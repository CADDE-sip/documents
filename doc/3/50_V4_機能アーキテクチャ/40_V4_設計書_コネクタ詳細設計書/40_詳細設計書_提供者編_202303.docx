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A677" w14:textId="62EC4041" w:rsidR="00C66BC9" w:rsidRPr="00965582" w:rsidRDefault="00C66BC9" w:rsidP="00C66BC9">
      <w:pPr>
        <w:pStyle w:val="a9"/>
        <w:spacing w:line="340" w:lineRule="exact"/>
        <w:rPr>
          <w:rFonts w:ascii="ＭＳ Ｐゴシック" w:eastAsia="ＭＳ Ｐゴシック" w:hAnsi="ＭＳ Ｐゴシック"/>
          <w:noProof/>
          <w:color w:val="000000" w:themeColor="text1"/>
        </w:rPr>
      </w:pPr>
      <w:bookmarkStart w:id="0" w:name="_Toc512430031"/>
      <w:bookmarkStart w:id="1" w:name="_Ref511915435"/>
      <w:bookmarkStart w:id="2" w:name="_Ref511901398"/>
    </w:p>
    <w:p w14:paraId="7F3CD8E0" w14:textId="77777777" w:rsidR="00C66BC9" w:rsidRPr="00965582" w:rsidRDefault="00C66BC9" w:rsidP="00C66BC9">
      <w:pPr>
        <w:spacing w:line="340" w:lineRule="exact"/>
        <w:ind w:firstLineChars="100" w:firstLine="210"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C590BAD" w14:textId="77777777" w:rsidR="00C66BC9" w:rsidRPr="00965582" w:rsidRDefault="00C66BC9" w:rsidP="00C66BC9">
      <w:pPr>
        <w:spacing w:line="340" w:lineRule="exact"/>
        <w:ind w:firstLineChars="100" w:firstLine="210"/>
        <w:jc w:val="righ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313A148F" w14:textId="2E92CF70" w:rsidR="00C66BC9" w:rsidRDefault="00C66BC9" w:rsidP="00B10BA8">
      <w:pPr>
        <w:pStyle w:val="a5"/>
        <w:tabs>
          <w:tab w:val="clear" w:pos="4252"/>
          <w:tab w:val="clear" w:pos="8504"/>
        </w:tabs>
        <w:snapToGrid/>
        <w:spacing w:line="340" w:lineRule="exac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12CD6E0" w14:textId="55D59C89" w:rsidR="00880774" w:rsidRPr="00880774" w:rsidRDefault="00880774" w:rsidP="00880774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分野間連携データ基盤</w:t>
      </w:r>
    </w:p>
    <w:p w14:paraId="1B860B53" w14:textId="5557BC7A" w:rsidR="00C66BC9" w:rsidRDefault="00883E56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詳細</w:t>
      </w:r>
      <w:r w:rsidR="00C66BC9"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設計書</w:t>
      </w:r>
    </w:p>
    <w:p w14:paraId="21E66791" w14:textId="3A304803" w:rsidR="00CA3F54" w:rsidRPr="00965582" w:rsidRDefault="00CA3F54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(提供者編</w:t>
      </w:r>
      <w:r>
        <w:rPr>
          <w:rFonts w:ascii="ＭＳ Ｐゴシック" w:eastAsia="ＭＳ Ｐゴシック" w:hAnsi="ＭＳ Ｐゴシック" w:cs="メイリオ"/>
          <w:color w:val="000000" w:themeColor="text1"/>
          <w:sz w:val="48"/>
        </w:rPr>
        <w:t>)</w:t>
      </w:r>
    </w:p>
    <w:p w14:paraId="006D3238" w14:textId="77777777" w:rsidR="00C66BC9" w:rsidRPr="00965582" w:rsidRDefault="00C66BC9" w:rsidP="00C66BC9">
      <w:pPr>
        <w:pStyle w:val="a5"/>
        <w:tabs>
          <w:tab w:val="clear" w:pos="4252"/>
          <w:tab w:val="clear" w:pos="8504"/>
        </w:tabs>
        <w:snapToGrid/>
        <w:spacing w:line="240" w:lineRule="atLeast"/>
        <w:ind w:firstLineChars="100" w:firstLine="210"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782C3142" w14:textId="652A1E67" w:rsidR="00C66BC9" w:rsidRPr="00965582" w:rsidRDefault="00C66BC9" w:rsidP="00C66BC9">
      <w:pPr>
        <w:spacing w:line="240" w:lineRule="atLeast"/>
        <w:ind w:right="50" w:firstLineChars="100" w:firstLine="400"/>
        <w:jc w:val="center"/>
        <w:rPr>
          <w:rFonts w:ascii="ＭＳ Ｐゴシック" w:eastAsia="ＭＳ Ｐゴシック" w:hAnsi="ＭＳ Ｐゴシック" w:cs="メイリオ"/>
          <w:color w:val="000000" w:themeColor="text1"/>
          <w:sz w:val="40"/>
        </w:rPr>
      </w:pP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第</w:t>
      </w:r>
      <w:r w:rsidR="00241DE1">
        <w:rPr>
          <w:rFonts w:ascii="ＭＳ Ｐゴシック" w:eastAsia="ＭＳ Ｐゴシック" w:hAnsi="ＭＳ Ｐゴシック" w:cs="メイリオ"/>
          <w:color w:val="000000" w:themeColor="text1"/>
          <w:sz w:val="40"/>
        </w:rPr>
        <w:t>4.0</w:t>
      </w: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版</w:t>
      </w:r>
    </w:p>
    <w:p w14:paraId="2FB4898A" w14:textId="3500C449" w:rsidR="00DF2BC6" w:rsidRPr="00C66BC9" w:rsidRDefault="00DF2BC6" w:rsidP="00DF2BC6">
      <w:pPr>
        <w:rPr>
          <w:rFonts w:asciiTheme="minorHAnsi" w:hAnsiTheme="minorHAnsi"/>
        </w:rPr>
      </w:pPr>
    </w:p>
    <w:p w14:paraId="3C0D3598" w14:textId="77777777" w:rsidR="00DF2BC6" w:rsidRPr="00246EBC" w:rsidRDefault="00DF2BC6" w:rsidP="00DF2BC6">
      <w:pPr>
        <w:rPr>
          <w:rFonts w:asciiTheme="minorHAnsi" w:hAnsiTheme="minorHAnsi" w:cs="Meiryo UI"/>
          <w:sz w:val="20"/>
          <w:szCs w:val="20"/>
        </w:rPr>
      </w:pPr>
    </w:p>
    <w:p w14:paraId="61CDE67A" w14:textId="77777777" w:rsidR="008F78A4" w:rsidRPr="00246EBC" w:rsidRDefault="008F78A4" w:rsidP="00EC3D69">
      <w:pPr>
        <w:rPr>
          <w:rFonts w:asciiTheme="minorHAnsi" w:hAnsiTheme="minorHAnsi"/>
        </w:rPr>
      </w:pPr>
    </w:p>
    <w:p w14:paraId="330FC37E" w14:textId="77777777" w:rsidR="00F62FEB" w:rsidRPr="00246EBC" w:rsidRDefault="00F62FEB" w:rsidP="00EC3D69">
      <w:pPr>
        <w:rPr>
          <w:rFonts w:asciiTheme="minorHAnsi" w:hAnsiTheme="minorHAnsi"/>
        </w:rPr>
      </w:pPr>
    </w:p>
    <w:p w14:paraId="7ECB8532" w14:textId="77777777" w:rsidR="001B7EB1" w:rsidRDefault="001B7EB1" w:rsidP="00EC3D69">
      <w:pPr>
        <w:rPr>
          <w:ins w:id="3" w:author="松本孝雄 / MATSUMOTO，TAKAO" w:date="2023-03-28T18:59:00Z"/>
          <w:rFonts w:asciiTheme="minorHAnsi" w:hAnsiTheme="minorHAnsi"/>
        </w:rPr>
      </w:pPr>
    </w:p>
    <w:p w14:paraId="4AEF256B" w14:textId="77777777" w:rsidR="006C4612" w:rsidRDefault="006C4612" w:rsidP="00EC3D69">
      <w:pPr>
        <w:rPr>
          <w:ins w:id="4" w:author="松本孝雄 / MATSUMOTO，TAKAO" w:date="2023-03-28T18:59:00Z"/>
          <w:rFonts w:asciiTheme="minorHAnsi" w:hAnsiTheme="minorHAnsi"/>
        </w:rPr>
      </w:pPr>
    </w:p>
    <w:p w14:paraId="600F5264" w14:textId="77777777" w:rsidR="006C4612" w:rsidRDefault="006C4612" w:rsidP="00EC3D69">
      <w:pPr>
        <w:rPr>
          <w:ins w:id="5" w:author="松本孝雄 / MATSUMOTO，TAKAO" w:date="2023-03-28T18:59:00Z"/>
          <w:rFonts w:asciiTheme="minorHAnsi" w:hAnsiTheme="minorHAnsi"/>
        </w:rPr>
      </w:pPr>
    </w:p>
    <w:p w14:paraId="2C743FDD" w14:textId="77777777" w:rsidR="006C4612" w:rsidRDefault="006C4612" w:rsidP="00EC3D69">
      <w:pPr>
        <w:rPr>
          <w:ins w:id="6" w:author="松本孝雄 / MATSUMOTO，TAKAO" w:date="2023-03-28T18:59:00Z"/>
          <w:rFonts w:asciiTheme="minorHAnsi" w:hAnsiTheme="minorHAnsi"/>
        </w:rPr>
      </w:pPr>
    </w:p>
    <w:p w14:paraId="533C3AA5" w14:textId="77777777" w:rsidR="006C4612" w:rsidRDefault="006C4612" w:rsidP="00EC3D69">
      <w:pPr>
        <w:rPr>
          <w:ins w:id="7" w:author="松本孝雄 / MATSUMOTO，TAKAO" w:date="2023-03-28T18:59:00Z"/>
          <w:rFonts w:asciiTheme="minorHAnsi" w:hAnsiTheme="minorHAnsi"/>
        </w:rPr>
      </w:pPr>
    </w:p>
    <w:p w14:paraId="2AA74638" w14:textId="77777777" w:rsidR="006C4612" w:rsidRDefault="006C4612" w:rsidP="00EC3D69">
      <w:pPr>
        <w:rPr>
          <w:ins w:id="8" w:author="松本孝雄 / MATSUMOTO，TAKAO" w:date="2023-03-28T18:59:00Z"/>
          <w:rFonts w:asciiTheme="minorHAnsi" w:hAnsiTheme="minorHAnsi"/>
        </w:rPr>
      </w:pPr>
    </w:p>
    <w:p w14:paraId="3E5E13EC" w14:textId="77777777" w:rsidR="006C4612" w:rsidRDefault="006C4612" w:rsidP="00EC3D69">
      <w:pPr>
        <w:rPr>
          <w:ins w:id="9" w:author="松本孝雄 / MATSUMOTO，TAKAO" w:date="2023-03-28T18:59:00Z"/>
          <w:rFonts w:asciiTheme="minorHAnsi" w:hAnsiTheme="minorHAnsi"/>
        </w:rPr>
      </w:pPr>
    </w:p>
    <w:p w14:paraId="62FCFB0F" w14:textId="77777777" w:rsidR="006C4612" w:rsidRDefault="006C4612" w:rsidP="00EC3D69">
      <w:pPr>
        <w:rPr>
          <w:ins w:id="10" w:author="松本孝雄 / MATSUMOTO，TAKAO" w:date="2023-03-28T18:59:00Z"/>
          <w:rFonts w:asciiTheme="minorHAnsi" w:hAnsiTheme="minorHAnsi"/>
        </w:rPr>
      </w:pPr>
    </w:p>
    <w:p w14:paraId="62739121" w14:textId="77777777" w:rsidR="006C4612" w:rsidRDefault="006C4612" w:rsidP="00EC3D69">
      <w:pPr>
        <w:rPr>
          <w:ins w:id="11" w:author="松本孝雄 / MATSUMOTO，TAKAO" w:date="2023-03-28T18:59:00Z"/>
          <w:rFonts w:asciiTheme="minorHAnsi" w:hAnsiTheme="minorHAnsi"/>
        </w:rPr>
      </w:pPr>
    </w:p>
    <w:p w14:paraId="6EEC067B" w14:textId="77777777" w:rsidR="006C4612" w:rsidRDefault="006C4612" w:rsidP="00EC3D69">
      <w:pPr>
        <w:rPr>
          <w:ins w:id="12" w:author="松本孝雄 / MATSUMOTO，TAKAO" w:date="2023-03-28T18:59:00Z"/>
          <w:rFonts w:asciiTheme="minorHAnsi" w:hAnsiTheme="minorHAnsi"/>
        </w:rPr>
      </w:pPr>
    </w:p>
    <w:p w14:paraId="63AC9341" w14:textId="77777777" w:rsidR="006C4612" w:rsidRDefault="006C4612" w:rsidP="00EC3D69">
      <w:pPr>
        <w:rPr>
          <w:ins w:id="13" w:author="松本孝雄 / MATSUMOTO，TAKAO" w:date="2023-03-28T18:59:00Z"/>
          <w:rFonts w:asciiTheme="minorHAnsi" w:hAnsiTheme="minorHAnsi"/>
        </w:rPr>
      </w:pPr>
    </w:p>
    <w:p w14:paraId="6E4899EA" w14:textId="77777777" w:rsidR="006C4612" w:rsidRDefault="006C4612" w:rsidP="00EC3D69">
      <w:pPr>
        <w:rPr>
          <w:ins w:id="14" w:author="松本孝雄 / MATSUMOTO，TAKAO" w:date="2023-03-28T18:59:00Z"/>
          <w:rFonts w:asciiTheme="minorHAnsi" w:hAnsiTheme="minorHAnsi"/>
        </w:rPr>
      </w:pPr>
    </w:p>
    <w:p w14:paraId="2612BD33" w14:textId="77777777" w:rsidR="006C4612" w:rsidRDefault="006C4612" w:rsidP="00EC3D69">
      <w:pPr>
        <w:rPr>
          <w:ins w:id="15" w:author="松本孝雄 / MATSUMOTO，TAKAO" w:date="2023-03-28T18:59:00Z"/>
          <w:rFonts w:asciiTheme="minorHAnsi" w:hAnsiTheme="minorHAnsi"/>
        </w:rPr>
      </w:pPr>
    </w:p>
    <w:p w14:paraId="13864AB6" w14:textId="77777777" w:rsidR="006C4612" w:rsidRDefault="006C4612" w:rsidP="00EC3D69">
      <w:pPr>
        <w:rPr>
          <w:ins w:id="16" w:author="松本孝雄 / MATSUMOTO，TAKAO" w:date="2023-03-28T18:59:00Z"/>
          <w:rFonts w:asciiTheme="minorHAnsi" w:hAnsiTheme="minorHAnsi"/>
        </w:rPr>
      </w:pPr>
    </w:p>
    <w:p w14:paraId="72174086" w14:textId="77777777" w:rsidR="006C4612" w:rsidRDefault="006C4612" w:rsidP="00EC3D69">
      <w:pPr>
        <w:rPr>
          <w:ins w:id="17" w:author="松本孝雄 / MATSUMOTO，TAKAO" w:date="2023-03-28T18:59:00Z"/>
          <w:rFonts w:asciiTheme="minorHAnsi" w:hAnsiTheme="minorHAnsi"/>
        </w:rPr>
      </w:pPr>
    </w:p>
    <w:p w14:paraId="3BBFC3EA" w14:textId="77777777" w:rsidR="006C4612" w:rsidRDefault="006C4612" w:rsidP="00EC3D69">
      <w:pPr>
        <w:rPr>
          <w:ins w:id="18" w:author="松本孝雄 / MATSUMOTO，TAKAO" w:date="2023-03-28T18:59:00Z"/>
          <w:rFonts w:asciiTheme="minorHAnsi" w:hAnsiTheme="minorHAnsi"/>
        </w:rPr>
      </w:pPr>
    </w:p>
    <w:p w14:paraId="6941FD2C" w14:textId="77777777" w:rsidR="006C4612" w:rsidRDefault="006C4612" w:rsidP="00EC3D69">
      <w:pPr>
        <w:rPr>
          <w:ins w:id="19" w:author="松本孝雄 / MATSUMOTO，TAKAO" w:date="2023-03-28T18:59:00Z"/>
          <w:rFonts w:asciiTheme="minorHAnsi" w:hAnsiTheme="minorHAnsi"/>
        </w:rPr>
      </w:pPr>
    </w:p>
    <w:p w14:paraId="0B0C0739" w14:textId="51EE4239" w:rsidR="006C4612" w:rsidRPr="00246EBC" w:rsidRDefault="006C4612" w:rsidP="00EC3D69">
      <w:pPr>
        <w:rPr>
          <w:rFonts w:asciiTheme="minorHAnsi" w:hAnsiTheme="minorHAnsi" w:hint="eastAsia"/>
        </w:rPr>
      </w:pPr>
      <w:ins w:id="20" w:author="松本孝雄 / MATSUMOTO，TAKAO" w:date="2023-03-28T18:59:00Z">
        <w:r>
          <w:rPr>
            <w:rFonts w:asciiTheme="minorHAnsi" w:hAnsiTheme="minorHAnsi" w:hint="eastAsia"/>
            <w:noProof/>
          </w:rPr>
          <w:drawing>
            <wp:inline distT="0" distB="0" distL="0" distR="0" wp14:anchorId="78C84AF0" wp14:editId="2223C94D">
              <wp:extent cx="838200" cy="295275"/>
              <wp:effectExtent l="0" t="0" r="0" b="9525"/>
              <wp:docPr id="31" name="図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0C1D9DB" w14:textId="77777777" w:rsidR="00A17540" w:rsidRPr="00C63845" w:rsidRDefault="00A17540">
      <w:pPr>
        <w:widowControl/>
        <w:jc w:val="left"/>
        <w:rPr>
          <w:rFonts w:asciiTheme="minorHAnsi" w:hAnsiTheme="minorHAnsi"/>
          <w:b/>
        </w:rPr>
      </w:pPr>
      <w:r w:rsidRPr="00246EBC">
        <w:rPr>
          <w:rFonts w:asciiTheme="minorHAnsi" w:hAnsiTheme="minorHAnsi"/>
        </w:rPr>
        <w:br w:type="page"/>
      </w:r>
    </w:p>
    <w:p w14:paraId="07CF88CB" w14:textId="488C8424" w:rsidR="001B7EB1" w:rsidRPr="00246EBC" w:rsidRDefault="001B7EB1" w:rsidP="00891F98">
      <w:pPr>
        <w:outlineLvl w:val="0"/>
        <w:rPr>
          <w:rFonts w:asciiTheme="minorHAnsi" w:hAnsiTheme="minorHAnsi"/>
        </w:rPr>
      </w:pPr>
      <w:bookmarkStart w:id="21" w:name="_Toc108540587"/>
      <w:r w:rsidRPr="00246EBC">
        <w:rPr>
          <w:rFonts w:asciiTheme="minorHAnsi" w:hAnsiTheme="minorHAnsi"/>
        </w:rPr>
        <w:lastRenderedPageBreak/>
        <w:t>変更</w:t>
      </w:r>
      <w:r w:rsidR="00A95EE7">
        <w:rPr>
          <w:rFonts w:asciiTheme="minorHAnsi" w:hAnsiTheme="minorHAnsi" w:hint="eastAsia"/>
        </w:rPr>
        <w:t>来歴</w:t>
      </w:r>
      <w:bookmarkEnd w:id="21"/>
    </w:p>
    <w:p w14:paraId="3FBF8C3E" w14:textId="77777777" w:rsidR="001B7EB1" w:rsidRPr="00246EBC" w:rsidRDefault="001B7EB1" w:rsidP="00EC3D69">
      <w:pPr>
        <w:rPr>
          <w:rFonts w:asciiTheme="minorHAnsi" w:hAnsi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2"/>
        <w:gridCol w:w="1164"/>
        <w:gridCol w:w="2250"/>
        <w:gridCol w:w="5790"/>
      </w:tblGrid>
      <w:tr w:rsidR="00CD0729" w:rsidRPr="00246EBC" w14:paraId="5D7B8381" w14:textId="77777777" w:rsidTr="000275DD">
        <w:tc>
          <w:tcPr>
            <w:tcW w:w="532" w:type="dxa"/>
            <w:shd w:val="clear" w:color="auto" w:fill="D9D9D9" w:themeFill="background1" w:themeFillShade="D9"/>
          </w:tcPr>
          <w:p w14:paraId="3273FEB7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#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26FF844E" w14:textId="77777777" w:rsidR="00CD0729" w:rsidRPr="0069050B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asciiTheme="minorHAnsi" w:hAnsiTheme="minorHAnsi"/>
              </w:rPr>
              <w:t>版数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3383654D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発行年月日</w:t>
            </w:r>
          </w:p>
        </w:tc>
        <w:tc>
          <w:tcPr>
            <w:tcW w:w="5790" w:type="dxa"/>
            <w:shd w:val="clear" w:color="auto" w:fill="D9D9D9" w:themeFill="background1" w:themeFillShade="D9"/>
          </w:tcPr>
          <w:p w14:paraId="52D200F4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変更内容</w:t>
            </w:r>
          </w:p>
        </w:tc>
      </w:tr>
      <w:tr w:rsidR="00CD0729" w:rsidRPr="00246EBC" w14:paraId="1AD527A1" w14:textId="77777777" w:rsidTr="000275DD">
        <w:tc>
          <w:tcPr>
            <w:tcW w:w="532" w:type="dxa"/>
          </w:tcPr>
          <w:p w14:paraId="6670D729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1164" w:type="dxa"/>
          </w:tcPr>
          <w:p w14:paraId="11FB1DEF" w14:textId="77777777" w:rsidR="00CD0729" w:rsidRPr="0069050B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asciiTheme="minorHAnsi" w:hAnsiTheme="minorHAnsi"/>
              </w:rPr>
              <w:t>第</w:t>
            </w:r>
            <w:r w:rsidRPr="0069050B">
              <w:rPr>
                <w:rFonts w:asciiTheme="minorHAnsi" w:hAnsiTheme="minorHAnsi"/>
              </w:rPr>
              <w:t>1.0</w:t>
            </w:r>
            <w:r w:rsidRPr="0069050B">
              <w:rPr>
                <w:rFonts w:asciiTheme="minorHAnsi" w:hAnsiTheme="minorHAnsi"/>
              </w:rPr>
              <w:t>版</w:t>
            </w:r>
          </w:p>
        </w:tc>
        <w:tc>
          <w:tcPr>
            <w:tcW w:w="2250" w:type="dxa"/>
          </w:tcPr>
          <w:p w14:paraId="69B80BB9" w14:textId="273FD7AE" w:rsidR="00CD0729" w:rsidRPr="00246EBC" w:rsidRDefault="00C63845" w:rsidP="0089185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529A5">
              <w:rPr>
                <w:rFonts w:asciiTheme="minorHAnsi" w:hAnsiTheme="minorHAnsi" w:hint="eastAsia"/>
              </w:rPr>
              <w:t>2</w:t>
            </w:r>
            <w:r w:rsidR="006529A5">
              <w:rPr>
                <w:rFonts w:asciiTheme="minorHAnsi" w:hAnsiTheme="minorHAnsi"/>
              </w:rPr>
              <w:t>0</w:t>
            </w:r>
            <w:r w:rsidR="00CD0729" w:rsidRPr="00246EBC">
              <w:rPr>
                <w:rFonts w:asciiTheme="minorHAnsi" w:hAnsiTheme="minorHAnsi"/>
              </w:rPr>
              <w:t>/</w:t>
            </w:r>
            <w:r w:rsidR="006529A5">
              <w:rPr>
                <w:rFonts w:asciiTheme="minorHAnsi" w:hAnsiTheme="minorHAnsi"/>
              </w:rPr>
              <w:t>0</w:t>
            </w:r>
            <w:r w:rsidR="007565E1">
              <w:rPr>
                <w:rFonts w:asciiTheme="minorHAnsi" w:hAnsiTheme="minorHAnsi" w:hint="eastAsia"/>
              </w:rPr>
              <w:t>7</w:t>
            </w:r>
            <w:r w:rsidR="00891850" w:rsidRPr="00246EBC">
              <w:rPr>
                <w:rFonts w:asciiTheme="minorHAnsi" w:hAnsiTheme="minorHAnsi"/>
              </w:rPr>
              <w:t>/</w:t>
            </w:r>
            <w:r w:rsidR="007565E1">
              <w:rPr>
                <w:rFonts w:asciiTheme="minorHAnsi" w:hAnsiTheme="minorHAnsi"/>
              </w:rPr>
              <w:t>7</w:t>
            </w:r>
          </w:p>
        </w:tc>
        <w:tc>
          <w:tcPr>
            <w:tcW w:w="5790" w:type="dxa"/>
          </w:tcPr>
          <w:p w14:paraId="54A6B75C" w14:textId="77777777" w:rsidR="00CD0729" w:rsidRPr="00246EBC" w:rsidRDefault="00CD0729" w:rsidP="009410E2">
            <w:pPr>
              <w:jc w:val="left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新規作成</w:t>
            </w:r>
          </w:p>
        </w:tc>
      </w:tr>
      <w:tr w:rsidR="00733D60" w:rsidRPr="00246EBC" w14:paraId="7EF21FD3" w14:textId="77777777" w:rsidTr="000275DD">
        <w:tc>
          <w:tcPr>
            <w:tcW w:w="532" w:type="dxa"/>
          </w:tcPr>
          <w:p w14:paraId="02A0C821" w14:textId="6D1EAE7A" w:rsidR="00733D60" w:rsidRPr="00246EBC" w:rsidRDefault="00733D60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1164" w:type="dxa"/>
          </w:tcPr>
          <w:p w14:paraId="6D2A4DB0" w14:textId="60A90FED" w:rsidR="00733D60" w:rsidRPr="0069050B" w:rsidRDefault="00B1412E" w:rsidP="00733D60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asciiTheme="minorHAnsi" w:hAnsiTheme="minorHAnsi" w:hint="eastAsia"/>
              </w:rPr>
              <w:t>-</w:t>
            </w:r>
          </w:p>
        </w:tc>
        <w:tc>
          <w:tcPr>
            <w:tcW w:w="2250" w:type="dxa"/>
          </w:tcPr>
          <w:p w14:paraId="0AF33F85" w14:textId="51AFF394" w:rsidR="00733D60" w:rsidRDefault="00733D60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</w:t>
            </w:r>
            <w:r w:rsidRPr="00246EBC">
              <w:rPr>
                <w:rFonts w:asciiTheme="minorHAnsi" w:hAnsiTheme="minorHAnsi"/>
              </w:rPr>
              <w:t>/</w:t>
            </w:r>
            <w:r w:rsidR="00E9663D">
              <w:rPr>
                <w:rFonts w:asciiTheme="minorHAnsi" w:hAnsiTheme="minorHAnsi"/>
              </w:rPr>
              <w:t>11</w:t>
            </w:r>
            <w:r w:rsidRPr="00246EBC">
              <w:rPr>
                <w:rFonts w:asciiTheme="minorHAnsi" w:hAnsiTheme="minorHAnsi"/>
              </w:rPr>
              <w:t>/</w:t>
            </w:r>
            <w:r w:rsidR="00E9663D">
              <w:rPr>
                <w:rFonts w:asciiTheme="minorHAnsi" w:hAnsiTheme="minorHAnsi"/>
              </w:rPr>
              <w:t>30</w:t>
            </w:r>
          </w:p>
        </w:tc>
        <w:tc>
          <w:tcPr>
            <w:tcW w:w="5790" w:type="dxa"/>
          </w:tcPr>
          <w:p w14:paraId="5E649941" w14:textId="11F0A32D" w:rsidR="00733D60" w:rsidRDefault="007B06BC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来歴管理</w:t>
            </w:r>
            <w:r>
              <w:rPr>
                <w:rFonts w:asciiTheme="minorHAnsi" w:hAnsiTheme="minorHAnsi" w:hint="eastAsia"/>
              </w:rPr>
              <w:t>I/F</w:t>
            </w:r>
            <w:r w:rsidR="00D47C3D">
              <w:rPr>
                <w:rFonts w:asciiTheme="minorHAnsi" w:hAnsiTheme="minorHAnsi"/>
              </w:rPr>
              <w:t>(</w:t>
            </w:r>
            <w:r w:rsidR="00D47C3D">
              <w:rPr>
                <w:rFonts w:asciiTheme="minorHAnsi" w:hAnsiTheme="minorHAnsi" w:hint="eastAsia"/>
              </w:rPr>
              <w:t>旧</w:t>
            </w:r>
            <w:r w:rsidR="00D47C3D">
              <w:rPr>
                <w:rFonts w:asciiTheme="minorHAnsi" w:hAnsiTheme="minorHAnsi" w:hint="eastAsia"/>
              </w:rPr>
              <w:t xml:space="preserve"> </w:t>
            </w:r>
            <w:r w:rsidR="00D47C3D">
              <w:rPr>
                <w:rFonts w:asciiTheme="minorHAnsi" w:hAnsiTheme="minorHAnsi" w:hint="eastAsia"/>
              </w:rPr>
              <w:t>原本性保証</w:t>
            </w:r>
            <w:r w:rsidR="00D47C3D">
              <w:rPr>
                <w:rFonts w:asciiTheme="minorHAnsi" w:hAnsiTheme="minorHAnsi" w:hint="eastAsia"/>
              </w:rPr>
              <w:t>I</w:t>
            </w:r>
            <w:r w:rsidR="00D47C3D">
              <w:rPr>
                <w:rFonts w:asciiTheme="minorHAnsi" w:hAnsiTheme="minorHAnsi"/>
              </w:rPr>
              <w:t>/F)</w:t>
            </w:r>
            <w:r w:rsidR="00D47C3D">
              <w:rPr>
                <w:rFonts w:asciiTheme="minorHAnsi" w:hAnsiTheme="minorHAnsi" w:hint="eastAsia"/>
              </w:rPr>
              <w:t>に関する記述の修正</w:t>
            </w:r>
          </w:p>
          <w:p w14:paraId="14B68852" w14:textId="2886D20F" w:rsidR="00D47C3D" w:rsidRDefault="00D47C3D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契約確認処理の関連の記述の修正</w:t>
            </w:r>
          </w:p>
          <w:p w14:paraId="30D88EFC" w14:textId="311AA6C0" w:rsidR="007D4EC8" w:rsidRPr="00246EBC" w:rsidRDefault="004A3887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認証認可</w:t>
            </w:r>
            <w:r>
              <w:rPr>
                <w:rFonts w:asciiTheme="minorHAnsi" w:hAnsiTheme="minorHAnsi" w:hint="eastAsia"/>
              </w:rPr>
              <w:t>I</w:t>
            </w:r>
            <w:r>
              <w:rPr>
                <w:rFonts w:asciiTheme="minorHAnsi" w:hAnsiTheme="minorHAnsi"/>
              </w:rPr>
              <w:t>/F</w:t>
            </w:r>
            <w:r>
              <w:rPr>
                <w:rFonts w:asciiTheme="minorHAnsi" w:hAnsiTheme="minorHAnsi" w:hint="eastAsia"/>
              </w:rPr>
              <w:t>の追加</w:t>
            </w:r>
          </w:p>
        </w:tc>
      </w:tr>
      <w:tr w:rsidR="000E5F60" w:rsidRPr="00246EBC" w14:paraId="53060CF9" w14:textId="77777777" w:rsidTr="000275DD">
        <w:tc>
          <w:tcPr>
            <w:tcW w:w="532" w:type="dxa"/>
          </w:tcPr>
          <w:p w14:paraId="436E6A7A" w14:textId="7B5B08CE" w:rsidR="000E5F60" w:rsidRDefault="000E5F60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164" w:type="dxa"/>
          </w:tcPr>
          <w:p w14:paraId="7DF7B1B8" w14:textId="7EB5B5EE" w:rsidR="000E5F60" w:rsidRPr="0069050B" w:rsidRDefault="000E5F60" w:rsidP="00733D60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asciiTheme="minorHAnsi" w:hAnsiTheme="minorHAnsi" w:hint="eastAsia"/>
              </w:rPr>
              <w:t>-</w:t>
            </w:r>
          </w:p>
        </w:tc>
        <w:tc>
          <w:tcPr>
            <w:tcW w:w="2250" w:type="dxa"/>
          </w:tcPr>
          <w:p w14:paraId="2269D329" w14:textId="79A7C95A" w:rsidR="000E5F60" w:rsidRDefault="000E5F60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2021/01/29</w:t>
            </w:r>
          </w:p>
        </w:tc>
        <w:tc>
          <w:tcPr>
            <w:tcW w:w="5790" w:type="dxa"/>
          </w:tcPr>
          <w:p w14:paraId="50D69459" w14:textId="34296F75" w:rsidR="00795E1A" w:rsidRPr="00795E1A" w:rsidRDefault="007B06BC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来歴管理</w:t>
            </w:r>
            <w:r>
              <w:rPr>
                <w:rFonts w:asciiTheme="minorHAnsi" w:hAnsiTheme="minorHAnsi" w:hint="eastAsia"/>
              </w:rPr>
              <w:t>I/F</w:t>
            </w:r>
            <w:r w:rsidR="000E5F60">
              <w:rPr>
                <w:rFonts w:asciiTheme="minorHAnsi" w:hAnsiTheme="minorHAnsi" w:hint="eastAsia"/>
              </w:rPr>
              <w:t>で通信先をコンフィグから取得するように変更</w:t>
            </w:r>
            <w:r w:rsidR="00795E1A">
              <w:rPr>
                <w:rFonts w:asciiTheme="minorHAnsi" w:hAnsiTheme="minorHAnsi" w:hint="eastAsia"/>
              </w:rPr>
              <w:t>し、エラーコード</w:t>
            </w:r>
            <w:r w:rsidR="00795E1A" w:rsidRPr="00795E1A">
              <w:rPr>
                <w:rFonts w:asciiTheme="minorHAnsi" w:hAnsiTheme="minorHAnsi"/>
              </w:rPr>
              <w:t>09003E</w:t>
            </w:r>
            <w:r w:rsidR="00795E1A">
              <w:rPr>
                <w:rFonts w:asciiTheme="minorHAnsi" w:hAnsiTheme="minorHAnsi" w:hint="eastAsia"/>
              </w:rPr>
              <w:t>を削除。</w:t>
            </w:r>
          </w:p>
        </w:tc>
      </w:tr>
      <w:tr w:rsidR="00505F6A" w:rsidRPr="00246EBC" w14:paraId="4A598122" w14:textId="77777777" w:rsidTr="000275DD">
        <w:tc>
          <w:tcPr>
            <w:tcW w:w="532" w:type="dxa"/>
          </w:tcPr>
          <w:p w14:paraId="695F0623" w14:textId="77374112" w:rsidR="00505F6A" w:rsidRDefault="00505F6A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</w:t>
            </w:r>
          </w:p>
        </w:tc>
        <w:tc>
          <w:tcPr>
            <w:tcW w:w="1164" w:type="dxa"/>
          </w:tcPr>
          <w:p w14:paraId="7D7B65DF" w14:textId="5ACD3D0A" w:rsidR="00505F6A" w:rsidRPr="0069050B" w:rsidRDefault="00211AE7" w:rsidP="00733D60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hint="eastAsia"/>
              </w:rPr>
              <w:t>第</w:t>
            </w:r>
            <w:r w:rsidRPr="0069050B">
              <w:rPr>
                <w:rFonts w:hint="eastAsia"/>
              </w:rPr>
              <w:t>2</w:t>
            </w:r>
            <w:r w:rsidRPr="0069050B">
              <w:t>.0</w:t>
            </w:r>
            <w:r w:rsidRPr="0069050B">
              <w:rPr>
                <w:rFonts w:hint="eastAsia"/>
              </w:rPr>
              <w:t>版</w:t>
            </w:r>
          </w:p>
        </w:tc>
        <w:tc>
          <w:tcPr>
            <w:tcW w:w="2250" w:type="dxa"/>
          </w:tcPr>
          <w:p w14:paraId="02001134" w14:textId="3FABDFEC" w:rsidR="00505F6A" w:rsidRDefault="00505F6A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021/4/06</w:t>
            </w:r>
          </w:p>
        </w:tc>
        <w:tc>
          <w:tcPr>
            <w:tcW w:w="5790" w:type="dxa"/>
          </w:tcPr>
          <w:p w14:paraId="57A0AEA9" w14:textId="1DDC7C72" w:rsidR="00505F6A" w:rsidRDefault="00505F6A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ディレクト</w:t>
            </w:r>
            <w:r w:rsidR="00D576F4">
              <w:rPr>
                <w:rFonts w:asciiTheme="minorHAnsi" w:hAnsiTheme="minorHAnsi" w:hint="eastAsia"/>
              </w:rPr>
              <w:t>リ／</w:t>
            </w:r>
            <w:r>
              <w:rPr>
                <w:rFonts w:asciiTheme="minorHAnsi" w:hAnsiTheme="minorHAnsi" w:hint="eastAsia"/>
              </w:rPr>
              <w:t>ファイル一覧を「</w:t>
            </w:r>
            <w:r w:rsidR="00115841">
              <w:rPr>
                <w:rFonts w:asciiTheme="minorHAnsi" w:hAnsiTheme="minorHAnsi" w:hint="eastAsia"/>
              </w:rPr>
              <w:t>詳細設計書</w:t>
            </w:r>
            <w:r w:rsidR="00115841">
              <w:rPr>
                <w:rFonts w:asciiTheme="minorHAnsi" w:hAnsiTheme="minorHAnsi" w:hint="eastAsia"/>
              </w:rPr>
              <w:t>_</w:t>
            </w:r>
            <w:r w:rsidR="00115841">
              <w:rPr>
                <w:rFonts w:asciiTheme="minorHAnsi" w:hAnsiTheme="minorHAnsi" w:hint="eastAsia"/>
              </w:rPr>
              <w:t>別紙</w:t>
            </w:r>
            <w:r w:rsidR="00115841">
              <w:rPr>
                <w:rFonts w:asciiTheme="minorHAnsi" w:hAnsiTheme="minorHAnsi" w:hint="eastAsia"/>
              </w:rPr>
              <w:t>1</w:t>
            </w:r>
            <w:r w:rsidR="001B1B30">
              <w:rPr>
                <w:rFonts w:asciiTheme="minorHAnsi" w:hAnsiTheme="minorHAnsi"/>
              </w:rPr>
              <w:t>4</w:t>
            </w:r>
            <w:r w:rsidRPr="00505F6A">
              <w:rPr>
                <w:rFonts w:asciiTheme="minorHAnsi" w:hAnsiTheme="minorHAnsi" w:hint="eastAsia"/>
              </w:rPr>
              <w:t>_</w:t>
            </w:r>
            <w:r w:rsidRPr="00505F6A">
              <w:rPr>
                <w:rFonts w:asciiTheme="minorHAnsi" w:hAnsiTheme="minorHAnsi" w:hint="eastAsia"/>
              </w:rPr>
              <w:t>提供者コネクタ</w:t>
            </w:r>
            <w:r w:rsidRPr="00505F6A">
              <w:rPr>
                <w:rFonts w:asciiTheme="minorHAnsi" w:hAnsiTheme="minorHAnsi" w:hint="eastAsia"/>
              </w:rPr>
              <w:t>_</w:t>
            </w:r>
            <w:r w:rsidRPr="00505F6A">
              <w:rPr>
                <w:rFonts w:asciiTheme="minorHAnsi" w:hAnsiTheme="minorHAnsi" w:hint="eastAsia"/>
              </w:rPr>
              <w:t>ディレクトリ構成</w:t>
            </w:r>
            <w:r>
              <w:rPr>
                <w:rFonts w:asciiTheme="minorHAnsi" w:hAnsiTheme="minorHAnsi" w:hint="eastAsia"/>
              </w:rPr>
              <w:t>」に移動</w:t>
            </w:r>
          </w:p>
        </w:tc>
      </w:tr>
      <w:tr w:rsidR="00472BBC" w:rsidRPr="00246EBC" w14:paraId="12CD4260" w14:textId="77777777" w:rsidTr="000275DD">
        <w:tc>
          <w:tcPr>
            <w:tcW w:w="532" w:type="dxa"/>
          </w:tcPr>
          <w:p w14:paraId="70A9F605" w14:textId="2CF40A20" w:rsidR="00472BBC" w:rsidRDefault="00472BBC" w:rsidP="00472BB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</w:t>
            </w:r>
          </w:p>
        </w:tc>
        <w:tc>
          <w:tcPr>
            <w:tcW w:w="1164" w:type="dxa"/>
          </w:tcPr>
          <w:p w14:paraId="43501D92" w14:textId="4500415A" w:rsidR="00472BBC" w:rsidRPr="0069050B" w:rsidRDefault="00472BBC" w:rsidP="00472BBC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hint="eastAsia"/>
              </w:rPr>
              <w:t>第</w:t>
            </w:r>
            <w:r w:rsidRPr="0069050B">
              <w:t>3.0</w:t>
            </w:r>
            <w:r w:rsidRPr="0069050B">
              <w:rPr>
                <w:rFonts w:hint="eastAsia"/>
              </w:rPr>
              <w:t>版</w:t>
            </w:r>
          </w:p>
        </w:tc>
        <w:tc>
          <w:tcPr>
            <w:tcW w:w="2250" w:type="dxa"/>
          </w:tcPr>
          <w:p w14:paraId="738B3856" w14:textId="35D7F110" w:rsidR="00472BBC" w:rsidRDefault="00472BBC" w:rsidP="00472BBC">
            <w:pPr>
              <w:jc w:val="center"/>
              <w:rPr>
                <w:rFonts w:asciiTheme="minorHAnsi" w:hAnsiTheme="minorHAnsi"/>
              </w:rPr>
            </w:pPr>
            <w:r>
              <w:rPr>
                <w:kern w:val="0"/>
              </w:rPr>
              <w:t>2021/11/19</w:t>
            </w:r>
          </w:p>
        </w:tc>
        <w:tc>
          <w:tcPr>
            <w:tcW w:w="5790" w:type="dxa"/>
          </w:tcPr>
          <w:p w14:paraId="108ECB11" w14:textId="2078B77A" w:rsidR="008E3821" w:rsidRPr="008D6A59" w:rsidRDefault="008E3821" w:rsidP="00472BBC">
            <w:pPr>
              <w:pStyle w:val="a8"/>
              <w:numPr>
                <w:ilvl w:val="0"/>
                <w:numId w:val="101"/>
              </w:numPr>
              <w:ind w:leftChars="0" w:left="99" w:hanging="99"/>
              <w:jc w:val="left"/>
            </w:pPr>
            <w:r w:rsidRPr="008E3821">
              <w:rPr>
                <w:rFonts w:hint="eastAsia"/>
              </w:rPr>
              <w:t>NGSI</w:t>
            </w:r>
            <w:r w:rsidRPr="008E3821">
              <w:rPr>
                <w:rFonts w:hint="eastAsia"/>
              </w:rPr>
              <w:t>来歴対応を反映。認証認可</w:t>
            </w:r>
            <w:r w:rsidR="00CB669D">
              <w:rPr>
                <w:rFonts w:asciiTheme="minorHAnsi" w:hAnsiTheme="minorHAnsi" w:hint="eastAsia"/>
              </w:rPr>
              <w:t>I</w:t>
            </w:r>
            <w:r w:rsidR="00CB669D">
              <w:rPr>
                <w:rFonts w:asciiTheme="minorHAnsi" w:hAnsiTheme="minorHAnsi"/>
              </w:rPr>
              <w:t>/F</w:t>
            </w:r>
            <w:r w:rsidRPr="008E3821">
              <w:rPr>
                <w:rFonts w:hint="eastAsia"/>
              </w:rPr>
              <w:t>の機能追加。契約管理の機能追加</w:t>
            </w:r>
            <w:r>
              <w:rPr>
                <w:rFonts w:hint="eastAsia"/>
              </w:rPr>
              <w:t>。</w:t>
            </w:r>
          </w:p>
          <w:p w14:paraId="1D490F9D" w14:textId="08611C7E" w:rsidR="00472BBC" w:rsidRDefault="00472BBC" w:rsidP="00472BBC">
            <w:pPr>
              <w:pStyle w:val="a8"/>
              <w:numPr>
                <w:ilvl w:val="0"/>
                <w:numId w:val="101"/>
              </w:numPr>
              <w:ind w:leftChars="0" w:left="99" w:hanging="99"/>
              <w:jc w:val="left"/>
            </w:pPr>
            <w:r>
              <w:rPr>
                <w:rFonts w:ascii="ＭＳ 明朝" w:eastAsia="ＭＳ 明朝" w:hAnsi="ＭＳ 明朝" w:cs="ＭＳ 明朝" w:hint="eastAsia"/>
              </w:rPr>
              <w:t>章構成などをはじめとした詳細設計書レイアウトの調</w:t>
            </w:r>
            <w:r>
              <w:rPr>
                <w:rFonts w:hint="eastAsia"/>
              </w:rPr>
              <w:t>整</w:t>
            </w:r>
          </w:p>
          <w:p w14:paraId="3EFD3454" w14:textId="41B6CFA7" w:rsidR="00472BBC" w:rsidRPr="008D6A59" w:rsidRDefault="00472BBC" w:rsidP="008D6A59">
            <w:pPr>
              <w:pStyle w:val="a8"/>
              <w:numPr>
                <w:ilvl w:val="0"/>
                <w:numId w:val="101"/>
              </w:numPr>
              <w:ind w:leftChars="0" w:left="99" w:hanging="99"/>
              <w:jc w:val="left"/>
            </w:pPr>
            <w:r w:rsidRPr="008D6A59">
              <w:rPr>
                <w:rFonts w:ascii="ＭＳ 明朝" w:eastAsia="ＭＳ 明朝" w:hAnsi="ＭＳ 明朝" w:cs="ＭＳ 明朝" w:hint="eastAsia"/>
              </w:rPr>
              <w:t>基本設計書との文言ゆれを調</w:t>
            </w:r>
            <w:r>
              <w:rPr>
                <w:rFonts w:hint="eastAsia"/>
              </w:rPr>
              <w:t>整</w:t>
            </w:r>
          </w:p>
        </w:tc>
      </w:tr>
      <w:tr w:rsidR="004B6186" w:rsidRPr="00246EBC" w14:paraId="43A9D3C8" w14:textId="77777777" w:rsidTr="000275DD">
        <w:tc>
          <w:tcPr>
            <w:tcW w:w="532" w:type="dxa"/>
          </w:tcPr>
          <w:p w14:paraId="48DB8ECD" w14:textId="07CB7251" w:rsidR="004B6186" w:rsidRDefault="004B6186" w:rsidP="004B61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6</w:t>
            </w:r>
          </w:p>
        </w:tc>
        <w:tc>
          <w:tcPr>
            <w:tcW w:w="1164" w:type="dxa"/>
          </w:tcPr>
          <w:p w14:paraId="2A0233A1" w14:textId="5E2FB6C4" w:rsidR="004B6186" w:rsidRPr="0069050B" w:rsidRDefault="004B6186" w:rsidP="004B6186">
            <w:pPr>
              <w:jc w:val="center"/>
            </w:pPr>
            <w:r w:rsidRPr="0069050B">
              <w:rPr>
                <w:rFonts w:hint="eastAsia"/>
              </w:rPr>
              <w:t>第</w:t>
            </w:r>
            <w:r w:rsidR="00241DE1">
              <w:rPr>
                <w:rFonts w:hint="eastAsia"/>
              </w:rPr>
              <w:t>4</w:t>
            </w:r>
            <w:r w:rsidRPr="0069050B">
              <w:t>.</w:t>
            </w:r>
            <w:r w:rsidR="00241DE1">
              <w:t>0</w:t>
            </w:r>
            <w:r w:rsidRPr="0069050B">
              <w:rPr>
                <w:rFonts w:hint="eastAsia"/>
              </w:rPr>
              <w:t>版</w:t>
            </w:r>
          </w:p>
        </w:tc>
        <w:tc>
          <w:tcPr>
            <w:tcW w:w="2250" w:type="dxa"/>
          </w:tcPr>
          <w:p w14:paraId="31836335" w14:textId="5C2D85C3" w:rsidR="004B6186" w:rsidRDefault="004B6186" w:rsidP="004B618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022/6/30</w:t>
            </w:r>
          </w:p>
        </w:tc>
        <w:tc>
          <w:tcPr>
            <w:tcW w:w="5790" w:type="dxa"/>
          </w:tcPr>
          <w:p w14:paraId="684A478F" w14:textId="77777777" w:rsidR="004B6186" w:rsidRDefault="004B6186" w:rsidP="004B6186">
            <w:pPr>
              <w:pStyle w:val="a8"/>
              <w:numPr>
                <w:ilvl w:val="0"/>
                <w:numId w:val="124"/>
              </w:numPr>
              <w:ind w:leftChars="0" w:left="135" w:hanging="135"/>
              <w:jc w:val="left"/>
            </w:pPr>
            <w:r>
              <w:rPr>
                <w:rFonts w:hint="eastAsia"/>
              </w:rPr>
              <w:t>認証認可に関する仕様調整の適用</w:t>
            </w:r>
          </w:p>
          <w:p w14:paraId="7CA0E129" w14:textId="77777777" w:rsidR="004B6186" w:rsidRDefault="007E4E7B" w:rsidP="004B6186">
            <w:pPr>
              <w:pStyle w:val="a8"/>
              <w:numPr>
                <w:ilvl w:val="0"/>
                <w:numId w:val="124"/>
              </w:numPr>
              <w:ind w:leftChars="0" w:left="135" w:hanging="135"/>
              <w:jc w:val="left"/>
            </w:pPr>
            <w:r>
              <w:rPr>
                <w:rFonts w:hint="eastAsia"/>
              </w:rPr>
              <w:t>章構成などをはじめとした詳細設計書レイアウトの調整</w:t>
            </w:r>
          </w:p>
          <w:p w14:paraId="28B20007" w14:textId="77777777" w:rsidR="007E4E7B" w:rsidRDefault="007E4E7B" w:rsidP="00891F98">
            <w:pPr>
              <w:pStyle w:val="a8"/>
              <w:numPr>
                <w:ilvl w:val="0"/>
                <w:numId w:val="124"/>
              </w:numPr>
              <w:ind w:leftChars="0" w:left="135" w:hanging="135"/>
              <w:jc w:val="left"/>
            </w:pPr>
            <w:r>
              <w:rPr>
                <w:rFonts w:hint="eastAsia"/>
              </w:rPr>
              <w:t>詳細設計書間での文言ゆれを調整</w:t>
            </w:r>
          </w:p>
          <w:p w14:paraId="1881B92E" w14:textId="40B35E80" w:rsidR="00527119" w:rsidRPr="008E3821" w:rsidRDefault="00527119" w:rsidP="00891F98">
            <w:pPr>
              <w:pStyle w:val="a8"/>
              <w:numPr>
                <w:ilvl w:val="0"/>
                <w:numId w:val="124"/>
              </w:numPr>
              <w:ind w:leftChars="0" w:left="135" w:hanging="135"/>
              <w:jc w:val="left"/>
            </w:pPr>
            <w:r>
              <w:rPr>
                <w:rFonts w:hint="eastAsia"/>
              </w:rPr>
              <w:t>認証認可</w:t>
            </w:r>
            <w:r>
              <w:rPr>
                <w:rFonts w:hint="eastAsia"/>
              </w:rPr>
              <w:t>I/F</w:t>
            </w:r>
            <w:r>
              <w:rPr>
                <w:rFonts w:hint="eastAsia"/>
              </w:rPr>
              <w:t>を認可</w:t>
            </w:r>
            <w:r>
              <w:rPr>
                <w:rFonts w:hint="eastAsia"/>
              </w:rPr>
              <w:t>I/F</w:t>
            </w:r>
            <w:r>
              <w:rPr>
                <w:rFonts w:hint="eastAsia"/>
              </w:rPr>
              <w:t>に変更</w:t>
            </w:r>
          </w:p>
        </w:tc>
      </w:tr>
    </w:tbl>
    <w:p w14:paraId="79DF7ACF" w14:textId="77777777" w:rsidR="001B7EB1" w:rsidRPr="00246EBC" w:rsidRDefault="001B7EB1" w:rsidP="00EC3D69">
      <w:pPr>
        <w:rPr>
          <w:rFonts w:asciiTheme="minorHAnsi" w:hAnsiTheme="minorHAnsi"/>
        </w:rPr>
      </w:pPr>
    </w:p>
    <w:p w14:paraId="0D775468" w14:textId="77777777" w:rsidR="009F4A60" w:rsidRPr="00246EBC" w:rsidRDefault="009F4A60">
      <w:pPr>
        <w:widowControl/>
        <w:jc w:val="left"/>
        <w:rPr>
          <w:rFonts w:asciiTheme="minorHAnsi" w:hAnsiTheme="minorHAnsi"/>
        </w:rPr>
      </w:pPr>
      <w:r w:rsidRPr="00246EBC">
        <w:rPr>
          <w:rFonts w:asciiTheme="minorHAnsi" w:hAnsiTheme="minorHAnsi"/>
        </w:rPr>
        <w:br w:type="page"/>
      </w:r>
    </w:p>
    <w:p w14:paraId="35EDE157" w14:textId="77777777" w:rsidR="001B7EB1" w:rsidRPr="00246EBC" w:rsidRDefault="001B7EB1" w:rsidP="00EC3D69">
      <w:pPr>
        <w:rPr>
          <w:rFonts w:asciiTheme="minorHAnsi" w:hAnsiTheme="minorHAnsi"/>
        </w:rPr>
        <w:sectPr w:rsidR="001B7EB1" w:rsidRPr="00246EBC" w:rsidSect="000275DD">
          <w:type w:val="continuous"/>
          <w:pgSz w:w="11906" w:h="16838"/>
          <w:pgMar w:top="1440" w:right="1080" w:bottom="1440" w:left="1080" w:header="851" w:footer="992" w:gutter="0"/>
          <w:pgNumType w:fmt="decimalFullWidth" w:start="1" w:chapStyle="1"/>
          <w:cols w:space="425"/>
          <w:docGrid w:type="lines" w:linePitch="360"/>
        </w:sectPr>
      </w:pPr>
    </w:p>
    <w:bookmarkStart w:id="22" w:name="_Toc10854058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82912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A8BFE" w14:textId="77777777" w:rsidR="00DF2BC6" w:rsidRPr="00246EBC" w:rsidRDefault="00DF2BC6" w:rsidP="00891F98">
          <w:pPr>
            <w:pStyle w:val="ab"/>
            <w:outlineLvl w:val="0"/>
            <w:rPr>
              <w:rFonts w:asciiTheme="minorHAnsi" w:eastAsiaTheme="minorEastAsia" w:hAnsiTheme="minorHAnsi"/>
              <w:color w:val="auto"/>
            </w:rPr>
          </w:pPr>
          <w:r w:rsidRPr="00246EBC">
            <w:rPr>
              <w:rFonts w:asciiTheme="minorHAnsi" w:eastAsiaTheme="minorEastAsia" w:hAnsiTheme="minorHAnsi"/>
              <w:color w:val="auto"/>
              <w:lang w:val="ja-JP"/>
            </w:rPr>
            <w:t>目次</w:t>
          </w:r>
          <w:bookmarkEnd w:id="22"/>
        </w:p>
        <w:p w14:paraId="6BD13BED" w14:textId="590C6C4D" w:rsidR="00527119" w:rsidRDefault="00DF2BC6">
          <w:pPr>
            <w:pStyle w:val="11"/>
            <w:rPr>
              <w:rFonts w:asciiTheme="minorHAnsi" w:hAnsiTheme="minorHAnsi"/>
              <w:noProof/>
            </w:rPr>
          </w:pPr>
          <w:r w:rsidRPr="00246EBC">
            <w:rPr>
              <w:rFonts w:asciiTheme="minorHAnsi" w:hAnsiTheme="minorHAnsi"/>
            </w:rPr>
            <w:fldChar w:fldCharType="begin"/>
          </w:r>
          <w:r w:rsidRPr="00246EBC">
            <w:rPr>
              <w:rFonts w:asciiTheme="minorHAnsi" w:hAnsiTheme="minorHAnsi"/>
            </w:rPr>
            <w:instrText xml:space="preserve"> TOC \o "1-3" \h \z \u </w:instrText>
          </w:r>
          <w:r w:rsidRPr="00246EBC">
            <w:rPr>
              <w:rFonts w:asciiTheme="minorHAnsi" w:hAnsiTheme="minorHAnsi"/>
            </w:rPr>
            <w:fldChar w:fldCharType="separate"/>
          </w:r>
          <w:hyperlink w:anchor="_Toc108540587" w:history="1">
            <w:r w:rsidR="00527119" w:rsidRPr="000A48D8">
              <w:rPr>
                <w:rStyle w:val="ac"/>
                <w:noProof/>
              </w:rPr>
              <w:t>変更来歴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_Toc108540587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rFonts w:hint="eastAsia"/>
                <w:noProof/>
                <w:webHidden/>
              </w:rPr>
              <w:t>１</w:t>
            </w:r>
            <w:r w:rsidR="00527119">
              <w:rPr>
                <w:rFonts w:hint="eastAsia"/>
                <w:noProof/>
                <w:webHidden/>
              </w:rPr>
              <w:t>-</w:t>
            </w:r>
            <w:r w:rsidR="00527119">
              <w:rPr>
                <w:rFonts w:hint="eastAsia"/>
                <w:noProof/>
                <w:webHidden/>
              </w:rPr>
              <w:t>２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54F4D806" w14:textId="151B8BB5" w:rsidR="00527119" w:rsidRDefault="006C4612">
          <w:pPr>
            <w:pStyle w:val="11"/>
            <w:rPr>
              <w:rFonts w:asciiTheme="minorHAnsi" w:hAnsiTheme="minorHAnsi"/>
              <w:noProof/>
            </w:rPr>
          </w:pPr>
          <w:hyperlink w:anchor="_Toc108540588" w:history="1">
            <w:r w:rsidR="00527119" w:rsidRPr="000A48D8">
              <w:rPr>
                <w:rStyle w:val="ac"/>
                <w:noProof/>
                <w:lang w:val="ja-JP"/>
              </w:rPr>
              <w:t>目次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_Toc108540588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rFonts w:hint="eastAsia"/>
                <w:noProof/>
                <w:webHidden/>
              </w:rPr>
              <w:t>１</w:t>
            </w:r>
            <w:r w:rsidR="00527119">
              <w:rPr>
                <w:rFonts w:hint="eastAsia"/>
                <w:noProof/>
                <w:webHidden/>
              </w:rPr>
              <w:t>-</w:t>
            </w:r>
            <w:r w:rsidR="00527119">
              <w:rPr>
                <w:rFonts w:hint="eastAsia"/>
                <w:noProof/>
                <w:webHidden/>
              </w:rPr>
              <w:t>１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501051CB" w14:textId="4F5D4E19" w:rsidR="00527119" w:rsidRDefault="006C4612">
          <w:pPr>
            <w:pStyle w:val="11"/>
            <w:rPr>
              <w:rFonts w:asciiTheme="minorHAnsi" w:hAnsiTheme="minorHAnsi"/>
              <w:noProof/>
            </w:rPr>
          </w:pPr>
          <w:hyperlink w:anchor="_Toc108540589" w:history="1">
            <w:r w:rsidR="00527119" w:rsidRPr="000A48D8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はじめに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_Toc108540589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D1EBD01" w14:textId="5EFDB014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590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ドキュメント体系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_Toc108540590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3F458430" w14:textId="2C5EC970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591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適用範囲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_Toc108540591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68ED0173" w14:textId="4A975060" w:rsidR="00527119" w:rsidRDefault="006C4612">
          <w:pPr>
            <w:pStyle w:val="11"/>
            <w:rPr>
              <w:rFonts w:asciiTheme="minorHAnsi" w:hAnsiTheme="minorHAnsi"/>
              <w:noProof/>
            </w:rPr>
          </w:pPr>
          <w:hyperlink w:anchor="_Toc108540592" w:history="1">
            <w:r w:rsidR="00527119" w:rsidRPr="000A48D8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コンテナ構成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_Toc108540592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675D74B6" w14:textId="5DE6BAB7" w:rsidR="00527119" w:rsidRDefault="006C4612">
          <w:pPr>
            <w:pStyle w:val="11"/>
            <w:rPr>
              <w:rFonts w:asciiTheme="minorHAnsi" w:hAnsiTheme="minorHAnsi"/>
              <w:noProof/>
            </w:rPr>
          </w:pPr>
          <w:hyperlink w:anchor="_Toc108540593" w:history="1">
            <w:r w:rsidR="00527119" w:rsidRPr="000A48D8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機能一覧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_Toc108540593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3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07536574" w14:textId="5C15ED5C" w:rsidR="00527119" w:rsidRDefault="006C4612">
          <w:pPr>
            <w:pStyle w:val="11"/>
            <w:rPr>
              <w:rFonts w:asciiTheme="minorHAnsi" w:hAnsiTheme="minorHAnsi"/>
              <w:noProof/>
            </w:rPr>
          </w:pPr>
          <w:hyperlink w:anchor="_Toc108540594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コネクタメインサブシステム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_Toc108540594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4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2567C5DE" w14:textId="7212B569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595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内部仕様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_Toc108540595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4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91EAE5E" w14:textId="271A8312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596" w:history="1">
            <w:r w:rsidR="00527119" w:rsidRPr="000A48D8">
              <w:rPr>
                <w:rStyle w:val="ac"/>
                <w:noProof/>
              </w:rPr>
              <w:t>４．１．１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システム構成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_Toc108540596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4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49140206" w14:textId="31B15B0D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597" w:history="1">
            <w:r w:rsidR="00527119" w:rsidRPr="000A48D8">
              <w:rPr>
                <w:rStyle w:val="ac"/>
                <w:noProof/>
              </w:rPr>
              <w:t>４．１．２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公開インタフェース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_Toc108540597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F9E6AA9" w14:textId="0764F1A8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598" w:history="1">
            <w:r w:rsidR="00527119" w:rsidRPr="000A48D8">
              <w:rPr>
                <w:rStyle w:val="ac"/>
                <w:noProof/>
              </w:rPr>
              <w:t>４．１．３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内部データ一覧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_Toc108540598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B6E9E01" w14:textId="5965AA97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599" w:history="1">
            <w:r w:rsidR="00527119" w:rsidRPr="000A48D8">
              <w:rPr>
                <w:rStyle w:val="ac"/>
                <w:noProof/>
              </w:rPr>
              <w:t>４．１．４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コンフィグ定義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_Toc108540599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7DB04036" w14:textId="7181F02B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00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機能詳細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_Toc108540600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8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6D9C4C21" w14:textId="1BA2115A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01" w:history="1">
            <w:r w:rsidR="00527119" w:rsidRPr="000A48D8">
              <w:rPr>
                <w:rStyle w:val="ac"/>
                <w:noProof/>
              </w:rPr>
              <w:t>４．２．１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コネクタメイン機能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_Toc108540601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8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20217937" w14:textId="4E653D7C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02" w:history="1">
            <w:r w:rsidR="00527119" w:rsidRPr="000A48D8">
              <w:rPr>
                <w:rStyle w:val="ac"/>
                <w:noProof/>
              </w:rPr>
              <w:t>４．２．２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処理フロー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_Toc108540602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9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3F33E3C2" w14:textId="34A0802E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03" w:history="1">
            <w:r w:rsidR="00527119" w:rsidRPr="000A48D8">
              <w:rPr>
                <w:rStyle w:val="ac"/>
                <w:noProof/>
              </w:rPr>
              <w:t>４．２．３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出力ログ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_Toc108540603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15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44B56CD5" w14:textId="02E32F80" w:rsidR="00527119" w:rsidRDefault="006C4612">
          <w:pPr>
            <w:pStyle w:val="11"/>
            <w:rPr>
              <w:rFonts w:asciiTheme="minorHAnsi" w:hAnsiTheme="minorHAnsi"/>
              <w:noProof/>
            </w:rPr>
          </w:pPr>
          <w:hyperlink w:anchor="_Toc108540604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認可</w:t>
            </w:r>
            <w:r w:rsidR="00527119" w:rsidRPr="000A48D8">
              <w:rPr>
                <w:rStyle w:val="ac"/>
                <w:noProof/>
              </w:rPr>
              <w:t>I/F</w:t>
            </w:r>
            <w:r w:rsidR="00527119" w:rsidRPr="000A48D8">
              <w:rPr>
                <w:rStyle w:val="ac"/>
                <w:noProof/>
              </w:rPr>
              <w:t>サブシステム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_Toc108540604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16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7F1CFBAB" w14:textId="397D96D8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05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内部仕様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_Toc108540605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16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5EFDC97" w14:textId="1A946722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06" w:history="1">
            <w:r w:rsidR="00527119" w:rsidRPr="000A48D8">
              <w:rPr>
                <w:rStyle w:val="ac"/>
                <w:noProof/>
              </w:rPr>
              <w:t>５．１．１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システム構成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_Toc108540606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16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2DEE3DEF" w14:textId="2FE53DDD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07" w:history="1">
            <w:r w:rsidR="00527119" w:rsidRPr="000A48D8">
              <w:rPr>
                <w:rStyle w:val="ac"/>
                <w:noProof/>
              </w:rPr>
              <w:t>５．１．２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公開インタフェース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_Toc108540607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27CAD2B1" w14:textId="09B639D4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08" w:history="1">
            <w:r w:rsidR="00527119" w:rsidRPr="000A48D8">
              <w:rPr>
                <w:rStyle w:val="ac"/>
                <w:noProof/>
              </w:rPr>
              <w:t>５．１．３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コンフィグ定義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_Toc108540608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2B01941D" w14:textId="1630814E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09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機能詳細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_Toc108540609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18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769BDEC5" w14:textId="564B973F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10" w:history="1">
            <w:r w:rsidR="00527119" w:rsidRPr="000A48D8">
              <w:rPr>
                <w:rStyle w:val="ac"/>
                <w:noProof/>
              </w:rPr>
              <w:t>５．２．１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認可</w:t>
            </w:r>
            <w:r w:rsidR="00527119" w:rsidRPr="000A48D8">
              <w:rPr>
                <w:rStyle w:val="ac"/>
                <w:noProof/>
              </w:rPr>
              <w:t>I/F</w:t>
            </w:r>
            <w:r w:rsidR="00527119" w:rsidRPr="000A48D8">
              <w:rPr>
                <w:rStyle w:val="ac"/>
                <w:noProof/>
              </w:rPr>
              <w:t>機能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_Toc108540610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18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54BE1B49" w14:textId="5E4FD2EE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11" w:history="1">
            <w:r w:rsidR="00527119" w:rsidRPr="000A48D8">
              <w:rPr>
                <w:rStyle w:val="ac"/>
                <w:noProof/>
              </w:rPr>
              <w:t>５．２．２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処理フロー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_Toc108540611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19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C2992C4" w14:textId="0E7E865A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12" w:history="1">
            <w:r w:rsidR="00527119" w:rsidRPr="000A48D8">
              <w:rPr>
                <w:rStyle w:val="ac"/>
                <w:noProof/>
              </w:rPr>
              <w:t>５．２．３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出力ログ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_Toc108540612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20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01F03B7A" w14:textId="4EDEC694" w:rsidR="00527119" w:rsidRDefault="006C4612">
          <w:pPr>
            <w:pStyle w:val="11"/>
            <w:rPr>
              <w:rFonts w:asciiTheme="minorHAnsi" w:hAnsiTheme="minorHAnsi"/>
              <w:noProof/>
            </w:rPr>
          </w:pPr>
          <w:hyperlink w:anchor="_Toc108540613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カタログ検索</w:t>
            </w:r>
            <w:r w:rsidR="00527119" w:rsidRPr="000A48D8">
              <w:rPr>
                <w:rStyle w:val="ac"/>
                <w:noProof/>
              </w:rPr>
              <w:t>I/F</w:t>
            </w:r>
            <w:r w:rsidR="00527119" w:rsidRPr="000A48D8">
              <w:rPr>
                <w:rStyle w:val="ac"/>
                <w:noProof/>
              </w:rPr>
              <w:t>サブシステム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_Toc108540613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21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78267BBA" w14:textId="114EC72F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14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内部仕様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_Toc108540614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21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7765888E" w14:textId="42F4DA0C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15" w:history="1">
            <w:r w:rsidR="00527119" w:rsidRPr="000A48D8">
              <w:rPr>
                <w:rStyle w:val="ac"/>
                <w:noProof/>
              </w:rPr>
              <w:t>６．１．１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システム構成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_Toc108540615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21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0D34956B" w14:textId="50B0DB84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16" w:history="1">
            <w:r w:rsidR="00527119" w:rsidRPr="000A48D8">
              <w:rPr>
                <w:rStyle w:val="ac"/>
                <w:noProof/>
              </w:rPr>
              <w:t>６．１．２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公開インタフェース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_Toc108540616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21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3554D7A7" w14:textId="41B9D5E9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17" w:history="1">
            <w:r w:rsidR="00527119" w:rsidRPr="000A48D8">
              <w:rPr>
                <w:rStyle w:val="ac"/>
                <w:noProof/>
              </w:rPr>
              <w:t>６．１．３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内部データ一覧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_Toc108540617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21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2E1FAD6" w14:textId="496026AA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18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機能詳細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_Toc108540618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22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02609D11" w14:textId="19ACF31C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19" w:history="1">
            <w:r w:rsidR="00527119" w:rsidRPr="000A48D8">
              <w:rPr>
                <w:rStyle w:val="ac"/>
                <w:noProof/>
              </w:rPr>
              <w:t>６．２．１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カタログ検索</w:t>
            </w:r>
            <w:r w:rsidR="00527119" w:rsidRPr="000A48D8">
              <w:rPr>
                <w:rStyle w:val="ac"/>
                <w:noProof/>
              </w:rPr>
              <w:t>I/F</w:t>
            </w:r>
            <w:r w:rsidR="00527119" w:rsidRPr="000A48D8">
              <w:rPr>
                <w:rStyle w:val="ac"/>
                <w:noProof/>
              </w:rPr>
              <w:t>機能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_Toc108540619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22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4F7646ED" w14:textId="0CEA7D41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20" w:history="1">
            <w:r w:rsidR="00527119" w:rsidRPr="000A48D8">
              <w:rPr>
                <w:rStyle w:val="ac"/>
                <w:noProof/>
              </w:rPr>
              <w:t>６．２．２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処理フロー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_Toc108540620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22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078BE352" w14:textId="6A91ADBD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21" w:history="1">
            <w:r w:rsidR="00527119" w:rsidRPr="000A48D8">
              <w:rPr>
                <w:rStyle w:val="ac"/>
                <w:noProof/>
              </w:rPr>
              <w:t>６．２．３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出力ログ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_Toc108540621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22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C9C7684" w14:textId="512B0C53" w:rsidR="00527119" w:rsidRDefault="006C4612">
          <w:pPr>
            <w:pStyle w:val="11"/>
            <w:rPr>
              <w:rFonts w:asciiTheme="minorHAnsi" w:hAnsiTheme="minorHAnsi"/>
              <w:noProof/>
            </w:rPr>
          </w:pPr>
          <w:hyperlink w:anchor="_Toc108540622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データ交換</w:t>
            </w:r>
            <w:r w:rsidR="00527119" w:rsidRPr="000A48D8">
              <w:rPr>
                <w:rStyle w:val="ac"/>
                <w:noProof/>
              </w:rPr>
              <w:t>I/F</w:t>
            </w:r>
            <w:r w:rsidR="00527119" w:rsidRPr="000A48D8">
              <w:rPr>
                <w:rStyle w:val="ac"/>
                <w:noProof/>
              </w:rPr>
              <w:t>サブシステム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_Toc108540622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24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397B627F" w14:textId="6BAEDE11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23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内部仕様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_Toc108540623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24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4D7E72FC" w14:textId="7B1FF857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24" w:history="1">
            <w:r w:rsidR="00527119" w:rsidRPr="000A48D8">
              <w:rPr>
                <w:rStyle w:val="ac"/>
                <w:noProof/>
              </w:rPr>
              <w:t>７．１．１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システム構成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_Toc108540624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24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070E0704" w14:textId="6571658D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25" w:history="1">
            <w:r w:rsidR="00527119" w:rsidRPr="000A48D8">
              <w:rPr>
                <w:rStyle w:val="ac"/>
                <w:noProof/>
              </w:rPr>
              <w:t>７．１．２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公開インタフェース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_Toc108540625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24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402FD349" w14:textId="3D3F7553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26" w:history="1">
            <w:r w:rsidR="00527119" w:rsidRPr="000A48D8">
              <w:rPr>
                <w:rStyle w:val="ac"/>
                <w:noProof/>
              </w:rPr>
              <w:t>７．１．３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内部データ一覧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_Toc108540626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24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05C95F28" w14:textId="50C972BA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27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機能詳細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_Toc108540627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25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9542786" w14:textId="7A3004FF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28" w:history="1">
            <w:r w:rsidR="00527119" w:rsidRPr="000A48D8">
              <w:rPr>
                <w:rStyle w:val="ac"/>
                <w:noProof/>
              </w:rPr>
              <w:t>７．２．１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データ交換</w:t>
            </w:r>
            <w:r w:rsidR="00527119" w:rsidRPr="000A48D8">
              <w:rPr>
                <w:rStyle w:val="ac"/>
                <w:noProof/>
              </w:rPr>
              <w:t>I/F</w:t>
            </w:r>
            <w:r w:rsidR="00527119" w:rsidRPr="000A48D8">
              <w:rPr>
                <w:rStyle w:val="ac"/>
                <w:noProof/>
              </w:rPr>
              <w:t>機能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_Toc108540628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25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4C7CF6AD" w14:textId="529DF669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29" w:history="1">
            <w:r w:rsidR="00527119" w:rsidRPr="000A48D8">
              <w:rPr>
                <w:rStyle w:val="ac"/>
                <w:noProof/>
              </w:rPr>
              <w:t>７．２．２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処理フロー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_Toc108540629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25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7110311F" w14:textId="4D47DB74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30" w:history="1">
            <w:r w:rsidR="00527119" w:rsidRPr="000A48D8">
              <w:rPr>
                <w:rStyle w:val="ac"/>
                <w:noProof/>
              </w:rPr>
              <w:t>７．２．３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出力ログ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_Toc108540630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26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15397025" w14:textId="24E170CA" w:rsidR="00527119" w:rsidRDefault="006C4612">
          <w:pPr>
            <w:pStyle w:val="11"/>
            <w:rPr>
              <w:rFonts w:asciiTheme="minorHAnsi" w:hAnsiTheme="minorHAnsi"/>
              <w:noProof/>
            </w:rPr>
          </w:pPr>
          <w:hyperlink w:anchor="_Toc108540631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来歴管理</w:t>
            </w:r>
            <w:r w:rsidR="00527119" w:rsidRPr="000A48D8">
              <w:rPr>
                <w:rStyle w:val="ac"/>
                <w:noProof/>
              </w:rPr>
              <w:t>I/F</w:t>
            </w:r>
            <w:r w:rsidR="00527119" w:rsidRPr="000A48D8">
              <w:rPr>
                <w:rStyle w:val="ac"/>
                <w:noProof/>
              </w:rPr>
              <w:t>サブシステム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_Toc108540631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578FF4E9" w14:textId="01E2C0A5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32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内部仕様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_Toc108540632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48B374B2" w14:textId="55DCE1C1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33" w:history="1">
            <w:r w:rsidR="00527119" w:rsidRPr="000A48D8">
              <w:rPr>
                <w:rStyle w:val="ac"/>
                <w:noProof/>
              </w:rPr>
              <w:t>８．１．１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システム構成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_Toc108540633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2790B9A4" w14:textId="3288F678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34" w:history="1">
            <w:r w:rsidR="00527119" w:rsidRPr="000A48D8">
              <w:rPr>
                <w:rStyle w:val="ac"/>
                <w:noProof/>
              </w:rPr>
              <w:t>８．１．２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公開インタフェース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_Toc108540634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762E8E69" w14:textId="1A85A80C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35" w:history="1">
            <w:r w:rsidR="00527119" w:rsidRPr="000A48D8">
              <w:rPr>
                <w:rStyle w:val="ac"/>
                <w:noProof/>
              </w:rPr>
              <w:t>８．１．３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内部データ一覧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_Toc108540635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27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731A3712" w14:textId="28465467" w:rsidR="00527119" w:rsidRDefault="006C4612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36" w:history="1">
            <w:r w:rsidR="00527119" w:rsidRPr="000A48D8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機能詳細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_Toc108540636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28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4FBFA127" w14:textId="772AC495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37" w:history="1">
            <w:r w:rsidR="00527119" w:rsidRPr="000A48D8">
              <w:rPr>
                <w:rStyle w:val="ac"/>
                <w:noProof/>
              </w:rPr>
              <w:t>８．２．１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来歴管理</w:t>
            </w:r>
            <w:r w:rsidR="00527119" w:rsidRPr="000A48D8">
              <w:rPr>
                <w:rStyle w:val="ac"/>
                <w:noProof/>
              </w:rPr>
              <w:t>I/F</w:t>
            </w:r>
            <w:r w:rsidR="00527119" w:rsidRPr="000A48D8">
              <w:rPr>
                <w:rStyle w:val="ac"/>
                <w:noProof/>
              </w:rPr>
              <w:t>機能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処理一覧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_Toc108540637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28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05963980" w14:textId="68D1465F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38" w:history="1">
            <w:r w:rsidR="00527119" w:rsidRPr="000A48D8">
              <w:rPr>
                <w:rStyle w:val="ac"/>
                <w:noProof/>
              </w:rPr>
              <w:t>８．２．２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処理フロー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_Toc108540638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29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6F289F4A" w14:textId="3BD5525A" w:rsidR="00527119" w:rsidRDefault="006C4612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08540639" w:history="1">
            <w:r w:rsidR="00527119" w:rsidRPr="000A48D8">
              <w:rPr>
                <w:rStyle w:val="ac"/>
                <w:noProof/>
              </w:rPr>
              <w:t>８．２．３</w:t>
            </w:r>
            <w:r w:rsidR="00527119" w:rsidRPr="000A48D8">
              <w:rPr>
                <w:rStyle w:val="ac"/>
                <w:noProof/>
              </w:rPr>
              <w:t xml:space="preserve"> </w:t>
            </w:r>
            <w:r w:rsidR="00527119" w:rsidRPr="000A48D8">
              <w:rPr>
                <w:rStyle w:val="ac"/>
                <w:noProof/>
              </w:rPr>
              <w:t>出力ログ</w:t>
            </w:r>
            <w:r w:rsidR="00527119">
              <w:rPr>
                <w:noProof/>
                <w:webHidden/>
              </w:rPr>
              <w:tab/>
            </w:r>
            <w:r w:rsidR="00527119">
              <w:rPr>
                <w:noProof/>
                <w:webHidden/>
              </w:rPr>
              <w:fldChar w:fldCharType="begin"/>
            </w:r>
            <w:r w:rsidR="00527119">
              <w:rPr>
                <w:noProof/>
                <w:webHidden/>
              </w:rPr>
              <w:instrText xml:space="preserve"> PAGEREF _Toc108540639 \h </w:instrText>
            </w:r>
            <w:r w:rsidR="00527119">
              <w:rPr>
                <w:noProof/>
                <w:webHidden/>
              </w:rPr>
            </w:r>
            <w:r w:rsidR="00527119">
              <w:rPr>
                <w:noProof/>
                <w:webHidden/>
              </w:rPr>
              <w:fldChar w:fldCharType="separate"/>
            </w:r>
            <w:r w:rsidR="00527119">
              <w:rPr>
                <w:noProof/>
                <w:webHidden/>
              </w:rPr>
              <w:t>30</w:t>
            </w:r>
            <w:r w:rsidR="00527119">
              <w:rPr>
                <w:noProof/>
                <w:webHidden/>
              </w:rPr>
              <w:fldChar w:fldCharType="end"/>
            </w:r>
          </w:hyperlink>
        </w:p>
        <w:p w14:paraId="02FF7232" w14:textId="0473D824" w:rsidR="00DF2BC6" w:rsidRPr="00246EBC" w:rsidRDefault="00DF2BC6">
          <w:pPr>
            <w:rPr>
              <w:rFonts w:asciiTheme="minorHAnsi" w:hAnsiTheme="minorHAnsi"/>
            </w:rPr>
          </w:pPr>
          <w:r w:rsidRPr="00246EBC">
            <w:rPr>
              <w:rFonts w:asciiTheme="minorHAnsi" w:hAnsiTheme="minorHAnsi"/>
              <w:b/>
              <w:bCs/>
              <w:lang w:val="ja-JP"/>
            </w:rPr>
            <w:fldChar w:fldCharType="end"/>
          </w:r>
        </w:p>
      </w:sdtContent>
    </w:sdt>
    <w:p w14:paraId="1CCC963F" w14:textId="77777777" w:rsidR="00A66DE6" w:rsidRPr="00246EBC" w:rsidRDefault="00A66DE6" w:rsidP="00EC3D69">
      <w:pPr>
        <w:rPr>
          <w:rFonts w:asciiTheme="minorHAnsi" w:hAnsiTheme="minorHAnsi"/>
        </w:rPr>
        <w:sectPr w:rsidR="00A66DE6" w:rsidRPr="00246EBC" w:rsidSect="000275DD">
          <w:footerReference w:type="default" r:id="rId12"/>
          <w:type w:val="continuous"/>
          <w:pgSz w:w="11906" w:h="16838"/>
          <w:pgMar w:top="1440" w:right="1080" w:bottom="1440" w:left="1080" w:header="851" w:footer="992" w:gutter="0"/>
          <w:pgNumType w:fmt="decimalFullWidth" w:start="1" w:chapStyle="1"/>
          <w:cols w:space="425"/>
          <w:docGrid w:type="lines" w:linePitch="360"/>
        </w:sectPr>
      </w:pPr>
    </w:p>
    <w:p w14:paraId="6FACBD90" w14:textId="77777777" w:rsidR="00A17540" w:rsidRPr="00246EBC" w:rsidRDefault="007D79DC" w:rsidP="00A66DE6">
      <w:pPr>
        <w:pStyle w:val="1"/>
        <w:rPr>
          <w:rFonts w:asciiTheme="minorHAnsi" w:hAnsiTheme="minorHAnsi" w:cstheme="majorHAnsi"/>
        </w:rPr>
      </w:pPr>
      <w:bookmarkStart w:id="23" w:name="_Ref517689332"/>
      <w:bookmarkStart w:id="24" w:name="_Toc108540589"/>
      <w:bookmarkEnd w:id="0"/>
      <w:r w:rsidRPr="00246EBC">
        <w:rPr>
          <w:rFonts w:asciiTheme="minorHAnsi" w:hAnsiTheme="minorHAnsi"/>
        </w:rPr>
        <w:lastRenderedPageBreak/>
        <w:t>はじめに</w:t>
      </w:r>
      <w:bookmarkEnd w:id="23"/>
      <w:bookmarkEnd w:id="24"/>
    </w:p>
    <w:p w14:paraId="50F12384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25" w:name="_Toc517170859"/>
      <w:bookmarkStart w:id="26" w:name="_Toc108540590"/>
      <w:bookmarkEnd w:id="1"/>
      <w:bookmarkEnd w:id="2"/>
      <w:r w:rsidRPr="00246EBC">
        <w:rPr>
          <w:rFonts w:asciiTheme="minorHAnsi" w:hAnsiTheme="minorHAnsi"/>
        </w:rPr>
        <w:t>ドキュメント体系</w:t>
      </w:r>
      <w:bookmarkEnd w:id="25"/>
      <w:bookmarkEnd w:id="26"/>
    </w:p>
    <w:p w14:paraId="4DEC4F80" w14:textId="1A482DDA" w:rsidR="0026217D" w:rsidRPr="00246EBC" w:rsidRDefault="0029102D" w:rsidP="0026217D">
      <w:pPr>
        <w:ind w:firstLineChars="100" w:firstLine="210"/>
        <w:rPr>
          <w:rFonts w:asciiTheme="minorHAnsi" w:hAnsiTheme="minorHAnsi"/>
          <w:color w:val="000000" w:themeColor="text1"/>
        </w:rPr>
      </w:pPr>
      <w:r w:rsidRPr="00246EBC">
        <w:rPr>
          <w:rFonts w:asciiTheme="minorHAnsi" w:hAnsiTheme="minorHAnsi"/>
          <w:color w:val="000000" w:themeColor="text1"/>
        </w:rPr>
        <w:t>本書は</w:t>
      </w:r>
      <w:r w:rsidR="00D97727">
        <w:rPr>
          <w:rFonts w:asciiTheme="minorHAnsi" w:hAnsiTheme="minorHAnsi"/>
          <w:color w:val="000000" w:themeColor="text1"/>
        </w:rPr>
        <w:t>システムの</w:t>
      </w:r>
      <w:r w:rsidR="005E36E4">
        <w:rPr>
          <w:rFonts w:asciiTheme="minorHAnsi" w:hAnsiTheme="minorHAnsi" w:hint="eastAsia"/>
          <w:color w:val="000000" w:themeColor="text1"/>
        </w:rPr>
        <w:t>内部設計</w:t>
      </w:r>
      <w:r w:rsidRPr="00246EBC">
        <w:rPr>
          <w:rFonts w:asciiTheme="minorHAnsi" w:hAnsiTheme="minorHAnsi"/>
          <w:color w:val="000000" w:themeColor="text1"/>
        </w:rPr>
        <w:t>を記載する。</w:t>
      </w:r>
      <w:r w:rsidR="0026217D" w:rsidRPr="00246EBC">
        <w:rPr>
          <w:rFonts w:asciiTheme="minorHAnsi" w:hAnsiTheme="minorHAnsi"/>
          <w:color w:val="000000" w:themeColor="text1"/>
        </w:rPr>
        <w:t>構成ファイル一覧を</w:t>
      </w:r>
      <w:r w:rsidR="0026217D" w:rsidRPr="00246EBC">
        <w:rPr>
          <w:rFonts w:asciiTheme="minorHAnsi" w:hAnsiTheme="minorHAnsi"/>
          <w:color w:val="000000" w:themeColor="text1"/>
        </w:rPr>
        <w:fldChar w:fldCharType="begin"/>
      </w:r>
      <w:r w:rsidR="0026217D" w:rsidRPr="00246EBC">
        <w:rPr>
          <w:rFonts w:asciiTheme="minorHAnsi" w:hAnsiTheme="minorHAnsi"/>
          <w:color w:val="000000" w:themeColor="text1"/>
        </w:rPr>
        <w:instrText xml:space="preserve"> REF _Ref514758139 \h </w:instrText>
      </w:r>
      <w:r w:rsidR="00246EBC" w:rsidRPr="00246EBC">
        <w:rPr>
          <w:rFonts w:asciiTheme="minorHAnsi" w:hAnsiTheme="minorHAnsi"/>
          <w:color w:val="000000" w:themeColor="text1"/>
        </w:rPr>
        <w:instrText xml:space="preserve"> \* MERGEFORMAT </w:instrText>
      </w:r>
      <w:r w:rsidR="0026217D" w:rsidRPr="00246EBC">
        <w:rPr>
          <w:rFonts w:asciiTheme="minorHAnsi" w:hAnsiTheme="minorHAnsi"/>
          <w:color w:val="000000" w:themeColor="text1"/>
        </w:rPr>
      </w:r>
      <w:r w:rsidR="0026217D" w:rsidRPr="00246EBC">
        <w:rPr>
          <w:rFonts w:asciiTheme="minorHAnsi" w:hAnsiTheme="minorHAnsi"/>
          <w:color w:val="000000" w:themeColor="text1"/>
        </w:rPr>
        <w:fldChar w:fldCharType="separate"/>
      </w:r>
      <w:r w:rsidR="00527119" w:rsidRPr="00246EBC">
        <w:rPr>
          <w:rFonts w:asciiTheme="minorHAnsi" w:hAnsiTheme="minorHAnsi"/>
        </w:rPr>
        <w:t>表</w:t>
      </w:r>
      <w:r w:rsidR="00527119" w:rsidRPr="00246EBC">
        <w:rPr>
          <w:rFonts w:asciiTheme="minorHAnsi" w:hAnsiTheme="minorHAnsi"/>
        </w:rPr>
        <w:t xml:space="preserve"> </w:t>
      </w:r>
      <w:r w:rsidR="00527119">
        <w:rPr>
          <w:rFonts w:asciiTheme="minorHAnsi" w:hAnsiTheme="minorHAnsi" w:hint="eastAsia"/>
          <w:noProof/>
        </w:rPr>
        <w:t>１．１</w:t>
      </w:r>
      <w:r w:rsidR="00527119" w:rsidRPr="00246EBC">
        <w:rPr>
          <w:rFonts w:asciiTheme="minorHAnsi" w:hAnsiTheme="minorHAnsi"/>
          <w:noProof/>
        </w:rPr>
        <w:noBreakHyphen/>
      </w:r>
      <w:r w:rsidR="00527119">
        <w:rPr>
          <w:rFonts w:asciiTheme="minorHAnsi" w:hAnsiTheme="minorHAnsi" w:hint="eastAsia"/>
          <w:noProof/>
        </w:rPr>
        <w:t>１</w:t>
      </w:r>
      <w:r w:rsidR="0026217D" w:rsidRPr="00246EBC">
        <w:rPr>
          <w:rFonts w:asciiTheme="minorHAnsi" w:hAnsiTheme="minorHAnsi"/>
          <w:color w:val="000000" w:themeColor="text1"/>
        </w:rPr>
        <w:fldChar w:fldCharType="end"/>
      </w:r>
      <w:r w:rsidR="0026217D" w:rsidRPr="00246EBC">
        <w:rPr>
          <w:rFonts w:asciiTheme="minorHAnsi" w:hAnsiTheme="minorHAnsi"/>
          <w:color w:val="000000" w:themeColor="text1"/>
        </w:rPr>
        <w:t>に記載する。</w:t>
      </w:r>
    </w:p>
    <w:p w14:paraId="7DB2C573" w14:textId="77777777" w:rsidR="0029102D" w:rsidRPr="00246EBC" w:rsidRDefault="0029102D" w:rsidP="0029102D">
      <w:pPr>
        <w:rPr>
          <w:rFonts w:asciiTheme="minorHAnsi" w:hAnsiTheme="minorHAnsi"/>
        </w:rPr>
      </w:pPr>
    </w:p>
    <w:p w14:paraId="4E4DD8D1" w14:textId="4C2BF9D0" w:rsidR="00945C61" w:rsidRPr="00246EBC" w:rsidRDefault="0029102D" w:rsidP="00945C61">
      <w:pPr>
        <w:pStyle w:val="a9"/>
        <w:keepNext/>
        <w:jc w:val="center"/>
        <w:rPr>
          <w:rFonts w:asciiTheme="minorHAnsi" w:hAnsiTheme="minorHAnsi"/>
        </w:rPr>
      </w:pPr>
      <w:bookmarkStart w:id="27" w:name="_Ref514758139"/>
      <w:bookmarkStart w:id="28" w:name="_Ref514758130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0509C3" w:rsidRPr="00246EBC">
        <w:rPr>
          <w:rFonts w:asciiTheme="minorHAnsi" w:hAnsiTheme="minorHAnsi"/>
        </w:rPr>
        <w:fldChar w:fldCharType="begin"/>
      </w:r>
      <w:r w:rsidR="000509C3"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2 \s</w:instrText>
      </w:r>
      <w:r w:rsidR="000509C3" w:rsidRPr="00246EBC">
        <w:rPr>
          <w:rFonts w:asciiTheme="minorHAnsi" w:hAnsiTheme="minorHAnsi"/>
        </w:rPr>
        <w:instrText xml:space="preserve"> </w:instrText>
      </w:r>
      <w:r w:rsidR="000509C3"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１．１</w:t>
      </w:r>
      <w:r w:rsidR="000509C3" w:rsidRPr="00246EBC">
        <w:rPr>
          <w:rFonts w:asciiTheme="minorHAnsi" w:hAnsiTheme="minorHAnsi"/>
          <w:noProof/>
        </w:rPr>
        <w:fldChar w:fldCharType="end"/>
      </w:r>
      <w:r w:rsidR="00945C61" w:rsidRPr="00246EBC">
        <w:rPr>
          <w:rFonts w:asciiTheme="minorHAnsi" w:hAnsiTheme="minorHAnsi"/>
        </w:rPr>
        <w:noBreakHyphen/>
      </w:r>
      <w:r w:rsidR="00945C61" w:rsidRPr="00246EBC">
        <w:rPr>
          <w:rFonts w:asciiTheme="minorHAnsi" w:hAnsiTheme="minorHAnsi"/>
        </w:rPr>
        <w:fldChar w:fldCharType="begin"/>
      </w:r>
      <w:r w:rsidR="00945C61"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2</w:instrText>
      </w:r>
      <w:r w:rsidR="00945C61" w:rsidRPr="00246EBC">
        <w:rPr>
          <w:rFonts w:asciiTheme="minorHAnsi" w:hAnsiTheme="minorHAnsi"/>
        </w:rPr>
        <w:instrText xml:space="preserve"> </w:instrText>
      </w:r>
      <w:r w:rsidR="00945C61"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="00945C61" w:rsidRPr="00246EBC">
        <w:rPr>
          <w:rFonts w:asciiTheme="minorHAnsi" w:hAnsiTheme="minorHAnsi"/>
        </w:rPr>
        <w:fldChar w:fldCharType="end"/>
      </w:r>
      <w:bookmarkEnd w:id="27"/>
      <w:r w:rsidR="00E003E2">
        <w:rPr>
          <w:rFonts w:asciiTheme="minorHAnsi" w:hAnsiTheme="minorHAnsi" w:hint="eastAsia"/>
        </w:rPr>
        <w:t>詳細</w:t>
      </w:r>
      <w:r w:rsidR="005E36E4"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r w:rsidRPr="00246EBC">
        <w:rPr>
          <w:rFonts w:asciiTheme="minorHAnsi" w:hAnsiTheme="minorHAnsi"/>
          <w:color w:val="000000" w:themeColor="text1"/>
        </w:rPr>
        <w:t>構成ファイル一覧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29102D" w:rsidRPr="00246EBC" w14:paraId="54173E6E" w14:textId="77777777" w:rsidTr="00604E44">
        <w:trPr>
          <w:jc w:val="center"/>
        </w:trPr>
        <w:tc>
          <w:tcPr>
            <w:tcW w:w="562" w:type="dxa"/>
            <w:shd w:val="clear" w:color="auto" w:fill="D9D9D9" w:themeFill="background1" w:themeFillShade="D9"/>
          </w:tcPr>
          <w:p w14:paraId="1B83B680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26FD078C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ドキュメント名</w:t>
            </w:r>
          </w:p>
        </w:tc>
      </w:tr>
      <w:tr w:rsidR="0029102D" w:rsidRPr="00246EBC" w14:paraId="4993D811" w14:textId="77777777" w:rsidTr="00604E44">
        <w:trPr>
          <w:jc w:val="center"/>
        </w:trPr>
        <w:tc>
          <w:tcPr>
            <w:tcW w:w="562" w:type="dxa"/>
          </w:tcPr>
          <w:p w14:paraId="1AC2E11F" w14:textId="77777777" w:rsidR="0029102D" w:rsidRPr="00246EBC" w:rsidRDefault="0029102D" w:rsidP="004647D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1432FF6" w14:textId="425429FB" w:rsidR="0029102D" w:rsidRPr="00246EBC" w:rsidRDefault="00B319A5" w:rsidP="0029102D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詳細設計書</w:t>
            </w: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_</w:t>
            </w: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共通編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.docx</w:t>
            </w:r>
          </w:p>
        </w:tc>
      </w:tr>
      <w:tr w:rsidR="0029102D" w:rsidRPr="00246EBC" w14:paraId="43DE8C26" w14:textId="77777777" w:rsidTr="00604E44">
        <w:trPr>
          <w:jc w:val="center"/>
        </w:trPr>
        <w:tc>
          <w:tcPr>
            <w:tcW w:w="562" w:type="dxa"/>
          </w:tcPr>
          <w:p w14:paraId="47D4ED00" w14:textId="77777777" w:rsidR="0029102D" w:rsidRPr="00246EBC" w:rsidRDefault="0029102D" w:rsidP="004647D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E94F742" w14:textId="1D2193AD" w:rsidR="0029102D" w:rsidRPr="00246EBC" w:rsidRDefault="00A73A78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提供者編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.docx</w:t>
            </w:r>
          </w:p>
        </w:tc>
      </w:tr>
      <w:tr w:rsidR="00FF0611" w:rsidRPr="00246EBC" w14:paraId="6B915C24" w14:textId="77777777" w:rsidTr="00604E44">
        <w:trPr>
          <w:jc w:val="center"/>
        </w:trPr>
        <w:tc>
          <w:tcPr>
            <w:tcW w:w="562" w:type="dxa"/>
          </w:tcPr>
          <w:p w14:paraId="64B7EE5F" w14:textId="77777777" w:rsidR="00FF0611" w:rsidRPr="00246EBC" w:rsidRDefault="00FF0611" w:rsidP="004647D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7F409497" w14:textId="38C5106F" w:rsidR="00FF0611" w:rsidRDefault="00A73A78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利用者編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.docx</w:t>
            </w:r>
          </w:p>
        </w:tc>
      </w:tr>
      <w:tr w:rsidR="00B319A5" w:rsidRPr="00246EBC" w14:paraId="2B14B3FF" w14:textId="4F907472" w:rsidTr="00604E44">
        <w:trPr>
          <w:jc w:val="center"/>
        </w:trPr>
        <w:tc>
          <w:tcPr>
            <w:tcW w:w="562" w:type="dxa"/>
          </w:tcPr>
          <w:p w14:paraId="4BB35A3B" w14:textId="29F17ABC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3A996DC3" w14:textId="05F35C9D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基本</w:t>
            </w:r>
            <w:r w:rsidR="00B319A5" w:rsidRPr="00D251F1">
              <w:rPr>
                <w:rFonts w:asciiTheme="minorHAnsi" w:hAnsiTheme="minorHAnsi" w:cstheme="majorHAnsi" w:hint="eastAsia"/>
                <w:color w:val="000000" w:themeColor="text1"/>
              </w:rPr>
              <w:t>設計書</w:t>
            </w:r>
            <w:r w:rsidR="00B319A5" w:rsidRPr="00D251F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2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コンフィグパラメータ一覧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  <w:tr w:rsidR="00B319A5" w:rsidRPr="00246EBC" w14:paraId="6A354C81" w14:textId="77777777" w:rsidTr="00604E44">
        <w:trPr>
          <w:jc w:val="center"/>
        </w:trPr>
        <w:tc>
          <w:tcPr>
            <w:tcW w:w="562" w:type="dxa"/>
          </w:tcPr>
          <w:p w14:paraId="544A1587" w14:textId="77777777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3928B85B" w14:textId="6D6C9E07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メッセージ一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覧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  <w:tr w:rsidR="00B319A5" w:rsidRPr="00246EBC" w14:paraId="219BA3D0" w14:textId="77777777" w:rsidTr="00604E44">
        <w:trPr>
          <w:jc w:val="center"/>
        </w:trPr>
        <w:tc>
          <w:tcPr>
            <w:tcW w:w="562" w:type="dxa"/>
          </w:tcPr>
          <w:p w14:paraId="29CAB62E" w14:textId="77777777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60BBD9B3" w14:textId="0F1DBAA7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7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コネクタメイン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.html</w:t>
            </w:r>
          </w:p>
        </w:tc>
      </w:tr>
      <w:tr w:rsidR="00B319A5" w:rsidRPr="00246EBC" w14:paraId="3657F09F" w14:textId="77777777" w:rsidTr="00604E44">
        <w:trPr>
          <w:jc w:val="center"/>
        </w:trPr>
        <w:tc>
          <w:tcPr>
            <w:tcW w:w="562" w:type="dxa"/>
          </w:tcPr>
          <w:p w14:paraId="7482526F" w14:textId="77777777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6A15573" w14:textId="3C922B79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8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カタログ</w:t>
            </w:r>
            <w:r w:rsidR="00B319A5">
              <w:rPr>
                <w:rFonts w:asciiTheme="minorHAnsi" w:hAnsiTheme="minorHAnsi" w:cstheme="majorHAnsi" w:hint="eastAsia"/>
                <w:color w:val="000000" w:themeColor="text1"/>
              </w:rPr>
              <w:t>検索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IF.html</w:t>
            </w:r>
          </w:p>
        </w:tc>
      </w:tr>
      <w:tr w:rsidR="00B319A5" w:rsidRPr="00246EBC" w14:paraId="22599CA6" w14:textId="77777777" w:rsidTr="00604E44">
        <w:trPr>
          <w:jc w:val="center"/>
        </w:trPr>
        <w:tc>
          <w:tcPr>
            <w:tcW w:w="562" w:type="dxa"/>
          </w:tcPr>
          <w:p w14:paraId="45610620" w14:textId="77777777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3634CAEC" w14:textId="3431B856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9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データ交換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IF(CADDE).html</w:t>
            </w:r>
          </w:p>
        </w:tc>
      </w:tr>
      <w:tr w:rsidR="00C97199" w:rsidRPr="00284C7F" w14:paraId="19D7515E" w14:textId="77777777" w:rsidTr="00604E44">
        <w:trPr>
          <w:jc w:val="center"/>
        </w:trPr>
        <w:tc>
          <w:tcPr>
            <w:tcW w:w="562" w:type="dxa"/>
          </w:tcPr>
          <w:p w14:paraId="6523D6A6" w14:textId="77777777" w:rsidR="00C97199" w:rsidRPr="00246EBC" w:rsidRDefault="00C97199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2AEE7A51" w14:textId="7AF9056F" w:rsidR="00C97199" w:rsidRPr="00D251F1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10</w:t>
            </w:r>
            <w:r w:rsidR="00C97199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3711EE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C97199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C7B98">
              <w:rPr>
                <w:rFonts w:asciiTheme="minorHAnsi" w:hAnsiTheme="minorHAnsi" w:cstheme="majorHAnsi" w:hint="eastAsia"/>
                <w:color w:val="000000" w:themeColor="text1"/>
              </w:rPr>
              <w:t>認可</w:t>
            </w:r>
            <w:r w:rsidR="006C7B98">
              <w:rPr>
                <w:rFonts w:asciiTheme="minorHAnsi" w:hAnsiTheme="minorHAnsi" w:cstheme="majorHAnsi" w:hint="eastAsia"/>
                <w:color w:val="000000" w:themeColor="text1"/>
              </w:rPr>
              <w:t>I/F</w:t>
            </w:r>
            <w:r w:rsidR="00C97199" w:rsidRPr="00C054BC">
              <w:rPr>
                <w:rFonts w:asciiTheme="minorHAnsi" w:hAnsiTheme="minorHAnsi" w:cstheme="majorHAnsi" w:hint="eastAsia"/>
                <w:color w:val="000000" w:themeColor="text1"/>
              </w:rPr>
              <w:t>.html</w:t>
            </w:r>
          </w:p>
        </w:tc>
      </w:tr>
      <w:tr w:rsidR="00284C7F" w:rsidRPr="00284C7F" w14:paraId="23E9D24C" w14:textId="77777777" w:rsidTr="00604E44">
        <w:trPr>
          <w:jc w:val="center"/>
        </w:trPr>
        <w:tc>
          <w:tcPr>
            <w:tcW w:w="562" w:type="dxa"/>
          </w:tcPr>
          <w:p w14:paraId="052FFAC0" w14:textId="77777777" w:rsidR="00284C7F" w:rsidRPr="00246EBC" w:rsidRDefault="00284C7F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1CB341A3" w14:textId="6A20AD2D" w:rsidR="00284C7F" w:rsidRPr="00D251F1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11</w:t>
            </w:r>
            <w:r w:rsidR="00284C7F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3711EE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284C7F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7B06BC">
              <w:rPr>
                <w:rFonts w:asciiTheme="minorHAnsi" w:hAnsiTheme="minorHAnsi" w:cstheme="majorHAnsi" w:hint="eastAsia"/>
                <w:color w:val="000000" w:themeColor="text1"/>
              </w:rPr>
              <w:t>来歴管理</w:t>
            </w:r>
            <w:r w:rsidR="007B06BC">
              <w:rPr>
                <w:rFonts w:asciiTheme="minorHAnsi" w:hAnsiTheme="minorHAnsi" w:cstheme="majorHAnsi" w:hint="eastAsia"/>
                <w:color w:val="000000" w:themeColor="text1"/>
              </w:rPr>
              <w:t>I/F</w:t>
            </w:r>
            <w:r w:rsidR="00284C7F" w:rsidRPr="00C054BC">
              <w:rPr>
                <w:rFonts w:asciiTheme="minorHAnsi" w:hAnsiTheme="minorHAnsi" w:cstheme="majorHAnsi" w:hint="eastAsia"/>
                <w:color w:val="000000" w:themeColor="text1"/>
              </w:rPr>
              <w:t>.html</w:t>
            </w:r>
          </w:p>
        </w:tc>
      </w:tr>
      <w:tr w:rsidR="00556FFA" w:rsidRPr="00284C7F" w14:paraId="16A5C221" w14:textId="77777777" w:rsidTr="00604E44">
        <w:trPr>
          <w:jc w:val="center"/>
        </w:trPr>
        <w:tc>
          <w:tcPr>
            <w:tcW w:w="562" w:type="dxa"/>
          </w:tcPr>
          <w:p w14:paraId="6930A5A1" w14:textId="77777777" w:rsidR="00556FFA" w:rsidRPr="00246EBC" w:rsidRDefault="00556FFA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0A4F1358" w14:textId="7D4519E2" w:rsidR="00556FFA" w:rsidRPr="00D251F1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13</w:t>
            </w:r>
            <w:r w:rsidR="00556FFA" w:rsidRPr="00556FFA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556FFA" w:rsidRPr="00556FFA">
              <w:rPr>
                <w:rFonts w:asciiTheme="minorHAnsi" w:hAnsiTheme="minorHAnsi" w:cstheme="majorHAnsi" w:hint="eastAsia"/>
                <w:color w:val="000000" w:themeColor="text1"/>
              </w:rPr>
              <w:t>提供者コネクタ</w:t>
            </w:r>
            <w:r w:rsidR="00556FFA" w:rsidRPr="00556FFA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556FFA" w:rsidRPr="00556FFA">
              <w:rPr>
                <w:rFonts w:asciiTheme="minorHAnsi" w:hAnsiTheme="minorHAnsi" w:cstheme="majorHAnsi" w:hint="eastAsia"/>
                <w:color w:val="000000" w:themeColor="text1"/>
              </w:rPr>
              <w:t>ディレクトリ構成</w:t>
            </w:r>
            <w:r w:rsidR="00556FFA">
              <w:rPr>
                <w:rFonts w:asciiTheme="minorHAnsi" w:hAnsiTheme="minorHAnsi" w:cstheme="majorHAnsi" w:hint="eastAsia"/>
                <w:color w:val="000000" w:themeColor="text1"/>
              </w:rPr>
              <w:t>.</w:t>
            </w:r>
            <w:r w:rsidR="00556FFA">
              <w:rPr>
                <w:rFonts w:asciiTheme="minorHAnsi" w:hAnsiTheme="minorHAnsi" w:cstheme="majorHAnsi"/>
                <w:color w:val="000000" w:themeColor="text1"/>
              </w:rPr>
              <w:t>xlsx</w:t>
            </w:r>
          </w:p>
        </w:tc>
      </w:tr>
    </w:tbl>
    <w:p w14:paraId="19C4DBB7" w14:textId="77777777" w:rsidR="007D79DC" w:rsidRPr="00246EBC" w:rsidRDefault="007D79DC" w:rsidP="009F4A60">
      <w:pPr>
        <w:widowControl/>
        <w:jc w:val="left"/>
        <w:rPr>
          <w:rFonts w:asciiTheme="minorHAnsi" w:hAnsiTheme="minorHAnsi" w:cstheme="majorBidi"/>
        </w:rPr>
      </w:pPr>
    </w:p>
    <w:p w14:paraId="302DAFB5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29" w:name="_Toc108540591"/>
      <w:r w:rsidRPr="00246EBC">
        <w:rPr>
          <w:rFonts w:asciiTheme="minorHAnsi" w:hAnsiTheme="minorHAnsi"/>
        </w:rPr>
        <w:t>適用範囲</w:t>
      </w:r>
      <w:bookmarkEnd w:id="29"/>
    </w:p>
    <w:p w14:paraId="63BA7D61" w14:textId="2D1D5031" w:rsidR="00A66DE6" w:rsidRPr="00246EBC" w:rsidRDefault="00D245B8" w:rsidP="007F5204">
      <w:pPr>
        <w:ind w:firstLineChars="100" w:firstLine="21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hint="eastAsia"/>
          <w:color w:val="000000" w:themeColor="text1"/>
        </w:rPr>
        <w:t>本書は</w:t>
      </w:r>
      <w:r w:rsidR="00EB5B4C">
        <w:rPr>
          <w:rFonts w:asciiTheme="minorHAnsi" w:hAnsiTheme="minorHAnsi" w:hint="eastAsia"/>
          <w:color w:val="000000" w:themeColor="text1"/>
        </w:rPr>
        <w:t>2</w:t>
      </w:r>
      <w:r w:rsidR="00EB5B4C">
        <w:rPr>
          <w:rFonts w:asciiTheme="minorHAnsi" w:hAnsiTheme="minorHAnsi"/>
          <w:color w:val="000000" w:themeColor="text1"/>
        </w:rPr>
        <w:t>02</w:t>
      </w:r>
      <w:r w:rsidR="005851B8">
        <w:rPr>
          <w:rFonts w:asciiTheme="minorHAnsi" w:hAnsiTheme="minorHAnsi"/>
          <w:color w:val="000000" w:themeColor="text1"/>
        </w:rPr>
        <w:t>2</w:t>
      </w:r>
      <w:r w:rsidR="00ED72F0">
        <w:rPr>
          <w:rFonts w:asciiTheme="minorHAnsi" w:hAnsiTheme="minorHAnsi" w:hint="eastAsia"/>
          <w:color w:val="000000" w:themeColor="text1"/>
        </w:rPr>
        <w:t>年</w:t>
      </w:r>
      <w:r w:rsidR="00733D60">
        <w:rPr>
          <w:rFonts w:asciiTheme="minorHAnsi" w:hAnsiTheme="minorHAnsi"/>
          <w:color w:val="000000" w:themeColor="text1"/>
        </w:rPr>
        <w:t>3</w:t>
      </w:r>
      <w:r w:rsidR="00EB5B4C">
        <w:rPr>
          <w:rFonts w:asciiTheme="minorHAnsi" w:hAnsiTheme="minorHAnsi" w:hint="eastAsia"/>
          <w:color w:val="000000" w:themeColor="text1"/>
        </w:rPr>
        <w:t>月版の詳細</w:t>
      </w:r>
      <w:r w:rsidR="007F5204" w:rsidRPr="00246EBC">
        <w:rPr>
          <w:rFonts w:asciiTheme="minorHAnsi" w:hAnsiTheme="minorHAnsi"/>
          <w:color w:val="000000" w:themeColor="text1"/>
        </w:rPr>
        <w:t>設計を</w:t>
      </w:r>
      <w:r w:rsidR="005C0E13">
        <w:rPr>
          <w:rFonts w:asciiTheme="minorHAnsi" w:hAnsiTheme="minorHAnsi" w:hint="eastAsia"/>
          <w:color w:val="000000" w:themeColor="text1"/>
        </w:rPr>
        <w:t>対象と</w:t>
      </w:r>
      <w:r w:rsidR="007F5204" w:rsidRPr="00246EBC">
        <w:rPr>
          <w:rFonts w:asciiTheme="minorHAnsi" w:hAnsiTheme="minorHAnsi"/>
          <w:color w:val="000000" w:themeColor="text1"/>
        </w:rPr>
        <w:t>する。</w:t>
      </w:r>
    </w:p>
    <w:p w14:paraId="5B16CBF9" w14:textId="77777777" w:rsidR="005329B9" w:rsidRPr="00E62D18" w:rsidRDefault="005329B9" w:rsidP="009F4A60">
      <w:pPr>
        <w:widowControl/>
        <w:jc w:val="left"/>
        <w:rPr>
          <w:rFonts w:asciiTheme="minorHAnsi" w:hAnsiTheme="minorHAnsi" w:cstheme="majorBidi"/>
        </w:rPr>
        <w:sectPr w:rsidR="005329B9" w:rsidRPr="00E62D18" w:rsidSect="000275DD">
          <w:footerReference w:type="default" r:id="rId13"/>
          <w:pgSz w:w="11906" w:h="16838"/>
          <w:pgMar w:top="1440" w:right="1080" w:bottom="1440" w:left="1080" w:header="851" w:footer="567" w:gutter="0"/>
          <w:pgNumType w:start="1"/>
          <w:cols w:space="425"/>
          <w:docGrid w:type="lines" w:linePitch="360"/>
        </w:sectPr>
      </w:pPr>
    </w:p>
    <w:p w14:paraId="6024CFF9" w14:textId="2D18C177" w:rsidR="005329B9" w:rsidRPr="00246EBC" w:rsidRDefault="005329B9" w:rsidP="005329B9">
      <w:pPr>
        <w:pStyle w:val="1"/>
        <w:rPr>
          <w:rFonts w:asciiTheme="minorHAnsi" w:hAnsiTheme="minorHAnsi" w:cstheme="majorHAnsi"/>
        </w:rPr>
      </w:pPr>
      <w:bookmarkStart w:id="30" w:name="_Toc108540592"/>
      <w:r>
        <w:rPr>
          <w:rFonts w:asciiTheme="minorHAnsi" w:hAnsiTheme="minorHAnsi" w:hint="eastAsia"/>
        </w:rPr>
        <w:lastRenderedPageBreak/>
        <w:t>コンテナ構成</w:t>
      </w:r>
      <w:bookmarkEnd w:id="30"/>
    </w:p>
    <w:p w14:paraId="65F5F8D0" w14:textId="581F0E33" w:rsidR="00A66DE6" w:rsidRPr="0083429F" w:rsidRDefault="0083429F" w:rsidP="0083429F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提供者側コネクタは下図の構成</w:t>
      </w:r>
      <w:r w:rsidR="00A15706">
        <w:rPr>
          <w:rFonts w:asciiTheme="minorHAnsi" w:hAnsiTheme="minorHAnsi" w:hint="eastAsia"/>
        </w:rPr>
        <w:t>で構築する</w:t>
      </w:r>
      <w:r>
        <w:rPr>
          <w:rFonts w:asciiTheme="minorHAnsi" w:hAnsiTheme="minorHAnsi" w:hint="eastAsia"/>
        </w:rPr>
        <w:t>。</w:t>
      </w:r>
    </w:p>
    <w:p w14:paraId="4876CE2F" w14:textId="09AC8045" w:rsidR="006F553E" w:rsidRDefault="006F553E" w:rsidP="009F4A60">
      <w:pPr>
        <w:widowControl/>
        <w:jc w:val="left"/>
        <w:rPr>
          <w:rFonts w:asciiTheme="minorHAnsi" w:hAnsiTheme="minorHAnsi" w:cstheme="majorBidi"/>
        </w:rPr>
      </w:pPr>
    </w:p>
    <w:p w14:paraId="6C4DB8C3" w14:textId="77777777" w:rsidR="00D35D66" w:rsidRDefault="006F553E" w:rsidP="00D35D66">
      <w:pPr>
        <w:keepNext/>
        <w:widowControl/>
        <w:jc w:val="left"/>
      </w:pPr>
      <w:r>
        <w:rPr>
          <w:rFonts w:asciiTheme="minorHAnsi" w:hAnsiTheme="minorHAnsi" w:cstheme="majorBidi"/>
          <w:noProof/>
        </w:rPr>
        <mc:AlternateContent>
          <mc:Choice Requires="wpc">
            <w:drawing>
              <wp:inline distT="0" distB="0" distL="0" distR="0" wp14:anchorId="692DA6FD" wp14:editId="0E380A39">
                <wp:extent cx="6200775" cy="4999990"/>
                <wp:effectExtent l="0" t="0" r="28575" b="10160"/>
                <wp:docPr id="99" name="キャンバス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6"/>
                          </a:solidFill>
                        </a:ln>
                      </wpc:whole>
                      <wps:wsp>
                        <wps:cNvPr id="149" name="正方形/長方形 149"/>
                        <wps:cNvSpPr/>
                        <wps:spPr>
                          <a:xfrm>
                            <a:off x="3867150" y="71215"/>
                            <a:ext cx="2200275" cy="301636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直線コネクタ 249">
                          <a:extLst>
                            <a:ext uri="{FF2B5EF4-FFF2-40B4-BE49-F238E27FC236}">
                              <a16:creationId xmlns:a16="http://schemas.microsoft.com/office/drawing/2014/main" id="{9A81E5AC-1B64-4741-9B1B-E086CBCC2A4F}"/>
                            </a:ext>
                          </a:extLst>
                        </wps:cNvPr>
                        <wps:cNvCnPr>
                          <a:cxnSpLocks/>
                          <a:endCxn id="215" idx="3"/>
                        </wps:cNvCnPr>
                        <wps:spPr>
                          <a:xfrm flipH="1">
                            <a:off x="1255056" y="2117934"/>
                            <a:ext cx="607299" cy="4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正方形/長方形 255">
                          <a:extLst>
                            <a:ext uri="{FF2B5EF4-FFF2-40B4-BE49-F238E27FC236}">
                              <a16:creationId xmlns:a16="http://schemas.microsoft.com/office/drawing/2014/main" id="{BEBBC459-8F77-4E41-BBC7-6536F9F290F1}"/>
                            </a:ext>
                          </a:extLst>
                        </wps:cNvPr>
                        <wps:cNvSpPr/>
                        <wps:spPr>
                          <a:xfrm>
                            <a:off x="1866900" y="104729"/>
                            <a:ext cx="1307002" cy="4667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5EF37" w14:textId="77777777" w:rsidR="00CE25B9" w:rsidRDefault="00CE25B9" w:rsidP="006F553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</w:rPr>
                                <w:t>コネクタメイン(提供者側)</w:t>
                              </w:r>
                            </w:p>
                          </w:txbxContent>
                        </wps:txbx>
                        <wps:bodyPr vert="eaVert" rtlCol="0" anchor="b" anchorCtr="0"/>
                      </wps:wsp>
                      <wps:wsp>
                        <wps:cNvPr id="256" name="正方形/長方形 256">
                          <a:extLst>
                            <a:ext uri="{FF2B5EF4-FFF2-40B4-BE49-F238E27FC236}">
                              <a16:creationId xmlns:a16="http://schemas.microsoft.com/office/drawing/2014/main" id="{DEE4B4F2-2D5D-464D-9D56-34D0EEF7D175}"/>
                            </a:ext>
                          </a:extLst>
                        </wps:cNvPr>
                        <wps:cNvSpPr/>
                        <wps:spPr>
                          <a:xfrm>
                            <a:off x="2326177" y="1527905"/>
                            <a:ext cx="657225" cy="9518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36E5D6" w14:textId="77777777" w:rsidR="00CE25B9" w:rsidRDefault="00CE25B9" w:rsidP="006F553E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データ提供I/F</w:t>
                              </w:r>
                            </w:p>
                            <w:p w14:paraId="6AC0F453" w14:textId="2836BCD8" w:rsidR="00CE25B9" w:rsidRDefault="00CE25B9" w:rsidP="006F553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(HTTP</w:t>
                              </w:r>
                              <w:r w:rsidR="00A47488"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58" name="直線コネクタ 258">
                          <a:extLst>
                            <a:ext uri="{FF2B5EF4-FFF2-40B4-BE49-F238E27FC236}">
                              <a16:creationId xmlns:a16="http://schemas.microsoft.com/office/drawing/2014/main" id="{9A81E5AC-1B64-4741-9B1B-E086CBCC2A4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250679" y="911408"/>
                            <a:ext cx="628646" cy="648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正方形/長方形 278">
                          <a:extLst>
                            <a:ext uri="{FF2B5EF4-FFF2-40B4-BE49-F238E27FC236}">
                              <a16:creationId xmlns:a16="http://schemas.microsoft.com/office/drawing/2014/main" id="{CC2A9013-BBC6-4826-A67B-1216400A15D6}"/>
                            </a:ext>
                          </a:extLst>
                        </wps:cNvPr>
                        <wps:cNvSpPr/>
                        <wps:spPr>
                          <a:xfrm>
                            <a:off x="4016373" y="529272"/>
                            <a:ext cx="57721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C7E93" w14:textId="30E3D988" w:rsidR="00CE25B9" w:rsidRDefault="00CE25B9" w:rsidP="00D35D66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79" name="正方形/長方形 279"/>
                        <wps:cNvSpPr/>
                        <wps:spPr>
                          <a:xfrm>
                            <a:off x="4016373" y="957751"/>
                            <a:ext cx="1361440" cy="35941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5FC30" w14:textId="71B3683A" w:rsidR="00CE25B9" w:rsidRPr="00D35D66" w:rsidRDefault="00CE25B9" w:rsidP="00D35D66">
                              <w:pPr>
                                <w:jc w:val="center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D35D66">
                                <w:rPr>
                                  <w:rFonts w:ascii="Meiryo UI" w:eastAsia="Meiryo UI" w:hAnsi="Meiryo UI" w:hint="eastAsia"/>
                                </w:rPr>
                                <w:t>コンテナ内サブシステム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80" name="直線コネクタ 280">
                          <a:extLst>
                            <a:ext uri="{FF2B5EF4-FFF2-40B4-BE49-F238E27FC236}">
                              <a16:creationId xmlns:a16="http://schemas.microsoft.com/office/drawing/2014/main" id="{B03F323B-BA98-4B64-A7B4-062B622BAD4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015281" y="2744304"/>
                            <a:ext cx="62801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正方形/長方形 281"/>
                        <wps:cNvSpPr/>
                        <wps:spPr>
                          <a:xfrm>
                            <a:off x="4667250" y="2531472"/>
                            <a:ext cx="930910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F65BC" w14:textId="661EC59F" w:rsidR="00CE25B9" w:rsidRDefault="00CE25B9" w:rsidP="00D35D6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Meiryo UI" w:eastAsia="Meiryo UI" w:hAnsi="Meiryo UI" w:cs="Times New Roman"/>
                                  <w:szCs w:val="21"/>
                                </w:rPr>
                                <w:t>TTP</w:t>
                              </w:r>
                              <w:r w:rsidR="00684E6C">
                                <w:rPr>
                                  <w:rFonts w:ascii="Meiryo UI" w:eastAsia="Meiryo UI" w:hAnsi="Meiryo UI" w:cs="Times New Roman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通信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84" name="正方形/長方形 284"/>
                        <wps:cNvSpPr/>
                        <wps:spPr>
                          <a:xfrm>
                            <a:off x="3867150" y="47630"/>
                            <a:ext cx="59626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DA237" w14:textId="3A8C2348" w:rsidR="00CE25B9" w:rsidRDefault="00CE25B9" w:rsidP="00D35D6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凡例：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190" name="正方形/長方形 190">
                          <a:extLst>
                            <a:ext uri="{FF2B5EF4-FFF2-40B4-BE49-F238E27FC236}">
                              <a16:creationId xmlns:a16="http://schemas.microsoft.com/office/drawing/2014/main" id="{252E59A4-12EB-46E1-B0A5-8D9C5F69B510}"/>
                            </a:ext>
                          </a:extLst>
                        </wps:cNvPr>
                        <wps:cNvSpPr/>
                        <wps:spPr>
                          <a:xfrm>
                            <a:off x="178903" y="729570"/>
                            <a:ext cx="1062355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8A81F" w14:textId="6F323FCE" w:rsidR="00CE25B9" w:rsidRPr="006F0CD1" w:rsidRDefault="00CE25B9" w:rsidP="006F0C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カタログ検索 I/F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14" name="正方形/長方形 214">
                          <a:extLst>
                            <a:ext uri="{FF2B5EF4-FFF2-40B4-BE49-F238E27FC236}">
                              <a16:creationId xmlns:a16="http://schemas.microsoft.com/office/drawing/2014/main" id="{DEE4B4F2-2D5D-464D-9D56-34D0EEF7D175}"/>
                            </a:ext>
                          </a:extLst>
                        </wps:cNvPr>
                        <wps:cNvSpPr/>
                        <wps:spPr>
                          <a:xfrm>
                            <a:off x="2326177" y="352175"/>
                            <a:ext cx="676275" cy="10788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732CC" w14:textId="77777777" w:rsidR="00CE25B9" w:rsidRPr="006F553E" w:rsidRDefault="00CE25B9" w:rsidP="006F0C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カタログ検索I/F</w:t>
                              </w:r>
                            </w:p>
                            <w:p w14:paraId="52C738D1" w14:textId="493C5997" w:rsidR="00CE25B9" w:rsidRDefault="00CE25B9" w:rsidP="006F0C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(HTTP</w:t>
                              </w:r>
                              <w:r w:rsidR="00A47488"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CKAN)</w:t>
                              </w:r>
                              <w:r>
                                <w:rPr>
                                  <w:kern w:val="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15" name="正方形/長方形 215">
                          <a:extLst>
                            <a:ext uri="{FF2B5EF4-FFF2-40B4-BE49-F238E27FC236}">
                              <a16:creationId xmlns:a16="http://schemas.microsoft.com/office/drawing/2014/main" id="{252E59A4-12EB-46E1-B0A5-8D9C5F69B510}"/>
                            </a:ext>
                          </a:extLst>
                        </wps:cNvPr>
                        <wps:cNvSpPr/>
                        <wps:spPr>
                          <a:xfrm>
                            <a:off x="297476" y="1938909"/>
                            <a:ext cx="95758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9D3E3" w14:textId="77777777" w:rsidR="00CE25B9" w:rsidRPr="005148F4" w:rsidRDefault="00CE25B9" w:rsidP="006F0C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データ交換I/F</w:t>
                              </w:r>
                            </w:p>
                            <w:p w14:paraId="2A426C63" w14:textId="78AF2D4D" w:rsidR="00CE25B9" w:rsidRDefault="00CE25B9" w:rsidP="006F0C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22" name="正方形/長方形 222"/>
                        <wps:cNvSpPr/>
                        <wps:spPr>
                          <a:xfrm>
                            <a:off x="2326177" y="2525431"/>
                            <a:ext cx="657225" cy="9518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C3870" w14:textId="77777777" w:rsidR="00CE25B9" w:rsidRDefault="00CE25B9" w:rsidP="006F553E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データ提供I/F</w:t>
                              </w:r>
                            </w:p>
                            <w:p w14:paraId="44BDDCDB" w14:textId="0063293B" w:rsidR="00CE25B9" w:rsidRDefault="00CE25B9" w:rsidP="006F553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(FTP)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23" name="正方形/長方形 223"/>
                        <wps:cNvSpPr/>
                        <wps:spPr>
                          <a:xfrm>
                            <a:off x="2335702" y="3572462"/>
                            <a:ext cx="657225" cy="9899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EB7F2" w14:textId="77777777" w:rsidR="00CE25B9" w:rsidRDefault="00CE25B9" w:rsidP="006F553E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データ提供I/F</w:t>
                              </w:r>
                            </w:p>
                            <w:p w14:paraId="1B535E76" w14:textId="5C163CFC" w:rsidR="00CE25B9" w:rsidRDefault="00CE25B9" w:rsidP="006F553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(HTTP</w:t>
                              </w:r>
                              <w:r w:rsidR="00A47488"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NGSI)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24" name="正方形/長方形 224"/>
                        <wps:cNvSpPr/>
                        <wps:spPr>
                          <a:xfrm>
                            <a:off x="3991608" y="1513500"/>
                            <a:ext cx="1894840" cy="3581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A03B4" w14:textId="77777777" w:rsidR="00CE25B9" w:rsidRDefault="00CE25B9" w:rsidP="0007781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他社開発コンテナ内サブシステム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25" name="正方形/長方形 225"/>
                        <wps:cNvSpPr/>
                        <wps:spPr>
                          <a:xfrm>
                            <a:off x="3991608" y="2082415"/>
                            <a:ext cx="1494155" cy="3581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A7CDD" w14:textId="1A42CCF6" w:rsidR="00CE25B9" w:rsidRDefault="00CE25B9" w:rsidP="0007781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共通編記載サブシステム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180" name="正方形/長方形 180">
                          <a:extLst>
                            <a:ext uri="{FF2B5EF4-FFF2-40B4-BE49-F238E27FC236}">
                              <a16:creationId xmlns:a16="http://schemas.microsoft.com/office/drawing/2014/main" id="{252E59A4-12EB-46E1-B0A5-8D9C5F69B510}"/>
                            </a:ext>
                          </a:extLst>
                        </wps:cNvPr>
                        <wps:cNvSpPr/>
                        <wps:spPr>
                          <a:xfrm>
                            <a:off x="408600" y="3887527"/>
                            <a:ext cx="916305" cy="357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C588B" w14:textId="0F6CD6CF" w:rsidR="00CE25B9" w:rsidRDefault="007B06BC" w:rsidP="00733D6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来歴管理I/F</w:t>
                              </w:r>
                            </w:p>
                            <w:p w14:paraId="25FDA164" w14:textId="77777777" w:rsidR="00CE25B9" w:rsidRDefault="00CE25B9" w:rsidP="00733D60">
                              <w:pPr>
                                <w:jc w:val="center"/>
                              </w:pPr>
                              <w:r>
                                <w:rPr>
                                  <w:rFonts w:eastAsia="ＭＳ 明朝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181" name="直線コネクタ 181">
                          <a:extLst>
                            <a:ext uri="{FF2B5EF4-FFF2-40B4-BE49-F238E27FC236}">
                              <a16:creationId xmlns:a16="http://schemas.microsoft.com/office/drawing/2014/main" id="{9A81E5AC-1B64-4741-9B1B-E086CBCC2A4F}"/>
                            </a:ext>
                          </a:extLst>
                        </wps:cNvPr>
                        <wps:cNvCnPr>
                          <a:cxnSpLocks/>
                          <a:endCxn id="180" idx="3"/>
                        </wps:cNvCnPr>
                        <wps:spPr>
                          <a:xfrm flipH="1">
                            <a:off x="1324905" y="4065249"/>
                            <a:ext cx="537450" cy="51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正方形/長方形 203">
                          <a:extLst>
                            <a:ext uri="{FF2B5EF4-FFF2-40B4-BE49-F238E27FC236}">
                              <a16:creationId xmlns:a16="http://schemas.microsoft.com/office/drawing/2014/main" id="{252E59A4-12EB-46E1-B0A5-8D9C5F69B510}"/>
                            </a:ext>
                          </a:extLst>
                        </wps:cNvPr>
                        <wps:cNvSpPr/>
                        <wps:spPr>
                          <a:xfrm>
                            <a:off x="306366" y="2971870"/>
                            <a:ext cx="907415" cy="357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71F32" w14:textId="1DE77177" w:rsidR="00CE25B9" w:rsidRDefault="00CE25B9" w:rsidP="00C971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認証認可</w:t>
                              </w:r>
                              <w:r>
                                <w:rPr>
                                  <w:rFonts w:eastAsia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3D646461" w14:textId="77777777" w:rsidR="00CE25B9" w:rsidRDefault="00CE25B9" w:rsidP="00C97199">
                              <w:pPr>
                                <w:jc w:val="center"/>
                              </w:pPr>
                              <w:r>
                                <w:rPr>
                                  <w:rFonts w:eastAsia="ＭＳ 明朝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05" name="直線コネクタ 205">
                          <a:extLst>
                            <a:ext uri="{FF2B5EF4-FFF2-40B4-BE49-F238E27FC236}">
                              <a16:creationId xmlns:a16="http://schemas.microsoft.com/office/drawing/2014/main" id="{9A81E5AC-1B64-4741-9B1B-E086CBCC2A4F}"/>
                            </a:ext>
                          </a:extLst>
                        </wps:cNvPr>
                        <wps:cNvCnPr>
                          <a:cxnSpLocks/>
                          <a:endCxn id="203" idx="3"/>
                        </wps:cNvCnPr>
                        <wps:spPr>
                          <a:xfrm flipH="1" flipV="1">
                            <a:off x="1213781" y="3150223"/>
                            <a:ext cx="653119" cy="1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2DA6FD" id="キャンバス 99" o:spid="_x0000_s1026" editas="canvas" style="width:488.25pt;height:393.7pt;mso-position-horizontal-relative:char;mso-position-vertical-relative:line" coordsize="62007,4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07;height:49999;visibility:visible;mso-wrap-style:square" filled="t" stroked="t" strokecolor="#70ad47 [3209]">
                  <v:fill o:detectmouseclick="t"/>
                  <v:path o:connecttype="none"/>
                </v:shape>
                <v:rect id="正方形/長方形 149" o:spid="_x0000_s1028" style="position:absolute;left:38671;top:712;width:22003;height:30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/>
                <v:line id="直線コネクタ 249" o:spid="_x0000_s1029" style="position:absolute;flip:x;visibility:visible;mso-wrap-style:square" from="12550,21179" to="18623,2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rect id="正方形/長方形 255" o:spid="_x0000_s1030" style="position:absolute;left:18669;top:1047;width:13070;height:466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" fillcolor="white [3201]" strokecolor="black [3200]" strokeweight="1pt">
                  <v:textbox style="layout-flow:vertical-ideographic">
                    <w:txbxContent>
                      <w:p w14:paraId="0F65EF37" w14:textId="77777777" w:rsidR="00CE25B9" w:rsidRDefault="00CE25B9" w:rsidP="006F553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</w:rPr>
                          <w:t>コネクタメイン(提供者側)</w:t>
                        </w:r>
                      </w:p>
                    </w:txbxContent>
                  </v:textbox>
                </v:rect>
                <v:rect id="正方形/長方形 256" o:spid="_x0000_s1031" style="position:absolute;left:23261;top:15279;width:6573;height:9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" fillcolor="#fff2cc [663]" strokecolor="#1f4d78 [1604]" strokeweight="1pt">
                  <v:stroke dashstyle="dash" joinstyle="round"/>
                  <v:textbox style="layout-flow:vertical-ideographic">
                    <w:txbxContent>
                      <w:p w14:paraId="1936E5D6" w14:textId="77777777" w:rsidR="00CE25B9" w:rsidRDefault="00CE25B9" w:rsidP="006F553E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データ提供I/F</w:t>
                        </w:r>
                      </w:p>
                      <w:p w14:paraId="6AC0F453" w14:textId="2836BCD8" w:rsidR="00CE25B9" w:rsidRDefault="00CE25B9" w:rsidP="006F553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(HTTP</w:t>
                        </w:r>
                        <w:r w:rsidR="00A47488"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line id="直線コネクタ 258" o:spid="_x0000_s1032" style="position:absolute;flip:x;visibility:visible;mso-wrap-style:square" from="12506,9114" to="18793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" strokecolor="black [3200]" strokeweight="3pt">
                  <v:stroke joinstyle="miter"/>
                  <o:lock v:ext="edit" shapetype="f"/>
                </v:line>
                <v:rect id="正方形/長方形 278" o:spid="_x0000_s1033" style="position:absolute;left:40163;top:5292;width:5772;height:35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" fillcolor="white [3201]" strokecolor="black [3200]" strokeweight="1pt">
                  <v:textbox>
                    <w:txbxContent>
                      <w:p w14:paraId="19FC7E93" w14:textId="30E3D988" w:rsidR="00CE25B9" w:rsidRDefault="00CE25B9" w:rsidP="00D35D66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79" o:spid="_x0000_s1034" style="position:absolute;left:40163;top:9577;width:13615;height:35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" fillcolor="white [3201]" strokecolor="black [3200]" strokeweight="1pt">
                  <v:stroke dashstyle="dash"/>
                  <v:textbox>
                    <w:txbxContent>
                      <w:p w14:paraId="4425FC30" w14:textId="71B3683A" w:rsidR="00CE25B9" w:rsidRPr="00D35D66" w:rsidRDefault="00CE25B9" w:rsidP="00D35D66">
                        <w:pPr>
                          <w:jc w:val="center"/>
                          <w:rPr>
                            <w:rFonts w:ascii="Meiryo UI" w:eastAsia="Meiryo UI" w:hAnsi="Meiryo UI"/>
                          </w:rPr>
                        </w:pPr>
                        <w:r w:rsidRPr="00D35D66">
                          <w:rPr>
                            <w:rFonts w:ascii="Meiryo UI" w:eastAsia="Meiryo UI" w:hAnsi="Meiryo UI" w:hint="eastAsia"/>
                          </w:rPr>
                          <w:t>コンテナ内サブシステム</w:t>
                        </w:r>
                      </w:p>
                    </w:txbxContent>
                  </v:textbox>
                </v:rect>
                <v:line id="直線コネクタ 280" o:spid="_x0000_s1035" style="position:absolute;flip:x;visibility:visible;mso-wrap-style:square" from="40152,27443" to="46432,27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" strokecolor="black [3200]" strokeweight="3pt">
                  <v:stroke joinstyle="miter"/>
                  <o:lock v:ext="edit" shapetype="f"/>
                </v:line>
                <v:rect id="正方形/長方形 281" o:spid="_x0000_s1036" style="position:absolute;left:46672;top:25314;width:9309;height:42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" fillcolor="white [3201]" stroked="f" strokeweight="1pt">
                  <v:stroke dashstyle="dash"/>
                  <v:textbox>
                    <w:txbxContent>
                      <w:p w14:paraId="204F65BC" w14:textId="661EC59F" w:rsidR="00CE25B9" w:rsidRDefault="00CE25B9" w:rsidP="00D35D6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H</w:t>
                        </w:r>
                        <w:r>
                          <w:rPr>
                            <w:rFonts w:ascii="Meiryo UI" w:eastAsia="Meiryo UI" w:hAnsi="Meiryo UI" w:cs="Times New Roman"/>
                            <w:szCs w:val="21"/>
                          </w:rPr>
                          <w:t>TTP</w:t>
                        </w:r>
                        <w:r w:rsidR="00684E6C">
                          <w:rPr>
                            <w:rFonts w:ascii="Meiryo UI" w:eastAsia="Meiryo UI" w:hAnsi="Meiryo UI" w:cs="Times New Roman"/>
                            <w:szCs w:val="21"/>
                          </w:rPr>
                          <w:t>S</w:t>
                        </w: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通信</w:t>
                        </w:r>
                      </w:p>
                    </w:txbxContent>
                  </v:textbox>
                </v:rect>
                <v:rect id="正方形/長方形 284" o:spid="_x0000_s1037" style="position:absolute;left:38671;top:476;width:5963;height:42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" filled="f" stroked="f" strokeweight="1pt">
                  <v:stroke dashstyle="dash"/>
                  <v:textbox>
                    <w:txbxContent>
                      <w:p w14:paraId="14DDA237" w14:textId="3A8C2348" w:rsidR="00CE25B9" w:rsidRDefault="00CE25B9" w:rsidP="00D35D6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凡例：</w:t>
                        </w:r>
                      </w:p>
                    </w:txbxContent>
                  </v:textbox>
                </v:rect>
                <v:rect id="正方形/長方形 190" o:spid="_x0000_s1038" style="position:absolute;left:1789;top:7295;width:10623;height:35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" fillcolor="white [3201]" strokecolor="black [3200]" strokeweight="1pt">
                  <v:textbox>
                    <w:txbxContent>
                      <w:p w14:paraId="5218A81F" w14:textId="6F323FCE" w:rsidR="00CE25B9" w:rsidRPr="006F0CD1" w:rsidRDefault="00CE25B9" w:rsidP="006F0C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カタログ検索 I/F</w:t>
                        </w:r>
                      </w:p>
                    </w:txbxContent>
                  </v:textbox>
                </v:rect>
                <v:rect id="正方形/長方形 214" o:spid="_x0000_s1039" style="position:absolute;left:23261;top:3521;width:6763;height:1078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" fillcolor="white [3212]" strokecolor="#1f4d78 [1604]" strokeweight="1pt">
                  <v:stroke dashstyle="dash" joinstyle="round"/>
                  <v:textbox style="layout-flow:vertical-ideographic">
                    <w:txbxContent>
                      <w:p w14:paraId="733732CC" w14:textId="77777777" w:rsidR="00CE25B9" w:rsidRPr="006F553E" w:rsidRDefault="00CE25B9" w:rsidP="006F0C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カタログ検索I/F</w:t>
                        </w:r>
                      </w:p>
                      <w:p w14:paraId="52C738D1" w14:textId="493C5997" w:rsidR="00CE25B9" w:rsidRDefault="00CE25B9" w:rsidP="006F0C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(HTTP</w:t>
                        </w:r>
                        <w:r w:rsidR="00A47488"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CKAN)</w:t>
                        </w:r>
                        <w:r>
                          <w:rPr>
                            <w:kern w:val="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215" o:spid="_x0000_s1040" style="position:absolute;left:2974;top:19389;width:9576;height:35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" fillcolor="white [3201]" strokecolor="black [3200]" strokeweight="1pt">
                  <v:textbox>
                    <w:txbxContent>
                      <w:p w14:paraId="7369D3E3" w14:textId="77777777" w:rsidR="00CE25B9" w:rsidRPr="005148F4" w:rsidRDefault="00CE25B9" w:rsidP="006F0C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データ交換I/F</w:t>
                        </w:r>
                      </w:p>
                      <w:p w14:paraId="2A426C63" w14:textId="78AF2D4D" w:rsidR="00CE25B9" w:rsidRDefault="00CE25B9" w:rsidP="006F0C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222" o:spid="_x0000_s1041" style="position:absolute;left:23261;top:25254;width:6573;height:9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" fillcolor="#fff2cc [663]" strokecolor="#1f4d78 [1604]" strokeweight="1pt">
                  <v:stroke dashstyle="dash" joinstyle="round"/>
                  <v:textbox style="layout-flow:vertical-ideographic">
                    <w:txbxContent>
                      <w:p w14:paraId="1A6C3870" w14:textId="77777777" w:rsidR="00CE25B9" w:rsidRDefault="00CE25B9" w:rsidP="006F553E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データ提供I/F</w:t>
                        </w:r>
                      </w:p>
                      <w:p w14:paraId="44BDDCDB" w14:textId="0063293B" w:rsidR="00CE25B9" w:rsidRDefault="00CE25B9" w:rsidP="006F553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(FTP)</w:t>
                        </w:r>
                      </w:p>
                    </w:txbxContent>
                  </v:textbox>
                </v:rect>
                <v:rect id="正方形/長方形 223" o:spid="_x0000_s1042" style="position:absolute;left:23357;top:35724;width:6572;height:99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" fillcolor="#d9e2f3 [664]" strokecolor="#1f4d78 [1604]" strokeweight="1pt">
                  <v:stroke dashstyle="dash" joinstyle="round"/>
                  <v:textbox style="layout-flow:vertical-ideographic">
                    <w:txbxContent>
                      <w:p w14:paraId="002EB7F2" w14:textId="77777777" w:rsidR="00CE25B9" w:rsidRDefault="00CE25B9" w:rsidP="006F553E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データ提供I/F</w:t>
                        </w:r>
                      </w:p>
                      <w:p w14:paraId="1B535E76" w14:textId="5C163CFC" w:rsidR="00CE25B9" w:rsidRDefault="00CE25B9" w:rsidP="006F553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(HTTP</w:t>
                        </w:r>
                        <w:r w:rsidR="00A47488"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NGSI)</w:t>
                        </w:r>
                      </w:p>
                    </w:txbxContent>
                  </v:textbox>
                </v:rect>
                <v:rect id="正方形/長方形 224" o:spid="_x0000_s1043" style="position:absolute;left:39916;top:15135;width:18948;height:35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" fillcolor="#d9e2f3 [664]" strokecolor="black [3200]" strokeweight="1pt">
                  <v:stroke dashstyle="dash"/>
                  <v:textbox>
                    <w:txbxContent>
                      <w:p w14:paraId="3FDA03B4" w14:textId="77777777" w:rsidR="00CE25B9" w:rsidRDefault="00CE25B9" w:rsidP="0007781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他社開発コンテナ内サブシステム</w:t>
                        </w:r>
                      </w:p>
                    </w:txbxContent>
                  </v:textbox>
                </v:rect>
                <v:rect id="正方形/長方形 225" o:spid="_x0000_s1044" style="position:absolute;left:39916;top:20824;width:14941;height:35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" fillcolor="#fff2cc [663]" strokecolor="black [3200]" strokeweight="1pt">
                  <v:stroke dashstyle="dash"/>
                  <v:textbox>
                    <w:txbxContent>
                      <w:p w14:paraId="561A7CDD" w14:textId="1A42CCF6" w:rsidR="00CE25B9" w:rsidRDefault="00CE25B9" w:rsidP="0007781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共通編記載サブシステム</w:t>
                        </w:r>
                      </w:p>
                    </w:txbxContent>
                  </v:textbox>
                </v:rect>
                <v:rect id="正方形/長方形 180" o:spid="_x0000_s1045" style="position:absolute;left:4086;top:38875;width:9163;height:3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" fillcolor="white [3201]" strokecolor="black [3200]" strokeweight="1pt">
                  <v:textbox>
                    <w:txbxContent>
                      <w:p w14:paraId="419C588B" w14:textId="0F6CD6CF" w:rsidR="00CE25B9" w:rsidRDefault="007B06BC" w:rsidP="00733D6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来歴管理I/F</w:t>
                        </w:r>
                      </w:p>
                      <w:p w14:paraId="25FDA164" w14:textId="77777777" w:rsidR="00CE25B9" w:rsidRDefault="00CE25B9" w:rsidP="00733D60">
                        <w:pPr>
                          <w:jc w:val="center"/>
                        </w:pPr>
                        <w:r>
                          <w:rPr>
                            <w:rFonts w:eastAsia="ＭＳ 明朝" w:cs="Times New Roman"/>
                          </w:rPr>
                          <w:t> </w:t>
                        </w:r>
                      </w:p>
                    </w:txbxContent>
                  </v:textbox>
                </v:rect>
                <v:line id="直線コネクタ 181" o:spid="_x0000_s1046" style="position:absolute;flip:x;visibility:visible;mso-wrap-style:square" from="13249,40652" to="18623,40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rect id="正方形/長方形 203" o:spid="_x0000_s1047" style="position:absolute;left:3063;top:29718;width:9074;height:3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" fillcolor="white [3201]" strokecolor="black [3200]" strokeweight="1pt">
                  <v:textbox>
                    <w:txbxContent>
                      <w:p w14:paraId="03A71F32" w14:textId="1DE77177" w:rsidR="00CE25B9" w:rsidRDefault="00CE25B9" w:rsidP="00C971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認証認可</w:t>
                        </w:r>
                        <w:r>
                          <w:rPr>
                            <w:rFonts w:eastAsia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3D646461" w14:textId="77777777" w:rsidR="00CE25B9" w:rsidRDefault="00CE25B9" w:rsidP="00C97199">
                        <w:pPr>
                          <w:jc w:val="center"/>
                        </w:pPr>
                        <w:r>
                          <w:rPr>
                            <w:rFonts w:eastAsia="ＭＳ 明朝" w:cs="Times New Roman"/>
                          </w:rPr>
                          <w:t> </w:t>
                        </w:r>
                      </w:p>
                    </w:txbxContent>
                  </v:textbox>
                </v:rect>
                <v:line id="直線コネクタ 205" o:spid="_x0000_s1048" style="position:absolute;flip:x y;visibility:visible;mso-wrap-style:square" from="12137,31502" to="18669,3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w10:anchorlock/>
              </v:group>
            </w:pict>
          </mc:Fallback>
        </mc:AlternateContent>
      </w:r>
    </w:p>
    <w:p w14:paraId="3EFEC8F4" w14:textId="5141BE25" w:rsidR="00D35D66" w:rsidRPr="00A6260C" w:rsidRDefault="00D35D66" w:rsidP="00D35D66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C77F36">
        <w:rPr>
          <w:rFonts w:asciiTheme="minorHAnsi" w:hAnsiTheme="minorHAnsi" w:hint="eastAsia"/>
        </w:rPr>
        <w:t>２．１</w:t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コンテナ構成</w:t>
      </w:r>
    </w:p>
    <w:p w14:paraId="24EBFF95" w14:textId="77777777" w:rsidR="0083781A" w:rsidRDefault="007D4EC8">
      <w:pPr>
        <w:widowControl/>
        <w:jc w:val="left"/>
        <w:rPr>
          <w:rFonts w:asciiTheme="minorHAnsi" w:hAnsiTheme="minorHAnsi" w:cstheme="majorBidi"/>
        </w:rPr>
        <w:sectPr w:rsidR="0083781A" w:rsidSect="000275DD">
          <w:footerReference w:type="default" r:id="rId14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r>
        <w:rPr>
          <w:rFonts w:asciiTheme="minorHAnsi" w:hAnsiTheme="minorHAnsi" w:cstheme="majorBidi"/>
        </w:rPr>
        <w:br w:type="page"/>
      </w:r>
    </w:p>
    <w:p w14:paraId="6914A5CF" w14:textId="512FFB40" w:rsidR="007D4EC8" w:rsidRPr="00246EBC" w:rsidRDefault="007D4EC8" w:rsidP="007D4EC8">
      <w:pPr>
        <w:pStyle w:val="1"/>
        <w:rPr>
          <w:rFonts w:asciiTheme="minorHAnsi" w:hAnsiTheme="minorHAnsi" w:cstheme="majorHAnsi"/>
        </w:rPr>
      </w:pPr>
      <w:bookmarkStart w:id="31" w:name="_Toc51086937"/>
      <w:bookmarkStart w:id="32" w:name="_Ref59004325"/>
      <w:bookmarkStart w:id="33" w:name="_Ref59004335"/>
      <w:bookmarkStart w:id="34" w:name="_Ref59004343"/>
      <w:bookmarkStart w:id="35" w:name="_Ref59004404"/>
      <w:bookmarkStart w:id="36" w:name="_Ref59004418"/>
      <w:bookmarkStart w:id="37" w:name="_Toc108540593"/>
      <w:r w:rsidRPr="00246EBC">
        <w:rPr>
          <w:rFonts w:asciiTheme="minorHAnsi" w:hAnsiTheme="minorHAnsi"/>
        </w:rPr>
        <w:lastRenderedPageBreak/>
        <w:t>機能一覧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829F1C1" w14:textId="34AF7EE9" w:rsidR="007D4EC8" w:rsidRDefault="007D4EC8" w:rsidP="007D4EC8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機能一覧を記載する。</w:t>
      </w:r>
    </w:p>
    <w:p w14:paraId="4BA47A99" w14:textId="3C8929BE" w:rsidR="00E877F3" w:rsidRPr="00E877F3" w:rsidRDefault="00E877F3" w:rsidP="00481376">
      <w:pPr>
        <w:pStyle w:val="a9"/>
        <w:keepNext/>
        <w:jc w:val="center"/>
        <w:rPr>
          <w:rFonts w:asciiTheme="minorHAnsi" w:hAnsiTheme="minorHAnsi"/>
        </w:rPr>
      </w:pPr>
      <w:bookmarkStart w:id="38" w:name="_Hlk88471861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STYLEREF </w:instrText>
      </w:r>
      <w:r>
        <w:rPr>
          <w:rFonts w:asciiTheme="minorHAnsi" w:hAnsiTheme="minorHAnsi"/>
        </w:rPr>
        <w:instrText>1</w:instrText>
      </w:r>
      <w:r w:rsidRPr="00246EBC">
        <w:rPr>
          <w:rFonts w:asciiTheme="minorHAnsi" w:hAnsiTheme="minorHAnsi"/>
        </w:rPr>
        <w:instrText xml:space="preserve"> \s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３</w:t>
      </w:r>
      <w:r w:rsidRPr="00246EBC">
        <w:rPr>
          <w:rFonts w:asciiTheme="minorHAnsi" w:hAnsiTheme="minorHAnsi"/>
          <w:noProof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SEQ </w:instrText>
      </w:r>
      <w:r w:rsidRPr="00246EBC">
        <w:rPr>
          <w:rFonts w:asciiTheme="minorHAnsi" w:hAnsiTheme="minorHAnsi"/>
        </w:rPr>
        <w:instrText>表</w:instrText>
      </w:r>
      <w:r w:rsidRPr="00246EBC">
        <w:rPr>
          <w:rFonts w:asciiTheme="minorHAnsi" w:hAnsiTheme="minorHAnsi"/>
        </w:rPr>
        <w:instrText xml:space="preserve"> \* DBCHAR \s </w:instrText>
      </w:r>
      <w:r>
        <w:rPr>
          <w:rFonts w:asciiTheme="minorHAnsi" w:hAnsiTheme="minorHAnsi"/>
        </w:rPr>
        <w:instrText>1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詳細</w:t>
      </w:r>
      <w:r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bookmarkStart w:id="39" w:name="_Hlk88471947"/>
      <w:r w:rsidR="004E7BE4">
        <w:rPr>
          <w:rFonts w:asciiTheme="minorHAnsi" w:hAnsiTheme="minorHAnsi" w:hint="eastAsia"/>
          <w:color w:val="000000" w:themeColor="text1"/>
        </w:rPr>
        <w:t>機能一覧</w:t>
      </w:r>
      <w:bookmarkEnd w:id="3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1793"/>
        <w:gridCol w:w="4704"/>
        <w:gridCol w:w="2726"/>
      </w:tblGrid>
      <w:tr w:rsidR="00183835" w:rsidRPr="00EC4862" w14:paraId="545B0562" w14:textId="77777777" w:rsidTr="000275DD">
        <w:trPr>
          <w:cantSplit/>
          <w:tblHeader/>
          <w:jc w:val="center"/>
        </w:trPr>
        <w:tc>
          <w:tcPr>
            <w:tcW w:w="263" w:type="pct"/>
            <w:shd w:val="clear" w:color="auto" w:fill="D9D9D9" w:themeFill="background1" w:themeFillShade="D9"/>
          </w:tcPr>
          <w:bookmarkEnd w:id="38"/>
          <w:p w14:paraId="0F707639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/>
              </w:rPr>
              <w:t>#</w:t>
            </w:r>
          </w:p>
        </w:tc>
        <w:tc>
          <w:tcPr>
            <w:tcW w:w="921" w:type="pct"/>
            <w:shd w:val="clear" w:color="auto" w:fill="D9D9D9" w:themeFill="background1" w:themeFillShade="D9"/>
          </w:tcPr>
          <w:p w14:paraId="68741DFB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機能</w:t>
            </w:r>
          </w:p>
        </w:tc>
        <w:tc>
          <w:tcPr>
            <w:tcW w:w="2416" w:type="pct"/>
            <w:shd w:val="clear" w:color="auto" w:fill="D9D9D9" w:themeFill="background1" w:themeFillShade="D9"/>
          </w:tcPr>
          <w:p w14:paraId="49AF05A4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概要</w:t>
            </w:r>
          </w:p>
        </w:tc>
        <w:tc>
          <w:tcPr>
            <w:tcW w:w="1400" w:type="pct"/>
            <w:shd w:val="clear" w:color="auto" w:fill="D9D9D9" w:themeFill="background1" w:themeFillShade="D9"/>
          </w:tcPr>
          <w:p w14:paraId="5A784E27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備考</w:t>
            </w:r>
          </w:p>
        </w:tc>
      </w:tr>
      <w:tr w:rsidR="00183835" w:rsidRPr="00EC4862" w14:paraId="5CE4B121" w14:textId="77777777" w:rsidTr="000275DD">
        <w:trPr>
          <w:cantSplit/>
          <w:jc w:val="center"/>
        </w:trPr>
        <w:tc>
          <w:tcPr>
            <w:tcW w:w="263" w:type="pct"/>
          </w:tcPr>
          <w:p w14:paraId="42EA6AED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3614D646" w14:textId="77777777" w:rsidR="00183835" w:rsidRPr="00EC4862" w:rsidRDefault="00183835" w:rsidP="00481376">
            <w:pPr>
              <w:jc w:val="left"/>
            </w:pPr>
            <w:r w:rsidRPr="00EC4862">
              <w:rPr>
                <w:rFonts w:hint="eastAsia"/>
              </w:rPr>
              <w:t>コネクタメイン</w:t>
            </w:r>
          </w:p>
        </w:tc>
        <w:tc>
          <w:tcPr>
            <w:tcW w:w="2416" w:type="pct"/>
            <w:vAlign w:val="center"/>
          </w:tcPr>
          <w:p w14:paraId="586CFC8B" w14:textId="77777777" w:rsidR="00183835" w:rsidRPr="001F5139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cstheme="majorHAnsi"/>
              </w:rPr>
            </w:pPr>
            <w:r w:rsidRPr="00157384">
              <w:rPr>
                <w:rFonts w:cstheme="majorHAnsi" w:hint="eastAsia"/>
              </w:rPr>
              <w:t>データ連携のシナリオに基づきコネクタ内の他機能を</w:t>
            </w:r>
            <w:r>
              <w:rPr>
                <w:rFonts w:cstheme="majorHAnsi" w:hint="eastAsia"/>
              </w:rPr>
              <w:t>呼び出す</w:t>
            </w:r>
          </w:p>
        </w:tc>
        <w:tc>
          <w:tcPr>
            <w:tcW w:w="1400" w:type="pct"/>
          </w:tcPr>
          <w:p w14:paraId="6821346A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4E8942A4" w14:textId="77777777" w:rsidTr="000275DD">
        <w:trPr>
          <w:cantSplit/>
          <w:jc w:val="center"/>
        </w:trPr>
        <w:tc>
          <w:tcPr>
            <w:tcW w:w="263" w:type="pct"/>
          </w:tcPr>
          <w:p w14:paraId="6CD70367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0FAA8460" w14:textId="66789588" w:rsidR="00183835" w:rsidRPr="00EC4862" w:rsidRDefault="006C7B98" w:rsidP="00481376">
            <w:pPr>
              <w:jc w:val="left"/>
              <w:rPr>
                <w:rFonts w:ascii="Meiryo UI" w:eastAsia="Meiryo UI" w:hAnsi="Meiryo UI"/>
              </w:rPr>
            </w:pPr>
            <w:r>
              <w:rPr>
                <w:rFonts w:hint="eastAsia"/>
              </w:rPr>
              <w:t>認可</w:t>
            </w:r>
            <w:r>
              <w:rPr>
                <w:rFonts w:hint="eastAsia"/>
              </w:rPr>
              <w:t>I/F</w:t>
            </w:r>
          </w:p>
        </w:tc>
        <w:tc>
          <w:tcPr>
            <w:tcW w:w="2416" w:type="pct"/>
            <w:vAlign w:val="center"/>
          </w:tcPr>
          <w:p w14:paraId="1BA51764" w14:textId="24F6F332" w:rsidR="00183835" w:rsidRPr="00157384" w:rsidRDefault="003D3C9B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cstheme="majorHAnsi"/>
              </w:rPr>
            </w:pPr>
            <w:r>
              <w:rPr>
                <w:rFonts w:cstheme="majorHAnsi" w:hint="eastAsia"/>
              </w:rPr>
              <w:t>認可サーバ</w:t>
            </w:r>
            <w:r w:rsidR="00183835" w:rsidRPr="00157384">
              <w:rPr>
                <w:rFonts w:cstheme="majorHAnsi" w:hint="eastAsia"/>
              </w:rPr>
              <w:t>に対して、</w:t>
            </w:r>
            <w:r w:rsidR="00183835">
              <w:rPr>
                <w:rFonts w:cstheme="majorHAnsi" w:hint="eastAsia"/>
              </w:rPr>
              <w:t>トークン確認の</w:t>
            </w:r>
            <w:r w:rsidR="00183835" w:rsidRPr="00157384">
              <w:rPr>
                <w:rFonts w:cstheme="majorHAnsi" w:hint="eastAsia"/>
              </w:rPr>
              <w:t>リクエストを送信し、利用者が正しい</w:t>
            </w:r>
            <w:r w:rsidR="00183835" w:rsidRPr="00157384">
              <w:rPr>
                <w:rFonts w:cstheme="majorHAnsi" w:hint="eastAsia"/>
              </w:rPr>
              <w:t>CADDE</w:t>
            </w:r>
            <w:r w:rsidR="00183835" w:rsidRPr="00157384">
              <w:rPr>
                <w:rFonts w:cstheme="majorHAnsi" w:hint="eastAsia"/>
              </w:rPr>
              <w:t>ユーザかどうか認証</w:t>
            </w:r>
            <w:r w:rsidR="00183835">
              <w:rPr>
                <w:rFonts w:cstheme="majorHAnsi" w:hint="eastAsia"/>
              </w:rPr>
              <w:t>する</w:t>
            </w:r>
          </w:p>
          <w:p w14:paraId="277F19DE" w14:textId="22BBE9B4" w:rsidR="00183835" w:rsidRPr="00157384" w:rsidRDefault="003D3C9B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/>
              </w:rPr>
            </w:pPr>
            <w:r>
              <w:rPr>
                <w:rFonts w:cstheme="majorHAnsi" w:hint="eastAsia"/>
              </w:rPr>
              <w:t>認可サーバ</w:t>
            </w:r>
            <w:r w:rsidR="00183835" w:rsidRPr="00157384">
              <w:rPr>
                <w:rFonts w:cstheme="majorHAnsi" w:hint="eastAsia"/>
              </w:rPr>
              <w:t>対して、</w:t>
            </w:r>
            <w:r w:rsidR="00AD6BFC">
              <w:rPr>
                <w:rFonts w:cstheme="majorHAnsi" w:hint="eastAsia"/>
              </w:rPr>
              <w:t>認可確認</w:t>
            </w:r>
            <w:r w:rsidR="00183835">
              <w:rPr>
                <w:rFonts w:cstheme="majorHAnsi" w:hint="eastAsia"/>
              </w:rPr>
              <w:t>の</w:t>
            </w:r>
            <w:r w:rsidR="00183835" w:rsidRPr="00157384">
              <w:rPr>
                <w:rFonts w:cstheme="majorHAnsi" w:hint="eastAsia"/>
              </w:rPr>
              <w:t>リクエストを送信し、取得対象の</w:t>
            </w:r>
            <w:r w:rsidR="00183835">
              <w:rPr>
                <w:rFonts w:cstheme="majorHAnsi" w:hint="eastAsia"/>
              </w:rPr>
              <w:t>データ</w:t>
            </w:r>
            <w:r w:rsidR="00183835" w:rsidRPr="00157384">
              <w:rPr>
                <w:rFonts w:cstheme="majorHAnsi" w:hint="eastAsia"/>
              </w:rPr>
              <w:t>に対して、取得可能か確認する</w:t>
            </w:r>
          </w:p>
        </w:tc>
        <w:tc>
          <w:tcPr>
            <w:tcW w:w="1400" w:type="pct"/>
          </w:tcPr>
          <w:p w14:paraId="52101883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2372E026" w14:textId="77777777" w:rsidTr="000275DD">
        <w:trPr>
          <w:cantSplit/>
          <w:jc w:val="center"/>
        </w:trPr>
        <w:tc>
          <w:tcPr>
            <w:tcW w:w="263" w:type="pct"/>
          </w:tcPr>
          <w:p w14:paraId="02CE5A62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416E1C0C" w14:textId="77777777" w:rsidR="00183835" w:rsidRPr="00EC4862" w:rsidRDefault="00183835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 w:rsidRPr="00EC4862">
              <w:rPr>
                <w:rFonts w:hint="eastAsia"/>
              </w:rPr>
              <w:t>カタログ検索</w:t>
            </w:r>
            <w:r w:rsidRPr="00EC4862">
              <w:rPr>
                <w:rFonts w:hint="eastAsia"/>
              </w:rPr>
              <w:t>I/F</w:t>
            </w:r>
          </w:p>
        </w:tc>
        <w:tc>
          <w:tcPr>
            <w:tcW w:w="2416" w:type="pct"/>
          </w:tcPr>
          <w:p w14:paraId="3836C5EA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利用者コネクタと通信</w:t>
            </w:r>
            <w:r w:rsidRPr="00157384">
              <w:rPr>
                <w:rFonts w:cstheme="majorHAnsi" w:hint="eastAsia"/>
              </w:rPr>
              <w:t>(HTTPS)</w:t>
            </w:r>
            <w:r w:rsidRPr="00157384">
              <w:rPr>
                <w:rFonts w:cstheme="majorHAnsi" w:hint="eastAsia"/>
              </w:rPr>
              <w:t>を確立し、データ提供者の</w:t>
            </w:r>
            <w:r w:rsidRPr="00157384">
              <w:rPr>
                <w:rFonts w:cstheme="majorHAnsi" w:hint="eastAsia"/>
              </w:rPr>
              <w:t>CKAN</w:t>
            </w:r>
            <w:r w:rsidRPr="00157384">
              <w:rPr>
                <w:rFonts w:cstheme="majorHAnsi" w:hint="eastAsia"/>
              </w:rPr>
              <w:t>からカタログ詳細情報を検索し取得</w:t>
            </w:r>
            <w:r>
              <w:rPr>
                <w:rFonts w:cstheme="majorHAnsi" w:hint="eastAsia"/>
              </w:rPr>
              <w:t>し、検索結果を返却する</w:t>
            </w:r>
          </w:p>
        </w:tc>
        <w:tc>
          <w:tcPr>
            <w:tcW w:w="1400" w:type="pct"/>
          </w:tcPr>
          <w:p w14:paraId="28536C6A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29A7B07E" w14:textId="77777777" w:rsidTr="000275DD">
        <w:trPr>
          <w:cantSplit/>
          <w:jc w:val="center"/>
        </w:trPr>
        <w:tc>
          <w:tcPr>
            <w:tcW w:w="263" w:type="pct"/>
          </w:tcPr>
          <w:p w14:paraId="090DC9C8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7102A511" w14:textId="77777777" w:rsidR="00183835" w:rsidRPr="00EC4862" w:rsidRDefault="00183835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 w:rsidRPr="00EC4862">
              <w:rPr>
                <w:rFonts w:hint="eastAsia"/>
              </w:rPr>
              <w:t>データ交換</w:t>
            </w:r>
            <w:r w:rsidRPr="00EC4862">
              <w:rPr>
                <w:rFonts w:hint="eastAsia"/>
              </w:rPr>
              <w:t>I/F</w:t>
            </w:r>
          </w:p>
        </w:tc>
        <w:tc>
          <w:tcPr>
            <w:tcW w:w="2416" w:type="pct"/>
          </w:tcPr>
          <w:p w14:paraId="0D836BD9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利用者コネクタと通信</w:t>
            </w:r>
            <w:r w:rsidRPr="00157384">
              <w:rPr>
                <w:rFonts w:cstheme="majorHAnsi" w:hint="eastAsia"/>
              </w:rPr>
              <w:t>(HTTPS)</w:t>
            </w:r>
            <w:r w:rsidRPr="00157384">
              <w:rPr>
                <w:rFonts w:cstheme="majorHAnsi" w:hint="eastAsia"/>
              </w:rPr>
              <w:t>を確立し、</w:t>
            </w:r>
            <w:r>
              <w:rPr>
                <w:rFonts w:cstheme="majorHAnsi" w:hint="eastAsia"/>
              </w:rPr>
              <w:t>データ提供者のデータ管理から</w:t>
            </w:r>
            <w:r w:rsidRPr="00157384">
              <w:rPr>
                <w:rFonts w:cstheme="majorHAnsi" w:hint="eastAsia"/>
              </w:rPr>
              <w:t>データを</w:t>
            </w:r>
            <w:r>
              <w:rPr>
                <w:rFonts w:cstheme="majorHAnsi" w:hint="eastAsia"/>
              </w:rPr>
              <w:t>取得し、返却</w:t>
            </w:r>
            <w:r w:rsidRPr="00157384">
              <w:rPr>
                <w:rFonts w:cstheme="majorHAnsi" w:hint="eastAsia"/>
              </w:rPr>
              <w:t>する</w:t>
            </w:r>
          </w:p>
        </w:tc>
        <w:tc>
          <w:tcPr>
            <w:tcW w:w="1400" w:type="pct"/>
          </w:tcPr>
          <w:p w14:paraId="05CD2240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21ADF562" w14:textId="77777777" w:rsidTr="000275DD">
        <w:trPr>
          <w:cantSplit/>
          <w:jc w:val="center"/>
        </w:trPr>
        <w:tc>
          <w:tcPr>
            <w:tcW w:w="263" w:type="pct"/>
          </w:tcPr>
          <w:p w14:paraId="212A90F1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790725BE" w14:textId="10B3E718" w:rsidR="00183835" w:rsidRPr="00EC4862" w:rsidRDefault="00183835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 w:rsidRPr="00EC4862">
              <w:rPr>
                <w:rFonts w:hint="eastAsia"/>
              </w:rPr>
              <w:t>データ提供</w:t>
            </w:r>
            <w:r w:rsidRPr="00EC4862">
              <w:rPr>
                <w:rFonts w:hint="eastAsia"/>
              </w:rPr>
              <w:t>I/F</w:t>
            </w:r>
            <w:r w:rsidRPr="00EC4862">
              <w:rPr>
                <w:rFonts w:hint="eastAsia"/>
              </w:rPr>
              <w:t>（</w:t>
            </w:r>
            <w:r w:rsidRPr="00EC4862">
              <w:rPr>
                <w:rFonts w:hint="eastAsia"/>
              </w:rPr>
              <w:t>NGSI</w:t>
            </w:r>
            <w:r w:rsidR="003D6CB1">
              <w:rPr>
                <w:rFonts w:hint="eastAsia"/>
              </w:rPr>
              <w:t>）</w:t>
            </w:r>
          </w:p>
        </w:tc>
        <w:tc>
          <w:tcPr>
            <w:tcW w:w="2416" w:type="pct"/>
          </w:tcPr>
          <w:p w14:paraId="223FF312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データ管理</w:t>
            </w:r>
            <w:r w:rsidRPr="00157384">
              <w:rPr>
                <w:rFonts w:cstheme="majorHAnsi" w:hint="eastAsia"/>
              </w:rPr>
              <w:t>(NGSI</w:t>
            </w:r>
            <w:r w:rsidRPr="00157384">
              <w:rPr>
                <w:rFonts w:cstheme="majorHAnsi" w:hint="eastAsia"/>
              </w:rPr>
              <w:t>サーバ</w:t>
            </w:r>
            <w:r w:rsidRPr="00157384">
              <w:rPr>
                <w:rFonts w:cstheme="majorHAnsi" w:hint="eastAsia"/>
              </w:rPr>
              <w:t>)</w:t>
            </w:r>
            <w:r w:rsidRPr="00157384">
              <w:rPr>
                <w:rFonts w:cstheme="majorHAnsi" w:hint="eastAsia"/>
              </w:rPr>
              <w:t>から</w:t>
            </w:r>
            <w:r w:rsidRPr="00157384">
              <w:rPr>
                <w:rFonts w:cstheme="majorHAnsi" w:hint="eastAsia"/>
              </w:rPr>
              <w:t>NGSI</w:t>
            </w:r>
            <w:r w:rsidRPr="00157384">
              <w:rPr>
                <w:rFonts w:cstheme="majorHAnsi" w:hint="eastAsia"/>
              </w:rPr>
              <w:t>にてデータを取得する</w:t>
            </w:r>
          </w:p>
        </w:tc>
        <w:tc>
          <w:tcPr>
            <w:tcW w:w="1400" w:type="pct"/>
          </w:tcPr>
          <w:p w14:paraId="0A5CB58F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5FE99BF7" w14:textId="77777777" w:rsidTr="000275DD">
        <w:trPr>
          <w:cantSplit/>
          <w:jc w:val="center"/>
        </w:trPr>
        <w:tc>
          <w:tcPr>
            <w:tcW w:w="263" w:type="pct"/>
          </w:tcPr>
          <w:p w14:paraId="29AB808D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336F73CB" w14:textId="23ACE2FE" w:rsidR="00183835" w:rsidRPr="00EC4862" w:rsidRDefault="00183835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 w:rsidRPr="00EC4862">
              <w:rPr>
                <w:rFonts w:hint="eastAsia"/>
              </w:rPr>
              <w:t>データ提供</w:t>
            </w:r>
            <w:r w:rsidRPr="00EC4862">
              <w:rPr>
                <w:rFonts w:hint="eastAsia"/>
              </w:rPr>
              <w:t>I/F</w:t>
            </w:r>
            <w:r w:rsidRPr="00EC4862">
              <w:rPr>
                <w:rFonts w:hint="eastAsia"/>
              </w:rPr>
              <w:t>（</w:t>
            </w:r>
            <w:r w:rsidRPr="00EC4862">
              <w:rPr>
                <w:rFonts w:hint="eastAsia"/>
              </w:rPr>
              <w:t>FTP</w:t>
            </w:r>
            <w:r w:rsidR="003D6CB1">
              <w:rPr>
                <w:rFonts w:hint="eastAsia"/>
              </w:rPr>
              <w:t>）</w:t>
            </w:r>
          </w:p>
        </w:tc>
        <w:tc>
          <w:tcPr>
            <w:tcW w:w="2416" w:type="pct"/>
          </w:tcPr>
          <w:p w14:paraId="55BA1307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cstheme="majorHAnsi"/>
              </w:rPr>
            </w:pPr>
            <w:r w:rsidRPr="00157384">
              <w:rPr>
                <w:rFonts w:cstheme="majorHAnsi" w:hint="eastAsia"/>
              </w:rPr>
              <w:t>データ管理</w:t>
            </w:r>
            <w:r w:rsidRPr="00157384">
              <w:rPr>
                <w:rFonts w:cstheme="majorHAnsi" w:hint="eastAsia"/>
              </w:rPr>
              <w:t>(FTP</w:t>
            </w:r>
            <w:r w:rsidRPr="00157384">
              <w:rPr>
                <w:rFonts w:cstheme="majorHAnsi" w:hint="eastAsia"/>
              </w:rPr>
              <w:t>サーバ</w:t>
            </w:r>
            <w:r w:rsidRPr="00157384">
              <w:rPr>
                <w:rFonts w:cstheme="majorHAnsi" w:hint="eastAsia"/>
              </w:rPr>
              <w:t>)</w:t>
            </w:r>
            <w:r w:rsidRPr="00157384">
              <w:rPr>
                <w:rFonts w:cstheme="majorHAnsi" w:hint="eastAsia"/>
              </w:rPr>
              <w:t>から</w:t>
            </w:r>
            <w:r w:rsidRPr="00157384">
              <w:rPr>
                <w:rFonts w:cstheme="majorHAnsi" w:hint="eastAsia"/>
              </w:rPr>
              <w:t>FTP</w:t>
            </w:r>
            <w:r w:rsidRPr="00157384">
              <w:rPr>
                <w:rFonts w:cstheme="majorHAnsi" w:hint="eastAsia"/>
              </w:rPr>
              <w:t>にてデータを取得する</w:t>
            </w:r>
          </w:p>
          <w:p w14:paraId="5E78DD0A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FTP</w:t>
            </w:r>
            <w:r w:rsidRPr="00157384">
              <w:rPr>
                <w:rFonts w:cstheme="majorHAnsi" w:hint="eastAsia"/>
              </w:rPr>
              <w:t>サーバの</w:t>
            </w:r>
            <w:r w:rsidRPr="00157384">
              <w:rPr>
                <w:rFonts w:cstheme="majorHAnsi" w:hint="eastAsia"/>
              </w:rPr>
              <w:t>ID</w:t>
            </w:r>
            <w:r w:rsidRPr="00157384">
              <w:rPr>
                <w:rFonts w:cstheme="majorHAnsi" w:hint="eastAsia"/>
              </w:rPr>
              <w:t>、パスワードは、提供者コネクタ内で設定する</w:t>
            </w:r>
          </w:p>
        </w:tc>
        <w:tc>
          <w:tcPr>
            <w:tcW w:w="1400" w:type="pct"/>
          </w:tcPr>
          <w:p w14:paraId="5DC4BF3E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6E383ACD" w14:textId="77777777" w:rsidTr="000275DD">
        <w:trPr>
          <w:cantSplit/>
          <w:jc w:val="center"/>
        </w:trPr>
        <w:tc>
          <w:tcPr>
            <w:tcW w:w="263" w:type="pct"/>
          </w:tcPr>
          <w:p w14:paraId="201148E5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52263DD3" w14:textId="635DDBE1" w:rsidR="00183835" w:rsidRPr="00EC4862" w:rsidRDefault="00183835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 w:rsidRPr="00EC4862">
              <w:rPr>
                <w:rFonts w:hint="eastAsia"/>
              </w:rPr>
              <w:t>データ提供</w:t>
            </w:r>
            <w:r w:rsidRPr="00EC4862">
              <w:rPr>
                <w:rFonts w:hint="eastAsia"/>
              </w:rPr>
              <w:t>I/F</w:t>
            </w:r>
            <w:r w:rsidR="003D6CB1">
              <w:rPr>
                <w:rFonts w:hint="eastAsia"/>
              </w:rPr>
              <w:t>（</w:t>
            </w:r>
            <w:r w:rsidRPr="00EC4862">
              <w:rPr>
                <w:rFonts w:hint="eastAsia"/>
              </w:rPr>
              <w:t>HTTPS</w:t>
            </w:r>
            <w:r w:rsidR="003D6CB1">
              <w:rPr>
                <w:rFonts w:hint="eastAsia"/>
              </w:rPr>
              <w:t>）</w:t>
            </w:r>
          </w:p>
        </w:tc>
        <w:tc>
          <w:tcPr>
            <w:tcW w:w="2416" w:type="pct"/>
          </w:tcPr>
          <w:p w14:paraId="201EB02E" w14:textId="77777777" w:rsidR="00183835" w:rsidRPr="001F5139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データ管理</w:t>
            </w:r>
            <w:r w:rsidRPr="00157384">
              <w:rPr>
                <w:rFonts w:cstheme="majorHAnsi" w:hint="eastAsia"/>
              </w:rPr>
              <w:t>(Web</w:t>
            </w:r>
            <w:r w:rsidRPr="00157384">
              <w:rPr>
                <w:rFonts w:cstheme="majorHAnsi" w:hint="eastAsia"/>
              </w:rPr>
              <w:t>サーバ</w:t>
            </w:r>
            <w:r w:rsidRPr="00157384">
              <w:rPr>
                <w:rFonts w:cstheme="majorHAnsi" w:hint="eastAsia"/>
              </w:rPr>
              <w:t>)</w:t>
            </w:r>
            <w:r w:rsidRPr="00157384">
              <w:rPr>
                <w:rFonts w:cstheme="majorHAnsi" w:hint="eastAsia"/>
              </w:rPr>
              <w:t>から</w:t>
            </w:r>
            <w:r w:rsidRPr="00157384">
              <w:rPr>
                <w:rFonts w:cstheme="majorHAnsi" w:hint="eastAsia"/>
              </w:rPr>
              <w:t>HTTPS</w:t>
            </w:r>
            <w:r w:rsidRPr="00157384">
              <w:rPr>
                <w:rFonts w:cstheme="majorHAnsi" w:hint="eastAsia"/>
              </w:rPr>
              <w:t>経由でデータを取得する</w:t>
            </w:r>
          </w:p>
          <w:p w14:paraId="54599719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>
              <w:rPr>
                <w:rFonts w:cstheme="majorHAnsi" w:hint="eastAsia"/>
              </w:rPr>
              <w:t>Web</w:t>
            </w:r>
            <w:r w:rsidRPr="00157384">
              <w:rPr>
                <w:rFonts w:cstheme="majorHAnsi" w:hint="eastAsia"/>
              </w:rPr>
              <w:t>サーバの</w:t>
            </w:r>
            <w:r w:rsidRPr="00157384">
              <w:rPr>
                <w:rFonts w:cstheme="majorHAnsi" w:hint="eastAsia"/>
              </w:rPr>
              <w:t>ID</w:t>
            </w:r>
            <w:r w:rsidRPr="00157384">
              <w:rPr>
                <w:rFonts w:cstheme="majorHAnsi" w:hint="eastAsia"/>
              </w:rPr>
              <w:t>、パスワードは、提供者コネクタ内で設定する</w:t>
            </w:r>
          </w:p>
        </w:tc>
        <w:tc>
          <w:tcPr>
            <w:tcW w:w="1400" w:type="pct"/>
          </w:tcPr>
          <w:p w14:paraId="0C067161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5A86E9CE" w14:textId="77777777" w:rsidTr="000275DD">
        <w:trPr>
          <w:cantSplit/>
          <w:jc w:val="center"/>
        </w:trPr>
        <w:tc>
          <w:tcPr>
            <w:tcW w:w="263" w:type="pct"/>
          </w:tcPr>
          <w:p w14:paraId="7E34BCE2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483F3864" w14:textId="77777777" w:rsidR="00183835" w:rsidRPr="00EC4862" w:rsidRDefault="00183835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 w:rsidRPr="00EC4862">
              <w:rPr>
                <w:rFonts w:hint="eastAsia"/>
              </w:rPr>
              <w:t>来歴管理</w:t>
            </w:r>
            <w:r w:rsidRPr="00EC4862">
              <w:rPr>
                <w:rFonts w:hint="eastAsia"/>
              </w:rPr>
              <w:t>I/F</w:t>
            </w:r>
          </w:p>
        </w:tc>
        <w:tc>
          <w:tcPr>
            <w:tcW w:w="2416" w:type="pct"/>
          </w:tcPr>
          <w:p w14:paraId="3C632BC5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cstheme="majorHAnsi"/>
              </w:rPr>
            </w:pPr>
            <w:r>
              <w:rPr>
                <w:rFonts w:cstheme="majorHAnsi" w:hint="eastAsia"/>
              </w:rPr>
              <w:t>来歴登録されたデータ取得時、</w:t>
            </w:r>
            <w:r w:rsidRPr="00157384">
              <w:rPr>
                <w:rFonts w:cstheme="majorHAnsi" w:hint="eastAsia"/>
              </w:rPr>
              <w:t>来歴管理</w:t>
            </w:r>
            <w:r>
              <w:rPr>
                <w:rFonts w:cstheme="majorHAnsi" w:hint="eastAsia"/>
              </w:rPr>
              <w:t>サービスに対して、来歴登録</w:t>
            </w:r>
            <w:r>
              <w:rPr>
                <w:rFonts w:cstheme="majorHAnsi" w:hint="eastAsia"/>
              </w:rPr>
              <w:t>(</w:t>
            </w:r>
            <w:r>
              <w:rPr>
                <w:rFonts w:cstheme="majorHAnsi" w:hint="eastAsia"/>
              </w:rPr>
              <w:t>送信</w:t>
            </w:r>
            <w:r>
              <w:rPr>
                <w:rFonts w:cstheme="majorHAnsi" w:hint="eastAsia"/>
              </w:rPr>
              <w:t>)</w:t>
            </w:r>
            <w:r w:rsidRPr="00157384">
              <w:rPr>
                <w:rFonts w:cstheme="majorHAnsi" w:hint="eastAsia"/>
              </w:rPr>
              <w:t>を</w:t>
            </w:r>
            <w:r>
              <w:rPr>
                <w:rFonts w:cstheme="majorHAnsi" w:hint="eastAsia"/>
              </w:rPr>
              <w:t>行う</w:t>
            </w:r>
          </w:p>
          <w:p w14:paraId="4392FD6E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>
              <w:rPr>
                <w:rFonts w:cstheme="majorHAnsi" w:hint="eastAsia"/>
              </w:rPr>
              <w:t>限定提供データ</w:t>
            </w:r>
            <w:r>
              <w:rPr>
                <w:rFonts w:cstheme="majorHAnsi" w:hint="eastAsia"/>
              </w:rPr>
              <w:t>(</w:t>
            </w:r>
            <w:r>
              <w:rPr>
                <w:rFonts w:cstheme="majorHAnsi" w:hint="eastAsia"/>
              </w:rPr>
              <w:t>契約有</w:t>
            </w:r>
            <w:r>
              <w:rPr>
                <w:rFonts w:cstheme="majorHAnsi" w:hint="eastAsia"/>
              </w:rPr>
              <w:t>)</w:t>
            </w:r>
            <w:r>
              <w:rPr>
                <w:rFonts w:cstheme="majorHAnsi" w:hint="eastAsia"/>
              </w:rPr>
              <w:t>のデータ取得時、</w:t>
            </w:r>
            <w:r w:rsidRPr="00157384">
              <w:rPr>
                <w:rFonts w:cstheme="majorHAnsi" w:hint="eastAsia"/>
              </w:rPr>
              <w:t>契約管理サービスに対して、データの送信通知を行う</w:t>
            </w:r>
          </w:p>
        </w:tc>
        <w:tc>
          <w:tcPr>
            <w:tcW w:w="1400" w:type="pct"/>
          </w:tcPr>
          <w:p w14:paraId="2815B3F4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来歴管理</w:t>
            </w:r>
            <w:r w:rsidRPr="00EC4862">
              <w:rPr>
                <w:rFonts w:cstheme="majorHAnsi" w:hint="eastAsia"/>
              </w:rPr>
              <w:t>_</w:t>
            </w:r>
            <w:r w:rsidRPr="00EC4862">
              <w:rPr>
                <w:rFonts w:cstheme="majorHAnsi" w:hint="eastAsia"/>
              </w:rPr>
              <w:t>機能設計書</w:t>
            </w:r>
            <w:r w:rsidRPr="00EC4862">
              <w:rPr>
                <w:rFonts w:cstheme="majorHAnsi" w:hint="eastAsia"/>
              </w:rPr>
              <w:t>(2020</w:t>
            </w:r>
            <w:r w:rsidRPr="00EC4862">
              <w:rPr>
                <w:rFonts w:cstheme="majorHAnsi" w:hint="eastAsia"/>
              </w:rPr>
              <w:t>年度版</w:t>
            </w:r>
            <w:r w:rsidRPr="00EC4862">
              <w:rPr>
                <w:rFonts w:cstheme="majorHAnsi" w:hint="eastAsia"/>
              </w:rPr>
              <w:t xml:space="preserve"> 1.0</w:t>
            </w:r>
            <w:r w:rsidRPr="00EC4862">
              <w:rPr>
                <w:rFonts w:cstheme="majorHAnsi" w:hint="eastAsia"/>
              </w:rPr>
              <w:t>版</w:t>
            </w:r>
            <w:r w:rsidRPr="00EC4862">
              <w:rPr>
                <w:rFonts w:cstheme="majorHAnsi" w:hint="eastAsia"/>
              </w:rPr>
              <w:t>).pdf</w:t>
            </w:r>
          </w:p>
          <w:p w14:paraId="63A560FE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[2020/09/04</w:t>
            </w:r>
            <w:r w:rsidRPr="00EC4862">
              <w:rPr>
                <w:rFonts w:cstheme="majorHAnsi" w:hint="eastAsia"/>
              </w:rPr>
              <w:t>版</w:t>
            </w:r>
            <w:r w:rsidRPr="00EC4862">
              <w:rPr>
                <w:rFonts w:cstheme="majorHAnsi" w:hint="eastAsia"/>
              </w:rPr>
              <w:t>]</w:t>
            </w:r>
            <w:r w:rsidRPr="00EC4862">
              <w:rPr>
                <w:rFonts w:cstheme="majorHAnsi" w:hint="eastAsia"/>
              </w:rPr>
              <w:t>の</w:t>
            </w:r>
            <w:r w:rsidRPr="00EC4862">
              <w:rPr>
                <w:rFonts w:cstheme="majorHAnsi" w:hint="eastAsia"/>
              </w:rPr>
              <w:t>4.</w:t>
            </w:r>
            <w:r w:rsidRPr="00EC4862">
              <w:rPr>
                <w:rFonts w:cstheme="majorHAnsi" w:hint="eastAsia"/>
              </w:rPr>
              <w:t>来歴管理</w:t>
            </w:r>
            <w:r w:rsidRPr="00EC4862">
              <w:rPr>
                <w:rFonts w:cstheme="majorHAnsi" w:hint="eastAsia"/>
              </w:rPr>
              <w:t>I/F API</w:t>
            </w:r>
            <w:r w:rsidRPr="00EC4862">
              <w:rPr>
                <w:rFonts w:cstheme="majorHAnsi" w:hint="eastAsia"/>
              </w:rPr>
              <w:t>に基づいて作成</w:t>
            </w:r>
          </w:p>
        </w:tc>
      </w:tr>
    </w:tbl>
    <w:p w14:paraId="6E88AFB7" w14:textId="188501CC" w:rsidR="00BB358F" w:rsidRPr="00183835" w:rsidRDefault="00BB358F" w:rsidP="00D04DC1">
      <w:pPr>
        <w:sectPr w:rsidR="00BB358F" w:rsidRPr="00183835" w:rsidSect="000275DD">
          <w:footerReference w:type="default" r:id="rId15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14F113C9" w14:textId="77777777" w:rsidR="00E44F0B" w:rsidRDefault="00E44F0B" w:rsidP="00E44F0B">
      <w:pPr>
        <w:pStyle w:val="1"/>
        <w:rPr>
          <w:rFonts w:asciiTheme="minorHAnsi" w:hAnsiTheme="minorHAnsi"/>
        </w:rPr>
      </w:pPr>
      <w:bookmarkStart w:id="40" w:name="_Toc45089704"/>
      <w:bookmarkStart w:id="41" w:name="_Toc45089806"/>
      <w:bookmarkStart w:id="42" w:name="_Toc45089705"/>
      <w:bookmarkStart w:id="43" w:name="_Toc45089807"/>
      <w:bookmarkStart w:id="44" w:name="_Toc45089706"/>
      <w:bookmarkStart w:id="45" w:name="_Toc45089808"/>
      <w:bookmarkStart w:id="46" w:name="_Toc45089707"/>
      <w:bookmarkStart w:id="47" w:name="_Toc45089809"/>
      <w:bookmarkStart w:id="48" w:name="_Toc45089708"/>
      <w:bookmarkStart w:id="49" w:name="_Toc45089810"/>
      <w:bookmarkStart w:id="50" w:name="_Toc45089709"/>
      <w:bookmarkStart w:id="51" w:name="_Toc45089811"/>
      <w:bookmarkStart w:id="52" w:name="_Toc45089710"/>
      <w:bookmarkStart w:id="53" w:name="_Toc45089812"/>
      <w:bookmarkStart w:id="54" w:name="_Toc45089711"/>
      <w:bookmarkStart w:id="55" w:name="_Toc45089813"/>
      <w:bookmarkStart w:id="56" w:name="_Toc45089712"/>
      <w:bookmarkStart w:id="57" w:name="_Toc45089814"/>
      <w:bookmarkStart w:id="58" w:name="_Toc45089713"/>
      <w:bookmarkStart w:id="59" w:name="_Toc45089815"/>
      <w:bookmarkStart w:id="60" w:name="_Toc45089720"/>
      <w:bookmarkStart w:id="61" w:name="_Toc45089822"/>
      <w:bookmarkStart w:id="62" w:name="_Toc45089727"/>
      <w:bookmarkStart w:id="63" w:name="_Toc45089829"/>
      <w:bookmarkStart w:id="64" w:name="_Toc45089728"/>
      <w:bookmarkStart w:id="65" w:name="_Toc45089830"/>
      <w:bookmarkStart w:id="66" w:name="_Toc45089729"/>
      <w:bookmarkStart w:id="67" w:name="_Toc45089831"/>
      <w:bookmarkStart w:id="68" w:name="_Toc45089730"/>
      <w:bookmarkStart w:id="69" w:name="_Toc45089832"/>
      <w:bookmarkStart w:id="70" w:name="_Toc45089731"/>
      <w:bookmarkStart w:id="71" w:name="_Toc45089833"/>
      <w:bookmarkStart w:id="72" w:name="_Toc45089732"/>
      <w:bookmarkStart w:id="73" w:name="_Toc45089834"/>
      <w:bookmarkStart w:id="74" w:name="_Toc45089733"/>
      <w:bookmarkStart w:id="75" w:name="_Toc45089835"/>
      <w:bookmarkStart w:id="76" w:name="_Toc45089734"/>
      <w:bookmarkStart w:id="77" w:name="_Toc45089836"/>
      <w:bookmarkStart w:id="78" w:name="_Toc45089735"/>
      <w:bookmarkStart w:id="79" w:name="_Toc45089837"/>
      <w:bookmarkStart w:id="80" w:name="_Toc45089736"/>
      <w:bookmarkStart w:id="81" w:name="_Toc45089838"/>
      <w:bookmarkStart w:id="82" w:name="_Toc45089737"/>
      <w:bookmarkStart w:id="83" w:name="_Toc45089839"/>
      <w:bookmarkStart w:id="84" w:name="_Toc45089738"/>
      <w:bookmarkStart w:id="85" w:name="_Toc45089840"/>
      <w:bookmarkStart w:id="86" w:name="_Toc45089739"/>
      <w:bookmarkStart w:id="87" w:name="_Toc45089841"/>
      <w:bookmarkStart w:id="88" w:name="_Toc45089740"/>
      <w:bookmarkStart w:id="89" w:name="_Toc45089842"/>
      <w:bookmarkStart w:id="90" w:name="_Toc45089741"/>
      <w:bookmarkStart w:id="91" w:name="_Toc45089843"/>
      <w:bookmarkStart w:id="92" w:name="_Toc45089742"/>
      <w:bookmarkStart w:id="93" w:name="_Toc45089844"/>
      <w:bookmarkStart w:id="94" w:name="_Toc45089748"/>
      <w:bookmarkStart w:id="95" w:name="_Toc45089850"/>
      <w:bookmarkStart w:id="96" w:name="_Toc45089753"/>
      <w:bookmarkStart w:id="97" w:name="_Toc45089855"/>
      <w:bookmarkStart w:id="98" w:name="_Toc45089758"/>
      <w:bookmarkStart w:id="99" w:name="_Toc45089860"/>
      <w:bookmarkStart w:id="100" w:name="_Toc45089763"/>
      <w:bookmarkStart w:id="101" w:name="_Toc45089865"/>
      <w:bookmarkStart w:id="102" w:name="_Toc45089768"/>
      <w:bookmarkStart w:id="103" w:name="_Toc45089870"/>
      <w:bookmarkStart w:id="104" w:name="_Toc108540594"/>
      <w:bookmarkStart w:id="105" w:name="_Ref59004137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Fonts w:asciiTheme="minorHAnsi" w:hAnsiTheme="minorHAnsi" w:hint="eastAsia"/>
        </w:rPr>
        <w:lastRenderedPageBreak/>
        <w:t>コネクタメインサブシステム</w:t>
      </w:r>
      <w:bookmarkEnd w:id="104"/>
    </w:p>
    <w:p w14:paraId="7F90CDDF" w14:textId="77777777" w:rsidR="00E44F0B" w:rsidRPr="00E15268" w:rsidRDefault="00E44F0B" w:rsidP="00E44F0B">
      <w:pPr>
        <w:pStyle w:val="2"/>
      </w:pPr>
      <w:bookmarkStart w:id="106" w:name="_Toc108540595"/>
      <w:r>
        <w:rPr>
          <w:rFonts w:hint="eastAsia"/>
        </w:rPr>
        <w:t>内部仕様</w:t>
      </w:r>
      <w:bookmarkEnd w:id="105"/>
      <w:bookmarkEnd w:id="106"/>
    </w:p>
    <w:p w14:paraId="7136EBA1" w14:textId="77777777" w:rsidR="00E44F0B" w:rsidRPr="00CE5835" w:rsidRDefault="00E44F0B" w:rsidP="00E44F0B">
      <w:pPr>
        <w:pStyle w:val="3"/>
        <w:rPr>
          <w:rFonts w:asciiTheme="minorHAnsi" w:hAnsiTheme="minorHAnsi"/>
        </w:rPr>
      </w:pPr>
      <w:bookmarkStart w:id="107" w:name="_Toc108540596"/>
      <w:r>
        <w:rPr>
          <w:rFonts w:hint="eastAsia"/>
        </w:rPr>
        <w:t>システム構成</w:t>
      </w:r>
      <w:bookmarkEnd w:id="107"/>
    </w:p>
    <w:p w14:paraId="62FA76FF" w14:textId="77777777" w:rsidR="00E44F0B" w:rsidRPr="00CE4BAE" w:rsidRDefault="00E44F0B" w:rsidP="00E44F0B">
      <w:r>
        <w:rPr>
          <w:rFonts w:hint="eastAsia"/>
        </w:rPr>
        <w:t>システム構成を記載する。</w:t>
      </w:r>
    </w:p>
    <w:p w14:paraId="3DB40A0D" w14:textId="77777777" w:rsidR="00E44F0B" w:rsidRDefault="00E44F0B" w:rsidP="00E44F0B">
      <w:r>
        <w:rPr>
          <w:noProof/>
        </w:rPr>
        <mc:AlternateContent>
          <mc:Choice Requires="wpc">
            <w:drawing>
              <wp:inline distT="0" distB="0" distL="0" distR="0" wp14:anchorId="20F04024" wp14:editId="48497B8E">
                <wp:extent cx="6200775" cy="6096000"/>
                <wp:effectExtent l="0" t="0" r="28575" b="19050"/>
                <wp:docPr id="243" name="キャンバス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s:wsp>
                        <wps:cNvPr id="237" name="正方形/長方形 237"/>
                        <wps:cNvSpPr/>
                        <wps:spPr>
                          <a:xfrm>
                            <a:off x="47626" y="1438276"/>
                            <a:ext cx="6019799" cy="447357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正方形/長方形 264"/>
                        <wps:cNvSpPr/>
                        <wps:spPr>
                          <a:xfrm>
                            <a:off x="2150297" y="1908012"/>
                            <a:ext cx="2450278" cy="3734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F51A9" w14:textId="77777777" w:rsidR="00E44F0B" w:rsidRDefault="00E44F0B" w:rsidP="00E44F0B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正方形/長方形 189"/>
                        <wps:cNvSpPr/>
                        <wps:spPr>
                          <a:xfrm>
                            <a:off x="260645" y="1892300"/>
                            <a:ext cx="742950" cy="3876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DC81A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カタログ検索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69925A3F" w14:textId="77777777" w:rsidR="00E44F0B" w:rsidRPr="00896FFC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正方形/長方形 216"/>
                        <wps:cNvSpPr/>
                        <wps:spPr>
                          <a:xfrm>
                            <a:off x="2235297" y="2225673"/>
                            <a:ext cx="1193703" cy="33909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D03B2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カタログ</w:t>
                              </w:r>
                            </w:p>
                            <w:p w14:paraId="58A39137" w14:textId="22F569F6" w:rsidR="00E44F0B" w:rsidRPr="00F173A1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詳細検索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正方形/長方形 230"/>
                        <wps:cNvSpPr/>
                        <wps:spPr>
                          <a:xfrm>
                            <a:off x="5133975" y="3406775"/>
                            <a:ext cx="766315" cy="7830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6C4BF" w14:textId="56D6248D" w:rsidR="00E44F0B" w:rsidRDefault="00DE5CE1" w:rsidP="00E44F0B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認証認可</w:t>
                              </w: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/F</w:t>
                              </w:r>
                            </w:p>
                            <w:p w14:paraId="1CB69E18" w14:textId="7777777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テキスト ボックス 170"/>
                        <wps:cNvSpPr txBox="1"/>
                        <wps:spPr>
                          <a:xfrm>
                            <a:off x="1095375" y="2130424"/>
                            <a:ext cx="990600" cy="5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DBB5DE" w14:textId="77777777" w:rsidR="00E44F0B" w:rsidRDefault="00E44F0B" w:rsidP="00E44F0B">
                              <w:pPr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カタログ詳細</w:t>
                              </w:r>
                            </w:p>
                            <w:p w14:paraId="1BDCD380" w14:textId="77777777" w:rsidR="00E44F0B" w:rsidRDefault="00E44F0B" w:rsidP="00E44F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検索要求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テキスト ボックス 170"/>
                        <wps:cNvSpPr txBox="1"/>
                        <wps:spPr>
                          <a:xfrm>
                            <a:off x="1097264" y="4991766"/>
                            <a:ext cx="768055" cy="2819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AAA4C7" w14:textId="7777777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テキスト ボックス 170"/>
                        <wps:cNvSpPr txBox="1"/>
                        <wps:spPr>
                          <a:xfrm>
                            <a:off x="3514725" y="2946400"/>
                            <a:ext cx="1552575" cy="69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02084" w14:textId="70F75894" w:rsidR="00E44F0B" w:rsidRPr="00904C5E" w:rsidRDefault="00DE5CE1" w:rsidP="004C031D">
                              <w:pPr>
                                <w:pStyle w:val="a8"/>
                                <w:numPr>
                                  <w:ilvl w:val="0"/>
                                  <w:numId w:val="120"/>
                                </w:numPr>
                                <w:snapToGrid w:val="0"/>
                                <w:ind w:leftChars="0" w:left="284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 w:rsidRPr="00904C5E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認可トークン取得</w:t>
                              </w:r>
                            </w:p>
                            <w:p w14:paraId="6E76D000" w14:textId="71F7A536" w:rsidR="00DE5CE1" w:rsidRPr="00904C5E" w:rsidRDefault="00DE5CE1" w:rsidP="004C031D">
                              <w:pPr>
                                <w:pStyle w:val="a8"/>
                                <w:numPr>
                                  <w:ilvl w:val="0"/>
                                  <w:numId w:val="120"/>
                                </w:numPr>
                                <w:snapToGrid w:val="0"/>
                                <w:ind w:leftChars="0" w:left="284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 w:rsidRPr="00904C5E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認可トークン検証</w:t>
                              </w:r>
                            </w:p>
                            <w:p w14:paraId="4489FC29" w14:textId="62CFAD30" w:rsidR="00DE5CE1" w:rsidRPr="00DE5CE1" w:rsidRDefault="00DE5CE1" w:rsidP="004C031D">
                              <w:pPr>
                                <w:pStyle w:val="a8"/>
                                <w:numPr>
                                  <w:ilvl w:val="0"/>
                                  <w:numId w:val="120"/>
                                </w:numPr>
                                <w:snapToGrid w:val="0"/>
                                <w:ind w:leftChars="0" w:left="284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904C5E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認可確認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直線矢印コネクタ 238"/>
                        <wps:cNvCnPr/>
                        <wps:spPr>
                          <a:xfrm>
                            <a:off x="3476625" y="3639461"/>
                            <a:ext cx="165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線矢印コネクタ 239"/>
                        <wps:cNvCnPr/>
                        <wps:spPr>
                          <a:xfrm flipH="1">
                            <a:off x="3514725" y="3975717"/>
                            <a:ext cx="1619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テキスト ボックス 240"/>
                        <wps:cNvSpPr txBox="1"/>
                        <wps:spPr>
                          <a:xfrm>
                            <a:off x="76200" y="1454150"/>
                            <a:ext cx="2543175" cy="291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C2099" w14:textId="77777777" w:rsidR="00E44F0B" w:rsidRDefault="00E44F0B" w:rsidP="00E44F0B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直線矢印コネクタ 241"/>
                        <wps:cNvCnPr/>
                        <wps:spPr>
                          <a:xfrm>
                            <a:off x="1122340" y="2692400"/>
                            <a:ext cx="10303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線矢印コネクタ 242"/>
                        <wps:cNvCnPr/>
                        <wps:spPr>
                          <a:xfrm flipH="1">
                            <a:off x="1049639" y="5356520"/>
                            <a:ext cx="10363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テキスト ボックス 170"/>
                        <wps:cNvSpPr txBox="1"/>
                        <wps:spPr>
                          <a:xfrm>
                            <a:off x="3694725" y="3701928"/>
                            <a:ext cx="108386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B8AB3" w14:textId="7777777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確認結果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正方形/長方形 313"/>
                        <wps:cNvSpPr/>
                        <wps:spPr>
                          <a:xfrm>
                            <a:off x="4419600" y="4405925"/>
                            <a:ext cx="934082" cy="1123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4F322" w14:textId="77777777" w:rsidR="00E44F0B" w:rsidRDefault="00E44F0B" w:rsidP="00E44F0B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カタログ</w:t>
                              </w:r>
                            </w:p>
                            <w:p w14:paraId="55A02DCD" w14:textId="77777777" w:rsidR="00E44F0B" w:rsidRDefault="00E44F0B" w:rsidP="00E44F0B">
                              <w:pPr>
                                <w:jc w:val="center"/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検索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7D09F220" w14:textId="77777777" w:rsidR="00E44F0B" w:rsidRDefault="00E44F0B" w:rsidP="00E44F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(HTTPS CKAN)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テキスト ボックス 170"/>
                        <wps:cNvSpPr txBox="1"/>
                        <wps:spPr>
                          <a:xfrm>
                            <a:off x="3429000" y="4271574"/>
                            <a:ext cx="990600" cy="483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AC1F8" w14:textId="77777777" w:rsidR="00E44F0B" w:rsidRDefault="00E44F0B" w:rsidP="004C031D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カタログ詳細</w:t>
                              </w:r>
                            </w:p>
                            <w:p w14:paraId="291002D0" w14:textId="77777777" w:rsidR="00E44F0B" w:rsidRDefault="00E44F0B" w:rsidP="004C031D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検索要求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テキスト ボックス 170"/>
                        <wps:cNvSpPr txBox="1"/>
                        <wps:spPr>
                          <a:xfrm>
                            <a:off x="3454400" y="5038756"/>
                            <a:ext cx="990600" cy="317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48B67C" w14:textId="77777777" w:rsidR="00E44F0B" w:rsidRDefault="00E44F0B" w:rsidP="00E44F0B">
                              <w:pPr>
                                <w:jc w:val="center"/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グループ化 22"/>
                        <wpg:cNvGrpSpPr/>
                        <wpg:grpSpPr>
                          <a:xfrm>
                            <a:off x="4000500" y="82550"/>
                            <a:ext cx="2127041" cy="1266825"/>
                            <a:chOff x="2556084" y="38100"/>
                            <a:chExt cx="2127041" cy="1266825"/>
                          </a:xfrm>
                        </wpg:grpSpPr>
                        <wps:wsp>
                          <wps:cNvPr id="151" name="正方形/長方形 151"/>
                          <wps:cNvSpPr/>
                          <wps:spPr>
                            <a:xfrm>
                              <a:off x="2727325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0C7D62" w14:textId="77777777" w:rsidR="00E44F0B" w:rsidRDefault="00E44F0B" w:rsidP="00E44F0B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正方形/長方形 152"/>
                          <wps:cNvSpPr/>
                          <wps:spPr>
                            <a:xfrm>
                              <a:off x="2727325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331343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直線矢印コネクタ 153"/>
                          <wps:cNvCnPr/>
                          <wps:spPr>
                            <a:xfrm flipV="1">
                              <a:off x="2708275" y="89887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テキスト ボックス 167"/>
                          <wps:cNvSpPr txBox="1"/>
                          <wps:spPr>
                            <a:xfrm>
                              <a:off x="2556084" y="38100"/>
                              <a:ext cx="2127041" cy="126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76B227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009D6095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308EE283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74947FC6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  <w:p w14:paraId="7FF6BF82" w14:textId="77777777" w:rsidR="00E44F0B" w:rsidRDefault="00E44F0B" w:rsidP="00E44F0B">
                                <w:pPr>
                                  <w:ind w:firstLineChars="400" w:firstLine="840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関数呼び出し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直線矢印コネクタ 267"/>
                          <wps:cNvCnPr/>
                          <wps:spPr>
                            <a:xfrm>
                              <a:off x="2686050" y="1139485"/>
                              <a:ext cx="450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1" name="直線矢印コネクタ 41"/>
                        <wps:cNvCnPr/>
                        <wps:spPr>
                          <a:xfrm>
                            <a:off x="3429000" y="474980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矢印コネクタ 60"/>
                        <wps:cNvCnPr/>
                        <wps:spPr>
                          <a:xfrm flipH="1">
                            <a:off x="3429000" y="535652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24" id="キャンバス 243" o:spid="_x0000_s1049" editas="canvas" style="width:488.25pt;height:480pt;mso-position-horizontal-relative:char;mso-position-vertical-relative:line" coordsize="62007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">
                <v:shape id="_x0000_s1050" type="#_x0000_t75" style="position:absolute;width:62007;height:60960;visibility:visible;mso-wrap-style:square" filled="t" stroked="t" strokecolor="black [3200]">
                  <v:fill o:detectmouseclick="t"/>
                  <v:path o:connecttype="none"/>
                </v:shape>
                <v:rect id="正方形/長方形 237" o:spid="_x0000_s1051" style="position:absolute;left:476;top:14382;width:60198;height:44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" fillcolor="white [3201]" strokecolor="#70ad47 [3209]" strokeweight="1pt"/>
                <v:rect id="正方形/長方形 264" o:spid="_x0000_s1052" style="position:absolute;left:21502;top:19080;width:24503;height:3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" fillcolor="white [3212]" strokecolor="#1f4d78 [1604]" strokeweight="1pt">
                  <v:textbox>
                    <w:txbxContent>
                      <w:p w14:paraId="219F51A9" w14:textId="77777777" w:rsidR="00E44F0B" w:rsidRDefault="00E44F0B" w:rsidP="00E44F0B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コネクタメインコンテナ</w:t>
                        </w:r>
                      </w:p>
                    </w:txbxContent>
                  </v:textbox>
                </v:rect>
                <v:rect id="正方形/長方形 189" o:spid="_x0000_s1053" style="position:absolute;left:2606;top:18923;width:7429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" fillcolor="white [3212]" strokecolor="#1f4d78 [1604]" strokeweight="1pt">
                  <v:textbox>
                    <w:txbxContent>
                      <w:p w14:paraId="381DC81A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カタログ検索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69925A3F" w14:textId="77777777" w:rsidR="00E44F0B" w:rsidRPr="00896FFC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16" o:spid="_x0000_s1054" style="position:absolute;left:22352;top:22256;width:11938;height:3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VN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VbaG15l4BGTxBwAA//8DAFBLAQItABQABgAIAAAAIQDb4fbL7gAAAIUBAAATAAAAAAAAAAAAAAAA&#10;AAAAAABbQ29udGVudF9UeXBlc10ueG1sUEsBAi0AFAAGAAgAAAAhAFr0LFu/AAAAFQEAAAsAAAAA&#10;AAAAAAAAAAAAHwEAAF9yZWxzLy5yZWxzUEsBAi0AFAAGAAgAAAAhAGoXlU3BAAAA3AAAAA8AAAAA&#10;AAAAAAAAAAAABwIAAGRycy9kb3ducmV2LnhtbFBLBQYAAAAAAwADALcAAAD1AgAAAAA=&#10;" fillcolor="#5b9bd5 [3204]" strokecolor="#1f4d78 [1604]" strokeweight="1pt">
                  <v:textbox>
                    <w:txbxContent>
                      <w:p w14:paraId="2E9D03B2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カタログ</w:t>
                        </w:r>
                      </w:p>
                      <w:p w14:paraId="58A39137" w14:textId="22F569F6" w:rsidR="00E44F0B" w:rsidRPr="00F173A1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詳細検索</w:t>
                        </w:r>
                      </w:p>
                    </w:txbxContent>
                  </v:textbox>
                </v:rect>
                <v:rect id="正方形/長方形 230" o:spid="_x0000_s1055" style="position:absolute;left:51339;top:34067;width:7663;height:7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" fillcolor="white [3212]" strokecolor="#1f4d78 [1604]" strokeweight="1pt">
                  <v:textbox>
                    <w:txbxContent>
                      <w:p w14:paraId="1606C4BF" w14:textId="56D6248D" w:rsidR="00E44F0B" w:rsidRDefault="00DE5CE1" w:rsidP="00E44F0B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認証認可</w:t>
                        </w: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I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/F</w:t>
                        </w:r>
                      </w:p>
                      <w:p w14:paraId="1CB69E18" w14:textId="7777777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70" o:spid="_x0000_s1056" type="#_x0000_t202" style="position:absolute;left:10953;top:21304;width:9906;height:5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24DBB5DE" w14:textId="77777777" w:rsidR="00E44F0B" w:rsidRDefault="00E44F0B" w:rsidP="00E44F0B">
                        <w:pPr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カタログ詳細</w:t>
                        </w:r>
                      </w:p>
                      <w:p w14:paraId="1BDCD380" w14:textId="77777777" w:rsidR="00E44F0B" w:rsidRDefault="00E44F0B" w:rsidP="00E44F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検索要求</w:t>
                        </w:r>
                      </w:p>
                    </w:txbxContent>
                  </v:textbox>
                </v:shape>
                <v:shape id="テキスト ボックス 170" o:spid="_x0000_s1057" type="#_x0000_t202" style="position:absolute;left:10972;top:49917;width:768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01AAA4C7" w14:textId="7777777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検索結果</w:t>
                        </w:r>
                      </w:p>
                    </w:txbxContent>
                  </v:textbox>
                </v:shape>
                <v:shape id="テキスト ボックス 170" o:spid="_x0000_s1058" type="#_x0000_t202" style="position:absolute;left:35147;top:29464;width:15526;height:6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0A802084" w14:textId="70F75894" w:rsidR="00E44F0B" w:rsidRPr="00904C5E" w:rsidRDefault="00DE5CE1" w:rsidP="004C031D">
                        <w:pPr>
                          <w:pStyle w:val="a8"/>
                          <w:numPr>
                            <w:ilvl w:val="0"/>
                            <w:numId w:val="120"/>
                          </w:numPr>
                          <w:snapToGrid w:val="0"/>
                          <w:ind w:leftChars="0" w:left="284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 w:rsidRPr="00904C5E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認可トークン取得</w:t>
                        </w:r>
                      </w:p>
                      <w:p w14:paraId="6E76D000" w14:textId="71F7A536" w:rsidR="00DE5CE1" w:rsidRPr="00904C5E" w:rsidRDefault="00DE5CE1" w:rsidP="004C031D">
                        <w:pPr>
                          <w:pStyle w:val="a8"/>
                          <w:numPr>
                            <w:ilvl w:val="0"/>
                            <w:numId w:val="120"/>
                          </w:numPr>
                          <w:snapToGrid w:val="0"/>
                          <w:ind w:leftChars="0" w:left="284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 w:rsidRPr="00904C5E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認可トークン検証</w:t>
                        </w:r>
                      </w:p>
                      <w:p w14:paraId="4489FC29" w14:textId="62CFAD30" w:rsidR="00DE5CE1" w:rsidRPr="00DE5CE1" w:rsidRDefault="00DE5CE1" w:rsidP="004C031D">
                        <w:pPr>
                          <w:pStyle w:val="a8"/>
                          <w:numPr>
                            <w:ilvl w:val="0"/>
                            <w:numId w:val="120"/>
                          </w:numPr>
                          <w:snapToGrid w:val="0"/>
                          <w:ind w:leftChars="0" w:left="284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904C5E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認可確認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38" o:spid="_x0000_s1059" type="#_x0000_t32" style="position:absolute;left:34766;top:36394;width:16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mN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CwfymN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239" o:spid="_x0000_s1060" type="#_x0000_t32" style="position:absolute;left:35147;top:39757;width:16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CEX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bwP+ZeAT06gwAAP//AwBQSwECLQAUAAYACAAAACEA2+H2y+4AAACFAQAAEwAAAAAAAAAA&#10;AAAAAAAAAAAAW0NvbnRlbnRfVHlwZXNdLnhtbFBLAQItABQABgAIAAAAIQBa9CxbvwAAABUBAAAL&#10;AAAAAAAAAAAAAAAAAB8BAABfcmVscy8ucmVsc1BLAQItABQABgAIAAAAIQD7BCEX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240" o:spid="_x0000_s1061" type="#_x0000_t202" style="position:absolute;left:762;top:14541;width:25431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706C2099" w14:textId="77777777" w:rsidR="00E44F0B" w:rsidRDefault="00E44F0B" w:rsidP="00E44F0B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241" o:spid="_x0000_s1062" type="#_x0000_t32" style="position:absolute;left:11223;top:26924;width:103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/Nt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B5Q/Nt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42" o:spid="_x0000_s1063" type="#_x0000_t32" style="position:absolute;left:10496;top:53565;width:103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Ab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U/s7EI6BXvwAAAP//AwBQSwECLQAUAAYACAAAACEA2+H2y+4AAACFAQAAEwAAAAAAAAAA&#10;AAAAAAAAAAAAW0NvbnRlbnRfVHlwZXNdLnhtbFBLAQItABQABgAIAAAAIQBa9CxbvwAAABUBAAAL&#10;AAAAAAAAAAAAAAAAAB8BAABfcmVscy8ucmVsc1BLAQItABQABgAIAAAAIQCtpsAb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064" type="#_x0000_t202" style="position:absolute;left:36947;top:37019;width:10838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7F2B8AB3" w14:textId="7777777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確認結果</w:t>
                        </w:r>
                      </w:p>
                    </w:txbxContent>
                  </v:textbox>
                </v:shape>
                <v:rect id="正方形/長方形 313" o:spid="_x0000_s1065" style="position:absolute;left:44196;top:44059;width:9340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" fillcolor="white [3212]" strokecolor="#1f4d78 [1604]" strokeweight="1pt">
                  <v:textbox>
                    <w:txbxContent>
                      <w:p w14:paraId="4474F322" w14:textId="77777777" w:rsidR="00E44F0B" w:rsidRDefault="00E44F0B" w:rsidP="00E44F0B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カタログ</w:t>
                        </w:r>
                      </w:p>
                      <w:p w14:paraId="55A02DCD" w14:textId="77777777" w:rsidR="00E44F0B" w:rsidRDefault="00E44F0B" w:rsidP="00E44F0B">
                        <w:pPr>
                          <w:jc w:val="center"/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検索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7D09F220" w14:textId="77777777" w:rsidR="00E44F0B" w:rsidRDefault="00E44F0B" w:rsidP="00E44F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(HTTPS CKAN)</w:t>
                        </w:r>
                      </w:p>
                    </w:txbxContent>
                  </v:textbox>
                </v:rect>
                <v:shape id="テキスト ボックス 170" o:spid="_x0000_s1066" type="#_x0000_t202" style="position:absolute;left:34290;top:42715;width:9906;height:4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019AC1F8" w14:textId="77777777" w:rsidR="00E44F0B" w:rsidRDefault="00E44F0B" w:rsidP="004C031D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カタログ詳細</w:t>
                        </w:r>
                      </w:p>
                      <w:p w14:paraId="291002D0" w14:textId="77777777" w:rsidR="00E44F0B" w:rsidRDefault="00E44F0B" w:rsidP="004C031D">
                        <w:pPr>
                          <w:snapToGrid w:val="0"/>
                          <w:jc w:val="center"/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検索要求</w:t>
                        </w:r>
                      </w:p>
                    </w:txbxContent>
                  </v:textbox>
                </v:shape>
                <v:shape id="テキスト ボックス 170" o:spid="_x0000_s1067" type="#_x0000_t202" style="position:absolute;left:34544;top:50387;width:9906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6648B67C" w14:textId="77777777" w:rsidR="00E44F0B" w:rsidRDefault="00E44F0B" w:rsidP="00E44F0B">
                        <w:pPr>
                          <w:jc w:val="center"/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検索結果</w:t>
                        </w:r>
                      </w:p>
                    </w:txbxContent>
                  </v:textbox>
                </v:shape>
                <v:group id="グループ化 22" o:spid="_x0000_s1068" style="position:absolute;left:40005;top:825;width:21270;height:12668" coordorigin="25560,381" coordsize="21270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正方形/長方形 151" o:spid="_x0000_s1069" style="position:absolute;left:27273;top:3654;width:4000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5b9bd5 [3204]" strokecolor="#1f4d78 [1604]" strokeweight="1pt">
                    <v:textbox>
                      <w:txbxContent>
                        <w:p w14:paraId="780C7D62" w14:textId="77777777" w:rsidR="00E44F0B" w:rsidRDefault="00E44F0B" w:rsidP="00E44F0B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152" o:spid="_x0000_s1070" style="position:absolute;left:27273;top:6124;width:3905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" fillcolor="white [3212]" strokecolor="#1f4d78 [1604]" strokeweight="1pt">
                    <v:textbox>
                      <w:txbxContent>
                        <w:p w14:paraId="12331343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153" o:spid="_x0000_s1071" type="#_x0000_t32" style="position:absolute;left:27082;top:8988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Ih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Kfw+Ey/Qqx8AAAD//wMAUEsBAi0AFAAGAAgAAAAhANvh9svuAAAAhQEAABMAAAAAAAAAAAAA&#10;AAAAAAAAAFtDb250ZW50X1R5cGVzXS54bWxQSwECLQAUAAYACAAAACEAWvQsW78AAAAVAQAACwAA&#10;AAAAAAAAAAAAAAAfAQAAX3JlbHMvLnJlbHNQSwECLQAUAAYACAAAACEAnBaSIcMAAADcAAAADwAA&#10;AAAAAAAAAAAAAAAHAgAAZHJzL2Rvd25yZXYueG1sUEsFBgAAAAADAAMAtwAAAPcCAAAAAA==&#10;" strokecolor="black [3200]" strokeweight=".5pt">
                    <v:stroke endarrow="block" joinstyle="miter"/>
                  </v:shape>
                  <v:shape id="テキスト ボックス 167" o:spid="_x0000_s1072" type="#_x0000_t202" style="position:absolute;left:25560;top:381;width:21271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" filled="f" strokeweight=".5pt">
                    <v:textbox>
                      <w:txbxContent>
                        <w:p w14:paraId="4C76B227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009D6095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308EE283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74947FC6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  <w:p w14:paraId="7FF6BF82" w14:textId="77777777" w:rsidR="00E44F0B" w:rsidRDefault="00E44F0B" w:rsidP="00E44F0B">
                          <w:pPr>
                            <w:ind w:firstLineChars="400" w:firstLine="840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: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関数呼び出し</w:t>
                          </w:r>
                        </w:p>
                      </w:txbxContent>
                    </v:textbox>
                  </v:shape>
                  <v:shape id="直線矢印コネクタ 267" o:spid="_x0000_s1073" type="#_x0000_t32" style="position:absolute;left:26860;top:11394;width:45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" strokecolor="black [3200]" strokeweight=".5pt">
                    <v:stroke endarrow="open" joinstyle="miter"/>
                  </v:shape>
                </v:group>
                <v:shape id="直線矢印コネクタ 41" o:spid="_x0000_s1074" type="#_x0000_t32" style="position:absolute;left:34290;top:47498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" strokecolor="black [3213]" strokeweight=".5pt">
                  <v:stroke endarrow="open" joinstyle="miter"/>
                </v:shape>
                <v:shape id="直線矢印コネクタ 60" o:spid="_x0000_s1075" type="#_x0000_t32" style="position:absolute;left:34290;top:53565;width:9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14:paraId="3EF26067" w14:textId="77777777" w:rsidR="00E44F0B" w:rsidRDefault="00E44F0B" w:rsidP="00E44F0B"/>
    <w:p w14:paraId="7369146D" w14:textId="3C5A3F31" w:rsidR="00E44F0B" w:rsidRPr="000F1EA7" w:rsidRDefault="00E44F0B" w:rsidP="00E44F0B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４．１．１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506BDC">
        <w:rPr>
          <w:rFonts w:asciiTheme="minorHAnsi" w:hAnsiTheme="minorHAnsi"/>
        </w:rPr>
        <w:fldChar w:fldCharType="begin"/>
      </w:r>
      <w:r w:rsidR="00506BDC">
        <w:rPr>
          <w:rFonts w:asciiTheme="minorHAnsi" w:hAnsiTheme="minorHAnsi"/>
        </w:rPr>
        <w:instrText xml:space="preserve"> REF _Ref106110324 \h </w:instrText>
      </w:r>
      <w:r w:rsidR="00506BDC">
        <w:rPr>
          <w:rFonts w:asciiTheme="minorHAnsi" w:hAnsiTheme="minorHAnsi"/>
        </w:rPr>
      </w:r>
      <w:r w:rsidR="00506BDC">
        <w:rPr>
          <w:rFonts w:asciiTheme="minorHAnsi" w:hAnsiTheme="minorHAnsi"/>
        </w:rPr>
        <w:fldChar w:fldCharType="separate"/>
      </w:r>
      <w:r w:rsidR="00527119" w:rsidRPr="008F65CA">
        <w:rPr>
          <w:rFonts w:hint="eastAsia"/>
        </w:rPr>
        <w:t>カタログ検索</w:t>
      </w:r>
      <w:r w:rsidR="00527119" w:rsidRPr="008F65CA">
        <w:rPr>
          <w:rFonts w:hint="eastAsia"/>
        </w:rPr>
        <w:t>(</w:t>
      </w:r>
      <w:r w:rsidR="00527119" w:rsidRPr="008F65CA">
        <w:rPr>
          <w:rFonts w:hint="eastAsia"/>
        </w:rPr>
        <w:t>詳細検索</w:t>
      </w:r>
      <w:r w:rsidR="00527119" w:rsidRPr="008F65CA">
        <w:rPr>
          <w:rFonts w:hint="eastAsia"/>
        </w:rPr>
        <w:t>)</w:t>
      </w:r>
      <w:r w:rsidR="00506BD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システム構成</w:t>
      </w:r>
    </w:p>
    <w:p w14:paraId="21417E9A" w14:textId="77777777" w:rsidR="00E44F0B" w:rsidRDefault="00E44F0B" w:rsidP="00E44F0B"/>
    <w:p w14:paraId="68A2AE16" w14:textId="77777777" w:rsidR="00E44F0B" w:rsidRDefault="00E44F0B" w:rsidP="00E44F0B">
      <w:pPr>
        <w:rPr>
          <w:color w:val="FF0000"/>
        </w:rPr>
      </w:pPr>
      <w:r>
        <w:rPr>
          <w:color w:val="FF0000"/>
        </w:rPr>
        <w:br w:type="page"/>
      </w:r>
    </w:p>
    <w:p w14:paraId="43FD8185" w14:textId="77777777" w:rsidR="00E44F0B" w:rsidRPr="00E15268" w:rsidRDefault="00E44F0B" w:rsidP="00E44F0B">
      <w:pPr>
        <w:rPr>
          <w:rFonts w:asciiTheme="minorHAnsi" w:hAnsiTheme="minorHAnsi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FF21B91" wp14:editId="4C4D39F5">
                <wp:extent cx="6208200" cy="7950200"/>
                <wp:effectExtent l="0" t="0" r="21590" b="12700"/>
                <wp:docPr id="340" name="キャンバス 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s:wsp>
                        <wps:cNvPr id="322" name="正方形/長方形 322"/>
                        <wps:cNvSpPr/>
                        <wps:spPr>
                          <a:xfrm>
                            <a:off x="81285" y="1238250"/>
                            <a:ext cx="4660058" cy="6629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9" name="グループ化 29"/>
                        <wpg:cNvGrpSpPr/>
                        <wpg:grpSpPr>
                          <a:xfrm>
                            <a:off x="1540949" y="1695450"/>
                            <a:ext cx="1689643" cy="5648325"/>
                            <a:chOff x="1912298" y="1695450"/>
                            <a:chExt cx="1689643" cy="5648325"/>
                          </a:xfrm>
                        </wpg:grpSpPr>
                        <wps:wsp>
                          <wps:cNvPr id="191" name="正方形/長方形 191"/>
                          <wps:cNvSpPr/>
                          <wps:spPr>
                            <a:xfrm>
                              <a:off x="1931994" y="1695450"/>
                              <a:ext cx="1669947" cy="56483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8D9EFC" w14:textId="77777777" w:rsidR="00E44F0B" w:rsidRDefault="00E44F0B" w:rsidP="00E44F0B"/>
                              <w:p w14:paraId="6A18E2F1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57C716A2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0BBC31F3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4DD4FCBC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7EF0A0BE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7053A12A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535ACA1C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5D0865C4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263508FD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5BA6A441" w14:textId="77777777" w:rsidR="00E44F0B" w:rsidRDefault="00E44F0B" w:rsidP="00E44F0B"/>
                              <w:p w14:paraId="22F8435B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293CC98F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1C0D4213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43ACA58C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5157D31C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314ABE8D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1B7CF7D9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243D0465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53DE51E2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12F837FA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テキスト ボックス 62"/>
                          <wps:cNvSpPr txBox="1"/>
                          <wps:spPr>
                            <a:xfrm>
                              <a:off x="1912298" y="1704975"/>
                              <a:ext cx="165671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6A2E1C" w14:textId="77777777" w:rsidR="00E44F0B" w:rsidRPr="00350E56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コネクタメインコンテナ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グループ化 23"/>
                        <wpg:cNvGrpSpPr/>
                        <wpg:grpSpPr>
                          <a:xfrm>
                            <a:off x="3952875" y="89671"/>
                            <a:ext cx="2155616" cy="1053329"/>
                            <a:chOff x="2533650" y="35999"/>
                            <a:chExt cx="2155616" cy="1053329"/>
                          </a:xfrm>
                        </wpg:grpSpPr>
                        <wps:wsp>
                          <wps:cNvPr id="244" name="正方形/長方形 244"/>
                          <wps:cNvSpPr/>
                          <wps:spPr>
                            <a:xfrm>
                              <a:off x="2657475" y="363369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88225F" w14:textId="77777777" w:rsidR="00E44F0B" w:rsidRDefault="00E44F0B" w:rsidP="00E44F0B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正方形/長方形 245"/>
                          <wps:cNvSpPr/>
                          <wps:spPr>
                            <a:xfrm>
                              <a:off x="2657475" y="610384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9B8B54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直線矢印コネクタ 246"/>
                          <wps:cNvCnPr/>
                          <wps:spPr>
                            <a:xfrm flipV="1">
                              <a:off x="2657475" y="89635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テキスト ボックス 247"/>
                          <wps:cNvSpPr txBox="1"/>
                          <wps:spPr>
                            <a:xfrm>
                              <a:off x="2533650" y="35999"/>
                              <a:ext cx="2155616" cy="10533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3CCFD0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35FD1E2D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4A7B865B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7FDE1B02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0" name="正方形/長方形 250"/>
                        <wps:cNvSpPr/>
                        <wps:spPr>
                          <a:xfrm>
                            <a:off x="268069" y="1695450"/>
                            <a:ext cx="742950" cy="56387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F26A6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</w:t>
                              </w:r>
                            </w:p>
                            <w:p w14:paraId="6E3A58C9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交換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4F6D16D9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  <w:p w14:paraId="2712582D" w14:textId="77777777" w:rsidR="00E44F0B" w:rsidRPr="00896FFC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正方形/長方形 251"/>
                        <wps:cNvSpPr/>
                        <wps:spPr>
                          <a:xfrm>
                            <a:off x="1674299" y="2171700"/>
                            <a:ext cx="770549" cy="514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D8BEB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データ</w:t>
                              </w:r>
                            </w:p>
                            <w:p w14:paraId="397D7A7B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交換</w:t>
                              </w:r>
                            </w:p>
                            <w:p w14:paraId="1DD09ECC" w14:textId="77777777" w:rsidR="00E44F0B" w:rsidRPr="00DA7669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テキスト ボックス 170"/>
                        <wps:cNvSpPr txBox="1"/>
                        <wps:spPr>
                          <a:xfrm>
                            <a:off x="778014" y="2078355"/>
                            <a:ext cx="990600" cy="402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68CBC6" w14:textId="77777777" w:rsidR="00E44F0B" w:rsidRPr="004C031D" w:rsidRDefault="00E44F0B" w:rsidP="00A6268E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C031D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データ</w:t>
                              </w:r>
                            </w:p>
                            <w:p w14:paraId="035E5422" w14:textId="77777777" w:rsidR="00E44F0B" w:rsidRPr="004C031D" w:rsidRDefault="00E44F0B" w:rsidP="00A6268E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C031D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交換要求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テキスト ボックス 325"/>
                        <wps:cNvSpPr txBox="1"/>
                        <wps:spPr>
                          <a:xfrm>
                            <a:off x="35999" y="1229961"/>
                            <a:ext cx="2543175" cy="291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39B504" w14:textId="77777777" w:rsidR="00E44F0B" w:rsidRDefault="00E44F0B" w:rsidP="00E44F0B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直線矢印コネクタ 326"/>
                        <wps:cNvCnPr/>
                        <wps:spPr>
                          <a:xfrm>
                            <a:off x="1025635" y="2569649"/>
                            <a:ext cx="6486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正方形/長方形 220"/>
                        <wps:cNvSpPr/>
                        <wps:spPr>
                          <a:xfrm>
                            <a:off x="4818183" y="3455625"/>
                            <a:ext cx="1182568" cy="2297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テキスト ボックス 373"/>
                        <wps:cNvSpPr txBox="1"/>
                        <wps:spPr>
                          <a:xfrm>
                            <a:off x="4856625" y="3484200"/>
                            <a:ext cx="102015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021A5" w14:textId="7777777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データ管理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正方形/長方形 226"/>
                        <wps:cNvSpPr/>
                        <wps:spPr>
                          <a:xfrm>
                            <a:off x="5136149" y="3789975"/>
                            <a:ext cx="764280" cy="829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79C18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公開</w:t>
                              </w:r>
                            </w:p>
                            <w:p w14:paraId="06BC26CE" w14:textId="77777777" w:rsidR="00E44F0B" w:rsidRPr="004F1FC8" w:rsidRDefault="00E44F0B" w:rsidP="00E44F0B">
                              <w:pPr>
                                <w:rPr>
                                  <w:rFonts w:asciiTheme="minorHAnsi" w:hAnsiTheme="minorHAns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CKAN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直線矢印コネクタ 227"/>
                        <wps:cNvCnPr/>
                        <wps:spPr>
                          <a:xfrm flipH="1">
                            <a:off x="2441444" y="4319979"/>
                            <a:ext cx="27018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正方形/長方形 266"/>
                        <wps:cNvSpPr/>
                        <wps:spPr>
                          <a:xfrm>
                            <a:off x="5143263" y="4793764"/>
                            <a:ext cx="764200" cy="883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D7DFE" w14:textId="5A348FF1" w:rsidR="00E44F0B" w:rsidRPr="004F1FC8" w:rsidRDefault="00346EFA" w:rsidP="00E44F0B">
                              <w:pPr>
                                <w:rPr>
                                  <w:rFonts w:asciiTheme="minorHAnsi" w:hAnsiTheme="minorHAns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ファイルサーバ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直線矢印コネクタ 269"/>
                        <wps:cNvCnPr/>
                        <wps:spPr>
                          <a:xfrm>
                            <a:off x="2422395" y="3971585"/>
                            <a:ext cx="27208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テキスト ボックス 170"/>
                        <wps:cNvSpPr txBox="1"/>
                        <wps:spPr>
                          <a:xfrm>
                            <a:off x="2532640" y="3629025"/>
                            <a:ext cx="2447515" cy="342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A76C97" w14:textId="50939832" w:rsidR="00E44F0B" w:rsidRPr="00970B0D" w:rsidRDefault="002D3A58" w:rsidP="00904C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リソース</w:t>
                              </w:r>
                              <w:r w:rsidR="00E44F0B" w:rsidRPr="00970B0D">
                                <w:rPr>
                                  <w:rFonts w:hint="eastAsia"/>
                                </w:rPr>
                                <w:t>検索要求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テキスト ボックス 170"/>
                        <wps:cNvSpPr txBox="1"/>
                        <wps:spPr>
                          <a:xfrm>
                            <a:off x="2532639" y="3999525"/>
                            <a:ext cx="2526207" cy="320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DA550" w14:textId="0726ECB7" w:rsidR="00E44F0B" w:rsidRPr="00521C57" w:rsidRDefault="008D42F7" w:rsidP="00904C5E">
                              <w:pPr>
                                <w:jc w:val="center"/>
                              </w:pPr>
                              <w:r w:rsidRPr="008B7E27">
                                <w:rPr>
                                  <w:rFonts w:hint="eastAsia"/>
                                </w:rPr>
                                <w:t>交換実績記録用リソース</w:t>
                              </w:r>
                              <w:r w:rsidRPr="008B7E27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テキスト ボックス 170"/>
                        <wps:cNvSpPr txBox="1"/>
                        <wps:spPr>
                          <a:xfrm>
                            <a:off x="2429321" y="4692655"/>
                            <a:ext cx="2757237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BBBA56" w14:textId="11238902" w:rsidR="00E44F0B" w:rsidRPr="00521C57" w:rsidRDefault="008D42F7" w:rsidP="00904C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データ取得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直線矢印コネクタ 275"/>
                        <wps:cNvCnPr/>
                        <wps:spPr>
                          <a:xfrm>
                            <a:off x="2429321" y="5005370"/>
                            <a:ext cx="26949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直線矢印コネクタ 276"/>
                        <wps:cNvCnPr/>
                        <wps:spPr>
                          <a:xfrm flipH="1">
                            <a:off x="2422422" y="5577210"/>
                            <a:ext cx="27018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テキスト ボックス 170"/>
                        <wps:cNvSpPr txBox="1"/>
                        <wps:spPr>
                          <a:xfrm>
                            <a:off x="2786036" y="5122172"/>
                            <a:ext cx="2120896" cy="44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87200" w14:textId="1C1F3A08" w:rsidR="00E44F0B" w:rsidRDefault="00346EFA" w:rsidP="004C031D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 w:rsidRPr="00346EFA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コンテキスト情報</w:t>
                              </w:r>
                              <w:r w:rsidRPr="00346EFA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(JSON)</w:t>
                              </w:r>
                            </w:p>
                            <w:p w14:paraId="63688208" w14:textId="081146FF" w:rsidR="00346EFA" w:rsidRPr="00521C57" w:rsidRDefault="00346EFA" w:rsidP="004C031D">
                              <w:pPr>
                                <w:snapToGrid w:val="0"/>
                                <w:jc w:val="center"/>
                              </w:pPr>
                              <w:r w:rsidRPr="00346EFA">
                                <w:rPr>
                                  <w:rFonts w:hint="eastAsia"/>
                                </w:rPr>
                                <w:t>ファイル</w:t>
                              </w:r>
                              <w:r w:rsidRPr="00346EFA">
                                <w:rPr>
                                  <w:rFonts w:hint="eastAsia"/>
                                </w:rPr>
                                <w:t>(CSV, GeoJSON, etc)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正方形/長方形 310"/>
                        <wps:cNvSpPr/>
                        <wps:spPr>
                          <a:xfrm>
                            <a:off x="4173385" y="2611257"/>
                            <a:ext cx="1324080" cy="6633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9C06D" w14:textId="0D602361" w:rsidR="00B705F0" w:rsidRPr="002301F2" w:rsidRDefault="00B705F0" w:rsidP="00B705F0">
                              <w:pPr>
                                <w:rPr>
                                  <w:rFonts w:ascii="ＭＳ 明朝" w:eastAsia="ＭＳ 明朝" w:hAnsi="ＭＳ 明朝" w:cs="Times New Roman"/>
                                  <w:color w:val="FF0000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認証認可I/F</w:t>
                              </w:r>
                            </w:p>
                            <w:p w14:paraId="1D680E4F" w14:textId="77777777" w:rsidR="00B705F0" w:rsidRDefault="00B705F0" w:rsidP="00B705F0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テキスト ボックス 170"/>
                        <wps:cNvSpPr txBox="1"/>
                        <wps:spPr>
                          <a:xfrm>
                            <a:off x="2489298" y="2059305"/>
                            <a:ext cx="1534814" cy="770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BE637" w14:textId="6BAC7EDE" w:rsidR="00B705F0" w:rsidRPr="002301F2" w:rsidRDefault="00B705F0" w:rsidP="004C031D">
                              <w:pPr>
                                <w:pStyle w:val="a8"/>
                                <w:numPr>
                                  <w:ilvl w:val="0"/>
                                  <w:numId w:val="122"/>
                                </w:numPr>
                                <w:snapToGrid w:val="0"/>
                                <w:ind w:leftChars="0" w:left="142" w:hanging="272"/>
                                <w:rPr>
                                  <w:rFonts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認可トークン取得</w:t>
                              </w:r>
                            </w:p>
                            <w:p w14:paraId="47ABC570" w14:textId="77777777" w:rsidR="00B705F0" w:rsidRPr="002301F2" w:rsidRDefault="00B705F0" w:rsidP="004C031D">
                              <w:pPr>
                                <w:pStyle w:val="a8"/>
                                <w:numPr>
                                  <w:ilvl w:val="0"/>
                                  <w:numId w:val="122"/>
                                </w:numPr>
                                <w:snapToGrid w:val="0"/>
                                <w:ind w:leftChars="0" w:left="142" w:hanging="272"/>
                                <w:rPr>
                                  <w:rFonts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認可トークン検証</w:t>
                              </w:r>
                            </w:p>
                            <w:p w14:paraId="23C24476" w14:textId="77777777" w:rsidR="00B705F0" w:rsidRPr="002301F2" w:rsidRDefault="00B705F0" w:rsidP="004C031D">
                              <w:pPr>
                                <w:pStyle w:val="a8"/>
                                <w:numPr>
                                  <w:ilvl w:val="0"/>
                                  <w:numId w:val="122"/>
                                </w:numPr>
                                <w:snapToGrid w:val="0"/>
                                <w:ind w:leftChars="0" w:left="142" w:hanging="272"/>
                                <w:rPr>
                                  <w:rFonts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認可確認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直線矢印コネクタ 312"/>
                        <wps:cNvCnPr/>
                        <wps:spPr>
                          <a:xfrm flipV="1">
                            <a:off x="2451198" y="2829560"/>
                            <a:ext cx="1722187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直線矢印コネクタ 315"/>
                        <wps:cNvCnPr/>
                        <wps:spPr>
                          <a:xfrm flipH="1">
                            <a:off x="2451198" y="3166110"/>
                            <a:ext cx="16840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テキスト ボックス 170"/>
                        <wps:cNvSpPr txBox="1"/>
                        <wps:spPr>
                          <a:xfrm>
                            <a:off x="2573595" y="2892425"/>
                            <a:ext cx="14029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DD8322" w14:textId="262188E1" w:rsidR="00B705F0" w:rsidRDefault="00C05271" w:rsidP="00904C5E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各</w:t>
                              </w:r>
                              <w:r w:rsidR="00B705F0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確認結果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正方形/長方形 320"/>
                        <wps:cNvSpPr/>
                        <wps:spPr>
                          <a:xfrm>
                            <a:off x="4194821" y="6377304"/>
                            <a:ext cx="1324080" cy="6633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CFD32" w14:textId="312B2DDE" w:rsidR="00346EFA" w:rsidRPr="002301F2" w:rsidRDefault="00466BDE" w:rsidP="00B705F0">
                              <w:pPr>
                                <w:rPr>
                                  <w:rFonts w:ascii="ＭＳ 明朝" w:eastAsia="ＭＳ 明朝" w:hAnsi="ＭＳ 明朝" w:cs="Times New Roman"/>
                                  <w:color w:val="FF0000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来歴管理I/F</w:t>
                              </w:r>
                            </w:p>
                            <w:p w14:paraId="057A28BB" w14:textId="77777777" w:rsidR="00346EFA" w:rsidRDefault="00346EFA" w:rsidP="00B705F0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テキスト ボックス 170"/>
                        <wps:cNvSpPr txBox="1"/>
                        <wps:spPr>
                          <a:xfrm>
                            <a:off x="2510377" y="6153150"/>
                            <a:ext cx="2046038" cy="442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93EF0" w14:textId="395AC197" w:rsidR="00346EFA" w:rsidRPr="002301F2" w:rsidRDefault="00466BDE" w:rsidP="004C031D">
                              <w:pPr>
                                <w:pStyle w:val="a8"/>
                                <w:numPr>
                                  <w:ilvl w:val="0"/>
                                  <w:numId w:val="121"/>
                                </w:numPr>
                                <w:snapToGrid w:val="0"/>
                                <w:ind w:leftChars="0" w:left="142" w:hanging="272"/>
                                <w:rPr>
                                  <w:rFonts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送信履歴登録</w:t>
                              </w:r>
                            </w:p>
                            <w:p w14:paraId="6796C6EC" w14:textId="6C3FE9EA" w:rsidR="00346EFA" w:rsidRPr="002301F2" w:rsidRDefault="00466BDE" w:rsidP="004C031D">
                              <w:pPr>
                                <w:pStyle w:val="a8"/>
                                <w:numPr>
                                  <w:ilvl w:val="0"/>
                                  <w:numId w:val="121"/>
                                </w:numPr>
                                <w:snapToGrid w:val="0"/>
                                <w:ind w:leftChars="0" w:left="142" w:hanging="272"/>
                                <w:rPr>
                                  <w:rFonts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データ証憑通知（送信）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直線矢印コネクタ 328"/>
                        <wps:cNvCnPr/>
                        <wps:spPr>
                          <a:xfrm flipV="1">
                            <a:off x="2472634" y="6595607"/>
                            <a:ext cx="1722187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線矢印コネクタ 329"/>
                        <wps:cNvCnPr/>
                        <wps:spPr>
                          <a:xfrm flipH="1">
                            <a:off x="2412670" y="6932157"/>
                            <a:ext cx="17440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テキスト ボックス 170"/>
                        <wps:cNvSpPr txBox="1"/>
                        <wps:spPr>
                          <a:xfrm>
                            <a:off x="2595031" y="6658472"/>
                            <a:ext cx="14029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A33F6" w14:textId="59E5DD47" w:rsidR="00346EFA" w:rsidRDefault="00346EFA" w:rsidP="00904C5E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各</w:t>
                              </w:r>
                              <w:r w:rsidR="00B57A95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182038" y="4677508"/>
                            <a:ext cx="5885388" cy="115814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テキスト ボックス 170"/>
                        <wps:cNvSpPr txBox="1"/>
                        <wps:spPr>
                          <a:xfrm>
                            <a:off x="470974" y="4895849"/>
                            <a:ext cx="1600200" cy="611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EE1FF" w14:textId="77777777" w:rsidR="00A70E8C" w:rsidRDefault="0097053A" w:rsidP="004C031D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 w:val="16"/>
                                  <w:szCs w:val="16"/>
                                </w:rPr>
                              </w:pPr>
                              <w:r w:rsidRPr="00904C5E">
                                <w:rPr>
                                  <w:rFonts w:eastAsia="ＭＳ 明朝" w:hAnsi="ＭＳ 明朝" w:cs="Times New Roman" w:hint="eastAsia"/>
                                  <w:sz w:val="16"/>
                                  <w:szCs w:val="16"/>
                                </w:rPr>
                                <w:t>コンテキスト情報</w:t>
                              </w:r>
                            </w:p>
                            <w:p w14:paraId="026CDF82" w14:textId="26B69F02" w:rsidR="0097053A" w:rsidRPr="00904C5E" w:rsidRDefault="0097053A" w:rsidP="004C031D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 w:val="16"/>
                                  <w:szCs w:val="16"/>
                                </w:rPr>
                              </w:pPr>
                              <w:r w:rsidRPr="00904C5E">
                                <w:rPr>
                                  <w:rFonts w:eastAsia="ＭＳ 明朝" w:hAnsi="ＭＳ 明朝" w:cs="Times New Roman"/>
                                  <w:sz w:val="16"/>
                                  <w:szCs w:val="16"/>
                                </w:rPr>
                                <w:t>(JSON)</w:t>
                              </w:r>
                            </w:p>
                            <w:p w14:paraId="17C55EC5" w14:textId="77777777" w:rsidR="00A70E8C" w:rsidRDefault="0097053A" w:rsidP="00A70E8C">
                              <w:pPr>
                                <w:snapToGrid w:val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4C5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ファイル</w:t>
                              </w:r>
                            </w:p>
                            <w:p w14:paraId="25C740FD" w14:textId="365937FB" w:rsidR="0097053A" w:rsidRPr="00904C5E" w:rsidRDefault="0097053A" w:rsidP="004C031D">
                              <w:pPr>
                                <w:snapToGrid w:val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4C5E">
                                <w:rPr>
                                  <w:sz w:val="16"/>
                                  <w:szCs w:val="16"/>
                                </w:rPr>
                                <w:t>(CSV, GeoJSON, etc)</w:t>
                              </w:r>
                            </w:p>
                            <w:p w14:paraId="27500C17" w14:textId="6CD7E940" w:rsidR="0097053A" w:rsidRPr="00904C5E" w:rsidRDefault="0097053A" w:rsidP="00E44F0B">
                              <w:pPr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直線矢印コネクタ 359"/>
                        <wps:cNvCnPr/>
                        <wps:spPr>
                          <a:xfrm>
                            <a:off x="1005939" y="5564910"/>
                            <a:ext cx="6683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F21B91" id="キャンバス 340" o:spid="_x0000_s1076" editas="canvas" style="width:488.85pt;height:626pt;mso-position-horizontal-relative:char;mso-position-vertical-relative:line" coordsize="62077,7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">
                <v:shape id="_x0000_s1077" type="#_x0000_t75" style="position:absolute;width:62077;height:79502;visibility:visible;mso-wrap-style:square" filled="t" stroked="t" strokecolor="black [3200]">
                  <v:fill o:detectmouseclick="t"/>
                  <v:path o:connecttype="none"/>
                </v:shape>
                <v:rect id="正方形/長方形 322" o:spid="_x0000_s1078" style="position:absolute;left:812;top:12382;width:46601;height:6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" fillcolor="white [3201]" strokecolor="#70ad47 [3209]" strokeweight="1pt"/>
                <v:group id="グループ化 29" o:spid="_x0000_s1079" style="position:absolute;left:15409;top:16954;width:16896;height:56483" coordorigin="19122,16954" coordsize="16896,5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正方形/長方形 191" o:spid="_x0000_s1080" style="position:absolute;left:19319;top:16954;width:16700;height:5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" filled="f" strokecolor="#1f4d78 [1604]" strokeweight="1pt">
                    <v:textbox>
                      <w:txbxContent>
                        <w:p w14:paraId="0E8D9EFC" w14:textId="77777777" w:rsidR="00E44F0B" w:rsidRDefault="00E44F0B" w:rsidP="00E44F0B"/>
                        <w:p w14:paraId="6A18E2F1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57C716A2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0BBC31F3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4DD4FCBC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7EF0A0BE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7053A12A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535ACA1C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5D0865C4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263508FD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5BA6A441" w14:textId="77777777" w:rsidR="00E44F0B" w:rsidRDefault="00E44F0B" w:rsidP="00E44F0B"/>
                        <w:p w14:paraId="22F8435B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293CC98F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1C0D4213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43ACA58C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5157D31C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314ABE8D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1B7CF7D9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243D0465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53DE51E2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12F837FA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テキスト ボックス 62" o:spid="_x0000_s1081" type="#_x0000_t202" style="position:absolute;left:19122;top:17049;width:16568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  <v:textbox>
                      <w:txbxContent>
                        <w:p w14:paraId="626A2E1C" w14:textId="77777777" w:rsidR="00E44F0B" w:rsidRPr="00350E56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コネクタメインコンテナ</w:t>
                          </w:r>
                        </w:p>
                      </w:txbxContent>
                    </v:textbox>
                  </v:shape>
                </v:group>
                <v:group id="グループ化 23" o:spid="_x0000_s1082" style="position:absolute;left:39528;top:896;width:21556;height:10534" coordorigin="25336,359" coordsize="21556,10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正方形/長方形 244" o:spid="_x0000_s1083" style="position:absolute;left:26574;top:3633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" fillcolor="#5b9bd5 [3204]" strokecolor="#1f4d78 [1604]" strokeweight="1pt">
                    <v:textbox>
                      <w:txbxContent>
                        <w:p w14:paraId="5788225F" w14:textId="77777777" w:rsidR="00E44F0B" w:rsidRDefault="00E44F0B" w:rsidP="00E44F0B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245" o:spid="_x0000_s1084" style="position:absolute;left:26574;top:6103;width:390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82t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THC5n0hGQ1S8AAAD//wMAUEsBAi0AFAAGAAgAAAAhANvh9svuAAAAhQEAABMAAAAAAAAA&#10;AAAAAAAAAAAAAFtDb250ZW50X1R5cGVzXS54bWxQSwECLQAUAAYACAAAACEAWvQsW78AAAAVAQAA&#10;CwAAAAAAAAAAAAAAAAAfAQAAX3JlbHMvLnJlbHNQSwECLQAUAAYACAAAACEA26PNrc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1C9B8B54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246" o:spid="_x0000_s1085" type="#_x0000_t32" style="position:absolute;left:26574;top:8963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YY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" strokecolor="black [3200]" strokeweight=".5pt">
                    <v:stroke endarrow="block" joinstyle="miter"/>
                  </v:shape>
                  <v:shape id="テキスト ボックス 247" o:spid="_x0000_s1086" type="#_x0000_t202" style="position:absolute;left:25336;top:359;width:21556;height:10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" filled="f" strokeweight=".5pt">
                    <v:textbox>
                      <w:txbxContent>
                        <w:p w14:paraId="163CCFD0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35FD1E2D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4A7B865B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7FDE1B02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250" o:spid="_x0000_s1087" style="position:absolute;left:2680;top:16954;width:7430;height:5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" fillcolor="white [3212]" strokecolor="#1f4d78 [1604]" strokeweight="1pt">
                  <v:textbox>
                    <w:txbxContent>
                      <w:p w14:paraId="06BF26A6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</w:t>
                        </w:r>
                      </w:p>
                      <w:p w14:paraId="6E3A58C9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交換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4F6D16D9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  <w:p w14:paraId="2712582D" w14:textId="77777777" w:rsidR="00E44F0B" w:rsidRPr="00896FFC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</w:p>
                    </w:txbxContent>
                  </v:textbox>
                </v:rect>
                <v:rect id="正方形/長方形 251" o:spid="_x0000_s1088" style="position:absolute;left:16742;top:21717;width:7706;height:5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" fillcolor="#5b9bd5 [3204]" strokecolor="#1f4d78 [1604]" strokeweight="1pt">
                  <v:textbox>
                    <w:txbxContent>
                      <w:p w14:paraId="05CD8BEB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データ</w:t>
                        </w:r>
                      </w:p>
                      <w:p w14:paraId="397D7A7B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交換</w:t>
                        </w:r>
                      </w:p>
                      <w:p w14:paraId="1DD09ECC" w14:textId="77777777" w:rsidR="00E44F0B" w:rsidRPr="00DA7669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要求</w:t>
                        </w:r>
                      </w:p>
                    </w:txbxContent>
                  </v:textbox>
                </v:rect>
                <v:shape id="テキスト ボックス 170" o:spid="_x0000_s1089" type="#_x0000_t202" style="position:absolute;left:7780;top:20783;width:9906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<v:textbox>
                    <w:txbxContent>
                      <w:p w14:paraId="4468CBC6" w14:textId="77777777" w:rsidR="00E44F0B" w:rsidRPr="004C031D" w:rsidRDefault="00E44F0B" w:rsidP="00A6268E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C031D">
                          <w:rPr>
                            <w:rFonts w:asciiTheme="minorHAnsi" w:hAnsiTheme="minorHAnsi" w:cstheme="majorHAnsi" w:hint="eastAsia"/>
                            <w:color w:val="000000" w:themeColor="text1"/>
                            <w:sz w:val="18"/>
                            <w:szCs w:val="18"/>
                          </w:rPr>
                          <w:t>データ</w:t>
                        </w:r>
                      </w:p>
                      <w:p w14:paraId="035E5422" w14:textId="77777777" w:rsidR="00E44F0B" w:rsidRPr="004C031D" w:rsidRDefault="00E44F0B" w:rsidP="00A6268E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C031D">
                          <w:rPr>
                            <w:rFonts w:asciiTheme="minorHAnsi" w:hAnsiTheme="minorHAnsi" w:cstheme="majorHAnsi" w:hint="eastAsia"/>
                            <w:color w:val="000000" w:themeColor="text1"/>
                            <w:sz w:val="18"/>
                            <w:szCs w:val="18"/>
                          </w:rPr>
                          <w:t>交換要求</w:t>
                        </w:r>
                      </w:p>
                    </w:txbxContent>
                  </v:textbox>
                </v:shape>
                <v:shape id="テキスト ボックス 325" o:spid="_x0000_s1090" type="#_x0000_t202" style="position:absolute;left:359;top:12299;width:25432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1B39B504" w14:textId="77777777" w:rsidR="00E44F0B" w:rsidRDefault="00E44F0B" w:rsidP="00E44F0B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326" o:spid="_x0000_s1091" type="#_x0000_t32" style="position:absolute;left:10256;top:25696;width:6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E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RMIb3mXAE5OwFAAD//wMAUEsBAi0AFAAGAAgAAAAhANvh9svuAAAAhQEAABMAAAAAAAAAAAAA&#10;AAAAAAAAAFtDb250ZW50X1R5cGVzXS54bWxQSwECLQAUAAYACAAAACEAWvQsW78AAAAVAQAACwAA&#10;AAAAAAAAAAAAAAAfAQAAX3JlbHMvLnJlbHNQSwECLQAUAAYACAAAACEAXZSBJMMAAADcAAAADwAA&#10;AAAAAAAAAAAAAAAHAgAAZHJzL2Rvd25yZXYueG1sUEsFBgAAAAADAAMAtwAAAPcCAAAAAA==&#10;" strokecolor="black [3200]" strokeweight=".5pt">
                  <v:stroke endarrow="block" joinstyle="miter"/>
                </v:shape>
                <v:rect id="正方形/長方形 220" o:spid="_x0000_s1092" style="position:absolute;left:48181;top:34556;width:11826;height:22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5jz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fPDmXAE5PoGAAD//wMAUEsBAi0AFAAGAAgAAAAhANvh9svuAAAAhQEAABMAAAAAAAAAAAAA&#10;AAAAAAAAAFtDb250ZW50X1R5cGVzXS54bWxQSwECLQAUAAYACAAAACEAWvQsW78AAAAVAQAACwAA&#10;AAAAAAAAAAAAAAAfAQAAX3JlbHMvLnJlbHNQSwECLQAUAAYACAAAACEADj+Y88MAAADcAAAADwAA&#10;AAAAAAAAAAAAAAAHAgAAZHJzL2Rvd25yZXYueG1sUEsFBgAAAAADAAMAtwAAAPcCAAAAAA==&#10;" filled="f" strokecolor="#1f4d78 [1604]" strokeweight="1pt"/>
                <v:shape id="テキスト ボックス 373" o:spid="_x0000_s1093" type="#_x0000_t202" style="position:absolute;left:48566;top:34842;width:1020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6A7021A5" w14:textId="7777777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データ管理</w:t>
                        </w: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正方形/長方形 226" o:spid="_x0000_s1094" style="position:absolute;left:51361;top:37899;width:7643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rZ6xQAAANw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" fillcolor="white [3212]" strokecolor="#1f4d78 [1604]" strokeweight="1pt">
                  <v:textbox>
                    <w:txbxContent>
                      <w:p w14:paraId="6AC79C18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公開</w:t>
                        </w:r>
                      </w:p>
                      <w:p w14:paraId="06BC26CE" w14:textId="77777777" w:rsidR="00E44F0B" w:rsidRPr="004F1FC8" w:rsidRDefault="00E44F0B" w:rsidP="00E44F0B">
                        <w:pPr>
                          <w:rPr>
                            <w:rFonts w:asciiTheme="minorHAnsi" w:hAnsiTheme="minorHAnsi"/>
                            <w:kern w:val="0"/>
                            <w:sz w:val="24"/>
                            <w:szCs w:val="24"/>
                          </w:rPr>
                        </w:pP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CKAN</w:t>
                        </w:r>
                      </w:p>
                    </w:txbxContent>
                  </v:textbox>
                </v:rect>
                <v:shape id="直線矢印コネクタ 227" o:spid="_x0000_s1095" type="#_x0000_t32" style="position:absolute;left:24414;top:43199;width:27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Yj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OkSfs/EI6A3PwAAAP//AwBQSwECLQAUAAYACAAAACEA2+H2y+4AAACFAQAAEwAAAAAAAAAA&#10;AAAAAAAAAAAAW0NvbnRlbnRfVHlwZXNdLnhtbFBLAQItABQABgAIAAAAIQBa9CxbvwAAABUBAAAL&#10;AAAAAAAAAAAAAAAAAB8BAABfcmVscy8ucmVsc1BLAQItABQABgAIAAAAIQBgDoYj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266" o:spid="_x0000_s1096" style="position:absolute;left:51432;top:47937;width:7642;height:8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" fillcolor="white [3212]" strokecolor="#1f4d78 [1604]" strokeweight="1pt">
                  <v:textbox>
                    <w:txbxContent>
                      <w:p w14:paraId="7C0D7DFE" w14:textId="5A348FF1" w:rsidR="00E44F0B" w:rsidRPr="004F1FC8" w:rsidRDefault="00346EFA" w:rsidP="00E44F0B">
                        <w:pPr>
                          <w:rPr>
                            <w:rFonts w:asciiTheme="minorHAnsi" w:hAnsiTheme="minorHAns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ファイルサーバ</w:t>
                        </w:r>
                      </w:p>
                    </w:txbxContent>
                  </v:textbox>
                </v:rect>
                <v:shape id="直線矢印コネクタ 269" o:spid="_x0000_s1097" type="#_x0000_t32" style="position:absolute;left:24223;top:39715;width:27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ML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TAew/tMOAJy9gIAAP//AwBQSwECLQAUAAYACAAAACEA2+H2y+4AAACFAQAAEwAAAAAAAAAAAAAA&#10;AAAAAAAAW0NvbnRlbnRfVHlwZXNdLnhtbFBLAQItABQABgAIAAAAIQBa9CxbvwAAABUBAAALAAAA&#10;AAAAAAAAAAAAAB8BAABfcmVscy8ucmVsc1BLAQItABQABgAIAAAAIQDMgKMLwgAAANw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170" o:spid="_x0000_s1098" type="#_x0000_t202" style="position:absolute;left:25326;top:36290;width:24475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2CA76C97" w14:textId="50939832" w:rsidR="00E44F0B" w:rsidRPr="00970B0D" w:rsidRDefault="002D3A58" w:rsidP="00904C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リソース</w:t>
                        </w:r>
                        <w:r w:rsidR="00E44F0B" w:rsidRPr="00970B0D">
                          <w:rPr>
                            <w:rFonts w:hint="eastAsia"/>
                          </w:rPr>
                          <w:t>検索要求</w:t>
                        </w:r>
                      </w:p>
                    </w:txbxContent>
                  </v:textbox>
                </v:shape>
                <v:shape id="テキスト ボックス 170" o:spid="_x0000_s1099" type="#_x0000_t202" style="position:absolute;left:25326;top:39995;width:25262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  <v:textbox>
                    <w:txbxContent>
                      <w:p w14:paraId="2DFDA550" w14:textId="0726ECB7" w:rsidR="00E44F0B" w:rsidRPr="00521C57" w:rsidRDefault="008D42F7" w:rsidP="00904C5E">
                        <w:pPr>
                          <w:jc w:val="center"/>
                        </w:pPr>
                        <w:r w:rsidRPr="008B7E27">
                          <w:rPr>
                            <w:rFonts w:hint="eastAsia"/>
                          </w:rPr>
                          <w:t>交換実績記録用リソース</w:t>
                        </w:r>
                        <w:r w:rsidRPr="008B7E27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テキスト ボックス 170" o:spid="_x0000_s1100" type="#_x0000_t202" style="position:absolute;left:24293;top:46926;width:27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14:paraId="76BBBA56" w14:textId="11238902" w:rsidR="00E44F0B" w:rsidRPr="00521C57" w:rsidRDefault="008D42F7" w:rsidP="00904C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データ取得</w:t>
                        </w:r>
                      </w:p>
                    </w:txbxContent>
                  </v:textbox>
                </v:shape>
                <v:shape id="直線矢印コネクタ 275" o:spid="_x0000_s1101" type="#_x0000_t32" style="position:absolute;left:24293;top:50053;width:269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/T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ygv8z4QjI5R8AAAD//wMAUEsBAi0AFAAGAAgAAAAhANvh9svuAAAAhQEAABMAAAAAAAAAAAAA&#10;AAAAAAAAAFtDb250ZW50X1R5cGVzXS54bWxQSwECLQAUAAYACAAAACEAWvQsW78AAAAVAQAACwAA&#10;AAAAAAAAAAAAAAAfAQAAX3JlbHMvLnJlbHNQSwECLQAUAAYACAAAACEAyBQ/08MAAADc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276" o:spid="_x0000_s1102" type="#_x0000_t32" style="position:absolute;left:24224;top:55772;width:27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103" type="#_x0000_t202" style="position:absolute;left:27860;top:51221;width:21209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14:paraId="1AE87200" w14:textId="1C1F3A08" w:rsidR="00E44F0B" w:rsidRDefault="00346EFA" w:rsidP="004C031D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 w:rsidRPr="00346EFA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コンテキスト情報</w:t>
                        </w:r>
                        <w:r w:rsidRPr="00346EFA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(JSON)</w:t>
                        </w:r>
                      </w:p>
                      <w:p w14:paraId="63688208" w14:textId="081146FF" w:rsidR="00346EFA" w:rsidRPr="00521C57" w:rsidRDefault="00346EFA" w:rsidP="004C031D">
                        <w:pPr>
                          <w:snapToGrid w:val="0"/>
                          <w:jc w:val="center"/>
                        </w:pPr>
                        <w:r w:rsidRPr="00346EFA">
                          <w:rPr>
                            <w:rFonts w:hint="eastAsia"/>
                          </w:rPr>
                          <w:t>ファイル</w:t>
                        </w:r>
                        <w:r w:rsidRPr="00346EFA">
                          <w:rPr>
                            <w:rFonts w:hint="eastAsia"/>
                          </w:rPr>
                          <w:t>(CSV, GeoJSON, etc)</w:t>
                        </w:r>
                      </w:p>
                    </w:txbxContent>
                  </v:textbox>
                </v:shape>
                <v:rect id="正方形/長方形 310" o:spid="_x0000_s1104" style="position:absolute;left:41733;top:26112;width:13241;height:6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" fillcolor="white [3212]" strokecolor="#1f4d78 [1604]" strokeweight="1pt">
                  <v:textbox>
                    <w:txbxContent>
                      <w:p w14:paraId="7949C06D" w14:textId="0D602361" w:rsidR="00B705F0" w:rsidRPr="002301F2" w:rsidRDefault="00B705F0" w:rsidP="00B705F0">
                        <w:pPr>
                          <w:rPr>
                            <w:rFonts w:ascii="ＭＳ 明朝" w:eastAsia="ＭＳ 明朝" w:hAnsi="ＭＳ 明朝" w:cs="Times New Roman"/>
                            <w:color w:val="FF0000"/>
                            <w:szCs w:val="21"/>
                          </w:rPr>
                        </w:pPr>
                        <w:r w:rsidRPr="002301F2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認証認可I/F</w:t>
                        </w:r>
                      </w:p>
                      <w:p w14:paraId="1D680E4F" w14:textId="77777777" w:rsidR="00B705F0" w:rsidRDefault="00B705F0" w:rsidP="00B705F0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shape id="テキスト ボックス 170" o:spid="_x0000_s1105" type="#_x0000_t202" style="position:absolute;left:24892;top:20593;width:15349;height:7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72ABE637" w14:textId="6BAC7EDE" w:rsidR="00B705F0" w:rsidRPr="002301F2" w:rsidRDefault="00B705F0" w:rsidP="004C031D">
                        <w:pPr>
                          <w:pStyle w:val="a8"/>
                          <w:numPr>
                            <w:ilvl w:val="0"/>
                            <w:numId w:val="122"/>
                          </w:numPr>
                          <w:snapToGrid w:val="0"/>
                          <w:ind w:leftChars="0" w:left="142" w:hanging="272"/>
                          <w:rPr>
                            <w:rFonts w:eastAsia="ＭＳ 明朝" w:hAnsi="ＭＳ 明朝" w:cs="Times New Roman"/>
                            <w:color w:val="000000" w:themeColor="text1"/>
                            <w:szCs w:val="21"/>
                          </w:rPr>
                        </w:pPr>
                        <w:r w:rsidRPr="002301F2">
                          <w:rPr>
                            <w:rFonts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認可トークン取得</w:t>
                        </w:r>
                      </w:p>
                      <w:p w14:paraId="47ABC570" w14:textId="77777777" w:rsidR="00B705F0" w:rsidRPr="002301F2" w:rsidRDefault="00B705F0" w:rsidP="004C031D">
                        <w:pPr>
                          <w:pStyle w:val="a8"/>
                          <w:numPr>
                            <w:ilvl w:val="0"/>
                            <w:numId w:val="122"/>
                          </w:numPr>
                          <w:snapToGrid w:val="0"/>
                          <w:ind w:leftChars="0" w:left="142" w:hanging="272"/>
                          <w:rPr>
                            <w:rFonts w:eastAsia="ＭＳ 明朝" w:hAnsi="ＭＳ 明朝" w:cs="Times New Roman"/>
                            <w:color w:val="000000" w:themeColor="text1"/>
                            <w:szCs w:val="21"/>
                          </w:rPr>
                        </w:pPr>
                        <w:r w:rsidRPr="002301F2">
                          <w:rPr>
                            <w:rFonts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認可トークン検証</w:t>
                        </w:r>
                      </w:p>
                      <w:p w14:paraId="23C24476" w14:textId="77777777" w:rsidR="00B705F0" w:rsidRPr="002301F2" w:rsidRDefault="00B705F0" w:rsidP="004C031D">
                        <w:pPr>
                          <w:pStyle w:val="a8"/>
                          <w:numPr>
                            <w:ilvl w:val="0"/>
                            <w:numId w:val="122"/>
                          </w:numPr>
                          <w:snapToGrid w:val="0"/>
                          <w:ind w:leftChars="0" w:left="142" w:hanging="272"/>
                          <w:rPr>
                            <w:rFonts w:eastAsia="ＭＳ 明朝" w:hAnsi="ＭＳ 明朝" w:cs="Times New Roman"/>
                            <w:color w:val="000000" w:themeColor="text1"/>
                            <w:szCs w:val="21"/>
                          </w:rPr>
                        </w:pPr>
                        <w:r w:rsidRPr="002301F2">
                          <w:rPr>
                            <w:rFonts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認可確認</w:t>
                        </w:r>
                      </w:p>
                    </w:txbxContent>
                  </v:textbox>
                </v:shape>
                <v:shape id="直線矢印コネクタ 312" o:spid="_x0000_s1106" type="#_x0000_t32" style="position:absolute;left:24511;top:28295;width:1722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315" o:spid="_x0000_s1107" type="#_x0000_t32" style="position:absolute;left:24511;top:31661;width:168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108" type="#_x0000_t202" style="position:absolute;left:25735;top:28924;width:1403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<v:textbox>
                    <w:txbxContent>
                      <w:p w14:paraId="76DD8322" w14:textId="262188E1" w:rsidR="00B705F0" w:rsidRDefault="00C05271" w:rsidP="00904C5E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各</w:t>
                        </w:r>
                        <w:r w:rsidR="00B705F0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確認結果</w:t>
                        </w:r>
                      </w:p>
                    </w:txbxContent>
                  </v:textbox>
                </v:shape>
                <v:rect id="正方形/長方形 320" o:spid="_x0000_s1109" style="position:absolute;left:41948;top:63773;width:13241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" fillcolor="white [3212]" strokecolor="#1f4d78 [1604]" strokeweight="1pt">
                  <v:textbox>
                    <w:txbxContent>
                      <w:p w14:paraId="16ACFD32" w14:textId="312B2DDE" w:rsidR="00346EFA" w:rsidRPr="002301F2" w:rsidRDefault="00466BDE" w:rsidP="00B705F0">
                        <w:pPr>
                          <w:rPr>
                            <w:rFonts w:ascii="ＭＳ 明朝" w:eastAsia="ＭＳ 明朝" w:hAnsi="ＭＳ 明朝" w:cs="Times New Roman"/>
                            <w:color w:val="FF0000"/>
                            <w:szCs w:val="21"/>
                          </w:rPr>
                        </w:pPr>
                        <w:r w:rsidRPr="002301F2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来歴管理I/F</w:t>
                        </w:r>
                      </w:p>
                      <w:p w14:paraId="057A28BB" w14:textId="77777777" w:rsidR="00346EFA" w:rsidRDefault="00346EFA" w:rsidP="00B705F0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shape id="テキスト ボックス 170" o:spid="_x0000_s1110" type="#_x0000_t202" style="position:absolute;left:25103;top:61531;width:20461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14:paraId="3A793EF0" w14:textId="395AC197" w:rsidR="00346EFA" w:rsidRPr="002301F2" w:rsidRDefault="00466BDE" w:rsidP="004C031D">
                        <w:pPr>
                          <w:pStyle w:val="a8"/>
                          <w:numPr>
                            <w:ilvl w:val="0"/>
                            <w:numId w:val="121"/>
                          </w:numPr>
                          <w:snapToGrid w:val="0"/>
                          <w:ind w:leftChars="0" w:left="142" w:hanging="272"/>
                          <w:rPr>
                            <w:rFonts w:eastAsia="ＭＳ 明朝" w:hAnsi="ＭＳ 明朝" w:cs="Times New Roman"/>
                            <w:color w:val="000000" w:themeColor="text1"/>
                            <w:szCs w:val="21"/>
                          </w:rPr>
                        </w:pPr>
                        <w:r w:rsidRPr="002301F2">
                          <w:rPr>
                            <w:rFonts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送信履歴登録</w:t>
                        </w:r>
                      </w:p>
                      <w:p w14:paraId="6796C6EC" w14:textId="6C3FE9EA" w:rsidR="00346EFA" w:rsidRPr="002301F2" w:rsidRDefault="00466BDE" w:rsidP="004C031D">
                        <w:pPr>
                          <w:pStyle w:val="a8"/>
                          <w:numPr>
                            <w:ilvl w:val="0"/>
                            <w:numId w:val="121"/>
                          </w:numPr>
                          <w:snapToGrid w:val="0"/>
                          <w:ind w:leftChars="0" w:left="142" w:hanging="272"/>
                          <w:rPr>
                            <w:rFonts w:eastAsia="ＭＳ 明朝" w:hAnsi="ＭＳ 明朝" w:cs="Times New Roman"/>
                            <w:color w:val="000000" w:themeColor="text1"/>
                            <w:szCs w:val="21"/>
                          </w:rPr>
                        </w:pPr>
                        <w:r w:rsidRPr="002301F2">
                          <w:rPr>
                            <w:rFonts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データ証憑通知（送信）</w:t>
                        </w:r>
                      </w:p>
                    </w:txbxContent>
                  </v:textbox>
                </v:shape>
                <v:shape id="直線矢印コネクタ 328" o:spid="_x0000_s1111" type="#_x0000_t32" style="position:absolute;left:24726;top:65956;width:1722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329" o:spid="_x0000_s1112" type="#_x0000_t32" style="position:absolute;left:24126;top:69321;width:174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113" type="#_x0000_t202" style="position:absolute;left:25950;top:66584;width:14029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1E5A33F6" w14:textId="59E5DD47" w:rsidR="00346EFA" w:rsidRDefault="00346EFA" w:rsidP="00904C5E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各</w:t>
                        </w:r>
                        <w:r w:rsidR="00B57A95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rect id="正方形/長方形 12" o:spid="_x0000_s1114" style="position:absolute;left:1820;top:46775;width:58854;height:1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" filled="f" strokecolor="#ed7d31 [3205]" strokeweight="1pt"/>
                <v:shape id="テキスト ボックス 170" o:spid="_x0000_s1115" type="#_x0000_t202" style="position:absolute;left:4709;top:48958;width:16002;height:6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46FEE1FF" w14:textId="77777777" w:rsidR="00A70E8C" w:rsidRDefault="0097053A" w:rsidP="004C031D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 w:val="16"/>
                            <w:szCs w:val="16"/>
                          </w:rPr>
                        </w:pPr>
                        <w:r w:rsidRPr="00904C5E">
                          <w:rPr>
                            <w:rFonts w:eastAsia="ＭＳ 明朝" w:hAnsi="ＭＳ 明朝" w:cs="Times New Roman" w:hint="eastAsia"/>
                            <w:sz w:val="16"/>
                            <w:szCs w:val="16"/>
                          </w:rPr>
                          <w:t>コンテキスト情報</w:t>
                        </w:r>
                      </w:p>
                      <w:p w14:paraId="026CDF82" w14:textId="26B69F02" w:rsidR="0097053A" w:rsidRPr="00904C5E" w:rsidRDefault="0097053A" w:rsidP="004C031D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 w:val="16"/>
                            <w:szCs w:val="16"/>
                          </w:rPr>
                        </w:pPr>
                        <w:r w:rsidRPr="00904C5E">
                          <w:rPr>
                            <w:rFonts w:eastAsia="ＭＳ 明朝" w:hAnsi="ＭＳ 明朝" w:cs="Times New Roman"/>
                            <w:sz w:val="16"/>
                            <w:szCs w:val="16"/>
                          </w:rPr>
                          <w:t>(JSON)</w:t>
                        </w:r>
                      </w:p>
                      <w:p w14:paraId="17C55EC5" w14:textId="77777777" w:rsidR="00A70E8C" w:rsidRDefault="0097053A" w:rsidP="00A70E8C">
                        <w:pPr>
                          <w:snapToGrid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4C5E">
                          <w:rPr>
                            <w:rFonts w:hint="eastAsia"/>
                            <w:sz w:val="16"/>
                            <w:szCs w:val="16"/>
                          </w:rPr>
                          <w:t>ファイル</w:t>
                        </w:r>
                      </w:p>
                      <w:p w14:paraId="25C740FD" w14:textId="365937FB" w:rsidR="0097053A" w:rsidRPr="00904C5E" w:rsidRDefault="0097053A" w:rsidP="004C031D">
                        <w:pPr>
                          <w:snapToGrid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4C5E">
                          <w:rPr>
                            <w:sz w:val="16"/>
                            <w:szCs w:val="16"/>
                          </w:rPr>
                          <w:t>(CSV, GeoJSON, etc)</w:t>
                        </w:r>
                      </w:p>
                      <w:p w14:paraId="27500C17" w14:textId="6CD7E940" w:rsidR="0097053A" w:rsidRPr="00904C5E" w:rsidRDefault="0097053A" w:rsidP="00E44F0B">
                        <w:pPr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直線矢印コネクタ 359" o:spid="_x0000_s1116" type="#_x0000_t32" style="position:absolute;left:10059;top:55649;width:66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" strokecolor="black [3200]" strokeweight=".5pt">
                  <v:stroke startarrow="block" joinstyle="miter"/>
                </v:shape>
                <w10:anchorlock/>
              </v:group>
            </w:pict>
          </mc:Fallback>
        </mc:AlternateContent>
      </w:r>
    </w:p>
    <w:p w14:paraId="6F5EAAFF" w14:textId="06767B12" w:rsidR="00E44F0B" w:rsidRPr="00B45671" w:rsidRDefault="00E44F0B" w:rsidP="00E44F0B"/>
    <w:p w14:paraId="1DD2F71E" w14:textId="4CB32C81" w:rsidR="00E44F0B" w:rsidRPr="000F1EA7" w:rsidRDefault="00E44F0B" w:rsidP="00E44F0B">
      <w:pPr>
        <w:pStyle w:val="a9"/>
        <w:keepNext/>
        <w:jc w:val="center"/>
        <w:rPr>
          <w:rFonts w:asciiTheme="minorHAnsi" w:hAnsiTheme="minorHAnsi"/>
        </w:rPr>
      </w:pPr>
      <w:bookmarkStart w:id="108" w:name="_Hlk43737064"/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４．１．１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２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506BDC">
        <w:rPr>
          <w:rFonts w:asciiTheme="minorHAnsi" w:hAnsiTheme="minorHAnsi"/>
        </w:rPr>
        <w:fldChar w:fldCharType="begin"/>
      </w:r>
      <w:r w:rsidR="00506BDC">
        <w:rPr>
          <w:rFonts w:asciiTheme="minorHAnsi" w:hAnsiTheme="minorHAnsi"/>
        </w:rPr>
        <w:instrText xml:space="preserve"> REF _Ref106110336 \h </w:instrText>
      </w:r>
      <w:r w:rsidR="00506BDC">
        <w:rPr>
          <w:rFonts w:asciiTheme="minorHAnsi" w:hAnsiTheme="minorHAnsi"/>
        </w:rPr>
      </w:r>
      <w:r w:rsidR="00506BDC">
        <w:rPr>
          <w:rFonts w:asciiTheme="minorHAnsi" w:hAnsiTheme="minorHAnsi"/>
        </w:rPr>
        <w:fldChar w:fldCharType="separate"/>
      </w:r>
      <w:r w:rsidR="00527119">
        <w:rPr>
          <w:rFonts w:hint="eastAsia"/>
        </w:rPr>
        <w:t>データ交換</w:t>
      </w:r>
      <w:r w:rsidR="00506BD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システム構成</w:t>
      </w:r>
      <w:r>
        <w:rPr>
          <w:rFonts w:asciiTheme="minorHAnsi" w:hAnsiTheme="minorHAnsi" w:hint="eastAsia"/>
        </w:rPr>
        <w:t>(</w:t>
      </w:r>
      <w:r>
        <w:rPr>
          <w:rFonts w:asciiTheme="minorHAnsi" w:hAnsiTheme="minorHAnsi"/>
        </w:rPr>
        <w:t>1/2)</w:t>
      </w:r>
    </w:p>
    <w:bookmarkEnd w:id="108"/>
    <w:p w14:paraId="415F04C1" w14:textId="77777777" w:rsidR="00E44F0B" w:rsidRPr="00F920E4" w:rsidRDefault="00E44F0B" w:rsidP="00E44F0B">
      <w:pPr>
        <w:rPr>
          <w:rFonts w:asciiTheme="minorHAnsi" w:hAnsiTheme="minorHAnsi"/>
        </w:rPr>
      </w:pPr>
    </w:p>
    <w:p w14:paraId="75462532" w14:textId="77777777" w:rsidR="00E44F0B" w:rsidRDefault="00E44F0B" w:rsidP="00E44F0B">
      <w:r>
        <w:rPr>
          <w:noProof/>
        </w:rPr>
        <w:lastRenderedPageBreak/>
        <mc:AlternateContent>
          <mc:Choice Requires="wpc">
            <w:drawing>
              <wp:inline distT="0" distB="0" distL="0" distR="0" wp14:anchorId="0EE58531" wp14:editId="510A5532">
                <wp:extent cx="6200775" cy="8210550"/>
                <wp:effectExtent l="0" t="0" r="28575" b="19050"/>
                <wp:docPr id="406" name="キャンバス 4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9050">
                          <a:solidFill>
                            <a:schemeClr val="accent2"/>
                          </a:solidFill>
                        </a:ln>
                      </wpc:whole>
                      <wps:wsp>
                        <wps:cNvPr id="370" name="正方形/長方形 370"/>
                        <wps:cNvSpPr/>
                        <wps:spPr>
                          <a:xfrm>
                            <a:off x="66675" y="1335703"/>
                            <a:ext cx="4753604" cy="64723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正方形/長方形 332"/>
                        <wps:cNvSpPr/>
                        <wps:spPr>
                          <a:xfrm>
                            <a:off x="1383674" y="1542048"/>
                            <a:ext cx="1350002" cy="6134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38C71" w14:textId="386F8D0F" w:rsidR="00A43577" w:rsidRPr="00896FFC" w:rsidRDefault="00A43577" w:rsidP="00A43577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正方形/長方形 364"/>
                        <wps:cNvSpPr/>
                        <wps:spPr>
                          <a:xfrm>
                            <a:off x="162856" y="1542210"/>
                            <a:ext cx="742950" cy="6134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82E0A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</w:t>
                              </w:r>
                            </w:p>
                            <w:p w14:paraId="535AE3CA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交換I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  <w:t>/F</w:t>
                              </w:r>
                            </w:p>
                            <w:p w14:paraId="60E19206" w14:textId="77777777" w:rsidR="00E44F0B" w:rsidRPr="00896FFC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正方形/長方形 365"/>
                        <wps:cNvSpPr/>
                        <wps:spPr>
                          <a:xfrm>
                            <a:off x="1529660" y="1852494"/>
                            <a:ext cx="888903" cy="57103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F9266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データ交換</w:t>
                              </w:r>
                            </w:p>
                            <w:p w14:paraId="0CCFFE4B" w14:textId="77777777" w:rsidR="00E44F0B" w:rsidRPr="00D14ECE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テキスト ボックス 373"/>
                        <wps:cNvSpPr txBox="1"/>
                        <wps:spPr>
                          <a:xfrm>
                            <a:off x="74618" y="1268061"/>
                            <a:ext cx="2543175" cy="291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3D2147" w14:textId="77777777" w:rsidR="00E44F0B" w:rsidRDefault="00E44F0B" w:rsidP="00E44F0B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グループ化 34"/>
                        <wpg:cNvGrpSpPr/>
                        <wpg:grpSpPr>
                          <a:xfrm>
                            <a:off x="4000500" y="35993"/>
                            <a:ext cx="2117517" cy="1231979"/>
                            <a:chOff x="2349708" y="35993"/>
                            <a:chExt cx="2117517" cy="1231979"/>
                          </a:xfrm>
                        </wpg:grpSpPr>
                        <wps:wsp>
                          <wps:cNvPr id="360" name="正方形/長方形 360"/>
                          <wps:cNvSpPr/>
                          <wps:spPr>
                            <a:xfrm>
                              <a:off x="2505075" y="353844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2518E" w14:textId="77777777" w:rsidR="00E44F0B" w:rsidRDefault="00E44F0B" w:rsidP="00E44F0B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正方形/長方形 361"/>
                          <wps:cNvSpPr/>
                          <wps:spPr>
                            <a:xfrm>
                              <a:off x="2505075" y="600859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3F794B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直線矢印コネクタ 362"/>
                          <wps:cNvCnPr/>
                          <wps:spPr>
                            <a:xfrm flipV="1">
                              <a:off x="2466975" y="877719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テキスト ボックス 363"/>
                          <wps:cNvSpPr txBox="1"/>
                          <wps:spPr>
                            <a:xfrm>
                              <a:off x="2349708" y="35993"/>
                              <a:ext cx="2117517" cy="1231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1D21BD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4EA4344A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0C76D28D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457832A1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  <w:p w14:paraId="2F3B284D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関数呼び出し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直線矢印コネクタ 228"/>
                          <wps:cNvCnPr/>
                          <wps:spPr>
                            <a:xfrm>
                              <a:off x="2466975" y="1121872"/>
                              <a:ext cx="450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" name="テキスト ボックス 13"/>
                        <wps:cNvSpPr txBox="1"/>
                        <wps:spPr>
                          <a:xfrm>
                            <a:off x="122246" y="125745"/>
                            <a:ext cx="125666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7C72EB" w14:textId="1E38A7DB" w:rsidR="004842BF" w:rsidRPr="00820A51" w:rsidRDefault="004842BF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20A51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データ取得詳細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" name="グループ化 21"/>
                        <wpg:cNvGrpSpPr/>
                        <wpg:grpSpPr>
                          <a:xfrm>
                            <a:off x="653342" y="2580395"/>
                            <a:ext cx="4880683" cy="1398699"/>
                            <a:chOff x="474906" y="2080413"/>
                            <a:chExt cx="4880683" cy="1398699"/>
                          </a:xfrm>
                        </wpg:grpSpPr>
                        <wps:wsp>
                          <wps:cNvPr id="210" name="正方形/長方形 210"/>
                          <wps:cNvSpPr/>
                          <wps:spPr>
                            <a:xfrm>
                              <a:off x="651057" y="2318086"/>
                              <a:ext cx="4704532" cy="116102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50619B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正方形/長方形 213"/>
                          <wps:cNvSpPr/>
                          <wps:spPr>
                            <a:xfrm>
                              <a:off x="3390900" y="2580404"/>
                              <a:ext cx="1047750" cy="8115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77005A" w14:textId="77777777" w:rsidR="00E44F0B" w:rsidRDefault="00E44F0B" w:rsidP="00820A51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</w:p>
                              <w:p w14:paraId="0F555244" w14:textId="77777777" w:rsidR="00E44F0B" w:rsidRDefault="00E44F0B" w:rsidP="00820A51">
                                <w:pPr>
                                  <w:jc w:val="center"/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I/F(HTTPS)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正方形/長方形 211"/>
                          <wps:cNvSpPr/>
                          <wps:spPr>
                            <a:xfrm>
                              <a:off x="474906" y="2080413"/>
                              <a:ext cx="1709494" cy="54435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788920" w14:textId="77777777" w:rsidR="008973BC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リソース提供識別手段が</w:t>
                                </w:r>
                              </w:p>
                              <w:p w14:paraId="22BD33ED" w14:textId="11CA5055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"file/http"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グループ化 26"/>
                          <wpg:cNvGrpSpPr/>
                          <wpg:grpSpPr>
                            <a:xfrm>
                              <a:off x="2240129" y="2363868"/>
                              <a:ext cx="1150771" cy="469396"/>
                              <a:chOff x="3120255" y="2266086"/>
                              <a:chExt cx="1150771" cy="469396"/>
                            </a:xfrm>
                          </wpg:grpSpPr>
                          <wps:wsp>
                            <wps:cNvPr id="217" name="テキスト ボックス 170"/>
                            <wps:cNvSpPr txBox="1"/>
                            <wps:spPr>
                              <a:xfrm>
                                <a:off x="3123429" y="2266086"/>
                                <a:ext cx="1115211" cy="4693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41BED0" w14:textId="4A576D27" w:rsidR="00E44F0B" w:rsidRDefault="00E44F0B" w:rsidP="004C031D">
                                  <w:pPr>
                                    <w:snapToGrid w:val="0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データ交換</w:t>
                                  </w:r>
                                </w:p>
                                <w:p w14:paraId="10420FAD" w14:textId="77777777" w:rsidR="00E44F0B" w:rsidRDefault="00E44F0B" w:rsidP="004C031D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(HTTPS)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直線矢印コネクタ 25"/>
                            <wps:cNvCnPr/>
                            <wps:spPr>
                              <a:xfrm>
                                <a:off x="3120255" y="2729132"/>
                                <a:ext cx="11507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グループ化 28"/>
                          <wpg:cNvGrpSpPr/>
                          <wpg:grpSpPr>
                            <a:xfrm>
                              <a:off x="2240127" y="2945855"/>
                              <a:ext cx="1150773" cy="343501"/>
                              <a:chOff x="3120253" y="2848073"/>
                              <a:chExt cx="1150773" cy="343501"/>
                            </a:xfrm>
                          </wpg:grpSpPr>
                          <wps:wsp>
                            <wps:cNvPr id="212" name="テキスト ボックス 170"/>
                            <wps:cNvSpPr txBox="1"/>
                            <wps:spPr>
                              <a:xfrm>
                                <a:off x="3120255" y="2848073"/>
                                <a:ext cx="1150771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7DE2EA" w14:textId="77777777" w:rsidR="00E44F0B" w:rsidRDefault="00E44F0B" w:rsidP="00A6770E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直線矢印コネクタ 27"/>
                            <wps:cNvCnPr/>
                            <wps:spPr>
                              <a:xfrm flipH="1">
                                <a:off x="3120253" y="3191574"/>
                                <a:ext cx="11507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24" name="グループ化 24"/>
                        <wpg:cNvGrpSpPr/>
                        <wpg:grpSpPr>
                          <a:xfrm>
                            <a:off x="653342" y="4129866"/>
                            <a:ext cx="4880683" cy="1451152"/>
                            <a:chOff x="474906" y="3560034"/>
                            <a:chExt cx="4880683" cy="1451152"/>
                          </a:xfrm>
                        </wpg:grpSpPr>
                        <wps:wsp>
                          <wps:cNvPr id="336" name="正方形/長方形 336"/>
                          <wps:cNvSpPr/>
                          <wps:spPr>
                            <a:xfrm>
                              <a:off x="651057" y="3850160"/>
                              <a:ext cx="4704532" cy="116102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21EC0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正方形/長方形 337"/>
                          <wps:cNvSpPr/>
                          <wps:spPr>
                            <a:xfrm>
                              <a:off x="3390900" y="4114572"/>
                              <a:ext cx="1047750" cy="8115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E1F5EB" w14:textId="77777777" w:rsidR="00E44F0B" w:rsidRDefault="00E44F0B" w:rsidP="00820A51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</w:p>
                              <w:p w14:paraId="30A3F73D" w14:textId="19E02AA6" w:rsidR="00E44F0B" w:rsidRDefault="00E44F0B" w:rsidP="00820A51">
                                <w:pPr>
                                  <w:jc w:val="center"/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I/F(</w:t>
                                </w:r>
                                <w:r w:rsidR="000700BA"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FTP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正方形/長方形 338"/>
                          <wps:cNvSpPr/>
                          <wps:spPr>
                            <a:xfrm>
                              <a:off x="474906" y="3560034"/>
                              <a:ext cx="1709640" cy="54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CCFDA8" w14:textId="2E03E61A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リソース提供識別手段が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"file/</w:t>
                                </w:r>
                                <w:r w:rsidR="000700BA">
                                  <w:rPr>
                                    <w:rFonts w:eastAsia="ＭＳ 明朝" w:cs="Times New Roman" w:hint="eastAsia"/>
                                    <w:color w:val="000000"/>
                                    <w:szCs w:val="21"/>
                                  </w:rPr>
                                  <w:t>f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tp"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9" name="グループ化 339"/>
                          <wpg:cNvGrpSpPr/>
                          <wpg:grpSpPr>
                            <a:xfrm>
                              <a:off x="2240131" y="3887868"/>
                              <a:ext cx="1150769" cy="476493"/>
                              <a:chOff x="3120255" y="2300368"/>
                              <a:chExt cx="1150769" cy="476493"/>
                            </a:xfrm>
                          </wpg:grpSpPr>
                          <wps:wsp>
                            <wps:cNvPr id="344" name="テキスト ボックス 170"/>
                            <wps:cNvSpPr txBox="1"/>
                            <wps:spPr>
                              <a:xfrm>
                                <a:off x="3147074" y="2300368"/>
                                <a:ext cx="1078864" cy="476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847811" w14:textId="032FF274" w:rsidR="00E44F0B" w:rsidRDefault="00E44F0B" w:rsidP="004C031D">
                                  <w:pPr>
                                    <w:snapToGrid w:val="0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データ交換</w:t>
                                  </w:r>
                                </w:p>
                                <w:p w14:paraId="2BFEE943" w14:textId="44B96C8A" w:rsidR="00E44F0B" w:rsidRDefault="00E44F0B" w:rsidP="004C031D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(</w:t>
                                  </w:r>
                                  <w:r w:rsidR="000700BA"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FTP</w:t>
                                  </w: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直線矢印コネクタ 345"/>
                            <wps:cNvCnPr/>
                            <wps:spPr>
                              <a:xfrm>
                                <a:off x="3120255" y="2729132"/>
                                <a:ext cx="11507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1" name="グループ化 341"/>
                          <wpg:cNvGrpSpPr/>
                          <wpg:grpSpPr>
                            <a:xfrm>
                              <a:off x="2240129" y="4480023"/>
                              <a:ext cx="1150771" cy="317500"/>
                              <a:chOff x="3120253" y="2892523"/>
                              <a:chExt cx="1150771" cy="317500"/>
                            </a:xfrm>
                          </wpg:grpSpPr>
                          <wps:wsp>
                            <wps:cNvPr id="342" name="テキスト ボックス 170"/>
                            <wps:cNvSpPr txBox="1"/>
                            <wps:spPr>
                              <a:xfrm>
                                <a:off x="3120255" y="2892523"/>
                                <a:ext cx="1150769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548983" w14:textId="77777777" w:rsidR="00E44F0B" w:rsidRDefault="00E44F0B" w:rsidP="00A6770E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直線矢印コネクタ 343"/>
                            <wps:cNvCnPr/>
                            <wps:spPr>
                              <a:xfrm flipH="1">
                                <a:off x="3120253" y="3191574"/>
                                <a:ext cx="11507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30" name="グループ化 30"/>
                        <wpg:cNvGrpSpPr/>
                        <wpg:grpSpPr>
                          <a:xfrm>
                            <a:off x="653342" y="5831666"/>
                            <a:ext cx="4880683" cy="1355902"/>
                            <a:chOff x="474906" y="5331684"/>
                            <a:chExt cx="4880683" cy="1355902"/>
                          </a:xfrm>
                        </wpg:grpSpPr>
                        <wps:wsp>
                          <wps:cNvPr id="347" name="正方形/長方形 347"/>
                          <wps:cNvSpPr/>
                          <wps:spPr>
                            <a:xfrm>
                              <a:off x="651057" y="5526560"/>
                              <a:ext cx="4704532" cy="116102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D2BDB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正方形/長方形 348"/>
                          <wps:cNvSpPr/>
                          <wps:spPr>
                            <a:xfrm>
                              <a:off x="3390900" y="5778272"/>
                              <a:ext cx="1047750" cy="8115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CA7CF1" w14:textId="6B3A2811" w:rsidR="00E44F0B" w:rsidRDefault="00E44F0B" w:rsidP="00820A51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</w:t>
                                </w:r>
                                <w:r w:rsidR="00A544D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交換</w:t>
                                </w:r>
                              </w:p>
                              <w:p w14:paraId="3727F7C7" w14:textId="19622C2F" w:rsidR="00E44F0B" w:rsidRDefault="00E44F0B" w:rsidP="00820A51">
                                <w:pPr>
                                  <w:jc w:val="center"/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I/F(HTTPS</w:t>
                                </w:r>
                                <w:r w:rsidR="000700BA"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 xml:space="preserve"> NGSI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正方形/長方形 349"/>
                          <wps:cNvSpPr/>
                          <wps:spPr>
                            <a:xfrm>
                              <a:off x="474906" y="5331684"/>
                              <a:ext cx="1709640" cy="54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D2DD20" w14:textId="0DB1496B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リソース提供識別手段が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"</w:t>
                                </w:r>
                                <w:r w:rsidR="000700BA" w:rsidRPr="000700BA"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api/ngsi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"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0" name="グループ化 350"/>
                          <wpg:cNvGrpSpPr/>
                          <wpg:grpSpPr>
                            <a:xfrm>
                              <a:off x="2240132" y="5515956"/>
                              <a:ext cx="1150768" cy="464376"/>
                              <a:chOff x="3120254" y="2264756"/>
                              <a:chExt cx="1150768" cy="464376"/>
                            </a:xfrm>
                          </wpg:grpSpPr>
                          <wps:wsp>
                            <wps:cNvPr id="354" name="テキスト ボックス 170"/>
                            <wps:cNvSpPr txBox="1"/>
                            <wps:spPr>
                              <a:xfrm>
                                <a:off x="3120254" y="2264756"/>
                                <a:ext cx="1150768" cy="4641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E04511" w14:textId="298B547F" w:rsidR="00E44F0B" w:rsidRDefault="00E44F0B" w:rsidP="004C031D">
                                  <w:pPr>
                                    <w:snapToGrid w:val="0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データ交換</w:t>
                                  </w:r>
                                </w:p>
                                <w:p w14:paraId="7CC69D86" w14:textId="59F918AC" w:rsidR="00E44F0B" w:rsidRDefault="00E44F0B" w:rsidP="004C031D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(HTTPS</w:t>
                                  </w:r>
                                  <w:r w:rsidR="000700BA"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 xml:space="preserve"> NGSI</w:t>
                                  </w: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直線矢印コネクタ 355"/>
                            <wps:cNvCnPr/>
                            <wps:spPr>
                              <a:xfrm>
                                <a:off x="3120255" y="2729132"/>
                                <a:ext cx="11183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1" name="グループ化 351"/>
                          <wpg:cNvGrpSpPr/>
                          <wpg:grpSpPr>
                            <a:xfrm>
                              <a:off x="2021839" y="6015118"/>
                              <a:ext cx="1442852" cy="446105"/>
                              <a:chOff x="2901961" y="2763918"/>
                              <a:chExt cx="1442852" cy="446105"/>
                            </a:xfrm>
                          </wpg:grpSpPr>
                          <wps:wsp>
                            <wps:cNvPr id="352" name="テキスト ボックス 170"/>
                            <wps:cNvSpPr txBox="1"/>
                            <wps:spPr>
                              <a:xfrm>
                                <a:off x="2901961" y="2763918"/>
                                <a:ext cx="1442852" cy="446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0E941" w14:textId="77777777" w:rsidR="001B09D7" w:rsidRDefault="00E93260" w:rsidP="004C031D">
                                  <w:pPr>
                                    <w:snapToGrid w:val="0"/>
                                    <w:jc w:val="center"/>
                                    <w:rPr>
                                      <w:rFonts w:eastAsia="ＭＳ 明朝" w:hAnsi="ＭＳ 明朝" w:cs="Arial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コンテキスト</w:t>
                                  </w:r>
                                </w:p>
                                <w:p w14:paraId="28D700AA" w14:textId="00BD227E" w:rsidR="00E44F0B" w:rsidRDefault="00E93260" w:rsidP="004C031D">
                                  <w:pPr>
                                    <w:snapToGrid w:val="0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直線矢印コネクタ 353"/>
                            <wps:cNvCnPr/>
                            <wps:spPr>
                              <a:xfrm flipH="1">
                                <a:off x="3120253" y="3191574"/>
                                <a:ext cx="11152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s:wsp>
                        <wps:cNvPr id="231" name="正方形/長方形 231"/>
                        <wps:cNvSpPr/>
                        <wps:spPr>
                          <a:xfrm>
                            <a:off x="5133975" y="1335703"/>
                            <a:ext cx="869950" cy="6472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テキスト ボックス 232"/>
                        <wps:cNvSpPr txBox="1"/>
                        <wps:spPr>
                          <a:xfrm>
                            <a:off x="5133975" y="1267907"/>
                            <a:ext cx="869950" cy="821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63F5CF" w14:textId="5D26B3A3" w:rsidR="00B64457" w:rsidRDefault="0097053A" w:rsidP="00B64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</w:t>
                              </w:r>
                              <w:r w:rsidR="003C2628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  <w:p w14:paraId="6A0EA3DA" w14:textId="2BD32834" w:rsidR="003C2628" w:rsidRDefault="003C2628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／ファイルサーバ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直線矢印コネクタ 236"/>
                        <wps:cNvCnPr/>
                        <wps:spPr>
                          <a:xfrm>
                            <a:off x="4597764" y="3326722"/>
                            <a:ext cx="536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線矢印コネクタ 248"/>
                        <wps:cNvCnPr/>
                        <wps:spPr>
                          <a:xfrm>
                            <a:off x="4597764" y="4886299"/>
                            <a:ext cx="5362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線矢印コネクタ 253"/>
                        <wps:cNvCnPr/>
                        <wps:spPr>
                          <a:xfrm>
                            <a:off x="4597768" y="6480089"/>
                            <a:ext cx="5362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線矢印コネクタ 254"/>
                        <wps:cNvCnPr/>
                        <wps:spPr>
                          <a:xfrm>
                            <a:off x="4597764" y="3749893"/>
                            <a:ext cx="53621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線矢印コネクタ 257"/>
                        <wps:cNvCnPr/>
                        <wps:spPr>
                          <a:xfrm>
                            <a:off x="4597764" y="5338904"/>
                            <a:ext cx="53621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線矢印コネクタ 259"/>
                        <wps:cNvCnPr/>
                        <wps:spPr>
                          <a:xfrm>
                            <a:off x="4597764" y="6936329"/>
                            <a:ext cx="53621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直線矢印コネクタ 260"/>
                        <wps:cNvCnPr/>
                        <wps:spPr>
                          <a:xfrm>
                            <a:off x="905806" y="3749698"/>
                            <a:ext cx="623854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線矢印コネクタ 261"/>
                        <wps:cNvCnPr/>
                        <wps:spPr>
                          <a:xfrm>
                            <a:off x="905806" y="5338625"/>
                            <a:ext cx="623854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線矢印コネクタ 262"/>
                        <wps:cNvCnPr/>
                        <wps:spPr>
                          <a:xfrm>
                            <a:off x="905806" y="6935966"/>
                            <a:ext cx="623854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テキスト ボックス 263"/>
                        <wps:cNvSpPr txBox="1"/>
                        <wps:spPr>
                          <a:xfrm>
                            <a:off x="829493" y="3445777"/>
                            <a:ext cx="723265" cy="303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EF94A7" w14:textId="2C57D533" w:rsidR="00D002E9" w:rsidRDefault="00D002E9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テキスト ボックス 318"/>
                        <wps:cNvSpPr txBox="1"/>
                        <wps:spPr>
                          <a:xfrm>
                            <a:off x="829493" y="5035107"/>
                            <a:ext cx="723265" cy="303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CB506" w14:textId="77777777" w:rsidR="00D002E9" w:rsidRDefault="00D002E9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テキスト ボックス 321"/>
                        <wps:cNvSpPr txBox="1"/>
                        <wps:spPr>
                          <a:xfrm>
                            <a:off x="696143" y="6430534"/>
                            <a:ext cx="989965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EE393" w14:textId="77777777" w:rsidR="00D002E9" w:rsidRDefault="00D002E9" w:rsidP="00E932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コンテキスト</w:t>
                              </w:r>
                            </w:p>
                            <w:p w14:paraId="5DFEBEDB" w14:textId="647C8E60" w:rsidR="00D002E9" w:rsidRDefault="00D002E9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テキスト ボックス 323"/>
                        <wps:cNvSpPr txBox="1"/>
                        <wps:spPr>
                          <a:xfrm>
                            <a:off x="4502786" y="3445777"/>
                            <a:ext cx="723265" cy="303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493B4" w14:textId="77777777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テキスト ボックス 324"/>
                        <wps:cNvSpPr txBox="1"/>
                        <wps:spPr>
                          <a:xfrm>
                            <a:off x="4502786" y="5035107"/>
                            <a:ext cx="723265" cy="303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D34732" w14:textId="77777777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テキスト ボックス 330"/>
                        <wps:cNvSpPr txBox="1"/>
                        <wps:spPr>
                          <a:xfrm>
                            <a:off x="4369436" y="6515100"/>
                            <a:ext cx="989965" cy="4139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F04BC" w14:textId="77777777" w:rsidR="0097053A" w:rsidRDefault="0097053A" w:rsidP="00037C7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コンテキスト</w:t>
                              </w:r>
                            </w:p>
                            <w:p w14:paraId="3E456348" w14:textId="77777777" w:rsidR="0097053A" w:rsidRDefault="0097053A" w:rsidP="00037C7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テキスト ボックス 333"/>
                        <wps:cNvSpPr txBox="1"/>
                        <wps:spPr>
                          <a:xfrm>
                            <a:off x="4502786" y="3002021"/>
                            <a:ext cx="8566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DBE8D" w14:textId="0AFA9BA1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リクエスト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テキスト ボックス 334"/>
                        <wps:cNvSpPr txBox="1"/>
                        <wps:spPr>
                          <a:xfrm>
                            <a:off x="4502786" y="4591183"/>
                            <a:ext cx="8566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41AC4" w14:textId="05F7CA52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リクエスト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テキスト ボックス 357"/>
                        <wps:cNvSpPr txBox="1"/>
                        <wps:spPr>
                          <a:xfrm>
                            <a:off x="4502786" y="6176756"/>
                            <a:ext cx="8566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039F2" w14:textId="77777777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リクエスト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E58531" id="キャンバス 406" o:spid="_x0000_s1117" editas="canvas" style="width:488.25pt;height:646.5pt;mso-position-horizontal-relative:char;mso-position-vertical-relative:line" coordsize="62007,8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">
                <v:shape id="_x0000_s1118" type="#_x0000_t75" style="position:absolute;width:62007;height:82105;visibility:visible;mso-wrap-style:square" filled="t" stroked="t" strokecolor="#ed7d31 [3205]" strokeweight="1.5pt">
                  <v:fill o:detectmouseclick="t"/>
                  <v:path o:connecttype="none"/>
                </v:shape>
                <v:rect id="正方形/長方形 370" o:spid="_x0000_s1119" style="position:absolute;left:666;top:13357;width:47536;height:64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" fillcolor="white [3201]" strokecolor="#70ad47 [3209]" strokeweight="1pt"/>
                <v:rect id="正方形/長方形 332" o:spid="_x0000_s1120" style="position:absolute;left:13836;top:15420;width:13500;height:61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" fillcolor="white [3212]" strokecolor="#1f4d78 [1604]" strokeweight="1pt">
                  <v:textbox>
                    <w:txbxContent>
                      <w:p w14:paraId="6D738C71" w14:textId="386F8D0F" w:rsidR="00A43577" w:rsidRPr="00896FFC" w:rsidRDefault="00A43577" w:rsidP="00A43577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コネクタメインコンテナ</w:t>
                        </w:r>
                      </w:p>
                    </w:txbxContent>
                  </v:textbox>
                </v:rect>
                <v:rect id="正方形/長方形 364" o:spid="_x0000_s1121" style="position:absolute;left:1628;top:15422;width:7430;height:61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" fillcolor="white [3212]" strokecolor="#1f4d78 [1604]" strokeweight="1pt">
                  <v:textbox>
                    <w:txbxContent>
                      <w:p w14:paraId="10882E0A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</w:t>
                        </w:r>
                      </w:p>
                      <w:p w14:paraId="535AE3CA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交換I</w:t>
                        </w:r>
                        <w: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  <w:t>/F</w:t>
                        </w:r>
                      </w:p>
                      <w:p w14:paraId="60E19206" w14:textId="77777777" w:rsidR="00E44F0B" w:rsidRPr="00896FFC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365" o:spid="_x0000_s1122" style="position:absolute;left:15296;top:18524;width:8889;height:57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" fillcolor="#5b9bd5 [3204]" strokecolor="#1f4d78 [1604]" strokeweight="1pt">
                  <v:textbox>
                    <w:txbxContent>
                      <w:p w14:paraId="07EF9266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データ交換</w:t>
                        </w:r>
                      </w:p>
                      <w:p w14:paraId="0CCFFE4B" w14:textId="77777777" w:rsidR="00E44F0B" w:rsidRPr="00D14ECE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要求</w:t>
                        </w:r>
                      </w:p>
                    </w:txbxContent>
                  </v:textbox>
                </v:rect>
                <v:shape id="テキスト ボックス 373" o:spid="_x0000_s1123" type="#_x0000_t202" style="position:absolute;left:746;top:12680;width:25431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5B3D2147" w14:textId="77777777" w:rsidR="00E44F0B" w:rsidRDefault="00E44F0B" w:rsidP="00E44F0B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group id="グループ化 34" o:spid="_x0000_s1124" style="position:absolute;left:40005;top:359;width:21175;height:12320" coordorigin="23497,359" coordsize="21175,1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正方形/長方形 360" o:spid="_x0000_s1125" style="position:absolute;left:25050;top:3538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RC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6XM&#10;lzNyBPT2FwAA//8DAFBLAQItABQABgAIAAAAIQDb4fbL7gAAAIUBAAATAAAAAAAAAAAAAAAAAAAA&#10;AABbQ29udGVudF9UeXBlc10ueG1sUEsBAi0AFAAGAAgAAAAhAFr0LFu/AAAAFQEAAAsAAAAAAAAA&#10;AAAAAAAAHwEAAF9yZWxzLy5yZWxzUEsBAi0AFAAGAAgAAAAhAKRV1EK+AAAA3AAAAA8AAAAAAAAA&#10;AAAAAAAABwIAAGRycy9kb3ducmV2LnhtbFBLBQYAAAAAAwADALcAAADyAgAAAAA=&#10;" fillcolor="#5b9bd5 [3204]" strokecolor="#1f4d78 [1604]" strokeweight="1pt">
                    <v:textbox>
                      <w:txbxContent>
                        <w:p w14:paraId="2942518E" w14:textId="77777777" w:rsidR="00E44F0B" w:rsidRDefault="00E44F0B" w:rsidP="00E44F0B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361" o:spid="_x0000_s1126" style="position:absolute;left:25050;top:6008;width:3906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" fillcolor="white [3212]" strokecolor="#1f4d78 [1604]" strokeweight="1pt">
                    <v:textbox>
                      <w:txbxContent>
                        <w:p w14:paraId="703F794B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362" o:spid="_x0000_s1127" type="#_x0000_t32" style="position:absolute;left:24669;top:8777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" strokecolor="black [3200]" strokeweight=".5pt">
                    <v:stroke endarrow="block" joinstyle="miter"/>
                  </v:shape>
                  <v:shape id="テキスト ボックス 363" o:spid="_x0000_s1128" type="#_x0000_t202" style="position:absolute;left:23497;top:359;width:21175;height:1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" filled="f" strokeweight=".5pt">
                    <v:textbox>
                      <w:txbxContent>
                        <w:p w14:paraId="4E1D21BD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4EA4344A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0C76D28D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457832A1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  <w:p w14:paraId="2F3B284D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関数呼び出し</w:t>
                          </w:r>
                        </w:p>
                      </w:txbxContent>
                    </v:textbox>
                  </v:shape>
                  <v:shape id="直線矢印コネクタ 228" o:spid="_x0000_s1129" type="#_x0000_t32" style="position:absolute;left:24669;top:11218;width:45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" strokecolor="black [3200]" strokeweight=".5pt">
                    <v:stroke endarrow="open" joinstyle="miter"/>
                  </v:shape>
                </v:group>
                <v:shape id="テキスト ボックス 13" o:spid="_x0000_s1130" type="#_x0000_t202" style="position:absolute;left:1222;top:1257;width:12567;height:370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" fillcolor="white [3201]" stroked="f" strokeweight=".5pt">
                  <v:textbox>
                    <w:txbxContent>
                      <w:p w14:paraId="317C72EB" w14:textId="1E38A7DB" w:rsidR="004842BF" w:rsidRPr="00820A51" w:rsidRDefault="004842B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20A51"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</w:rPr>
                          <w:t>データ取得詳細</w:t>
                        </w:r>
                      </w:p>
                    </w:txbxContent>
                  </v:textbox>
                </v:shape>
                <v:group id="グループ化 21" o:spid="_x0000_s1131" style="position:absolute;left:6533;top:25803;width:48807;height:13987" coordorigin="4749,20804" coordsize="48806,1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正方形/長方形 210" o:spid="_x0000_s1132" style="position:absolute;left:6510;top:23180;width:47045;height:11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" filled="f" strokecolor="black [3213]" strokeweight="1.5pt">
                    <v:stroke dashstyle="1 1"/>
                    <v:textbox>
                      <w:txbxContent>
                        <w:p w14:paraId="2C50619B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213" o:spid="_x0000_s1133" style="position:absolute;left:33909;top:25804;width:10477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" fillcolor="white [3212]" strokecolor="#1f4d78 [1604]" strokeweight="1pt">
                    <v:textbox>
                      <w:txbxContent>
                        <w:p w14:paraId="2B77005A" w14:textId="77777777" w:rsidR="00E44F0B" w:rsidRDefault="00E44F0B" w:rsidP="00820A51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データ提供</w:t>
                          </w:r>
                        </w:p>
                        <w:p w14:paraId="0F555244" w14:textId="77777777" w:rsidR="00E44F0B" w:rsidRDefault="00E44F0B" w:rsidP="00820A51">
                          <w:pPr>
                            <w:jc w:val="center"/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I/F(HTTPS)</w:t>
                          </w:r>
                        </w:p>
                      </w:txbxContent>
                    </v:textbox>
                  </v:rect>
                  <v:rect id="正方形/長方形 211" o:spid="_x0000_s1134" style="position:absolute;left:4749;top:20804;width:17095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" fillcolor="#d8d8d8 [2732]" strokecolor="black [3213]" strokeweight="1pt">
                    <v:textbox>
                      <w:txbxContent>
                        <w:p w14:paraId="19788920" w14:textId="77777777" w:rsidR="008973BC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リソース提供識別手段が</w:t>
                          </w:r>
                        </w:p>
                        <w:p w14:paraId="22BD33ED" w14:textId="11CA5055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"file/http"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の場合</w:t>
                          </w:r>
                        </w:p>
                      </w:txbxContent>
                    </v:textbox>
                  </v:rect>
                  <v:group id="グループ化 26" o:spid="_x0000_s1135" style="position:absolute;left:22401;top:23638;width:11508;height:4694" coordorigin="31202,22660" coordsize="11507,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テキスト ボックス 170" o:spid="_x0000_s1136" type="#_x0000_t202" style="position:absolute;left:31234;top:22660;width:11152;height:4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    <v:textbox>
                        <w:txbxContent>
                          <w:p w14:paraId="5741BED0" w14:textId="4A576D27" w:rsidR="00E44F0B" w:rsidRDefault="00E44F0B" w:rsidP="004C031D">
                            <w:pPr>
                              <w:snapToGrid w:val="0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データ交換</w:t>
                            </w:r>
                          </w:p>
                          <w:p w14:paraId="10420FAD" w14:textId="77777777" w:rsidR="00E44F0B" w:rsidRDefault="00E44F0B" w:rsidP="004C031D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(HTTPS)</w:t>
                            </w:r>
                          </w:p>
                        </w:txbxContent>
                      </v:textbox>
                    </v:shape>
                    <v:shape id="直線矢印コネクタ 25" o:spid="_x0000_s1137" type="#_x0000_t32" style="position:absolute;left:31202;top:27291;width:115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  <v:group id="グループ化 28" o:spid="_x0000_s1138" style="position:absolute;left:22401;top:29458;width:11508;height:3435" coordorigin="31202,28480" coordsize="11507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テキスト ボックス 170" o:spid="_x0000_s1139" type="#_x0000_t202" style="position:absolute;left:31202;top:28480;width:1150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  <v:textbox>
                        <w:txbxContent>
                          <w:p w14:paraId="4F7DE2EA" w14:textId="77777777" w:rsidR="00E44F0B" w:rsidRDefault="00E44F0B" w:rsidP="00A6770E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ファイル</w:t>
                            </w:r>
                          </w:p>
                        </w:txbxContent>
                      </v:textbox>
                    </v:shape>
                    <v:shape id="直線矢印コネクタ 27" o:spid="_x0000_s1140" type="#_x0000_t32" style="position:absolute;left:31202;top:31915;width:11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group id="グループ化 24" o:spid="_x0000_s1141" style="position:absolute;left:6533;top:41298;width:48807;height:14512" coordorigin="4749,35600" coordsize="48806,1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正方形/長方形 336" o:spid="_x0000_s1142" style="position:absolute;left:6510;top:38501;width:47045;height:1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" filled="f" strokecolor="black [3213]" strokeweight="1.5pt">
                    <v:stroke dashstyle="1 1"/>
                    <v:textbox>
                      <w:txbxContent>
                        <w:p w14:paraId="48F21EC0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337" o:spid="_x0000_s1143" style="position:absolute;left:33909;top:41145;width:10477;height:8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0DE1F5EB" w14:textId="77777777" w:rsidR="00E44F0B" w:rsidRDefault="00E44F0B" w:rsidP="00820A51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データ提供</w:t>
                          </w:r>
                        </w:p>
                        <w:p w14:paraId="30A3F73D" w14:textId="19E02AA6" w:rsidR="00E44F0B" w:rsidRDefault="00E44F0B" w:rsidP="00820A51">
                          <w:pPr>
                            <w:jc w:val="center"/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I/F(</w:t>
                          </w:r>
                          <w:r w:rsidR="000700BA"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FTP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)</w:t>
                          </w:r>
                        </w:p>
                      </w:txbxContent>
                    </v:textbox>
                  </v:rect>
                  <v:rect id="正方形/長方形 338" o:spid="_x0000_s1144" style="position:absolute;left:4749;top:35600;width:17096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" fillcolor="#d8d8d8 [2732]" strokecolor="black [3213]" strokeweight="1pt">
                    <v:textbox>
                      <w:txbxContent>
                        <w:p w14:paraId="5ECCFDA8" w14:textId="2E03E61A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リソース提供識別手段が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"file/</w:t>
                          </w:r>
                          <w:r w:rsidR="000700BA">
                            <w:rPr>
                              <w:rFonts w:eastAsia="ＭＳ 明朝" w:cs="Times New Roman" w:hint="eastAsia"/>
                              <w:color w:val="000000"/>
                              <w:szCs w:val="21"/>
                            </w:rPr>
                            <w:t>f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tp"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の場合</w:t>
                          </w:r>
                        </w:p>
                      </w:txbxContent>
                    </v:textbox>
                  </v:rect>
                  <v:group id="グループ化 339" o:spid="_x0000_s1145" style="position:absolute;left:22401;top:38878;width:11508;height:4765" coordorigin="31202,23003" coordsize="11507,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shape id="テキスト ボックス 170" o:spid="_x0000_s1146" type="#_x0000_t202" style="position:absolute;left:31470;top:23003;width:10789;height: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    <v:textbox>
                        <w:txbxContent>
                          <w:p w14:paraId="23847811" w14:textId="032FF274" w:rsidR="00E44F0B" w:rsidRDefault="00E44F0B" w:rsidP="004C031D">
                            <w:pPr>
                              <w:snapToGrid w:val="0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データ交換</w:t>
                            </w:r>
                          </w:p>
                          <w:p w14:paraId="2BFEE943" w14:textId="44B96C8A" w:rsidR="00E44F0B" w:rsidRDefault="00E44F0B" w:rsidP="004C031D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(</w:t>
                            </w:r>
                            <w:r w:rsidR="000700BA"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FTP</w:t>
                            </w: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直線矢印コネクタ 345" o:spid="_x0000_s1147" type="#_x0000_t32" style="position:absolute;left:31202;top:27291;width:115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frz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omH1N4nglHQC4eAAAA//8DAFBLAQItABQABgAIAAAAIQDb4fbL7gAAAIUBAAATAAAAAAAAAAAA&#10;AAAAAAAAAABbQ29udGVudF9UeXBlc10ueG1sUEsBAi0AFAAGAAgAAAAhAFr0LFu/AAAAFQEAAAsA&#10;AAAAAAAAAAAAAAAAHwEAAF9yZWxzLy5yZWxzUEsBAi0AFAAGAAgAAAAhAHCZ+vP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グループ化 341" o:spid="_x0000_s1148" style="position:absolute;left:22401;top:44800;width:11508;height:3175" coordorigin="31202,28925" coordsize="11507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shape id="テキスト ボックス 170" o:spid="_x0000_s1149" type="#_x0000_t202" style="position:absolute;left:31202;top:28925;width:1150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  <v:textbox>
                        <w:txbxContent>
                          <w:p w14:paraId="64548983" w14:textId="77777777" w:rsidR="00E44F0B" w:rsidRDefault="00E44F0B" w:rsidP="00A6770E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ファイル</w:t>
                            </w:r>
                          </w:p>
                        </w:txbxContent>
                      </v:textbox>
                    </v:shape>
                    <v:shape id="直線矢印コネクタ 343" o:spid="_x0000_s1150" type="#_x0000_t32" style="position:absolute;left:31202;top:31915;width:11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group id="グループ化 30" o:spid="_x0000_s1151" style="position:absolute;left:6533;top:58316;width:48807;height:13559" coordorigin="4749,53316" coordsize="48806,13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正方形/長方形 347" o:spid="_x0000_s1152" style="position:absolute;left:6510;top:55265;width:47045;height:1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" filled="f" strokecolor="black [3213]" strokeweight="1.5pt">
                    <v:stroke dashstyle="1 1"/>
                    <v:textbox>
                      <w:txbxContent>
                        <w:p w14:paraId="20BD2BDB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348" o:spid="_x0000_s1153" style="position:absolute;left:33909;top:57782;width:10477;height:8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" fillcolor="white [3212]" strokecolor="#1f4d78 [1604]" strokeweight="1pt">
                    <v:textbox>
                      <w:txbxContent>
                        <w:p w14:paraId="14CA7CF1" w14:textId="6B3A2811" w:rsidR="00E44F0B" w:rsidRDefault="00E44F0B" w:rsidP="00820A51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データ</w:t>
                          </w:r>
                          <w:r w:rsidR="00A544D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交換</w:t>
                          </w:r>
                        </w:p>
                        <w:p w14:paraId="3727F7C7" w14:textId="19622C2F" w:rsidR="00E44F0B" w:rsidRDefault="00E44F0B" w:rsidP="00820A51">
                          <w:pPr>
                            <w:jc w:val="center"/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I/F(HTTPS</w:t>
                          </w:r>
                          <w:r w:rsidR="000700BA"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 xml:space="preserve"> NGSI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)</w:t>
                          </w:r>
                        </w:p>
                      </w:txbxContent>
                    </v:textbox>
                  </v:rect>
                  <v:rect id="正方形/長方形 349" o:spid="_x0000_s1154" style="position:absolute;left:4749;top:53316;width:17096;height: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" fillcolor="#d8d8d8 [2732]" strokecolor="black [3213]" strokeweight="1pt">
                    <v:textbox>
                      <w:txbxContent>
                        <w:p w14:paraId="28D2DD20" w14:textId="0DB1496B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リソース提供識別手段が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"</w:t>
                          </w:r>
                          <w:r w:rsidR="000700BA" w:rsidRPr="000700BA"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api/ngsi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"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の場合</w:t>
                          </w:r>
                        </w:p>
                      </w:txbxContent>
                    </v:textbox>
                  </v:rect>
                  <v:group id="グループ化 350" o:spid="_x0000_s1155" style="position:absolute;left:22401;top:55159;width:11508;height:4644" coordorigin="31202,22647" coordsize="11507,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shape id="テキスト ボックス 170" o:spid="_x0000_s1156" type="#_x0000_t202" style="position:absolute;left:31202;top:22647;width:11508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    <v:textbox>
                        <w:txbxContent>
                          <w:p w14:paraId="7EE04511" w14:textId="298B547F" w:rsidR="00E44F0B" w:rsidRDefault="00E44F0B" w:rsidP="004C031D">
                            <w:pPr>
                              <w:snapToGrid w:val="0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データ交換</w:t>
                            </w:r>
                          </w:p>
                          <w:p w14:paraId="7CC69D86" w14:textId="59F918AC" w:rsidR="00E44F0B" w:rsidRDefault="00E44F0B" w:rsidP="004C031D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(HTTPS</w:t>
                            </w:r>
                            <w:r w:rsidR="000700BA"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 xml:space="preserve"> NGSI</w:t>
                            </w: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直線矢印コネクタ 355" o:spid="_x0000_s1157" type="#_x0000_t32" style="position:absolute;left:31202;top:27291;width:11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グループ化 351" o:spid="_x0000_s1158" style="position:absolute;left:20218;top:60151;width:14428;height:4461" coordorigin="29019,27639" coordsize="14428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<v:shape id="テキスト ボックス 170" o:spid="_x0000_s1159" type="#_x0000_t202" style="position:absolute;left:29019;top:27639;width:14429;height:4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  <v:textbox>
                        <w:txbxContent>
                          <w:p w14:paraId="72E0E941" w14:textId="77777777" w:rsidR="001B09D7" w:rsidRDefault="00E93260" w:rsidP="004C031D">
                            <w:pPr>
                              <w:snapToGrid w:val="0"/>
                              <w:jc w:val="center"/>
                              <w:rPr>
                                <w:rFonts w:eastAsia="ＭＳ 明朝" w:hAnsi="ＭＳ 明朝" w:cs="Arial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コンテキスト</w:t>
                            </w:r>
                          </w:p>
                          <w:p w14:paraId="28D700AA" w14:textId="00BD227E" w:rsidR="00E44F0B" w:rsidRDefault="00E93260" w:rsidP="004C031D">
                            <w:pPr>
                              <w:snapToGrid w:val="0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  <v:shape id="直線矢印コネクタ 353" o:spid="_x0000_s1160" type="#_x0000_t32" style="position:absolute;left:31202;top:31915;width:111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zAxQAAANw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tMUfs/EI6BXPwAAAP//AwBQSwECLQAUAAYACAAAACEA2+H2y+4AAACFAQAAEwAAAAAAAAAA&#10;AAAAAAAAAAAAW0NvbnRlbnRfVHlwZXNdLnhtbFBLAQItABQABgAIAAAAIQBa9CxbvwAAABUBAAAL&#10;AAAAAAAAAAAAAAAAAB8BAABfcmVscy8ucmVsc1BLAQItABQABgAIAAAAIQAx0vzA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rect id="正方形/長方形 231" o:spid="_x0000_s1161" style="position:absolute;left:51339;top:13357;width:8700;height:64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u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LZSwy3M+EIyPQPAAD//wMAUEsBAi0AFAAGAAgAAAAhANvh9svuAAAAhQEAABMAAAAAAAAA&#10;AAAAAAAAAAAAAFtDb250ZW50X1R5cGVzXS54bWxQSwECLQAUAAYACAAAACEAWvQsW78AAAAVAQAA&#10;CwAAAAAAAAAAAAAAAAAfAQAAX3JlbHMvLnJlbHNQSwECLQAUAAYACAAAACEA5KqrtcYAAADcAAAA&#10;DwAAAAAAAAAAAAAAAAAHAgAAZHJzL2Rvd25yZXYueG1sUEsFBgAAAAADAAMAtwAAAPoCAAAAAA==&#10;" filled="f" strokecolor="#1f4d78 [1604]" strokeweight="1pt"/>
                <v:shape id="テキスト ボックス 232" o:spid="_x0000_s1162" type="#_x0000_t202" style="position:absolute;left:51339;top:12679;width:8700;height:8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3363F5CF" w14:textId="5D26B3A3" w:rsidR="00B64457" w:rsidRDefault="0097053A" w:rsidP="00B644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</w:t>
                        </w:r>
                        <w:r w:rsidR="003C2628">
                          <w:rPr>
                            <w:rFonts w:hint="eastAsia"/>
                          </w:rPr>
                          <w:t>管理</w:t>
                        </w:r>
                      </w:p>
                      <w:p w14:paraId="6A0EA3DA" w14:textId="2BD32834" w:rsidR="003C2628" w:rsidRDefault="003C2628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／ファイルサーバ</w:t>
                        </w:r>
                      </w:p>
                    </w:txbxContent>
                  </v:textbox>
                </v:shape>
                <v:shape id="直線矢印コネクタ 236" o:spid="_x0000_s1163" type="#_x0000_t32" style="position:absolute;left:45977;top:33267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248" o:spid="_x0000_s1164" type="#_x0000_t32" style="position:absolute;left:45977;top:48862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253" o:spid="_x0000_s1165" type="#_x0000_t32" style="position:absolute;left:45977;top:64800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254" o:spid="_x0000_s1166" type="#_x0000_t32" style="position:absolute;left:45977;top:37498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" strokecolor="black [3200]" strokeweight=".5pt">
                  <v:stroke startarrow="block" joinstyle="miter"/>
                </v:shape>
                <v:shape id="直線矢印コネクタ 257" o:spid="_x0000_s1167" type="#_x0000_t32" style="position:absolute;left:45977;top:53389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" strokecolor="black [3200]" strokeweight=".5pt">
                  <v:stroke startarrow="block" joinstyle="miter"/>
                </v:shape>
                <v:shape id="直線矢印コネクタ 259" o:spid="_x0000_s1168" type="#_x0000_t32" style="position:absolute;left:45977;top:69363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" strokecolor="black [3200]" strokeweight=".5pt">
                  <v:stroke startarrow="block" joinstyle="miter"/>
                </v:shape>
                <v:shape id="直線矢印コネクタ 260" o:spid="_x0000_s1169" type="#_x0000_t32" style="position:absolute;left:9058;top:37496;width:6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" strokecolor="black [3200]" strokeweight=".5pt">
                  <v:stroke startarrow="block" joinstyle="miter"/>
                </v:shape>
                <v:shape id="直線矢印コネクタ 261" o:spid="_x0000_s1170" type="#_x0000_t32" style="position:absolute;left:9058;top:53386;width:6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" strokecolor="black [3200]" strokeweight=".5pt">
                  <v:stroke startarrow="block" joinstyle="miter"/>
                </v:shape>
                <v:shape id="直線矢印コネクタ 262" o:spid="_x0000_s1171" type="#_x0000_t32" style="position:absolute;left:9058;top:69359;width:6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" strokecolor="black [3200]" strokeweight=".5pt">
                  <v:stroke startarrow="block" joinstyle="miter"/>
                </v:shape>
                <v:shape id="テキスト ボックス 263" o:spid="_x0000_s1172" type="#_x0000_t202" style="position:absolute;left:8294;top:34457;width:7233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2EF94A7" w14:textId="2C57D533" w:rsidR="00D002E9" w:rsidRDefault="00D002E9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ファイル</w:t>
                        </w:r>
                      </w:p>
                    </w:txbxContent>
                  </v:textbox>
                </v:shape>
                <v:shape id="テキスト ボックス 318" o:spid="_x0000_s1173" type="#_x0000_t202" style="position:absolute;left:8294;top:50351;width:7233;height:30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" filled="f" stroked="f" strokeweight=".5pt">
                  <v:textbox>
                    <w:txbxContent>
                      <w:p w14:paraId="383CB506" w14:textId="77777777" w:rsidR="00D002E9" w:rsidRDefault="00D002E9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ファイル</w:t>
                        </w:r>
                      </w:p>
                    </w:txbxContent>
                  </v:textbox>
                </v:shape>
                <v:shape id="テキスト ボックス 321" o:spid="_x0000_s1174" type="#_x0000_t202" style="position:absolute;left:6961;top:64305;width:9900;height:4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EW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vDe78H9TDoCcnIDAAD//wMAUEsBAi0AFAAGAAgAAAAhANvh9svuAAAAhQEAABMAAAAAAAAA&#10;AAAAAAAAAAAAAFtDb250ZW50X1R5cGVzXS54bWxQSwECLQAUAAYACAAAACEAWvQsW78AAAAVAQAA&#10;CwAAAAAAAAAAAAAAAAAfAQAAX3JlbHMvLnJlbHNQSwECLQAUAAYACAAAACEA9WhFjcYAAADcAAAA&#10;DwAAAAAAAAAAAAAAAAAHAgAAZHJzL2Rvd25yZXYueG1sUEsFBgAAAAADAAMAtwAAAPoCAAAAAA==&#10;" filled="f" stroked="f" strokeweight=".5pt">
                  <v:textbox>
                    <w:txbxContent>
                      <w:p w14:paraId="196EE393" w14:textId="77777777" w:rsidR="00D002E9" w:rsidRDefault="00D002E9" w:rsidP="00E932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コンテキスト</w:t>
                        </w:r>
                      </w:p>
                      <w:p w14:paraId="5DFEBEDB" w14:textId="647C8E60" w:rsidR="00D002E9" w:rsidRDefault="00D002E9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情報</w:t>
                        </w:r>
                      </w:p>
                    </w:txbxContent>
                  </v:textbox>
                </v:shape>
                <v:shape id="テキスト ボックス 323" o:spid="_x0000_s1175" type="#_x0000_t202" style="position:absolute;left:45027;top:34457;width:7233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n5hxgAAANwAAAAPAAAAZHJzL2Rvd25yZXYueG1sRI9BawIx&#10;FITvgv8hvEIvUrNVkL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avZ+YcYAAADcAAAA&#10;DwAAAAAAAAAAAAAAAAAHAgAAZHJzL2Rvd25yZXYueG1sUEsFBgAAAAADAAMAtwAAAPoCAAAAAA==&#10;" filled="f" stroked="f" strokeweight=".5pt">
                  <v:textbox>
                    <w:txbxContent>
                      <w:p w14:paraId="55F493B4" w14:textId="77777777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ファイル</w:t>
                        </w:r>
                      </w:p>
                    </w:txbxContent>
                  </v:textbox>
                </v:shape>
                <v:shape id="テキスト ボックス 324" o:spid="_x0000_s1176" type="#_x0000_t202" style="position:absolute;left:45027;top:50351;width:7233;height:30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+YV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5R/mFcYAAADcAAAA&#10;DwAAAAAAAAAAAAAAAAAHAgAAZHJzL2Rvd25yZXYueG1sUEsFBgAAAAADAAMAtwAAAPoCAAAAAA==&#10;" filled="f" stroked="f" strokeweight=".5pt">
                  <v:textbox>
                    <w:txbxContent>
                      <w:p w14:paraId="22D34732" w14:textId="77777777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ファイル</w:t>
                        </w:r>
                      </w:p>
                    </w:txbxContent>
                  </v:textbox>
                </v:shape>
                <v:shape id="テキスト ボックス 330" o:spid="_x0000_s1177" type="#_x0000_t202" style="position:absolute;left:43694;top:65151;width:9900;height:41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XbL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mp/OpCMgp3cAAAD//wMAUEsBAi0AFAAGAAgAAAAhANvh9svuAAAAhQEAABMAAAAAAAAAAAAA&#10;AAAAAAAAAFtDb250ZW50X1R5cGVzXS54bWxQSwECLQAUAAYACAAAACEAWvQsW78AAAAVAQAACwAA&#10;AAAAAAAAAAAAAAAfAQAAX3JlbHMvLnJlbHNQSwECLQAUAAYACAAAACEAH/12y8MAAADcAAAADwAA&#10;AAAAAAAAAAAAAAAHAgAAZHJzL2Rvd25yZXYueG1sUEsFBgAAAAADAAMAtwAAAPcCAAAAAA==&#10;" filled="f" stroked="f" strokeweight=".5pt">
                  <v:textbox>
                    <w:txbxContent>
                      <w:p w14:paraId="1E5F04BC" w14:textId="77777777" w:rsidR="0097053A" w:rsidRDefault="0097053A" w:rsidP="00037C73"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コンテキスト</w:t>
                        </w:r>
                      </w:p>
                      <w:p w14:paraId="3E456348" w14:textId="77777777" w:rsidR="0097053A" w:rsidRDefault="0097053A" w:rsidP="00037C73"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情報</w:t>
                        </w:r>
                      </w:p>
                    </w:txbxContent>
                  </v:textbox>
                </v:shape>
                <v:shape id="テキスト ボックス 333" o:spid="_x0000_s1178" type="#_x0000_t202" style="position:absolute;left:45027;top:30020;width:8567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" filled="f" stroked="f" strokeweight=".5pt">
                  <v:textbox>
                    <w:txbxContent>
                      <w:p w14:paraId="594DBE8D" w14:textId="0AFA9BA1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リクエスト</w:t>
                        </w:r>
                      </w:p>
                    </w:txbxContent>
                  </v:textbox>
                </v:shape>
                <v:shape id="テキスト ボックス 334" o:spid="_x0000_s1179" type="#_x0000_t202" style="position:absolute;left:45027;top:45911;width:8567;height:30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DI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8QRuZ9IRkPM/AAAA//8DAFBLAQItABQABgAIAAAAIQDb4fbL7gAAAIUBAAATAAAAAAAA&#10;AAAAAAAAAAAAAABbQ29udGVudF9UeXBlc10ueG1sUEsBAi0AFAAGAAgAAAAhAFr0LFu/AAAAFQEA&#10;AAsAAAAAAAAAAAAAAAAAHwEAAF9yZWxzLy5yZWxzUEsBAi0AFAAGAAgAAAAhAGDGcMjHAAAA3AAA&#10;AA8AAAAAAAAAAAAAAAAABwIAAGRycy9kb3ducmV2LnhtbFBLBQYAAAAAAwADALcAAAD7AgAAAAA=&#10;" filled="f" stroked="f" strokeweight=".5pt">
                  <v:textbox>
                    <w:txbxContent>
                      <w:p w14:paraId="16941AC4" w14:textId="05F7CA52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リクエスト</w:t>
                        </w:r>
                      </w:p>
                    </w:txbxContent>
                  </v:textbox>
                </v:shape>
                <v:shape id="テキスト ボックス 357" o:spid="_x0000_s1180" type="#_x0000_t202" style="position:absolute;left:45027;top:61767;width:8567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sf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E3LCx/HAAAA3AAA&#10;AA8AAAAAAAAAAAAAAAAABwIAAGRycy9kb3ducmV2LnhtbFBLBQYAAAAAAwADALcAAAD7AgAAAAA=&#10;" filled="f" stroked="f" strokeweight=".5pt">
                  <v:textbox>
                    <w:txbxContent>
                      <w:p w14:paraId="242039F2" w14:textId="77777777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リクエスト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0DDB23" w14:textId="2EEBE7B5" w:rsidR="00E44F0B" w:rsidRPr="000F1EA7" w:rsidRDefault="00E44F0B" w:rsidP="00E44F0B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４．１．１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３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506BDC">
        <w:rPr>
          <w:rFonts w:asciiTheme="minorHAnsi" w:hAnsiTheme="minorHAnsi"/>
        </w:rPr>
        <w:fldChar w:fldCharType="begin"/>
      </w:r>
      <w:r w:rsidR="00506BDC">
        <w:rPr>
          <w:rFonts w:asciiTheme="minorHAnsi" w:hAnsiTheme="minorHAnsi"/>
        </w:rPr>
        <w:instrText xml:space="preserve"> REF _Ref106110336 \h </w:instrText>
      </w:r>
      <w:r w:rsidR="00506BDC">
        <w:rPr>
          <w:rFonts w:asciiTheme="minorHAnsi" w:hAnsiTheme="minorHAnsi"/>
        </w:rPr>
      </w:r>
      <w:r w:rsidR="00506BDC">
        <w:rPr>
          <w:rFonts w:asciiTheme="minorHAnsi" w:hAnsiTheme="minorHAnsi"/>
        </w:rPr>
        <w:fldChar w:fldCharType="separate"/>
      </w:r>
      <w:r w:rsidR="00527119">
        <w:rPr>
          <w:rFonts w:hint="eastAsia"/>
        </w:rPr>
        <w:t>データ交換</w:t>
      </w:r>
      <w:r w:rsidR="00506BD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システム構成</w:t>
      </w:r>
      <w:r>
        <w:rPr>
          <w:rFonts w:asciiTheme="minorHAnsi" w:hAnsiTheme="minorHAnsi" w:hint="eastAsia"/>
        </w:rPr>
        <w:t>(</w:t>
      </w:r>
      <w:r>
        <w:rPr>
          <w:rFonts w:asciiTheme="minorHAnsi" w:hAnsiTheme="minorHAnsi"/>
        </w:rPr>
        <w:t>2/2)</w:t>
      </w:r>
    </w:p>
    <w:p w14:paraId="719C9DCF" w14:textId="77777777" w:rsidR="00E44F0B" w:rsidRDefault="00E44F0B" w:rsidP="00E44F0B">
      <w:pPr>
        <w:widowControl/>
        <w:jc w:val="left"/>
      </w:pPr>
      <w:r>
        <w:br w:type="page"/>
      </w:r>
    </w:p>
    <w:p w14:paraId="205F1513" w14:textId="77777777" w:rsidR="00E44F0B" w:rsidRDefault="00E44F0B" w:rsidP="00E44F0B">
      <w:pPr>
        <w:pStyle w:val="3"/>
      </w:pPr>
      <w:bookmarkStart w:id="109" w:name="_Toc68616678"/>
      <w:bookmarkStart w:id="110" w:name="_Toc68616679"/>
      <w:bookmarkStart w:id="111" w:name="_Toc68616680"/>
      <w:bookmarkStart w:id="112" w:name="_Toc68616681"/>
      <w:bookmarkStart w:id="113" w:name="_Toc68616682"/>
      <w:bookmarkStart w:id="114" w:name="_Toc68616688"/>
      <w:bookmarkStart w:id="115" w:name="_Toc68616693"/>
      <w:bookmarkStart w:id="116" w:name="_Toc68616698"/>
      <w:bookmarkStart w:id="117" w:name="_Toc68616703"/>
      <w:bookmarkStart w:id="118" w:name="_Toc68616708"/>
      <w:bookmarkStart w:id="119" w:name="_Toc68616713"/>
      <w:bookmarkStart w:id="120" w:name="_Toc68616714"/>
      <w:bookmarkStart w:id="121" w:name="_Toc68616715"/>
      <w:bookmarkStart w:id="122" w:name="_Toc68616721"/>
      <w:bookmarkStart w:id="123" w:name="_Toc68616726"/>
      <w:bookmarkStart w:id="124" w:name="_Toc68616731"/>
      <w:bookmarkStart w:id="125" w:name="_Toc68616736"/>
      <w:bookmarkStart w:id="126" w:name="_Toc68616741"/>
      <w:bookmarkStart w:id="127" w:name="_Toc68616746"/>
      <w:bookmarkStart w:id="128" w:name="_Toc68616751"/>
      <w:bookmarkStart w:id="129" w:name="_Toc68616756"/>
      <w:bookmarkStart w:id="130" w:name="_Toc68616761"/>
      <w:bookmarkStart w:id="131" w:name="_Toc68616766"/>
      <w:bookmarkStart w:id="132" w:name="_Toc68616771"/>
      <w:bookmarkStart w:id="133" w:name="_Toc68616772"/>
      <w:bookmarkStart w:id="134" w:name="_Toc108540597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>
        <w:rPr>
          <w:rFonts w:hint="eastAsia"/>
        </w:rPr>
        <w:lastRenderedPageBreak/>
        <w:t>公開インタフェース</w:t>
      </w:r>
      <w:bookmarkEnd w:id="134"/>
    </w:p>
    <w:p w14:paraId="7AB82B94" w14:textId="555FEB1A" w:rsidR="00E44F0B" w:rsidRPr="00475A01" w:rsidRDefault="00E44F0B" w:rsidP="00E44F0B">
      <w:r w:rsidRPr="00C054BC"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7</w:t>
      </w:r>
      <w:r w:rsidRPr="00C054BC">
        <w:rPr>
          <w:rFonts w:hint="eastAsia"/>
        </w:rPr>
        <w:t>_</w:t>
      </w:r>
      <w:r w:rsidRPr="00C054BC">
        <w:rPr>
          <w:rFonts w:hint="eastAsia"/>
        </w:rPr>
        <w:t>提供者</w:t>
      </w:r>
      <w:r w:rsidRPr="00C054BC">
        <w:rPr>
          <w:rFonts w:hint="eastAsia"/>
        </w:rPr>
        <w:t>_</w:t>
      </w:r>
      <w:r w:rsidRPr="00C054BC">
        <w:rPr>
          <w:rFonts w:hint="eastAsia"/>
        </w:rPr>
        <w:t>コネクタメイン</w:t>
      </w:r>
      <w:r w:rsidRPr="00C054BC">
        <w:rPr>
          <w:rFonts w:hint="eastAsia"/>
        </w:rPr>
        <w:t>.html</w:t>
      </w:r>
      <w:r>
        <w:rPr>
          <w:rFonts w:hint="eastAsia"/>
        </w:rPr>
        <w:t>」を参照すること。</w:t>
      </w:r>
    </w:p>
    <w:p w14:paraId="066CB705" w14:textId="77777777" w:rsidR="00E44F0B" w:rsidRPr="006E367D" w:rsidRDefault="00E44F0B" w:rsidP="00E44F0B"/>
    <w:p w14:paraId="13B5DDD0" w14:textId="77777777" w:rsidR="00E44F0B" w:rsidRDefault="00E44F0B" w:rsidP="00E44F0B">
      <w:pPr>
        <w:pStyle w:val="3"/>
      </w:pPr>
      <w:bookmarkStart w:id="135" w:name="_Ref59004837"/>
      <w:bookmarkStart w:id="136" w:name="_Toc108540598"/>
      <w:r>
        <w:rPr>
          <w:rFonts w:hint="eastAsia"/>
        </w:rPr>
        <w:t>内部データ一覧</w:t>
      </w:r>
      <w:bookmarkEnd w:id="135"/>
      <w:bookmarkEnd w:id="136"/>
    </w:p>
    <w:p w14:paraId="430B215F" w14:textId="77777777" w:rsidR="00E44F0B" w:rsidRDefault="00E44F0B" w:rsidP="00E44F0B">
      <w:r>
        <w:rPr>
          <w:rFonts w:hint="eastAsia"/>
        </w:rPr>
        <w:t>以下の内部データを保持する。</w:t>
      </w:r>
    </w:p>
    <w:p w14:paraId="1D0C04D1" w14:textId="3E3D911A" w:rsidR="00E44F0B" w:rsidRPr="00143052" w:rsidRDefault="00E44F0B" w:rsidP="00E44F0B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</w:instrText>
      </w:r>
      <w:r>
        <w:rPr>
          <w:rFonts w:asciiTheme="minorHAnsi" w:hAnsiTheme="minorHAnsi" w:hint="eastAsia"/>
        </w:rPr>
        <w:instrText>REF _Ref59004837 \r \h</w:instrText>
      </w:r>
      <w:r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</w:rPr>
        <w:t>４．１．３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-</w:t>
      </w:r>
      <w:r>
        <w:rPr>
          <w:rFonts w:asciiTheme="minorHAnsi" w:hAnsiTheme="minorHAnsi" w:hint="eastAsia"/>
        </w:rPr>
        <w:t>１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3"/>
        <w:gridCol w:w="2569"/>
        <w:gridCol w:w="6834"/>
      </w:tblGrid>
      <w:tr w:rsidR="00E44F0B" w14:paraId="3558FB76" w14:textId="77777777" w:rsidTr="00570E4F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218E74" w14:textId="77777777" w:rsidR="00E44F0B" w:rsidRDefault="00E44F0B" w:rsidP="00570E4F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62F1C0" w14:textId="77777777" w:rsidR="00E44F0B" w:rsidRDefault="00E44F0B" w:rsidP="00570E4F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データ</w:t>
            </w:r>
            <w:r>
              <w:rPr>
                <w:rFonts w:cstheme="majorHAnsi" w:hint="eastAsia"/>
              </w:rPr>
              <w:t>名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251A" w14:textId="77777777" w:rsidR="00E44F0B" w:rsidRDefault="00E44F0B" w:rsidP="00570E4F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E44F0B" w14:paraId="13B1FA97" w14:textId="77777777" w:rsidTr="00570E4F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AD5F" w14:textId="77777777" w:rsidR="00E44F0B" w:rsidRDefault="00E44F0B" w:rsidP="00570E4F">
            <w:pPr>
              <w:pStyle w:val="a8"/>
              <w:numPr>
                <w:ilvl w:val="0"/>
                <w:numId w:val="74"/>
              </w:numPr>
              <w:ind w:leftChars="0"/>
              <w:rPr>
                <w:rFonts w:cstheme="majorHAnsi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D546" w14:textId="31529606" w:rsidR="00E44F0B" w:rsidRDefault="00E44F0B" w:rsidP="00570E4F">
            <w:r>
              <w:rPr>
                <w:rFonts w:hint="eastAsia"/>
              </w:rPr>
              <w:t>u</w:t>
            </w:r>
            <w:r>
              <w:t>rl_</w:t>
            </w:r>
            <w:r w:rsidR="009B0FA7">
              <w:t xml:space="preserve"> </w:t>
            </w:r>
            <w:r w:rsidR="009B0FA7" w:rsidRPr="009B0FA7">
              <w:t>authorization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CE60" w14:textId="0FE589C7" w:rsidR="00E44F0B" w:rsidRDefault="00E44F0B" w:rsidP="00570E4F">
            <w:r>
              <w:rPr>
                <w:rFonts w:ascii="ＭＳ 明朝" w:eastAsia="ＭＳ 明朝" w:hAnsi="ＭＳ 明朝" w:cs="ＭＳ 明朝" w:hint="eastAsia"/>
              </w:rPr>
              <w:t xml:space="preserve">提供者コネクタ </w:t>
            </w:r>
            <w:r w:rsidR="006C7B98">
              <w:rPr>
                <w:rFonts w:ascii="ＭＳ 明朝" w:eastAsia="ＭＳ 明朝" w:hAnsi="ＭＳ 明朝" w:cs="ＭＳ 明朝" w:hint="eastAsia"/>
              </w:rPr>
              <w:t>認可I/F</w:t>
            </w:r>
            <w:r>
              <w:rPr>
                <w:rFonts w:ascii="ＭＳ 明朝" w:eastAsia="ＭＳ 明朝" w:hAnsi="ＭＳ 明朝" w:cs="ＭＳ 明朝" w:hint="eastAsia"/>
              </w:rPr>
              <w:t>の</w:t>
            </w:r>
            <w:r w:rsidR="00D04BF4">
              <w:rPr>
                <w:rFonts w:ascii="ＭＳ 明朝" w:eastAsia="ＭＳ 明朝" w:hAnsi="ＭＳ 明朝" w:cs="ＭＳ 明朝" w:hint="eastAsia"/>
              </w:rPr>
              <w:t>認可トークン取得、認可トークン検証、</w:t>
            </w:r>
            <w:r w:rsidR="00AD6BFC">
              <w:rPr>
                <w:rFonts w:ascii="ＭＳ 明朝" w:eastAsia="ＭＳ 明朝" w:hAnsi="ＭＳ 明朝" w:cs="ＭＳ 明朝" w:hint="eastAsia"/>
              </w:rPr>
              <w:t>認可</w:t>
            </w:r>
            <w:r w:rsidR="00D04BF4">
              <w:rPr>
                <w:rFonts w:ascii="ＭＳ 明朝" w:eastAsia="ＭＳ 明朝" w:hAnsi="ＭＳ 明朝" w:cs="ＭＳ 明朝" w:hint="eastAsia"/>
              </w:rPr>
              <w:t>確認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E44F0B" w14:paraId="5E4E5248" w14:textId="77777777" w:rsidTr="00570E4F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31CC" w14:textId="77777777" w:rsidR="00E44F0B" w:rsidRDefault="00E44F0B" w:rsidP="00570E4F">
            <w:pPr>
              <w:pStyle w:val="a8"/>
              <w:numPr>
                <w:ilvl w:val="0"/>
                <w:numId w:val="74"/>
              </w:numPr>
              <w:ind w:leftChars="0"/>
              <w:rPr>
                <w:rFonts w:cstheme="majorHAnsi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28C4" w14:textId="77777777" w:rsidR="00E44F0B" w:rsidRDefault="00E44F0B" w:rsidP="00570E4F">
            <w:r>
              <w:rPr>
                <w:rFonts w:asciiTheme="minorHAnsi" w:hAnsiTheme="minorHAnsi" w:cstheme="majorHAnsi"/>
                <w:color w:val="000000" w:themeColor="text1"/>
              </w:rPr>
              <w:t>url_eventwithhash_sent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AFE2" w14:textId="24DBDD52" w:rsidR="00E44F0B" w:rsidRDefault="00E44F0B" w:rsidP="00570E4F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提供者コネクタ </w:t>
            </w:r>
            <w:r w:rsidR="007B06BC">
              <w:rPr>
                <w:rFonts w:ascii="ＭＳ 明朝" w:eastAsia="ＭＳ 明朝" w:hAnsi="ＭＳ 明朝" w:cs="ＭＳ 明朝" w:hint="eastAsia"/>
              </w:rPr>
              <w:t>来歴管理I/F</w:t>
            </w:r>
            <w:r>
              <w:rPr>
                <w:rFonts w:asciiTheme="minorHAnsi" w:eastAsia="ＭＳ 明朝" w:hAnsiTheme="minorHAnsi" w:cs="ＭＳ 明朝" w:hint="eastAsia"/>
              </w:rPr>
              <w:t>の送信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履歴登録要求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  <w:r>
              <w:rPr>
                <w:rFonts w:ascii="ＭＳ 明朝" w:eastAsia="ＭＳ 明朝" w:hAnsi="ＭＳ 明朝" w:cs="ＭＳ 明朝" w:hint="eastAsia"/>
              </w:rPr>
              <w:t xml:space="preserve"> </w:t>
            </w:r>
          </w:p>
        </w:tc>
      </w:tr>
    </w:tbl>
    <w:p w14:paraId="7DB7848C" w14:textId="77777777" w:rsidR="00E44F0B" w:rsidRPr="0039037F" w:rsidRDefault="00E44F0B" w:rsidP="00E44F0B"/>
    <w:p w14:paraId="0464DA63" w14:textId="77777777" w:rsidR="00E44F0B" w:rsidRDefault="00E44F0B" w:rsidP="00E44F0B">
      <w:pPr>
        <w:pStyle w:val="3"/>
      </w:pPr>
      <w:bookmarkStart w:id="137" w:name="_Toc108540599"/>
      <w:r>
        <w:rPr>
          <w:rFonts w:hint="eastAsia"/>
        </w:rPr>
        <w:t>コンフィグ定義</w:t>
      </w:r>
      <w:bookmarkEnd w:id="137"/>
    </w:p>
    <w:p w14:paraId="2C1AAE41" w14:textId="0201DACE" w:rsidR="00E44F0B" w:rsidRDefault="00E44F0B" w:rsidP="00E44F0B">
      <w:pPr>
        <w:widowControl/>
        <w:ind w:firstLineChars="100" w:firstLine="210"/>
        <w:jc w:val="left"/>
        <w:rPr>
          <w:rFonts w:asciiTheme="minorHAnsi" w:hAnsiTheme="minorHAnsi" w:cstheme="majorBidi"/>
        </w:rPr>
      </w:pPr>
      <w:r>
        <w:rPr>
          <w:rFonts w:asciiTheme="minorHAnsi" w:hAnsiTheme="minorHAnsi" w:cstheme="majorBidi" w:hint="eastAsia"/>
        </w:rPr>
        <w:t>コンフィグの一覧は「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基本設計書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_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別紙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2_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コンフィグパラメータ一覧</w:t>
      </w:r>
      <w:r>
        <w:rPr>
          <w:rFonts w:asciiTheme="minorHAnsi" w:hAnsiTheme="minorHAnsi" w:cstheme="majorHAnsi"/>
          <w:color w:val="000000" w:themeColor="text1"/>
          <w:kern w:val="0"/>
        </w:rPr>
        <w:t>.xlsx</w:t>
      </w:r>
      <w:r>
        <w:rPr>
          <w:rFonts w:asciiTheme="minorHAnsi" w:hAnsiTheme="minorHAnsi" w:cstheme="majorBidi" w:hint="eastAsia"/>
        </w:rPr>
        <w:t>」を参照すること。</w:t>
      </w:r>
    </w:p>
    <w:p w14:paraId="169BC67D" w14:textId="77777777" w:rsidR="00E44F0B" w:rsidRDefault="00E44F0B" w:rsidP="00E44F0B">
      <w:pPr>
        <w:widowControl/>
        <w:jc w:val="left"/>
        <w:rPr>
          <w:rFonts w:asciiTheme="minorHAnsi" w:hAnsiTheme="minorHAnsi" w:cstheme="majorBidi"/>
        </w:rPr>
      </w:pPr>
    </w:p>
    <w:p w14:paraId="711A58D6" w14:textId="77777777" w:rsidR="00E44F0B" w:rsidRPr="00246EBC" w:rsidRDefault="00E44F0B" w:rsidP="00E44F0B">
      <w:pPr>
        <w:widowControl/>
        <w:jc w:val="left"/>
        <w:rPr>
          <w:rFonts w:asciiTheme="minorHAnsi" w:hAnsiTheme="minorHAnsi"/>
        </w:rPr>
        <w:sectPr w:rsidR="00E44F0B" w:rsidRPr="00246EBC" w:rsidSect="000275DD">
          <w:footerReference w:type="default" r:id="rId16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1ACF091F" w14:textId="77777777" w:rsidR="00E44F0B" w:rsidRPr="003C10AB" w:rsidRDefault="00E44F0B" w:rsidP="00E44F0B">
      <w:pPr>
        <w:pStyle w:val="2"/>
      </w:pPr>
      <w:bookmarkStart w:id="138" w:name="_Toc108540600"/>
      <w:r>
        <w:rPr>
          <w:rFonts w:hint="eastAsia"/>
        </w:rPr>
        <w:lastRenderedPageBreak/>
        <w:t>機能詳細</w:t>
      </w:r>
      <w:bookmarkEnd w:id="138"/>
    </w:p>
    <w:p w14:paraId="139DBC03" w14:textId="77777777" w:rsidR="00E44F0B" w:rsidRDefault="00E44F0B" w:rsidP="00E44F0B">
      <w:pPr>
        <w:pStyle w:val="3"/>
      </w:pPr>
      <w:bookmarkStart w:id="139" w:name="_Toc108540601"/>
      <w:r>
        <w:rPr>
          <w:rFonts w:hint="eastAsia"/>
        </w:rPr>
        <w:t>コネクタメイン機能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139"/>
    </w:p>
    <w:p w14:paraId="25427916" w14:textId="3FA31D4C" w:rsidR="00E44F0B" w:rsidRDefault="00E44F0B" w:rsidP="00E44F0B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４．２．１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9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"/>
        <w:gridCol w:w="2081"/>
        <w:gridCol w:w="3073"/>
        <w:gridCol w:w="2310"/>
        <w:gridCol w:w="1018"/>
        <w:gridCol w:w="1052"/>
      </w:tblGrid>
      <w:tr w:rsidR="0029041A" w:rsidRPr="00246EBC" w14:paraId="621644EF" w14:textId="77777777" w:rsidTr="000275DD">
        <w:trPr>
          <w:jc w:val="center"/>
        </w:trPr>
        <w:tc>
          <w:tcPr>
            <w:tcW w:w="333" w:type="dxa"/>
            <w:shd w:val="clear" w:color="auto" w:fill="D9D9D9" w:themeFill="background1" w:themeFillShade="D9"/>
          </w:tcPr>
          <w:p w14:paraId="022C0B1A" w14:textId="77777777" w:rsidR="00E44F0B" w:rsidRPr="00246EBC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EB28A35" w14:textId="77777777" w:rsidR="00E44F0B" w:rsidRPr="00246EBC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526D0213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3AF5762F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14:paraId="75C3B666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70395246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275DD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37408"/>
              </w:rPr>
              <w:t>メソッド</w:t>
            </w:r>
          </w:p>
        </w:tc>
      </w:tr>
      <w:tr w:rsidR="00864A97" w:rsidRPr="00246EBC" w14:paraId="75BF7A9D" w14:textId="77777777" w:rsidTr="000275DD">
        <w:trPr>
          <w:jc w:val="center"/>
        </w:trPr>
        <w:tc>
          <w:tcPr>
            <w:tcW w:w="333" w:type="dxa"/>
          </w:tcPr>
          <w:p w14:paraId="0B5F6842" w14:textId="77777777" w:rsidR="00E44F0B" w:rsidRPr="00246EBC" w:rsidRDefault="00E44F0B" w:rsidP="00570E4F">
            <w:pPr>
              <w:pStyle w:val="a8"/>
              <w:numPr>
                <w:ilvl w:val="0"/>
                <w:numId w:val="84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081" w:type="dxa"/>
          </w:tcPr>
          <w:p w14:paraId="662F60E0" w14:textId="5D217516" w:rsidR="00E44F0B" w:rsidRPr="00246EBC" w:rsidRDefault="008F65CA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F65CA">
              <w:rPr>
                <w:rFonts w:asciiTheme="minorHAnsi" w:hAnsiTheme="minorHAnsi" w:cstheme="majorHAnsi" w:hint="eastAsia"/>
                <w:color w:val="000000" w:themeColor="text1"/>
              </w:rPr>
              <w:t>カタログ検索</w:t>
            </w:r>
            <w:r w:rsidR="00C90466">
              <w:rPr>
                <w:rFonts w:asciiTheme="minorHAnsi" w:hAnsiTheme="minorHAnsi" w:cstheme="majorHAnsi"/>
                <w:color w:val="000000" w:themeColor="text1"/>
              </w:rPr>
              <w:br/>
            </w:r>
            <w:r w:rsidRPr="008F65CA">
              <w:rPr>
                <w:rFonts w:asciiTheme="minorHAnsi" w:hAnsiTheme="minorHAnsi" w:cstheme="majorHAnsi" w:hint="eastAsia"/>
                <w:color w:val="000000" w:themeColor="text1"/>
              </w:rPr>
              <w:t>（詳細検索）</w:t>
            </w:r>
          </w:p>
        </w:tc>
        <w:tc>
          <w:tcPr>
            <w:tcW w:w="3073" w:type="dxa"/>
          </w:tcPr>
          <w:p w14:paraId="42A4545B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C</w:t>
            </w:r>
            <w:r>
              <w:rPr>
                <w:rFonts w:asciiTheme="minorHAnsi" w:hAnsiTheme="minorHAnsi" w:cstheme="majorHAnsi"/>
                <w:color w:val="000000" w:themeColor="text1"/>
              </w:rPr>
              <w:t>KAN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を利用し、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カタログ情報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を取得する。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API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ユーザが指定した条件に従い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カタログ情報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を取得する。</w:t>
            </w:r>
          </w:p>
        </w:tc>
        <w:tc>
          <w:tcPr>
            <w:tcW w:w="2310" w:type="dxa"/>
          </w:tcPr>
          <w:p w14:paraId="3544FEE0" w14:textId="7D58A7E6" w:rsidR="00E44F0B" w:rsidRPr="004C3F11" w:rsidRDefault="00B14963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14963">
              <w:rPr>
                <w:rFonts w:asciiTheme="minorHAnsi" w:hAnsiTheme="minorHAnsi" w:cstheme="majorHAnsi"/>
                <w:color w:val="000000" w:themeColor="text1"/>
              </w:rPr>
              <w:t>/cadde/api/v4/catalog</w:t>
            </w:r>
          </w:p>
        </w:tc>
        <w:tc>
          <w:tcPr>
            <w:tcW w:w="1018" w:type="dxa"/>
          </w:tcPr>
          <w:p w14:paraId="32F2ACB8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search</w:t>
            </w:r>
          </w:p>
        </w:tc>
        <w:tc>
          <w:tcPr>
            <w:tcW w:w="1052" w:type="dxa"/>
          </w:tcPr>
          <w:p w14:paraId="22D8E46A" w14:textId="77777777" w:rsidR="00E44F0B" w:rsidRDefault="00E44F0B" w:rsidP="000275DD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864A97" w:rsidRPr="00246EBC" w14:paraId="7A045306" w14:textId="77777777" w:rsidTr="000275DD">
        <w:trPr>
          <w:jc w:val="center"/>
        </w:trPr>
        <w:tc>
          <w:tcPr>
            <w:tcW w:w="333" w:type="dxa"/>
          </w:tcPr>
          <w:p w14:paraId="4DCFDD82" w14:textId="77777777" w:rsidR="00E44F0B" w:rsidRPr="00246EBC" w:rsidRDefault="00E44F0B" w:rsidP="00570E4F">
            <w:pPr>
              <w:pStyle w:val="a8"/>
              <w:numPr>
                <w:ilvl w:val="0"/>
                <w:numId w:val="84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081" w:type="dxa"/>
          </w:tcPr>
          <w:p w14:paraId="3A71A376" w14:textId="503952A6" w:rsidR="00E44F0B" w:rsidRPr="00BB3B43" w:rsidRDefault="003F52F9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hint="eastAsia"/>
              </w:rPr>
              <w:t>データ交換</w:t>
            </w:r>
          </w:p>
        </w:tc>
        <w:tc>
          <w:tcPr>
            <w:tcW w:w="3073" w:type="dxa"/>
          </w:tcPr>
          <w:p w14:paraId="3498BA8A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契約情報の確認を行い、データ管理からファイル取得を行う。</w:t>
            </w:r>
          </w:p>
          <w:p w14:paraId="6238FD59" w14:textId="581BE88A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ファイル取得後、</w:t>
            </w:r>
            <w:r w:rsidR="007B06BC">
              <w:rPr>
                <w:rFonts w:asciiTheme="minorHAnsi" w:hAnsiTheme="minorHAnsi" w:cstheme="majorHAnsi" w:hint="eastAsia"/>
                <w:color w:val="000000" w:themeColor="text1"/>
              </w:rPr>
              <w:t>来歴管理</w:t>
            </w:r>
            <w:r w:rsidR="007B06BC">
              <w:rPr>
                <w:rFonts w:asciiTheme="minorHAnsi" w:hAnsiTheme="minorHAnsi" w:cstheme="majorHAnsi" w:hint="eastAsia"/>
                <w:color w:val="000000" w:themeColor="text1"/>
              </w:rPr>
              <w:t>I/F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に送信履歴要求を行う。</w:t>
            </w:r>
          </w:p>
        </w:tc>
        <w:tc>
          <w:tcPr>
            <w:tcW w:w="2310" w:type="dxa"/>
          </w:tcPr>
          <w:p w14:paraId="3F5C2888" w14:textId="73063637" w:rsidR="00E44F0B" w:rsidRPr="00BB3B43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B3B43">
              <w:rPr>
                <w:rFonts w:asciiTheme="minorHAnsi" w:hAnsiTheme="minorHAnsi" w:cstheme="majorHAnsi"/>
                <w:color w:val="000000" w:themeColor="text1"/>
              </w:rPr>
              <w:t>/cadde/api/v</w:t>
            </w:r>
            <w:r w:rsidR="00B14963">
              <w:rPr>
                <w:rFonts w:asciiTheme="minorHAnsi" w:hAnsiTheme="minorHAnsi" w:cstheme="majorHAnsi" w:hint="eastAsia"/>
                <w:color w:val="000000" w:themeColor="text1"/>
              </w:rPr>
              <w:t>4</w:t>
            </w:r>
            <w:r w:rsidRPr="00BB3B43">
              <w:rPr>
                <w:rFonts w:asciiTheme="minorHAnsi" w:hAnsiTheme="minorHAnsi" w:cstheme="majorHAnsi"/>
                <w:color w:val="000000" w:themeColor="text1"/>
              </w:rPr>
              <w:t>/file</w:t>
            </w:r>
          </w:p>
        </w:tc>
        <w:tc>
          <w:tcPr>
            <w:tcW w:w="1018" w:type="dxa"/>
          </w:tcPr>
          <w:p w14:paraId="4D8BC425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files</w:t>
            </w:r>
          </w:p>
        </w:tc>
        <w:tc>
          <w:tcPr>
            <w:tcW w:w="1052" w:type="dxa"/>
          </w:tcPr>
          <w:p w14:paraId="05F09803" w14:textId="77777777" w:rsidR="00E44F0B" w:rsidRDefault="00E44F0B" w:rsidP="000275DD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57ED47AC" w14:textId="692B8554" w:rsidR="002C5039" w:rsidRDefault="002C5039" w:rsidP="002C5039">
      <w:r>
        <w:br w:type="page"/>
      </w:r>
    </w:p>
    <w:p w14:paraId="307B30D4" w14:textId="77777777" w:rsidR="002C5039" w:rsidRPr="002C5039" w:rsidRDefault="002C5039"/>
    <w:p w14:paraId="44E37F1B" w14:textId="77777777" w:rsidR="00E44F0B" w:rsidRDefault="00E44F0B" w:rsidP="00766488">
      <w:pPr>
        <w:pStyle w:val="3"/>
      </w:pPr>
      <w:bookmarkStart w:id="140" w:name="_Toc108540602"/>
      <w:r>
        <w:rPr>
          <w:rFonts w:hint="eastAsia"/>
        </w:rPr>
        <w:t>処理フロー</w:t>
      </w:r>
      <w:bookmarkEnd w:id="140"/>
    </w:p>
    <w:p w14:paraId="668FFEAE" w14:textId="4BDF13BD" w:rsidR="00E44F0B" w:rsidRPr="00F259C7" w:rsidRDefault="008F65CA" w:rsidP="00CD0979">
      <w:pPr>
        <w:pStyle w:val="4"/>
      </w:pPr>
      <w:bookmarkStart w:id="141" w:name="_Ref106110324"/>
      <w:r w:rsidRPr="008F65CA">
        <w:rPr>
          <w:rFonts w:hint="eastAsia"/>
        </w:rPr>
        <w:t>カタログ検索</w:t>
      </w:r>
      <w:r w:rsidRPr="008F65CA">
        <w:rPr>
          <w:rFonts w:hint="eastAsia"/>
        </w:rPr>
        <w:t>(</w:t>
      </w:r>
      <w:r w:rsidRPr="008F65CA">
        <w:rPr>
          <w:rFonts w:hint="eastAsia"/>
        </w:rPr>
        <w:t>詳細検索</w:t>
      </w:r>
      <w:r w:rsidRPr="008F65CA">
        <w:rPr>
          <w:rFonts w:hint="eastAsia"/>
        </w:rPr>
        <w:t>)</w:t>
      </w:r>
      <w:bookmarkEnd w:id="141"/>
    </w:p>
    <w:p w14:paraId="3D2A4B2D" w14:textId="701A530E" w:rsidR="00E44F0B" w:rsidRDefault="00E44F0B" w:rsidP="00E44F0B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パラメータとして、クエリストリング、</w:t>
      </w:r>
      <w:r w:rsidR="00F23085">
        <w:rPr>
          <w:rFonts w:hint="eastAsia"/>
        </w:rPr>
        <w:t>認証トークン</w:t>
      </w:r>
      <w:r>
        <w:rPr>
          <w:rFonts w:hint="eastAsia"/>
        </w:rPr>
        <w:t>を取得する。</w:t>
      </w:r>
      <w:r w:rsidR="00F23085">
        <w:rPr>
          <w:rFonts w:hint="eastAsia"/>
        </w:rPr>
        <w:t>認証トークン</w:t>
      </w:r>
      <w:r>
        <w:rPr>
          <w:rFonts w:hint="eastAsia"/>
        </w:rPr>
        <w:t>が取得できない場合は</w:t>
      </w:r>
      <w:r w:rsidR="00E00D7C" w:rsidRPr="009E40EE">
        <w:rPr>
          <w:rFonts w:hint="eastAsia"/>
        </w:rPr>
        <w:t>独自</w:t>
      </w:r>
      <w:r w:rsidR="00E00D7C" w:rsidRPr="009E40EE">
        <w:rPr>
          <w:rFonts w:hint="eastAsia"/>
        </w:rPr>
        <w:t>Exception</w:t>
      </w:r>
      <w:r w:rsidR="00E00D7C" w:rsidRPr="009E40EE">
        <w:rPr>
          <w:rFonts w:hint="eastAsia"/>
        </w:rPr>
        <w:t>を発生させる。</w:t>
      </w:r>
    </w:p>
    <w:p w14:paraId="1A92E1C1" w14:textId="2CE091A4" w:rsidR="00E44F0B" w:rsidRDefault="00E44F0B" w:rsidP="00E44F0B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クエリストリングをログ出力する。</w:t>
      </w:r>
    </w:p>
    <w:p w14:paraId="3C1D2DFD" w14:textId="77777777" w:rsidR="00A25535" w:rsidRDefault="009E40EE" w:rsidP="00A42A10">
      <w:pPr>
        <w:pStyle w:val="a8"/>
        <w:numPr>
          <w:ilvl w:val="0"/>
          <w:numId w:val="33"/>
        </w:numPr>
        <w:ind w:leftChars="0"/>
        <w:jc w:val="left"/>
      </w:pPr>
      <w:r w:rsidRPr="009E40EE">
        <w:rPr>
          <w:rFonts w:hint="eastAsia"/>
        </w:rPr>
        <w:t>各コンフィグファイルから以下を取得する。コンフィグから情報が取得できない場合、独自</w:t>
      </w:r>
      <w:r w:rsidRPr="009E40EE">
        <w:rPr>
          <w:rFonts w:hint="eastAsia"/>
        </w:rPr>
        <w:t>Exception</w:t>
      </w:r>
      <w:r w:rsidRPr="009E40EE">
        <w:rPr>
          <w:rFonts w:hint="eastAsia"/>
        </w:rPr>
        <w:t>を発生させる。</w:t>
      </w:r>
    </w:p>
    <w:p w14:paraId="1D9AE8C8" w14:textId="0D421B47" w:rsidR="00A25535" w:rsidRDefault="00A25535" w:rsidP="00A25535">
      <w:pPr>
        <w:pStyle w:val="a8"/>
        <w:numPr>
          <w:ilvl w:val="1"/>
          <w:numId w:val="33"/>
        </w:numPr>
        <w:ind w:leftChars="0" w:left="709" w:hanging="289"/>
      </w:pPr>
      <w:r>
        <w:rPr>
          <w:rFonts w:hint="eastAsia"/>
        </w:rPr>
        <w:t>c</w:t>
      </w:r>
      <w:r>
        <w:t>kan.json</w:t>
      </w:r>
    </w:p>
    <w:p w14:paraId="5AE0FD46" w14:textId="77777777" w:rsidR="00A25535" w:rsidRDefault="00A25535" w:rsidP="00A25535">
      <w:pPr>
        <w:pStyle w:val="a8"/>
        <w:numPr>
          <w:ilvl w:val="2"/>
          <w:numId w:val="33"/>
        </w:numPr>
        <w:ind w:leftChars="0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 w:rsidRPr="00033078">
        <w:t xml:space="preserve"> </w:t>
      </w:r>
      <w:r>
        <w:t>(</w:t>
      </w:r>
      <w:r w:rsidRPr="00F16E98">
        <w:t>detail_ckan_url</w:t>
      </w:r>
      <w:r>
        <w:t xml:space="preserve">) </w:t>
      </w:r>
    </w:p>
    <w:p w14:paraId="04613E40" w14:textId="77777777" w:rsidR="00A25535" w:rsidRDefault="00A25535" w:rsidP="00A25535">
      <w:pPr>
        <w:pStyle w:val="a8"/>
        <w:numPr>
          <w:ilvl w:val="2"/>
          <w:numId w:val="33"/>
        </w:numPr>
        <w:ind w:leftChars="0"/>
      </w:pPr>
      <w:r>
        <w:rPr>
          <w:rFonts w:hint="eastAsia"/>
        </w:rPr>
        <w:t>認可設定（</w:t>
      </w:r>
      <w:r w:rsidRPr="004E2BBE">
        <w:t>authorization</w:t>
      </w:r>
      <w:r>
        <w:rPr>
          <w:rFonts w:hint="eastAsia"/>
        </w:rPr>
        <w:t>）</w:t>
      </w:r>
    </w:p>
    <w:p w14:paraId="219DCC3B" w14:textId="77777777" w:rsidR="00A25535" w:rsidRDefault="00A25535" w:rsidP="00A25535">
      <w:pPr>
        <w:pStyle w:val="a8"/>
        <w:numPr>
          <w:ilvl w:val="1"/>
          <w:numId w:val="33"/>
        </w:numPr>
        <w:ind w:leftChars="0" w:left="709" w:hanging="289"/>
      </w:pPr>
      <w:r>
        <w:rPr>
          <w:rFonts w:hint="eastAsia"/>
        </w:rPr>
        <w:t>c</w:t>
      </w:r>
      <w:r>
        <w:t>onnector.json</w:t>
      </w:r>
    </w:p>
    <w:p w14:paraId="3DB0C901" w14:textId="77777777" w:rsidR="00A25535" w:rsidRPr="004F1FC8" w:rsidRDefault="00A25535" w:rsidP="00A25535">
      <w:pPr>
        <w:pStyle w:val="a8"/>
        <w:numPr>
          <w:ilvl w:val="2"/>
          <w:numId w:val="33"/>
        </w:numPr>
        <w:ind w:leftChars="0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</w:t>
      </w:r>
      <w:r>
        <w:t>(</w:t>
      </w:r>
      <w:r w:rsidRPr="00F16E98">
        <w:t>provider_id</w:t>
      </w:r>
      <w:r>
        <w:t>)</w:t>
      </w:r>
      <w:r w:rsidDel="009E40EE">
        <w:rPr>
          <w:rFonts w:hint="eastAsia"/>
        </w:rPr>
        <w:t xml:space="preserve"> </w:t>
      </w:r>
    </w:p>
    <w:p w14:paraId="255B0C55" w14:textId="061E42F2" w:rsidR="00A25535" w:rsidRPr="00FE1F2B" w:rsidRDefault="0091027E" w:rsidP="00A42A10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認証トークンが</w:t>
      </w:r>
      <w:r>
        <w:rPr>
          <w:rFonts w:hint="eastAsia"/>
        </w:rPr>
        <w:t>None</w:t>
      </w:r>
      <w:r>
        <w:rPr>
          <w:rFonts w:hint="eastAsia"/>
        </w:rPr>
        <w:t>でない場合、</w:t>
      </w:r>
      <w:r w:rsidR="004B0FEF">
        <w:rPr>
          <w:rFonts w:hint="eastAsia"/>
        </w:rPr>
        <w:t>認証トークン</w:t>
      </w:r>
      <w:r w:rsidR="004B0FEF" w:rsidRPr="00A25535">
        <w:rPr>
          <w:rFonts w:hint="eastAsia"/>
        </w:rPr>
        <w:t>、</w:t>
      </w:r>
      <w:r w:rsidR="003E3FEE">
        <w:rPr>
          <w:rFonts w:hint="eastAsia"/>
        </w:rPr>
        <w:t>CADDE</w:t>
      </w:r>
      <w:r w:rsidR="003E3FEE">
        <w:rPr>
          <w:rFonts w:hint="eastAsia"/>
        </w:rPr>
        <w:t>ユーザ</w:t>
      </w:r>
      <w:r w:rsidR="003E3FEE">
        <w:rPr>
          <w:rFonts w:hint="eastAsia"/>
        </w:rPr>
        <w:t>ID</w:t>
      </w:r>
      <w:r w:rsidR="003E3FEE">
        <w:rPr>
          <w:rFonts w:hint="eastAsia"/>
        </w:rPr>
        <w:t>（提供者）、</w:t>
      </w:r>
      <w:r w:rsidR="004B0FEF" w:rsidRPr="00A25535">
        <w:rPr>
          <w:rFonts w:hint="eastAsia"/>
        </w:rPr>
        <w:t>提供者コネクタ</w:t>
      </w:r>
      <w:r w:rsidR="004B0FEF" w:rsidRPr="00A25535">
        <w:rPr>
          <w:rFonts w:hint="eastAsia"/>
        </w:rPr>
        <w:t>I</w:t>
      </w:r>
      <w:r w:rsidR="004B0FEF" w:rsidRPr="00A25535">
        <w:t>D</w:t>
      </w:r>
      <w:r w:rsidR="004B0FEF" w:rsidRPr="00A25535">
        <w:rPr>
          <w:rFonts w:hint="eastAsia"/>
        </w:rPr>
        <w:t>、提供者側コネクタのシークレットを引数として、</w:t>
      </w:r>
      <w:r w:rsidR="006C7B98" w:rsidRPr="00A25535">
        <w:rPr>
          <w:rFonts w:hint="eastAsia"/>
        </w:rPr>
        <w:t>認可</w:t>
      </w:r>
      <w:r w:rsidR="006C7B98" w:rsidRPr="00A25535">
        <w:rPr>
          <w:rFonts w:hint="eastAsia"/>
        </w:rPr>
        <w:t>I/F</w:t>
      </w:r>
      <w:r w:rsidR="004B0FEF" w:rsidRPr="00A25535">
        <w:rPr>
          <w:rFonts w:hint="eastAsia"/>
        </w:rPr>
        <w:t>の認可トークン取得を呼び出す。</w:t>
      </w:r>
    </w:p>
    <w:p w14:paraId="288B1198" w14:textId="77777777" w:rsidR="004B0FEF" w:rsidRDefault="004B0FEF" w:rsidP="00A42A10">
      <w:pPr>
        <w:pStyle w:val="a8"/>
        <w:numPr>
          <w:ilvl w:val="0"/>
          <w:numId w:val="33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7A2EC19E" w14:textId="77777777" w:rsidR="004B0FEF" w:rsidRPr="00327BF6" w:rsidRDefault="004B0FEF" w:rsidP="001835C7">
      <w:pPr>
        <w:pStyle w:val="a8"/>
        <w:numPr>
          <w:ilvl w:val="2"/>
          <w:numId w:val="128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」の場合は、</w:t>
      </w:r>
      <w:r>
        <w:rPr>
          <w:rFonts w:hint="eastAsia"/>
          <w:kern w:val="0"/>
        </w:rPr>
        <w:t>レスポンス</w:t>
      </w:r>
      <w:r w:rsidRPr="008506D3">
        <w:rPr>
          <w:rFonts w:hint="eastAsia"/>
          <w:kern w:val="0"/>
        </w:rPr>
        <w:t>のヘッダ</w:t>
      </w:r>
      <w:r w:rsidRPr="008506D3">
        <w:rPr>
          <w:rFonts w:hint="eastAsia"/>
          <w:kern w:val="0"/>
        </w:rPr>
        <w:t>"</w:t>
      </w:r>
      <w:r w:rsidRPr="00E63CDF">
        <w:t xml:space="preserve"> </w:t>
      </w:r>
      <w:r w:rsidRPr="00E63CDF">
        <w:rPr>
          <w:kern w:val="0"/>
        </w:rPr>
        <w:t>auth_token</w:t>
      </w:r>
      <w:r w:rsidRPr="00E63CDF">
        <w:rPr>
          <w:rFonts w:hint="eastAsia"/>
          <w:kern w:val="0"/>
        </w:rPr>
        <w:t xml:space="preserve"> </w:t>
      </w:r>
      <w:r w:rsidRPr="008506D3">
        <w:rPr>
          <w:rFonts w:hint="eastAsia"/>
          <w:kern w:val="0"/>
        </w:rPr>
        <w:t>"</w:t>
      </w:r>
      <w:r>
        <w:rPr>
          <w:rFonts w:hint="eastAsia"/>
          <w:kern w:val="0"/>
        </w:rPr>
        <w:t>に設定されている情報を認可トークン</w:t>
      </w:r>
      <w:r w:rsidRPr="008506D3">
        <w:rPr>
          <w:rFonts w:hint="eastAsia"/>
          <w:kern w:val="0"/>
        </w:rPr>
        <w:t>として取得する</w:t>
      </w:r>
      <w:r w:rsidRPr="00EB6375">
        <w:rPr>
          <w:rFonts w:hint="eastAsia"/>
          <w:kern w:val="0"/>
        </w:rPr>
        <w:t>。</w:t>
      </w:r>
    </w:p>
    <w:p w14:paraId="6EC6BC96" w14:textId="77777777" w:rsidR="004B0FEF" w:rsidRPr="00CA5883" w:rsidRDefault="004B0FEF" w:rsidP="001835C7">
      <w:pPr>
        <w:pStyle w:val="a8"/>
        <w:numPr>
          <w:ilvl w:val="2"/>
          <w:numId w:val="128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」以外の場合は、該当するステータスコードとメッセージを設定し、独自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を発生させる。</w:t>
      </w:r>
    </w:p>
    <w:p w14:paraId="7AE9C354" w14:textId="3006987F" w:rsidR="00A25535" w:rsidRDefault="00EE643B" w:rsidP="00EE643B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認可トークン、</w:t>
      </w:r>
      <w:r w:rsidR="003E3FEE">
        <w:rPr>
          <w:rFonts w:hint="eastAsia"/>
        </w:rPr>
        <w:t>CADDE</w:t>
      </w:r>
      <w:r w:rsidR="003E3FEE">
        <w:rPr>
          <w:rFonts w:hint="eastAsia"/>
        </w:rPr>
        <w:t>ユーザ</w:t>
      </w:r>
      <w:r w:rsidR="003E3FEE">
        <w:rPr>
          <w:rFonts w:hint="eastAsia"/>
        </w:rPr>
        <w:t>ID</w:t>
      </w:r>
      <w:r w:rsidR="003E3FEE">
        <w:rPr>
          <w:rFonts w:hint="eastAsia"/>
        </w:rPr>
        <w:t>（提供者）、</w:t>
      </w:r>
      <w:r>
        <w:rPr>
          <w:rFonts w:hint="eastAsia"/>
        </w:rPr>
        <w:t>提供者コネクタ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、提供者側コネクタのシークレットを引数として認可</w:t>
      </w:r>
      <w:r>
        <w:rPr>
          <w:rFonts w:hint="eastAsia"/>
        </w:rPr>
        <w:t>I/F</w:t>
      </w:r>
      <w:r>
        <w:rPr>
          <w:rFonts w:hint="eastAsia"/>
        </w:rPr>
        <w:t>の認可トークン検証を呼び出す。</w:t>
      </w:r>
    </w:p>
    <w:p w14:paraId="17C612BC" w14:textId="77777777" w:rsidR="00EE643B" w:rsidRDefault="00EE643B" w:rsidP="00EE643B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実行結果を確認し、次のいずれかの処理を行う。</w:t>
      </w:r>
    </w:p>
    <w:p w14:paraId="24C96A4D" w14:textId="77777777" w:rsidR="00EE643B" w:rsidRDefault="00EE643B" w:rsidP="001835C7">
      <w:pPr>
        <w:pStyle w:val="a8"/>
        <w:numPr>
          <w:ilvl w:val="1"/>
          <w:numId w:val="33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200</w:t>
      </w:r>
      <w:r>
        <w:rPr>
          <w:rFonts w:hint="eastAsia"/>
        </w:rPr>
        <w:t>」の場合は、レスポンスヘッダの</w:t>
      </w:r>
      <w:r>
        <w:rPr>
          <w:rFonts w:hint="eastAsia"/>
        </w:rPr>
        <w:t>"consumer_id"</w:t>
      </w:r>
      <w:r>
        <w:rPr>
          <w:rFonts w:hint="eastAsia"/>
        </w:rPr>
        <w:t>に設定されている情報を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（利用者）として取得する。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（利用者）が取得できなかった場合は、独自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5DFFC1B2" w14:textId="77777777" w:rsidR="00EE643B" w:rsidRDefault="00EE643B" w:rsidP="001835C7">
      <w:pPr>
        <w:pStyle w:val="a8"/>
        <w:numPr>
          <w:ilvl w:val="1"/>
          <w:numId w:val="33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200</w:t>
      </w:r>
      <w:r>
        <w:rPr>
          <w:rFonts w:hint="eastAsia"/>
        </w:rPr>
        <w:t>」以外の場合は、該当するステータスコードとメッセージを設定し、独自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5698F809" w14:textId="1F4C06F4" w:rsidR="005A1E46" w:rsidRPr="00FE1F2B" w:rsidRDefault="00A25535" w:rsidP="00A42A10">
      <w:pPr>
        <w:pStyle w:val="a8"/>
        <w:numPr>
          <w:ilvl w:val="0"/>
          <w:numId w:val="33"/>
        </w:numPr>
        <w:ind w:leftChars="0"/>
      </w:pPr>
      <w:r w:rsidRPr="00A42A10">
        <w:rPr>
          <w:rFonts w:hint="eastAsia"/>
          <w:kern w:val="0"/>
        </w:rPr>
        <w:t>認可設定の取得値が</w:t>
      </w:r>
      <w:r w:rsidR="00A42A10">
        <w:rPr>
          <w:rFonts w:hint="eastAsia"/>
          <w:kern w:val="0"/>
        </w:rPr>
        <w:t>true</w:t>
      </w:r>
      <w:r w:rsidRPr="00A42A10">
        <w:rPr>
          <w:rFonts w:hint="eastAsia"/>
          <w:kern w:val="0"/>
        </w:rPr>
        <w:t>の場合、</w:t>
      </w:r>
      <w:r w:rsidR="0022483B">
        <w:rPr>
          <w:rFonts w:hint="eastAsia"/>
        </w:rPr>
        <w:t>CADDE</w:t>
      </w:r>
      <w:r w:rsidR="0022483B">
        <w:rPr>
          <w:rFonts w:hint="eastAsia"/>
        </w:rPr>
        <w:t>ユーザ</w:t>
      </w:r>
      <w:r w:rsidR="0022483B">
        <w:rPr>
          <w:rFonts w:hint="eastAsia"/>
        </w:rPr>
        <w:t>ID</w:t>
      </w:r>
      <w:r w:rsidR="0022483B">
        <w:rPr>
          <w:rFonts w:hint="eastAsia"/>
        </w:rPr>
        <w:t>（提供者）、</w:t>
      </w:r>
      <w:r w:rsidR="005A1E46" w:rsidRPr="0011297C">
        <w:rPr>
          <w:rFonts w:hint="eastAsia"/>
        </w:rPr>
        <w:t>提供者コネクタ</w:t>
      </w:r>
      <w:r w:rsidR="005A1E46" w:rsidRPr="0011297C">
        <w:rPr>
          <w:rFonts w:hint="eastAsia"/>
        </w:rPr>
        <w:t>ID</w:t>
      </w:r>
      <w:r w:rsidR="005A1E46" w:rsidRPr="0011297C">
        <w:rPr>
          <w:rFonts w:hint="eastAsia"/>
        </w:rPr>
        <w:t>、提供者側コネクタ</w:t>
      </w:r>
      <w:r w:rsidR="005A1E46">
        <w:rPr>
          <w:rFonts w:hint="eastAsia"/>
        </w:rPr>
        <w:t>のシークレット</w:t>
      </w:r>
      <w:r w:rsidR="005A1E46" w:rsidRPr="0011297C">
        <w:rPr>
          <w:rFonts w:hint="eastAsia"/>
        </w:rPr>
        <w:t>、</w:t>
      </w:r>
      <w:r w:rsidR="005A1E46" w:rsidRPr="0027145A">
        <w:rPr>
          <w:rFonts w:hint="eastAsia"/>
        </w:rPr>
        <w:t>リソース</w:t>
      </w:r>
      <w:r w:rsidR="005A1E46" w:rsidRPr="0027145A">
        <w:rPr>
          <w:rFonts w:hint="eastAsia"/>
        </w:rPr>
        <w:t>URL</w:t>
      </w:r>
      <w:r w:rsidR="002004F2">
        <w:rPr>
          <w:rFonts w:hint="eastAsia"/>
        </w:rPr>
        <w:t>（本処理フローでは</w:t>
      </w:r>
      <w:r w:rsidR="002004F2" w:rsidRPr="00033078">
        <w:rPr>
          <w:rFonts w:hint="eastAsia"/>
        </w:rPr>
        <w:t>カタログサイト</w:t>
      </w:r>
      <w:r w:rsidR="002004F2" w:rsidRPr="00033078">
        <w:rPr>
          <w:rFonts w:hint="eastAsia"/>
        </w:rPr>
        <w:t>(</w:t>
      </w:r>
      <w:r w:rsidR="002004F2" w:rsidRPr="00033078">
        <w:rPr>
          <w:rFonts w:hint="eastAsia"/>
        </w:rPr>
        <w:t>詳細</w:t>
      </w:r>
      <w:r w:rsidR="002004F2" w:rsidRPr="00033078">
        <w:rPr>
          <w:rFonts w:hint="eastAsia"/>
        </w:rPr>
        <w:t>)</w:t>
      </w:r>
      <w:r w:rsidR="002004F2" w:rsidRPr="00033078">
        <w:rPr>
          <w:rFonts w:hint="eastAsia"/>
        </w:rPr>
        <w:t>アクセス</w:t>
      </w:r>
      <w:r w:rsidR="002004F2" w:rsidRPr="00033078">
        <w:rPr>
          <w:rFonts w:hint="eastAsia"/>
        </w:rPr>
        <w:t>URL</w:t>
      </w:r>
      <w:r w:rsidR="002004F2">
        <w:rPr>
          <w:rFonts w:hint="eastAsia"/>
        </w:rPr>
        <w:t>をリソース</w:t>
      </w:r>
      <w:r w:rsidR="002004F2">
        <w:t>URL</w:t>
      </w:r>
      <w:r w:rsidR="002004F2">
        <w:rPr>
          <w:rFonts w:hint="eastAsia"/>
        </w:rPr>
        <w:t>とする）</w:t>
      </w:r>
      <w:r w:rsidR="005A1E46">
        <w:rPr>
          <w:rFonts w:hint="eastAsia"/>
        </w:rPr>
        <w:t>、</w:t>
      </w:r>
      <w:r w:rsidR="005A1E46" w:rsidRPr="004F1AAF">
        <w:rPr>
          <w:rFonts w:hint="eastAsia"/>
        </w:rPr>
        <w:t>認可トークン</w:t>
      </w:r>
      <w:r w:rsidR="005A1E46" w:rsidRPr="00A42A10">
        <w:rPr>
          <w:rFonts w:hint="eastAsia"/>
          <w:kern w:val="0"/>
        </w:rPr>
        <w:t>を引数として</w:t>
      </w:r>
      <w:r w:rsidR="006C7B98" w:rsidRPr="00A42A10">
        <w:rPr>
          <w:rFonts w:hint="eastAsia"/>
          <w:kern w:val="0"/>
        </w:rPr>
        <w:t>認可</w:t>
      </w:r>
      <w:r w:rsidR="006C7B98" w:rsidRPr="00A42A10">
        <w:rPr>
          <w:kern w:val="0"/>
        </w:rPr>
        <w:t>I/F</w:t>
      </w:r>
      <w:r w:rsidR="005A1E46" w:rsidRPr="00A42A10">
        <w:rPr>
          <w:rFonts w:hint="eastAsia"/>
          <w:kern w:val="0"/>
        </w:rPr>
        <w:t>の認可確認を呼び出す。</w:t>
      </w:r>
    </w:p>
    <w:p w14:paraId="457065C8" w14:textId="77777777" w:rsidR="005A1E46" w:rsidRDefault="005A1E46" w:rsidP="00A42A10">
      <w:pPr>
        <w:pStyle w:val="a8"/>
        <w:numPr>
          <w:ilvl w:val="0"/>
          <w:numId w:val="33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5BFB7468" w14:textId="33C520BC" w:rsidR="00A43D02" w:rsidRPr="00FE1F2B" w:rsidRDefault="005A1E46" w:rsidP="001835C7">
      <w:pPr>
        <w:pStyle w:val="a8"/>
        <w:numPr>
          <w:ilvl w:val="1"/>
          <w:numId w:val="125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</w:t>
      </w:r>
      <w:r w:rsidR="0085437E">
        <w:rPr>
          <w:rFonts w:hint="eastAsia"/>
        </w:rPr>
        <w:t>の場合、</w:t>
      </w:r>
      <w:r w:rsidR="00172E54" w:rsidRPr="00172E54">
        <w:rPr>
          <w:rFonts w:hint="eastAsia"/>
        </w:rPr>
        <w:t>認可の有効性を確認できた</w:t>
      </w:r>
      <w:r w:rsidR="00172E54">
        <w:rPr>
          <w:rFonts w:hint="eastAsia"/>
        </w:rPr>
        <w:t>ものとし、処理を継続する。</w:t>
      </w:r>
    </w:p>
    <w:p w14:paraId="55F73313" w14:textId="13DDA8AF" w:rsidR="005A1E46" w:rsidRPr="005A1E46" w:rsidRDefault="005A1E46" w:rsidP="001835C7">
      <w:pPr>
        <w:pStyle w:val="a8"/>
        <w:numPr>
          <w:ilvl w:val="1"/>
          <w:numId w:val="125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」以外の場合は、独自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を発生させる。</w:t>
      </w:r>
    </w:p>
    <w:p w14:paraId="00C11C22" w14:textId="77777777" w:rsidR="00E44F0B" w:rsidRDefault="00E44F0B" w:rsidP="00E44F0B">
      <w:pPr>
        <w:pStyle w:val="a8"/>
        <w:numPr>
          <w:ilvl w:val="0"/>
          <w:numId w:val="33"/>
        </w:numPr>
        <w:ind w:leftChars="0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の末尾に</w:t>
      </w:r>
      <w:r w:rsidRPr="00226D0F">
        <w:t>"</w:t>
      </w:r>
      <w:r w:rsidRPr="007E07C5">
        <w:t>/api/3/action/package_search</w:t>
      </w:r>
      <w:r w:rsidRPr="00226D0F">
        <w:t>"</w:t>
      </w:r>
      <w:r>
        <w:rPr>
          <w:rFonts w:hint="eastAsia"/>
        </w:rPr>
        <w:t>を追加して、対象カタログサイト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とする。この時、取得した</w:t>
      </w: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の末尾が</w:t>
      </w:r>
      <w:r>
        <w:rPr>
          <w:rFonts w:hint="eastAsia"/>
        </w:rPr>
        <w:t>"</w:t>
      </w:r>
      <w:r>
        <w:t>/</w:t>
      </w:r>
      <w:r>
        <w:rPr>
          <w:rFonts w:hint="eastAsia"/>
        </w:rPr>
        <w:t>"</w:t>
      </w:r>
      <w:r>
        <w:rPr>
          <w:rFonts w:hint="eastAsia"/>
        </w:rPr>
        <w:t>の場合は、追加する文言を</w:t>
      </w:r>
      <w:r w:rsidRPr="00226D0F">
        <w:t>"</w:t>
      </w:r>
      <w:r w:rsidRPr="007E07C5">
        <w:t>api/3/action/package_search</w:t>
      </w:r>
      <w:r w:rsidRPr="00226D0F">
        <w:t>"</w:t>
      </w:r>
      <w:r>
        <w:rPr>
          <w:rFonts w:hint="eastAsia"/>
        </w:rPr>
        <w:t>とする。</w:t>
      </w:r>
    </w:p>
    <w:p w14:paraId="0B60EBEB" w14:textId="77777777" w:rsidR="00E44F0B" w:rsidRDefault="00E44F0B" w:rsidP="00E44F0B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クエリストリング、対象カタログサイト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を引数としてカタログ検索</w:t>
      </w:r>
      <w:r>
        <w:rPr>
          <w:rFonts w:hint="eastAsia"/>
        </w:rPr>
        <w:t>I/F(</w:t>
      </w:r>
      <w:r>
        <w:t>HTTPS CKAN)</w:t>
      </w:r>
      <w:r>
        <w:rPr>
          <w:rFonts w:hint="eastAsia"/>
        </w:rPr>
        <w:t>を呼び</w:t>
      </w:r>
      <w:r>
        <w:rPr>
          <w:rFonts w:hint="eastAsia"/>
        </w:rPr>
        <w:lastRenderedPageBreak/>
        <w:t>出す。</w:t>
      </w:r>
    </w:p>
    <w:p w14:paraId="20474641" w14:textId="3B2E36FB" w:rsidR="00E44F0B" w:rsidRDefault="00E44F0B" w:rsidP="005B10B7">
      <w:pPr>
        <w:pStyle w:val="a8"/>
        <w:numPr>
          <w:ilvl w:val="0"/>
          <w:numId w:val="53"/>
        </w:numPr>
        <w:ind w:leftChars="0" w:hanging="354"/>
      </w:pPr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で例外が発生した場合は該当するステータスコードとメッセージをレスポンスに設定する</w:t>
      </w:r>
      <w:r w:rsidR="001B5F49">
        <w:rPr>
          <w:rFonts w:hint="eastAsia"/>
        </w:rPr>
        <w:t>。</w:t>
      </w:r>
    </w:p>
    <w:p w14:paraId="695EED36" w14:textId="77777777" w:rsidR="00E44F0B" w:rsidRDefault="00E44F0B" w:rsidP="005B10B7">
      <w:pPr>
        <w:pStyle w:val="a8"/>
        <w:numPr>
          <w:ilvl w:val="0"/>
          <w:numId w:val="53"/>
        </w:numPr>
        <w:ind w:leftChars="0" w:hanging="354"/>
      </w:pPr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が成功した場合はステータスコードに「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」を、ボディに検索結果文字列を設定する。</w:t>
      </w:r>
    </w:p>
    <w:p w14:paraId="79BF1EA5" w14:textId="405DB96B" w:rsidR="00853DA4" w:rsidRDefault="00853DA4" w:rsidP="00E44F0B">
      <w:r>
        <w:br w:type="page"/>
      </w:r>
    </w:p>
    <w:p w14:paraId="3407A95C" w14:textId="38343191" w:rsidR="00E44F0B" w:rsidRPr="00F259C7" w:rsidRDefault="00E44F0B" w:rsidP="00E44F0B">
      <w:pPr>
        <w:pStyle w:val="4"/>
      </w:pPr>
      <w:bookmarkStart w:id="142" w:name="_Ref106110336"/>
      <w:r>
        <w:rPr>
          <w:rFonts w:hint="eastAsia"/>
        </w:rPr>
        <w:lastRenderedPageBreak/>
        <w:t>データ交換</w:t>
      </w:r>
      <w:bookmarkEnd w:id="142"/>
    </w:p>
    <w:p w14:paraId="24F90D5C" w14:textId="3F6C62FD" w:rsidR="00E44F0B" w:rsidRDefault="00E44F0B" w:rsidP="00891F98">
      <w:pPr>
        <w:pStyle w:val="a8"/>
        <w:numPr>
          <w:ilvl w:val="0"/>
          <w:numId w:val="154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リクエストヘッダとして、リソース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、リソース提供手段識別子、</w:t>
      </w:r>
      <w:r w:rsidR="00F23085">
        <w:rPr>
          <w:rFonts w:hint="eastAsia"/>
        </w:rPr>
        <w:t>認証トークン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GSI</w:t>
      </w:r>
      <w:r>
        <w:rPr>
          <w:rFonts w:hint="eastAsia"/>
        </w:rPr>
        <w:t>オプションを取得する。</w:t>
      </w:r>
      <w:r w:rsidR="00C864C8">
        <w:rPr>
          <w:rFonts w:hint="eastAsia"/>
        </w:rPr>
        <w:t>認証トークン、</w:t>
      </w:r>
      <w:r>
        <w:rPr>
          <w:rFonts w:hint="eastAsia"/>
        </w:rPr>
        <w:t>N</w:t>
      </w:r>
      <w:r>
        <w:t>GSI</w:t>
      </w:r>
      <w:r>
        <w:rPr>
          <w:rFonts w:hint="eastAsia"/>
        </w:rPr>
        <w:t>オプションが取得できない場合は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を設定する。</w:t>
      </w:r>
    </w:p>
    <w:p w14:paraId="01823B39" w14:textId="4CD95EEB" w:rsidR="00E44F0B" w:rsidRDefault="00E44F0B" w:rsidP="00891F98">
      <w:pPr>
        <w:pStyle w:val="a8"/>
        <w:numPr>
          <w:ilvl w:val="0"/>
          <w:numId w:val="154"/>
        </w:numPr>
        <w:ind w:leftChars="0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、リソース提供手段識別子、</w:t>
      </w:r>
      <w:r w:rsidR="00F23085">
        <w:rPr>
          <w:rFonts w:hint="eastAsia"/>
        </w:rPr>
        <w:t>認証トークン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GSI</w:t>
      </w:r>
      <w:r>
        <w:rPr>
          <w:rFonts w:hint="eastAsia"/>
        </w:rPr>
        <w:t>オプションをログ出力する。</w:t>
      </w:r>
    </w:p>
    <w:p w14:paraId="0104CC83" w14:textId="5BB84BA1" w:rsidR="004B06FD" w:rsidRDefault="004A6254" w:rsidP="00891F98">
      <w:pPr>
        <w:pStyle w:val="a8"/>
        <w:numPr>
          <w:ilvl w:val="0"/>
          <w:numId w:val="154"/>
        </w:numPr>
        <w:ind w:leftChars="0"/>
        <w:jc w:val="left"/>
      </w:pPr>
      <w:r>
        <w:rPr>
          <w:rFonts w:hint="eastAsia"/>
        </w:rPr>
        <w:t>各</w:t>
      </w:r>
      <w:r w:rsidR="00E44F0B">
        <w:rPr>
          <w:rFonts w:hint="eastAsia"/>
        </w:rPr>
        <w:t>コンフィグファイル</w:t>
      </w:r>
      <w:r w:rsidR="004B06FD">
        <w:rPr>
          <w:rFonts w:hint="eastAsia"/>
        </w:rPr>
        <w:t>から以下を取得する。</w:t>
      </w:r>
      <w:r w:rsidR="009E40EE" w:rsidRPr="00BE4A3B">
        <w:rPr>
          <w:rFonts w:hint="eastAsia"/>
          <w:kern w:val="0"/>
        </w:rPr>
        <w:t>コンフィグから情報が取得できない場合</w:t>
      </w:r>
      <w:r w:rsidR="009E40EE">
        <w:rPr>
          <w:rFonts w:hint="eastAsia"/>
          <w:kern w:val="0"/>
        </w:rPr>
        <w:t>、独自</w:t>
      </w:r>
      <w:r w:rsidR="009E40EE">
        <w:rPr>
          <w:kern w:val="0"/>
        </w:rPr>
        <w:t>Exception</w:t>
      </w:r>
      <w:r w:rsidR="009E40EE">
        <w:rPr>
          <w:rFonts w:hint="eastAsia"/>
          <w:kern w:val="0"/>
        </w:rPr>
        <w:t>を発生させる。</w:t>
      </w:r>
    </w:p>
    <w:p w14:paraId="5D4DC2F6" w14:textId="3151B25D" w:rsidR="004B06FD" w:rsidRPr="00CD0979" w:rsidRDefault="00E44F0B" w:rsidP="00891F98">
      <w:pPr>
        <w:pStyle w:val="a8"/>
        <w:numPr>
          <w:ilvl w:val="1"/>
          <w:numId w:val="110"/>
        </w:numPr>
        <w:ind w:leftChars="0" w:left="567" w:hanging="207"/>
        <w:jc w:val="left"/>
        <w:rPr>
          <w:kern w:val="0"/>
        </w:rPr>
      </w:pPr>
      <w:r>
        <w:rPr>
          <w:rFonts w:hint="eastAsia"/>
        </w:rPr>
        <w:t>c</w:t>
      </w:r>
      <w:r w:rsidRPr="00CD0979">
        <w:rPr>
          <w:kern w:val="0"/>
        </w:rPr>
        <w:t>kan.json</w:t>
      </w:r>
    </w:p>
    <w:p w14:paraId="3EA15CE6" w14:textId="2F2B06A1" w:rsidR="004B06FD" w:rsidRDefault="00E44F0B" w:rsidP="00891F98">
      <w:pPr>
        <w:pStyle w:val="a8"/>
        <w:numPr>
          <w:ilvl w:val="2"/>
          <w:numId w:val="107"/>
        </w:numPr>
        <w:ind w:leftChars="0" w:left="1276"/>
        <w:jc w:val="left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公開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 w:rsidRPr="00033078">
        <w:t xml:space="preserve"> </w:t>
      </w:r>
      <w:r>
        <w:t>(</w:t>
      </w:r>
      <w:r w:rsidRPr="00EF558A">
        <w:t>release_ckan_url</w:t>
      </w:r>
      <w:r>
        <w:t>)</w:t>
      </w:r>
    </w:p>
    <w:p w14:paraId="5E13C11B" w14:textId="20AA18BF" w:rsidR="004B06FD" w:rsidRDefault="00E44F0B" w:rsidP="00891F98">
      <w:pPr>
        <w:pStyle w:val="a8"/>
        <w:numPr>
          <w:ilvl w:val="2"/>
          <w:numId w:val="107"/>
        </w:numPr>
        <w:ind w:leftChars="0" w:left="1276"/>
        <w:jc w:val="left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 w:rsidRPr="00033078">
        <w:t xml:space="preserve"> </w:t>
      </w:r>
      <w:r>
        <w:t>(</w:t>
      </w:r>
      <w:r w:rsidRPr="00F16E98">
        <w:t>detail_ckan_url</w:t>
      </w:r>
      <w:r>
        <w:t>)</w:t>
      </w:r>
    </w:p>
    <w:p w14:paraId="0367A1BC" w14:textId="44BD079E" w:rsidR="004B06FD" w:rsidRPr="00FE1F2B" w:rsidRDefault="00E44F0B" w:rsidP="00891F98">
      <w:pPr>
        <w:pStyle w:val="a8"/>
        <w:numPr>
          <w:ilvl w:val="1"/>
          <w:numId w:val="110"/>
        </w:numPr>
        <w:ind w:leftChars="0" w:left="567" w:hanging="207"/>
        <w:jc w:val="left"/>
        <w:rPr>
          <w:kern w:val="0"/>
        </w:rPr>
      </w:pPr>
      <w:r>
        <w:rPr>
          <w:rFonts w:hint="eastAsia"/>
        </w:rPr>
        <w:t>c</w:t>
      </w:r>
      <w:r>
        <w:t>onnector.json</w:t>
      </w:r>
    </w:p>
    <w:p w14:paraId="35DB30F4" w14:textId="3CAA3192" w:rsidR="004B06FD" w:rsidRDefault="00E44F0B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</w:t>
      </w:r>
      <w:r>
        <w:t xml:space="preserve"> (</w:t>
      </w:r>
      <w:r w:rsidRPr="00F16E98">
        <w:t>provider_id</w:t>
      </w:r>
      <w:r>
        <w:t>)</w:t>
      </w:r>
    </w:p>
    <w:p w14:paraId="5EE871C1" w14:textId="683C7B10" w:rsidR="004B06FD" w:rsidRDefault="00E44F0B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提供者コネクタ</w:t>
      </w:r>
      <w:r>
        <w:rPr>
          <w:rFonts w:hint="eastAsia"/>
        </w:rPr>
        <w:t>I</w:t>
      </w:r>
      <w:r>
        <w:t>D (</w:t>
      </w:r>
      <w:r w:rsidRPr="00EF558A">
        <w:t>provider_connector_id</w:t>
      </w:r>
      <w:r>
        <w:t>)</w:t>
      </w:r>
    </w:p>
    <w:p w14:paraId="70225BF2" w14:textId="734A0A86" w:rsidR="004B06FD" w:rsidRDefault="00E44F0B" w:rsidP="00891F98">
      <w:pPr>
        <w:pStyle w:val="a8"/>
        <w:numPr>
          <w:ilvl w:val="2"/>
          <w:numId w:val="108"/>
        </w:numPr>
        <w:ind w:leftChars="0" w:left="1276"/>
        <w:jc w:val="left"/>
      </w:pPr>
      <w:r w:rsidRPr="00EF558A">
        <w:rPr>
          <w:rFonts w:hint="eastAsia"/>
        </w:rPr>
        <w:t>提供者側コネクタのシークレット</w:t>
      </w:r>
      <w:r>
        <w:rPr>
          <w:rFonts w:hint="eastAsia"/>
        </w:rPr>
        <w:t xml:space="preserve"> (</w:t>
      </w:r>
      <w:r w:rsidRPr="00EF558A">
        <w:t>provider_connector_secret</w:t>
      </w:r>
      <w:r>
        <w:t>)</w:t>
      </w:r>
    </w:p>
    <w:p w14:paraId="4C9AD90E" w14:textId="114EF4F2" w:rsidR="00747E4A" w:rsidRDefault="00747E4A" w:rsidP="00891F98">
      <w:pPr>
        <w:pStyle w:val="a8"/>
        <w:numPr>
          <w:ilvl w:val="1"/>
          <w:numId w:val="108"/>
        </w:numPr>
        <w:ind w:leftChars="0" w:left="567" w:hanging="207"/>
        <w:jc w:val="left"/>
      </w:pPr>
      <w:r>
        <w:rPr>
          <w:rFonts w:hint="eastAsia"/>
        </w:rPr>
        <w:t>http.json</w:t>
      </w:r>
      <w:r>
        <w:rPr>
          <w:rFonts w:hint="eastAsia"/>
        </w:rPr>
        <w:t>（リソース提供手段識別子が</w:t>
      </w:r>
      <w:r>
        <w:rPr>
          <w:rFonts w:hint="eastAsia"/>
        </w:rPr>
        <w:t>"file/http"</w:t>
      </w:r>
      <w:r>
        <w:rPr>
          <w:rFonts w:hint="eastAsia"/>
        </w:rPr>
        <w:t>の場合）</w:t>
      </w:r>
    </w:p>
    <w:p w14:paraId="2432DF25" w14:textId="0724A3CF" w:rsidR="00AE6D0D" w:rsidRDefault="00BE6A60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認可</w:t>
      </w:r>
      <w:r w:rsidR="00AE6D0D" w:rsidRPr="00AE6D0D">
        <w:rPr>
          <w:rFonts w:hint="eastAsia"/>
        </w:rPr>
        <w:t>情報</w:t>
      </w:r>
      <w:r w:rsidR="00AE6D0D">
        <w:rPr>
          <w:rFonts w:hint="eastAsia"/>
        </w:rPr>
        <w:t>（</w:t>
      </w:r>
      <w:r w:rsidR="00E61F0B" w:rsidRPr="00E61F0B">
        <w:t>authorization</w:t>
      </w:r>
      <w:r w:rsidR="00AE6D0D">
        <w:rPr>
          <w:rFonts w:hint="eastAsia"/>
        </w:rPr>
        <w:t>）</w:t>
      </w:r>
    </w:p>
    <w:p w14:paraId="47606097" w14:textId="2CFF0ADD" w:rsidR="00AE6D0D" w:rsidRDefault="00527E06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="00BE6A60">
        <w:rPr>
          <w:rFonts w:hint="eastAsia"/>
        </w:rPr>
        <w:t>認可識別</w:t>
      </w:r>
      <w:r w:rsidR="00BE6A60">
        <w:rPr>
          <w:rFonts w:hint="eastAsia"/>
        </w:rPr>
        <w:t>U</w:t>
      </w:r>
      <w:r w:rsidR="00BE6A60">
        <w:t>RL</w:t>
      </w:r>
      <w:r w:rsidR="00534411">
        <w:rPr>
          <w:rFonts w:hint="eastAsia"/>
        </w:rPr>
        <w:t>（</w:t>
      </w:r>
      <w:r w:rsidR="00534411" w:rsidRPr="00534411">
        <w:t>url</w:t>
      </w:r>
      <w:r w:rsidR="00534411">
        <w:rPr>
          <w:rFonts w:hint="eastAsia"/>
        </w:rPr>
        <w:t>）</w:t>
      </w:r>
      <w:r w:rsidR="00AE6D0D" w:rsidRPr="00AE6D0D">
        <w:rPr>
          <w:rFonts w:hint="eastAsia"/>
        </w:rPr>
        <w:t>を</w:t>
      </w:r>
      <w:r>
        <w:rPr>
          <w:rFonts w:hint="eastAsia"/>
        </w:rPr>
        <w:t>生成し、</w:t>
      </w:r>
      <w:r w:rsidR="00C92A02">
        <w:rPr>
          <w:rFonts w:hint="eastAsia"/>
        </w:rPr>
        <w:t>キーにする</w:t>
      </w:r>
    </w:p>
    <w:p w14:paraId="1D17B192" w14:textId="3C37BC49" w:rsidR="00747E4A" w:rsidRDefault="00747E4A" w:rsidP="00891F98">
      <w:pPr>
        <w:pStyle w:val="a8"/>
        <w:numPr>
          <w:ilvl w:val="4"/>
          <w:numId w:val="108"/>
        </w:numPr>
        <w:ind w:leftChars="0"/>
        <w:jc w:val="left"/>
      </w:pPr>
      <w:r w:rsidRPr="00747E4A">
        <w:rPr>
          <w:rFonts w:hint="eastAsia"/>
        </w:rPr>
        <w:t>認可設定（</w:t>
      </w:r>
      <w:r w:rsidR="00E61F0B">
        <w:t>enable</w:t>
      </w:r>
      <w:r w:rsidRPr="00747E4A">
        <w:rPr>
          <w:rFonts w:hint="eastAsia"/>
        </w:rPr>
        <w:t>）</w:t>
      </w:r>
    </w:p>
    <w:p w14:paraId="3905C972" w14:textId="551CB99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 w:rsidRPr="00534411">
        <w:rPr>
          <w:rFonts w:hint="eastAsia"/>
        </w:rPr>
        <w:t>取引市場利用</w:t>
      </w:r>
      <w:r>
        <w:rPr>
          <w:rFonts w:hint="eastAsia"/>
        </w:rPr>
        <w:t>（</w:t>
      </w:r>
      <w:r w:rsidRPr="00534411">
        <w:t>contract_management_service</w:t>
      </w:r>
      <w:r>
        <w:rPr>
          <w:rFonts w:hint="eastAsia"/>
        </w:rPr>
        <w:t>）</w:t>
      </w:r>
    </w:p>
    <w:p w14:paraId="2E0DF00F" w14:textId="65BCBA34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Pr="00534411">
        <w:rPr>
          <w:rFonts w:hint="eastAsia"/>
        </w:rPr>
        <w:t>取引市場利用識別</w:t>
      </w:r>
      <w:r w:rsidRPr="00534411">
        <w:rPr>
          <w:rFonts w:hint="eastAsia"/>
        </w:rPr>
        <w:t>URL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4E1BF990" w14:textId="479ADD04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534411">
        <w:rPr>
          <w:rFonts w:hint="eastAsia"/>
        </w:rPr>
        <w:t>取引市場利用制御値</w:t>
      </w:r>
      <w:r w:rsidRPr="00747E4A">
        <w:rPr>
          <w:rFonts w:hint="eastAsia"/>
        </w:rPr>
        <w:t>（</w:t>
      </w:r>
      <w:r>
        <w:t>enable</w:t>
      </w:r>
      <w:r w:rsidRPr="00747E4A">
        <w:rPr>
          <w:rFonts w:hint="eastAsia"/>
        </w:rPr>
        <w:t>）</w:t>
      </w:r>
    </w:p>
    <w:p w14:paraId="6B85CDEB" w14:textId="7460FB48" w:rsidR="00747E4A" w:rsidRDefault="00747E4A" w:rsidP="00891F98">
      <w:pPr>
        <w:pStyle w:val="a8"/>
        <w:numPr>
          <w:ilvl w:val="1"/>
          <w:numId w:val="108"/>
        </w:numPr>
        <w:ind w:leftChars="0" w:left="567" w:hanging="207"/>
        <w:jc w:val="left"/>
      </w:pPr>
      <w:r>
        <w:rPr>
          <w:rFonts w:hint="eastAsia"/>
        </w:rPr>
        <w:t>ftp.json</w:t>
      </w:r>
      <w:r>
        <w:rPr>
          <w:rFonts w:hint="eastAsia"/>
        </w:rPr>
        <w:t>（リソース提供手段識別子が</w:t>
      </w:r>
      <w:r>
        <w:rPr>
          <w:rFonts w:hint="eastAsia"/>
        </w:rPr>
        <w:t>"file/</w:t>
      </w:r>
      <w:r w:rsidR="00E61F0B">
        <w:t>f</w:t>
      </w:r>
      <w:r w:rsidR="00E61F0B">
        <w:rPr>
          <w:rFonts w:hint="eastAsia"/>
        </w:rPr>
        <w:t>tp</w:t>
      </w:r>
      <w:r>
        <w:rPr>
          <w:rFonts w:hint="eastAsia"/>
        </w:rPr>
        <w:t>"</w:t>
      </w:r>
      <w:r>
        <w:rPr>
          <w:rFonts w:hint="eastAsia"/>
        </w:rPr>
        <w:t>の場合）</w:t>
      </w:r>
    </w:p>
    <w:p w14:paraId="0A83EE3E" w14:textId="7777777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認可</w:t>
      </w:r>
      <w:r w:rsidRPr="00AE6D0D">
        <w:rPr>
          <w:rFonts w:hint="eastAsia"/>
        </w:rPr>
        <w:t>情報</w:t>
      </w:r>
      <w:r>
        <w:rPr>
          <w:rFonts w:hint="eastAsia"/>
        </w:rPr>
        <w:t>（</w:t>
      </w:r>
      <w:r w:rsidRPr="00E61F0B">
        <w:t>authorization</w:t>
      </w:r>
      <w:r>
        <w:rPr>
          <w:rFonts w:hint="eastAsia"/>
        </w:rPr>
        <w:t>）</w:t>
      </w:r>
    </w:p>
    <w:p w14:paraId="02576744" w14:textId="77777777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より認可識別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6E214BA8" w14:textId="77777777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747E4A">
        <w:rPr>
          <w:rFonts w:hint="eastAsia"/>
        </w:rPr>
        <w:t>認可設定（</w:t>
      </w:r>
      <w:r>
        <w:t>enable</w:t>
      </w:r>
      <w:r w:rsidRPr="00747E4A">
        <w:rPr>
          <w:rFonts w:hint="eastAsia"/>
        </w:rPr>
        <w:t>）</w:t>
      </w:r>
    </w:p>
    <w:p w14:paraId="0E604F77" w14:textId="7777777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 w:rsidRPr="00534411">
        <w:rPr>
          <w:rFonts w:hint="eastAsia"/>
        </w:rPr>
        <w:t>取引市場利用</w:t>
      </w:r>
      <w:r>
        <w:rPr>
          <w:rFonts w:hint="eastAsia"/>
        </w:rPr>
        <w:t>（</w:t>
      </w:r>
      <w:r w:rsidRPr="00534411">
        <w:t>contract_management_service</w:t>
      </w:r>
      <w:r>
        <w:rPr>
          <w:rFonts w:hint="eastAsia"/>
        </w:rPr>
        <w:t>）</w:t>
      </w:r>
    </w:p>
    <w:p w14:paraId="1FD55423" w14:textId="77777777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Pr="00534411">
        <w:rPr>
          <w:rFonts w:hint="eastAsia"/>
        </w:rPr>
        <w:t>取引市場利用識別</w:t>
      </w:r>
      <w:r w:rsidRPr="00534411">
        <w:rPr>
          <w:rFonts w:hint="eastAsia"/>
        </w:rPr>
        <w:t>URL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56097644" w14:textId="77777777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534411">
        <w:rPr>
          <w:rFonts w:hint="eastAsia"/>
        </w:rPr>
        <w:t>取引市場利用制御値</w:t>
      </w:r>
      <w:r w:rsidRPr="00747E4A">
        <w:rPr>
          <w:rFonts w:hint="eastAsia"/>
        </w:rPr>
        <w:t>（</w:t>
      </w:r>
      <w:r>
        <w:t>enable</w:t>
      </w:r>
      <w:r w:rsidRPr="00747E4A">
        <w:rPr>
          <w:rFonts w:hint="eastAsia"/>
        </w:rPr>
        <w:t>）</w:t>
      </w:r>
    </w:p>
    <w:p w14:paraId="02B21934" w14:textId="2B23F72F" w:rsidR="00747E4A" w:rsidRDefault="00747E4A" w:rsidP="00891F98">
      <w:pPr>
        <w:pStyle w:val="a8"/>
        <w:numPr>
          <w:ilvl w:val="1"/>
          <w:numId w:val="108"/>
        </w:numPr>
        <w:ind w:leftChars="0" w:left="567" w:hanging="207"/>
        <w:jc w:val="left"/>
      </w:pPr>
      <w:r>
        <w:rPr>
          <w:rFonts w:hint="eastAsia"/>
        </w:rPr>
        <w:t>ngsi.json</w:t>
      </w:r>
      <w:r>
        <w:rPr>
          <w:rFonts w:hint="eastAsia"/>
        </w:rPr>
        <w:t>（リソース提供手段識別子が</w:t>
      </w:r>
      <w:r>
        <w:rPr>
          <w:rFonts w:hint="eastAsia"/>
        </w:rPr>
        <w:t>"</w:t>
      </w:r>
      <w:r w:rsidR="00E61F0B">
        <w:rPr>
          <w:kern w:val="0"/>
        </w:rPr>
        <w:t>api/ngsi</w:t>
      </w:r>
      <w:r>
        <w:rPr>
          <w:rFonts w:hint="eastAsia"/>
        </w:rPr>
        <w:t>"</w:t>
      </w:r>
      <w:r>
        <w:rPr>
          <w:rFonts w:hint="eastAsia"/>
        </w:rPr>
        <w:t>の場合）</w:t>
      </w:r>
    </w:p>
    <w:p w14:paraId="0E48ACED" w14:textId="7777777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認可</w:t>
      </w:r>
      <w:r w:rsidRPr="00AE6D0D">
        <w:rPr>
          <w:rFonts w:hint="eastAsia"/>
        </w:rPr>
        <w:t>情報</w:t>
      </w:r>
      <w:r>
        <w:rPr>
          <w:rFonts w:hint="eastAsia"/>
        </w:rPr>
        <w:t>（</w:t>
      </w:r>
      <w:r w:rsidRPr="00E61F0B">
        <w:t>authorization</w:t>
      </w:r>
      <w:r>
        <w:rPr>
          <w:rFonts w:hint="eastAsia"/>
        </w:rPr>
        <w:t>）</w:t>
      </w:r>
    </w:p>
    <w:p w14:paraId="151EC197" w14:textId="77777777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より認可識別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57F567E4" w14:textId="77777777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747E4A">
        <w:rPr>
          <w:rFonts w:hint="eastAsia"/>
        </w:rPr>
        <w:t>認可設定（</w:t>
      </w:r>
      <w:r>
        <w:t>enable</w:t>
      </w:r>
      <w:r w:rsidRPr="00747E4A">
        <w:rPr>
          <w:rFonts w:hint="eastAsia"/>
        </w:rPr>
        <w:t>）</w:t>
      </w:r>
    </w:p>
    <w:p w14:paraId="7C9F6BD8" w14:textId="7777777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 w:rsidRPr="00534411">
        <w:rPr>
          <w:rFonts w:hint="eastAsia"/>
        </w:rPr>
        <w:t>取引市場利用</w:t>
      </w:r>
      <w:r>
        <w:rPr>
          <w:rFonts w:hint="eastAsia"/>
        </w:rPr>
        <w:t>（</w:t>
      </w:r>
      <w:r w:rsidRPr="00534411">
        <w:t>contract_management_service</w:t>
      </w:r>
      <w:r>
        <w:rPr>
          <w:rFonts w:hint="eastAsia"/>
        </w:rPr>
        <w:t>）</w:t>
      </w:r>
    </w:p>
    <w:p w14:paraId="0AF92B64" w14:textId="77777777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Pr="00534411">
        <w:rPr>
          <w:rFonts w:hint="eastAsia"/>
        </w:rPr>
        <w:t>取引市場利用識別</w:t>
      </w:r>
      <w:r w:rsidRPr="00534411">
        <w:rPr>
          <w:rFonts w:hint="eastAsia"/>
        </w:rPr>
        <w:t>URL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140260CA" w14:textId="77777777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534411">
        <w:rPr>
          <w:rFonts w:hint="eastAsia"/>
        </w:rPr>
        <w:t>取引市場利用制御値</w:t>
      </w:r>
      <w:r w:rsidRPr="00747E4A">
        <w:rPr>
          <w:rFonts w:hint="eastAsia"/>
        </w:rPr>
        <w:t>（</w:t>
      </w:r>
      <w:r>
        <w:t>enable</w:t>
      </w:r>
      <w:r w:rsidRPr="00747E4A">
        <w:rPr>
          <w:rFonts w:hint="eastAsia"/>
        </w:rPr>
        <w:t>）</w:t>
      </w:r>
    </w:p>
    <w:p w14:paraId="70FD0AB2" w14:textId="1EED791E" w:rsidR="00E44F0B" w:rsidRPr="004F1FC8" w:rsidRDefault="00E44F0B" w:rsidP="00891F98">
      <w:pPr>
        <w:pStyle w:val="a8"/>
        <w:numPr>
          <w:ilvl w:val="0"/>
          <w:numId w:val="154"/>
        </w:numPr>
        <w:ind w:leftChars="0"/>
      </w:pPr>
      <w:r>
        <w:rPr>
          <w:rFonts w:hint="eastAsia"/>
        </w:rPr>
        <w:t>N</w:t>
      </w:r>
      <w:r>
        <w:t>GSI</w:t>
      </w:r>
      <w:r>
        <w:rPr>
          <w:rFonts w:hint="eastAsia"/>
        </w:rPr>
        <w:t>オプションが設定されている場合は</w:t>
      </w:r>
      <w:r w:rsidRPr="00226D0F">
        <w:t>"</w:t>
      </w:r>
      <w:r>
        <w:t>key:value,</w:t>
      </w:r>
      <w:r>
        <w:rPr>
          <w:rFonts w:hint="eastAsia"/>
        </w:rPr>
        <w:t>・・・</w:t>
      </w:r>
      <w:r w:rsidRPr="00226D0F">
        <w:t>"</w:t>
      </w:r>
      <w:r>
        <w:rPr>
          <w:rFonts w:hint="eastAsia"/>
        </w:rPr>
        <w:t>形式から辞書型に変換する。変換に失敗した場合は、独自</w:t>
      </w:r>
      <w:r>
        <w:t>Exception</w:t>
      </w:r>
      <w:r>
        <w:rPr>
          <w:rFonts w:hint="eastAsia"/>
        </w:rPr>
        <w:t>を発生させる。</w:t>
      </w:r>
    </w:p>
    <w:p w14:paraId="0DE9EDE9" w14:textId="50809F25" w:rsidR="003E1541" w:rsidRPr="00C5126E" w:rsidRDefault="0091027E" w:rsidP="00891F98">
      <w:pPr>
        <w:pStyle w:val="a8"/>
        <w:numPr>
          <w:ilvl w:val="0"/>
          <w:numId w:val="154"/>
        </w:numPr>
        <w:ind w:leftChars="0"/>
      </w:pPr>
      <w:r>
        <w:rPr>
          <w:rFonts w:hint="eastAsia"/>
        </w:rPr>
        <w:t>認証トークンが</w:t>
      </w:r>
      <w:r>
        <w:rPr>
          <w:rFonts w:hint="eastAsia"/>
        </w:rPr>
        <w:t>None</w:t>
      </w:r>
      <w:r>
        <w:rPr>
          <w:rFonts w:hint="eastAsia"/>
        </w:rPr>
        <w:t>でない</w:t>
      </w:r>
      <w:r w:rsidR="00AE79A8">
        <w:rPr>
          <w:rFonts w:hint="eastAsia"/>
        </w:rPr>
        <w:t>場合、</w:t>
      </w:r>
      <w:r w:rsidR="003E1541">
        <w:rPr>
          <w:rFonts w:hint="eastAsia"/>
          <w:kern w:val="0"/>
        </w:rPr>
        <w:t>以下の</w:t>
      </w:r>
      <w:r w:rsidR="004B0FEF">
        <w:rPr>
          <w:rFonts w:hint="eastAsia"/>
          <w:kern w:val="0"/>
        </w:rPr>
        <w:t>認可に関する</w:t>
      </w:r>
      <w:r w:rsidR="003E1541">
        <w:rPr>
          <w:rFonts w:hint="eastAsia"/>
          <w:kern w:val="0"/>
        </w:rPr>
        <w:t>処理を行う。</w:t>
      </w:r>
    </w:p>
    <w:p w14:paraId="275757C6" w14:textId="71A53459" w:rsidR="009B18AF" w:rsidRPr="00FE1F2B" w:rsidRDefault="00BC73F7" w:rsidP="001820E4">
      <w:pPr>
        <w:pStyle w:val="a8"/>
        <w:numPr>
          <w:ilvl w:val="0"/>
          <w:numId w:val="130"/>
        </w:numPr>
        <w:ind w:leftChars="0"/>
      </w:pPr>
      <w:r>
        <w:rPr>
          <w:rFonts w:hint="eastAsia"/>
        </w:rPr>
        <w:t>認証トークン</w:t>
      </w:r>
      <w:r>
        <w:rPr>
          <w:rFonts w:hint="eastAsia"/>
          <w:kern w:val="0"/>
        </w:rPr>
        <w:t>、</w:t>
      </w:r>
      <w:r w:rsidR="00AD6BFC">
        <w:rPr>
          <w:rFonts w:hint="eastAsia"/>
        </w:rPr>
        <w:t>CADDE</w:t>
      </w:r>
      <w:r w:rsidR="00AD6BFC">
        <w:rPr>
          <w:rFonts w:hint="eastAsia"/>
        </w:rPr>
        <w:t>ユーザ</w:t>
      </w:r>
      <w:r w:rsidR="00AD6BFC">
        <w:rPr>
          <w:rFonts w:hint="eastAsia"/>
        </w:rPr>
        <w:t>ID</w:t>
      </w:r>
      <w:r w:rsidR="00AD6BFC">
        <w:rPr>
          <w:rFonts w:hint="eastAsia"/>
        </w:rPr>
        <w:t>（提供者）、</w:t>
      </w:r>
      <w:r>
        <w:rPr>
          <w:rFonts w:hint="eastAsia"/>
          <w:kern w:val="0"/>
        </w:rPr>
        <w:t>提供者コネクタ</w:t>
      </w:r>
      <w:r>
        <w:rPr>
          <w:rFonts w:hint="eastAsia"/>
          <w:kern w:val="0"/>
        </w:rPr>
        <w:t>I</w:t>
      </w:r>
      <w:r>
        <w:rPr>
          <w:kern w:val="0"/>
        </w:rPr>
        <w:t>D</w:t>
      </w:r>
      <w:r>
        <w:rPr>
          <w:rFonts w:hint="eastAsia"/>
          <w:kern w:val="0"/>
        </w:rPr>
        <w:t>、提供者側コネクタのシークレ</w:t>
      </w:r>
      <w:r>
        <w:rPr>
          <w:rFonts w:hint="eastAsia"/>
          <w:kern w:val="0"/>
        </w:rPr>
        <w:lastRenderedPageBreak/>
        <w:t>ットを引数として</w:t>
      </w:r>
      <w:r w:rsidRPr="00EB6375">
        <w:rPr>
          <w:rFonts w:hint="eastAsia"/>
          <w:kern w:val="0"/>
        </w:rPr>
        <w:t>、</w:t>
      </w:r>
      <w:r w:rsidR="006C7B98">
        <w:rPr>
          <w:rFonts w:hint="eastAsia"/>
          <w:kern w:val="0"/>
        </w:rPr>
        <w:t>認可</w:t>
      </w:r>
      <w:r w:rsidR="006C7B98">
        <w:rPr>
          <w:rFonts w:hint="eastAsia"/>
          <w:kern w:val="0"/>
        </w:rPr>
        <w:t>I/F</w:t>
      </w:r>
      <w:r w:rsidR="004C0A76">
        <w:rPr>
          <w:rFonts w:hint="eastAsia"/>
          <w:kern w:val="0"/>
        </w:rPr>
        <w:t>の</w:t>
      </w:r>
      <w:r w:rsidRPr="00E63CDF">
        <w:rPr>
          <w:rFonts w:hint="eastAsia"/>
          <w:kern w:val="0"/>
        </w:rPr>
        <w:t>認可トークン取得</w:t>
      </w:r>
      <w:r w:rsidRPr="00EB6375">
        <w:rPr>
          <w:rFonts w:hint="eastAsia"/>
          <w:kern w:val="0"/>
        </w:rPr>
        <w:t>を呼び出</w:t>
      </w:r>
      <w:r w:rsidR="009B18AF">
        <w:rPr>
          <w:rFonts w:hint="eastAsia"/>
          <w:kern w:val="0"/>
        </w:rPr>
        <w:t>す。</w:t>
      </w:r>
    </w:p>
    <w:p w14:paraId="3008489B" w14:textId="77777777" w:rsidR="003E1541" w:rsidRDefault="003E1541" w:rsidP="001820E4">
      <w:pPr>
        <w:pStyle w:val="a8"/>
        <w:numPr>
          <w:ilvl w:val="0"/>
          <w:numId w:val="130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49949451" w14:textId="443D704B" w:rsidR="003E1541" w:rsidRPr="00C5126E" w:rsidRDefault="009B18AF" w:rsidP="00C5126E">
      <w:pPr>
        <w:pStyle w:val="a8"/>
        <w:numPr>
          <w:ilvl w:val="2"/>
          <w:numId w:val="128"/>
        </w:numPr>
        <w:ind w:leftChars="0" w:hanging="21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」の場合は、</w:t>
      </w:r>
      <w:r w:rsidR="00BC73F7">
        <w:rPr>
          <w:rFonts w:hint="eastAsia"/>
          <w:kern w:val="0"/>
        </w:rPr>
        <w:t>レスポンス</w:t>
      </w:r>
      <w:r w:rsidR="00BC73F7" w:rsidRPr="008506D3">
        <w:rPr>
          <w:rFonts w:hint="eastAsia"/>
          <w:kern w:val="0"/>
        </w:rPr>
        <w:t>のヘッダ</w:t>
      </w:r>
      <w:r w:rsidR="00BC73F7" w:rsidRPr="008506D3">
        <w:rPr>
          <w:rFonts w:hint="eastAsia"/>
          <w:kern w:val="0"/>
        </w:rPr>
        <w:t>"</w:t>
      </w:r>
      <w:r w:rsidR="00BC73F7" w:rsidRPr="00E63CDF">
        <w:t xml:space="preserve"> </w:t>
      </w:r>
      <w:r w:rsidR="00BC73F7" w:rsidRPr="00E63CDF">
        <w:rPr>
          <w:kern w:val="0"/>
        </w:rPr>
        <w:t>auth_token</w:t>
      </w:r>
      <w:r w:rsidR="00BC73F7" w:rsidRPr="00E63CDF">
        <w:rPr>
          <w:rFonts w:hint="eastAsia"/>
          <w:kern w:val="0"/>
        </w:rPr>
        <w:t xml:space="preserve"> </w:t>
      </w:r>
      <w:r w:rsidR="00BC73F7" w:rsidRPr="008506D3">
        <w:rPr>
          <w:rFonts w:hint="eastAsia"/>
          <w:kern w:val="0"/>
        </w:rPr>
        <w:t>"</w:t>
      </w:r>
      <w:r>
        <w:rPr>
          <w:rFonts w:hint="eastAsia"/>
          <w:kern w:val="0"/>
        </w:rPr>
        <w:t>に設定されている情報を</w:t>
      </w:r>
      <w:r w:rsidR="00BC73F7">
        <w:rPr>
          <w:rFonts w:hint="eastAsia"/>
          <w:kern w:val="0"/>
        </w:rPr>
        <w:t>認可トークン</w:t>
      </w:r>
      <w:r w:rsidR="00BC73F7" w:rsidRPr="008506D3">
        <w:rPr>
          <w:rFonts w:hint="eastAsia"/>
          <w:kern w:val="0"/>
        </w:rPr>
        <w:t>として取得する</w:t>
      </w:r>
      <w:r w:rsidR="00BC73F7" w:rsidRPr="00EB6375">
        <w:rPr>
          <w:rFonts w:hint="eastAsia"/>
          <w:kern w:val="0"/>
        </w:rPr>
        <w:t>。</w:t>
      </w:r>
    </w:p>
    <w:p w14:paraId="4D28CA8C" w14:textId="39749C15" w:rsidR="00BC73F7" w:rsidRPr="00CA5883" w:rsidRDefault="00BC73F7" w:rsidP="00C5126E">
      <w:pPr>
        <w:pStyle w:val="a8"/>
        <w:numPr>
          <w:ilvl w:val="2"/>
          <w:numId w:val="128"/>
        </w:numPr>
        <w:ind w:leftChars="0" w:hanging="21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」以外の場合は、該当するステータスコードとメッセージを設定し、独自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を発生させる。</w:t>
      </w:r>
    </w:p>
    <w:p w14:paraId="7902B8FF" w14:textId="6FE2E951" w:rsidR="009B18AF" w:rsidRPr="00A765E0" w:rsidRDefault="00BC73F7" w:rsidP="001820E4">
      <w:pPr>
        <w:pStyle w:val="a8"/>
        <w:numPr>
          <w:ilvl w:val="0"/>
          <w:numId w:val="130"/>
        </w:numPr>
        <w:ind w:leftChars="0"/>
      </w:pPr>
      <w:r>
        <w:rPr>
          <w:rFonts w:hint="eastAsia"/>
        </w:rPr>
        <w:t>認可</w:t>
      </w:r>
      <w:r w:rsidR="00F23085">
        <w:rPr>
          <w:rFonts w:hint="eastAsia"/>
        </w:rPr>
        <w:t>トークン</w:t>
      </w:r>
      <w:r w:rsidR="00E44F0B">
        <w:rPr>
          <w:rFonts w:hint="eastAsia"/>
          <w:kern w:val="0"/>
        </w:rPr>
        <w:t>、</w:t>
      </w:r>
      <w:r w:rsidR="00AD6BFC">
        <w:rPr>
          <w:rFonts w:hint="eastAsia"/>
        </w:rPr>
        <w:t>CADDE</w:t>
      </w:r>
      <w:r w:rsidR="00AD6BFC">
        <w:rPr>
          <w:rFonts w:hint="eastAsia"/>
        </w:rPr>
        <w:t>ユーザ</w:t>
      </w:r>
      <w:r w:rsidR="00AD6BFC">
        <w:rPr>
          <w:rFonts w:hint="eastAsia"/>
        </w:rPr>
        <w:t>ID</w:t>
      </w:r>
      <w:r w:rsidR="00AD6BFC">
        <w:rPr>
          <w:rFonts w:hint="eastAsia"/>
        </w:rPr>
        <w:t>（提供者）、</w:t>
      </w:r>
      <w:r w:rsidR="00E44F0B">
        <w:rPr>
          <w:rFonts w:hint="eastAsia"/>
          <w:kern w:val="0"/>
        </w:rPr>
        <w:t>提供者コネクタ</w:t>
      </w:r>
      <w:r w:rsidR="00E44F0B">
        <w:rPr>
          <w:rFonts w:hint="eastAsia"/>
          <w:kern w:val="0"/>
        </w:rPr>
        <w:t>I</w:t>
      </w:r>
      <w:r w:rsidR="00E44F0B">
        <w:rPr>
          <w:kern w:val="0"/>
        </w:rPr>
        <w:t>D</w:t>
      </w:r>
      <w:r w:rsidR="00E44F0B">
        <w:rPr>
          <w:rFonts w:hint="eastAsia"/>
          <w:kern w:val="0"/>
        </w:rPr>
        <w:t>、提供者側コネクタのシークレットを引数として</w:t>
      </w:r>
      <w:r w:rsidR="006C7B98">
        <w:rPr>
          <w:rFonts w:hint="eastAsia"/>
          <w:kern w:val="0"/>
        </w:rPr>
        <w:t>認可</w:t>
      </w:r>
      <w:r w:rsidR="006C7B98">
        <w:rPr>
          <w:rFonts w:hint="eastAsia"/>
          <w:kern w:val="0"/>
        </w:rPr>
        <w:t>I/F</w:t>
      </w:r>
      <w:r w:rsidR="00E44F0B">
        <w:rPr>
          <w:rFonts w:hint="eastAsia"/>
          <w:kern w:val="0"/>
        </w:rPr>
        <w:t>の</w:t>
      </w:r>
      <w:r w:rsidR="00FD07DA">
        <w:rPr>
          <w:rFonts w:hint="eastAsia"/>
          <w:kern w:val="0"/>
        </w:rPr>
        <w:t>認可トークン検証</w:t>
      </w:r>
      <w:r w:rsidR="00E44F0B">
        <w:rPr>
          <w:rFonts w:hint="eastAsia"/>
          <w:kern w:val="0"/>
        </w:rPr>
        <w:t>を呼び出す。</w:t>
      </w:r>
    </w:p>
    <w:p w14:paraId="2304395E" w14:textId="77777777" w:rsidR="003E1541" w:rsidRDefault="003E1541" w:rsidP="001820E4">
      <w:pPr>
        <w:pStyle w:val="a8"/>
        <w:numPr>
          <w:ilvl w:val="0"/>
          <w:numId w:val="130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04D85C7E" w14:textId="53361969" w:rsidR="003E1541" w:rsidRDefault="00E44F0B" w:rsidP="00A42A10">
      <w:pPr>
        <w:pStyle w:val="a8"/>
        <w:numPr>
          <w:ilvl w:val="2"/>
          <w:numId w:val="157"/>
        </w:numPr>
        <w:ind w:leftChars="0" w:hanging="21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」の場合は、レスポンスヘッダの</w:t>
      </w:r>
      <w:r w:rsidRPr="00226D0F">
        <w:t>"</w:t>
      </w:r>
      <w:r>
        <w:t>consumer_id</w:t>
      </w:r>
      <w:r w:rsidRPr="00226D0F">
        <w:t>"</w:t>
      </w:r>
      <w:r>
        <w:rPr>
          <w:rFonts w:hint="eastAsia"/>
        </w:rPr>
        <w:t>に設定されている情報を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（利用者）として取得する。</w:t>
      </w:r>
      <w:bookmarkStart w:id="143" w:name="_Hlk88473847"/>
    </w:p>
    <w:p w14:paraId="6328F8C1" w14:textId="1DC40AA0" w:rsidR="00AC15C2" w:rsidRDefault="00E44F0B" w:rsidP="00A42A10">
      <w:pPr>
        <w:pStyle w:val="a8"/>
        <w:numPr>
          <w:ilvl w:val="2"/>
          <w:numId w:val="157"/>
        </w:numPr>
        <w:ind w:leftChars="0" w:hanging="21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」以外の場合は、該当するステータスコードとメッセージを設定し、独自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を発生させる。</w:t>
      </w:r>
      <w:bookmarkEnd w:id="143"/>
    </w:p>
    <w:p w14:paraId="2E350B94" w14:textId="40094E3A" w:rsidR="00AE79A8" w:rsidRDefault="00AE79A8" w:rsidP="00AE79A8">
      <w:pPr>
        <w:pStyle w:val="a8"/>
        <w:numPr>
          <w:ilvl w:val="0"/>
          <w:numId w:val="154"/>
        </w:numPr>
        <w:ind w:leftChars="0"/>
      </w:pPr>
      <w:r w:rsidRPr="00891F98">
        <w:rPr>
          <w:rFonts w:hint="eastAsia"/>
        </w:rPr>
        <w:t>認可設定の取得値が</w:t>
      </w:r>
      <w:r w:rsidRPr="00891F98">
        <w:t>true</w:t>
      </w:r>
      <w:r w:rsidRPr="00891F98">
        <w:rPr>
          <w:rFonts w:hint="eastAsia"/>
        </w:rPr>
        <w:t>の場合、</w:t>
      </w:r>
      <w:r>
        <w:rPr>
          <w:rFonts w:hint="eastAsia"/>
        </w:rPr>
        <w:t>以下を行う。</w:t>
      </w:r>
    </w:p>
    <w:p w14:paraId="67EFD728" w14:textId="0C06EA62" w:rsidR="00AE79A8" w:rsidRPr="00FE1F2B" w:rsidRDefault="00AD6BFC" w:rsidP="00FE4FA2">
      <w:pPr>
        <w:pStyle w:val="a8"/>
        <w:numPr>
          <w:ilvl w:val="1"/>
          <w:numId w:val="154"/>
        </w:numPr>
        <w:ind w:leftChars="0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（提供者）、</w:t>
      </w:r>
      <w:r w:rsidR="0011297C" w:rsidRPr="0011297C">
        <w:rPr>
          <w:rFonts w:hint="eastAsia"/>
        </w:rPr>
        <w:t>提供者コネクタ</w:t>
      </w:r>
      <w:r w:rsidR="0011297C" w:rsidRPr="0011297C">
        <w:rPr>
          <w:rFonts w:hint="eastAsia"/>
        </w:rPr>
        <w:t>ID</w:t>
      </w:r>
      <w:r w:rsidR="0011297C" w:rsidRPr="0011297C">
        <w:rPr>
          <w:rFonts w:hint="eastAsia"/>
        </w:rPr>
        <w:t>、提供者側コネクタ</w:t>
      </w:r>
      <w:r w:rsidR="00D5427F">
        <w:rPr>
          <w:rFonts w:hint="eastAsia"/>
        </w:rPr>
        <w:t>のシークレット</w:t>
      </w:r>
      <w:r w:rsidR="0011297C" w:rsidRPr="0011297C">
        <w:rPr>
          <w:rFonts w:hint="eastAsia"/>
        </w:rPr>
        <w:t>、</w:t>
      </w:r>
      <w:r w:rsidR="00E44F0B" w:rsidRPr="0027145A">
        <w:rPr>
          <w:rFonts w:hint="eastAsia"/>
        </w:rPr>
        <w:t>リソース</w:t>
      </w:r>
      <w:r w:rsidR="00E44F0B" w:rsidRPr="0027145A">
        <w:rPr>
          <w:rFonts w:hint="eastAsia"/>
        </w:rPr>
        <w:t>URL</w:t>
      </w:r>
      <w:r w:rsidR="00C4790F">
        <w:rPr>
          <w:rFonts w:hint="eastAsia"/>
        </w:rPr>
        <w:t>、</w:t>
      </w:r>
      <w:r w:rsidR="00E44F0B" w:rsidRPr="004F1AAF">
        <w:rPr>
          <w:rFonts w:hint="eastAsia"/>
        </w:rPr>
        <w:t>認可トークン</w:t>
      </w:r>
      <w:r w:rsidR="00E44F0B" w:rsidRPr="00793B38">
        <w:rPr>
          <w:rFonts w:hint="eastAsia"/>
        </w:rPr>
        <w:t>を引数として</w:t>
      </w:r>
      <w:r w:rsidR="006C7B98">
        <w:rPr>
          <w:rFonts w:hint="eastAsia"/>
        </w:rPr>
        <w:t>認可</w:t>
      </w:r>
      <w:r w:rsidR="006C7B98">
        <w:rPr>
          <w:rFonts w:hint="eastAsia"/>
        </w:rPr>
        <w:t>I/F</w:t>
      </w:r>
      <w:r w:rsidR="00E44F0B" w:rsidRPr="00793B38">
        <w:rPr>
          <w:rFonts w:hint="eastAsia"/>
        </w:rPr>
        <w:t>の</w:t>
      </w:r>
      <w:r w:rsidR="008D42F7" w:rsidRPr="00793B38">
        <w:rPr>
          <w:rFonts w:hint="eastAsia"/>
        </w:rPr>
        <w:t>認可</w:t>
      </w:r>
      <w:r w:rsidR="00E44F0B" w:rsidRPr="00793B38">
        <w:rPr>
          <w:rFonts w:hint="eastAsia"/>
        </w:rPr>
        <w:t>確認を呼び出</w:t>
      </w:r>
      <w:r w:rsidR="00390DAA" w:rsidRPr="00793B38">
        <w:rPr>
          <w:rFonts w:hint="eastAsia"/>
        </w:rPr>
        <w:t>す。</w:t>
      </w:r>
    </w:p>
    <w:p w14:paraId="67107F4C" w14:textId="77777777" w:rsidR="00B47B41" w:rsidRDefault="00B47B41" w:rsidP="00FE4FA2">
      <w:pPr>
        <w:pStyle w:val="a8"/>
        <w:numPr>
          <w:ilvl w:val="1"/>
          <w:numId w:val="154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2A2B4694" w14:textId="2A6DAD9C" w:rsidR="00CF4DB8" w:rsidRPr="007735A4" w:rsidRDefault="00D26542" w:rsidP="00CF4DB8">
      <w:pPr>
        <w:pStyle w:val="a8"/>
        <w:numPr>
          <w:ilvl w:val="2"/>
          <w:numId w:val="125"/>
        </w:numPr>
        <w:ind w:leftChars="0" w:hanging="27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</w:t>
      </w:r>
      <w:r w:rsidR="00CF4DB8">
        <w:rPr>
          <w:rFonts w:hint="eastAsia"/>
        </w:rPr>
        <w:t>の場合、</w:t>
      </w:r>
      <w:r>
        <w:rPr>
          <w:rFonts w:hint="eastAsia"/>
          <w:kern w:val="0"/>
        </w:rPr>
        <w:t>レスポンス</w:t>
      </w:r>
      <w:r w:rsidRPr="008506D3">
        <w:rPr>
          <w:rFonts w:hint="eastAsia"/>
          <w:kern w:val="0"/>
        </w:rPr>
        <w:t>の</w:t>
      </w:r>
      <w:r w:rsidR="001835C7">
        <w:rPr>
          <w:rFonts w:hint="eastAsia"/>
          <w:kern w:val="0"/>
        </w:rPr>
        <w:t>以下</w:t>
      </w:r>
      <w:r w:rsidRPr="008506D3">
        <w:rPr>
          <w:rFonts w:hint="eastAsia"/>
          <w:kern w:val="0"/>
        </w:rPr>
        <w:t>ヘッダ</w:t>
      </w:r>
      <w:r w:rsidRPr="007735A4">
        <w:rPr>
          <w:rFonts w:hint="eastAsia"/>
          <w:kern w:val="0"/>
        </w:rPr>
        <w:t>に値が設定されてい</w:t>
      </w:r>
      <w:r w:rsidR="00CF4DB8">
        <w:rPr>
          <w:rFonts w:hint="eastAsia"/>
          <w:kern w:val="0"/>
        </w:rPr>
        <w:t>れば</w:t>
      </w:r>
      <w:r w:rsidRPr="007735A4">
        <w:rPr>
          <w:rFonts w:hint="eastAsia"/>
          <w:kern w:val="0"/>
        </w:rPr>
        <w:t>、</w:t>
      </w:r>
      <w:r w:rsidR="001835C7">
        <w:rPr>
          <w:rFonts w:hint="eastAsia"/>
          <w:kern w:val="0"/>
        </w:rPr>
        <w:t>記載の通り</w:t>
      </w:r>
      <w:r>
        <w:rPr>
          <w:rFonts w:hint="eastAsia"/>
          <w:kern w:val="0"/>
        </w:rPr>
        <w:t>にデータを取得</w:t>
      </w:r>
      <w:r w:rsidR="00CF4DB8">
        <w:rPr>
          <w:rFonts w:hint="eastAsia"/>
          <w:kern w:val="0"/>
        </w:rPr>
        <w:t>する</w:t>
      </w:r>
      <w:r>
        <w:rPr>
          <w:rFonts w:hint="eastAsia"/>
          <w:kern w:val="0"/>
        </w:rPr>
        <w:t>。</w:t>
      </w:r>
      <w:r w:rsidR="00CF4DB8">
        <w:rPr>
          <w:rFonts w:hint="eastAsia"/>
          <w:kern w:val="0"/>
        </w:rPr>
        <w:t>値のない場合はＮ</w:t>
      </w:r>
      <w:r w:rsidR="00CF4DB8">
        <w:rPr>
          <w:rFonts w:hint="eastAsia"/>
          <w:kern w:val="0"/>
        </w:rPr>
        <w:t>one</w:t>
      </w:r>
      <w:r w:rsidR="00CF4DB8">
        <w:rPr>
          <w:rFonts w:hint="eastAsia"/>
          <w:kern w:val="0"/>
        </w:rPr>
        <w:t>を設定する。</w:t>
      </w:r>
    </w:p>
    <w:p w14:paraId="247A4FBD" w14:textId="46CCC962" w:rsidR="00D26542" w:rsidRPr="007735A4" w:rsidRDefault="00D26542" w:rsidP="00D26542">
      <w:pPr>
        <w:pStyle w:val="a8"/>
        <w:numPr>
          <w:ilvl w:val="3"/>
          <w:numId w:val="125"/>
        </w:numPr>
        <w:ind w:leftChars="0"/>
      </w:pPr>
      <w:r w:rsidRPr="007735A4">
        <w:rPr>
          <w:rFonts w:hint="eastAsia"/>
          <w:kern w:val="0"/>
        </w:rPr>
        <w:t>"</w:t>
      </w:r>
      <w:r w:rsidR="00AC5C09">
        <w:t>x-cadde-contract-id</w:t>
      </w:r>
      <w:r w:rsidRPr="007735A4">
        <w:rPr>
          <w:rFonts w:hint="eastAsia"/>
          <w:kern w:val="0"/>
        </w:rPr>
        <w:t>"</w:t>
      </w:r>
      <w:r>
        <w:rPr>
          <w:rFonts w:hint="eastAsia"/>
          <w:kern w:val="0"/>
        </w:rPr>
        <w:t>は、</w:t>
      </w:r>
      <w:r w:rsidRPr="007735A4">
        <w:rPr>
          <w:rFonts w:hint="eastAsia"/>
          <w:kern w:val="0"/>
        </w:rPr>
        <w:t>取引</w:t>
      </w:r>
      <w:r w:rsidRPr="007735A4">
        <w:rPr>
          <w:rFonts w:hint="eastAsia"/>
          <w:kern w:val="0"/>
        </w:rPr>
        <w:t>ID</w:t>
      </w:r>
      <w:r>
        <w:rPr>
          <w:rFonts w:hint="eastAsia"/>
          <w:kern w:val="0"/>
        </w:rPr>
        <w:t>としてデータを取得する。</w:t>
      </w:r>
    </w:p>
    <w:p w14:paraId="0351D144" w14:textId="6960DA90" w:rsidR="00D26542" w:rsidRPr="007735A4" w:rsidRDefault="00D26542" w:rsidP="00D26542">
      <w:pPr>
        <w:pStyle w:val="a8"/>
        <w:numPr>
          <w:ilvl w:val="3"/>
          <w:numId w:val="125"/>
        </w:numPr>
        <w:ind w:leftChars="0"/>
      </w:pPr>
      <w:r>
        <w:rPr>
          <w:rFonts w:hint="eastAsia"/>
          <w:kern w:val="0"/>
        </w:rPr>
        <w:t>"</w:t>
      </w:r>
      <w:r w:rsidR="006F0C55" w:rsidRPr="006F0C55">
        <w:rPr>
          <w:kern w:val="0"/>
        </w:rPr>
        <w:t>x-cadde-contract-type</w:t>
      </w:r>
      <w:r>
        <w:rPr>
          <w:kern w:val="0"/>
        </w:rPr>
        <w:t>"</w:t>
      </w:r>
      <w:r>
        <w:rPr>
          <w:rFonts w:hint="eastAsia"/>
          <w:kern w:val="0"/>
        </w:rPr>
        <w:t>は、契約形態としてデータを取得する。</w:t>
      </w:r>
    </w:p>
    <w:p w14:paraId="6AFAFC0B" w14:textId="51D79FF5" w:rsidR="00B47B41" w:rsidRPr="00FE1F2B" w:rsidRDefault="00D26542" w:rsidP="00793B38">
      <w:pPr>
        <w:pStyle w:val="a8"/>
        <w:numPr>
          <w:ilvl w:val="3"/>
          <w:numId w:val="125"/>
        </w:numPr>
        <w:ind w:leftChars="0"/>
      </w:pPr>
      <w:r>
        <w:rPr>
          <w:rFonts w:hint="eastAsia"/>
          <w:kern w:val="0"/>
        </w:rPr>
        <w:t>"</w:t>
      </w:r>
      <w:r w:rsidR="006F0C55" w:rsidRPr="006F0C55">
        <w:rPr>
          <w:kern w:val="0"/>
        </w:rPr>
        <w:t>x-cadde-contract-</w:t>
      </w:r>
      <w:r w:rsidR="00980BCC">
        <w:rPr>
          <w:kern w:val="0"/>
        </w:rPr>
        <w:t>management-service-url</w:t>
      </w:r>
      <w:r>
        <w:rPr>
          <w:kern w:val="0"/>
        </w:rPr>
        <w:t>"</w:t>
      </w:r>
      <w:r>
        <w:rPr>
          <w:rFonts w:hint="eastAsia"/>
          <w:kern w:val="0"/>
        </w:rPr>
        <w:t>は、</w:t>
      </w:r>
      <w:r w:rsidRPr="00256983">
        <w:rPr>
          <w:rFonts w:hint="eastAsia"/>
        </w:rPr>
        <w:t>契約管理サービス</w:t>
      </w:r>
      <w:r w:rsidRPr="00256983">
        <w:rPr>
          <w:rFonts w:hint="eastAsia"/>
        </w:rPr>
        <w:t>URL</w:t>
      </w:r>
      <w:r>
        <w:rPr>
          <w:rFonts w:hint="eastAsia"/>
          <w:kern w:val="0"/>
        </w:rPr>
        <w:t>としてデータを取得する。</w:t>
      </w:r>
    </w:p>
    <w:p w14:paraId="204BC095" w14:textId="235BF733" w:rsidR="00390DAA" w:rsidRDefault="00390DAA" w:rsidP="00C5126E">
      <w:pPr>
        <w:pStyle w:val="a8"/>
        <w:numPr>
          <w:ilvl w:val="2"/>
          <w:numId w:val="125"/>
        </w:numPr>
        <w:ind w:leftChars="0" w:hanging="27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」以外の場合は</w:t>
      </w:r>
      <w:r w:rsidR="008F484D">
        <w:rPr>
          <w:rFonts w:hint="eastAsia"/>
        </w:rPr>
        <w:t>、</w:t>
      </w:r>
      <w:r>
        <w:rPr>
          <w:rFonts w:hint="eastAsia"/>
        </w:rPr>
        <w:t>独自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を発生させる。</w:t>
      </w:r>
    </w:p>
    <w:p w14:paraId="0B02574C" w14:textId="38F0D074" w:rsidR="002E20E2" w:rsidRDefault="008B7E27" w:rsidP="00793B38">
      <w:pPr>
        <w:pStyle w:val="a8"/>
        <w:numPr>
          <w:ilvl w:val="0"/>
          <w:numId w:val="154"/>
        </w:numPr>
        <w:ind w:leftChars="0"/>
      </w:pPr>
      <w:r w:rsidRPr="008B7E27">
        <w:rPr>
          <w:rFonts w:hint="eastAsia"/>
        </w:rPr>
        <w:t>リソース</w:t>
      </w:r>
      <w:r w:rsidRPr="008B7E27">
        <w:rPr>
          <w:rFonts w:hint="eastAsia"/>
        </w:rPr>
        <w:t>URL</w:t>
      </w:r>
      <w:r w:rsidRPr="008B7E27">
        <w:rPr>
          <w:rFonts w:hint="eastAsia"/>
        </w:rPr>
        <w:t>から</w:t>
      </w:r>
      <w:r w:rsidR="004C0A76">
        <w:rPr>
          <w:rFonts w:hint="eastAsia"/>
        </w:rPr>
        <w:t>詳細検索</w:t>
      </w:r>
      <w:r w:rsidRPr="008B7E27">
        <w:rPr>
          <w:rFonts w:hint="eastAsia"/>
        </w:rPr>
        <w:t>CKAN</w:t>
      </w:r>
      <w:r w:rsidRPr="008B7E27">
        <w:rPr>
          <w:rFonts w:hint="eastAsia"/>
        </w:rPr>
        <w:t>を逆引き検索し、交換実績記録用リソース</w:t>
      </w:r>
      <w:r w:rsidRPr="008B7E27">
        <w:rPr>
          <w:rFonts w:hint="eastAsia"/>
        </w:rPr>
        <w:t>ID</w:t>
      </w:r>
      <w:r w:rsidRPr="008B7E27">
        <w:rPr>
          <w:rFonts w:hint="eastAsia"/>
        </w:rPr>
        <w:t>を取得</w:t>
      </w:r>
      <w:r>
        <w:rPr>
          <w:rFonts w:hint="eastAsia"/>
        </w:rPr>
        <w:t>する。</w:t>
      </w:r>
    </w:p>
    <w:p w14:paraId="72C31FC9" w14:textId="70609115" w:rsidR="00E44F0B" w:rsidRDefault="008B7E27" w:rsidP="00793B38">
      <w:pPr>
        <w:pStyle w:val="a8"/>
        <w:numPr>
          <w:ilvl w:val="0"/>
          <w:numId w:val="139"/>
        </w:numPr>
        <w:ind w:leftChars="0"/>
        <w:jc w:val="left"/>
      </w:pPr>
      <w:r w:rsidRPr="00226D0F">
        <w:t>"</w:t>
      </w:r>
      <w:r w:rsidRPr="00033078">
        <w:t>/api/3/action/resource_search</w:t>
      </w:r>
      <w:r w:rsidRPr="00226D0F">
        <w:t>"</w:t>
      </w:r>
      <w:r>
        <w:rPr>
          <w:rFonts w:hint="eastAsia"/>
        </w:rPr>
        <w:t>を、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>
        <w:rPr>
          <w:rFonts w:hint="eastAsia"/>
        </w:rPr>
        <w:t>公開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、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 w:rsidRPr="00033078">
        <w:rPr>
          <w:rFonts w:hint="eastAsia"/>
        </w:rPr>
        <w:t>詳細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の末尾に追加する。この時、取得した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>
        <w:rPr>
          <w:rFonts w:hint="eastAsia"/>
        </w:rPr>
        <w:t>公開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、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 w:rsidRPr="00033078">
        <w:rPr>
          <w:rFonts w:hint="eastAsia"/>
        </w:rPr>
        <w:t>詳細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の末尾が</w:t>
      </w:r>
      <w:r w:rsidR="00E44F0B" w:rsidRPr="00226D0F">
        <w:t>"</w:t>
      </w:r>
      <w:r w:rsidR="00E44F0B">
        <w:t>/</w:t>
      </w:r>
      <w:r w:rsidR="00E44F0B" w:rsidRPr="00226D0F">
        <w:t>"</w:t>
      </w:r>
      <w:r w:rsidR="00E44F0B">
        <w:rPr>
          <w:rFonts w:hint="eastAsia"/>
        </w:rPr>
        <w:t>の場合は、追加する文言を</w:t>
      </w:r>
      <w:r w:rsidR="00E44F0B" w:rsidRPr="00226D0F">
        <w:t>"</w:t>
      </w:r>
      <w:r w:rsidR="00E44F0B" w:rsidRPr="007E07C5">
        <w:t>api/3/action/</w:t>
      </w:r>
      <w:r w:rsidR="00E44F0B" w:rsidRPr="00033078">
        <w:t>resource_search</w:t>
      </w:r>
      <w:r w:rsidR="00E44F0B" w:rsidRPr="00226D0F">
        <w:t>"</w:t>
      </w:r>
      <w:r w:rsidR="00E44F0B">
        <w:rPr>
          <w:rFonts w:hint="eastAsia"/>
        </w:rPr>
        <w:t>とする。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 w:rsidRPr="00033078">
        <w:rPr>
          <w:rFonts w:hint="eastAsia"/>
        </w:rPr>
        <w:t>詳細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が</w:t>
      </w:r>
      <w:r w:rsidR="00E44F0B">
        <w:rPr>
          <w:rFonts w:hint="eastAsia"/>
        </w:rPr>
        <w:t>N</w:t>
      </w:r>
      <w:r w:rsidR="00E44F0B">
        <w:t>one</w:t>
      </w:r>
      <w:r w:rsidR="00E44F0B">
        <w:rPr>
          <w:rFonts w:hint="eastAsia"/>
        </w:rPr>
        <w:t>の場合は、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 w:rsidRPr="00033078">
        <w:rPr>
          <w:rFonts w:hint="eastAsia"/>
        </w:rPr>
        <w:t>詳細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に対しては実施しない。</w:t>
      </w:r>
    </w:p>
    <w:p w14:paraId="42A767D7" w14:textId="77777777" w:rsidR="00E44F0B" w:rsidRDefault="00E44F0B" w:rsidP="00793B38">
      <w:pPr>
        <w:pStyle w:val="a8"/>
        <w:numPr>
          <w:ilvl w:val="0"/>
          <w:numId w:val="139"/>
        </w:numPr>
        <w:ind w:leftChars="0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を用いて、以下の通り検索条件を作成する。</w:t>
      </w:r>
      <w:r>
        <w:br/>
      </w:r>
      <w:r>
        <w:rPr>
          <w:rFonts w:hint="eastAsia"/>
        </w:rPr>
        <w:t>検索条件</w:t>
      </w:r>
      <w:r>
        <w:rPr>
          <w:rFonts w:hint="eastAsia"/>
        </w:rPr>
        <w:t>=</w:t>
      </w:r>
      <w:r>
        <w:t xml:space="preserve"> </w:t>
      </w:r>
      <w:r w:rsidRPr="00226D0F">
        <w:t>"</w:t>
      </w:r>
      <w:r w:rsidRPr="00033078">
        <w:t>?query=url:</w:t>
      </w:r>
      <w:r w:rsidRPr="00226D0F">
        <w:t>"</w:t>
      </w:r>
      <w:r>
        <w:t xml:space="preserve"> + </w:t>
      </w: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</w:p>
    <w:p w14:paraId="2B478CD5" w14:textId="5B46D15C" w:rsidR="00E44F0B" w:rsidRDefault="00E44F0B" w:rsidP="00793B38">
      <w:pPr>
        <w:pStyle w:val="a8"/>
        <w:numPr>
          <w:ilvl w:val="0"/>
          <w:numId w:val="139"/>
        </w:numPr>
        <w:ind w:leftChars="0"/>
      </w:pPr>
      <w:r>
        <w:rPr>
          <w:rFonts w:hint="eastAsia"/>
        </w:rPr>
        <w:t>検索条件、</w:t>
      </w: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>
        <w:rPr>
          <w:rFonts w:hint="eastAsia"/>
        </w:rPr>
        <w:t>公開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を引数として</w:t>
      </w:r>
      <w:r w:rsidR="004C0A76">
        <w:rPr>
          <w:rFonts w:hint="eastAsia"/>
        </w:rPr>
        <w:t>カタログ検索</w:t>
      </w:r>
      <w:r>
        <w:rPr>
          <w:rFonts w:hint="eastAsia"/>
        </w:rPr>
        <w:t>を</w:t>
      </w:r>
      <w:r w:rsidR="007C7BF9">
        <w:rPr>
          <w:rFonts w:hint="eastAsia"/>
        </w:rPr>
        <w:t>行う</w:t>
      </w:r>
      <w:r>
        <w:rPr>
          <w:rFonts w:hint="eastAsia"/>
        </w:rPr>
        <w:t>。</w:t>
      </w:r>
      <w:r w:rsidR="00FA37D0">
        <w:rPr>
          <w:rFonts w:hint="eastAsia"/>
        </w:rPr>
        <w:t>カタログ検索</w:t>
      </w:r>
      <w:r>
        <w:rPr>
          <w:rFonts w:hint="eastAsia"/>
        </w:rPr>
        <w:t>で例外が発生した場合は該当するステータスコードとメッセージをレスポンスに設定する。カタログ検索</w:t>
      </w:r>
      <w:r>
        <w:rPr>
          <w:rFonts w:hint="eastAsia"/>
        </w:rPr>
        <w:t>I/F</w:t>
      </w:r>
      <w:r>
        <w:rPr>
          <w:rFonts w:hint="eastAsia"/>
        </w:rPr>
        <w:t>が成功した場合は、結果をカタログサイト</w:t>
      </w:r>
      <w:r>
        <w:rPr>
          <w:rFonts w:hint="eastAsia"/>
        </w:rPr>
        <w:t>(</w:t>
      </w:r>
      <w:r>
        <w:rPr>
          <w:rFonts w:hint="eastAsia"/>
        </w:rPr>
        <w:t>公開</w:t>
      </w:r>
      <w:r>
        <w:t>)</w:t>
      </w:r>
      <w:r>
        <w:rPr>
          <w:rFonts w:hint="eastAsia"/>
        </w:rPr>
        <w:t>検索結果として保持する。</w:t>
      </w:r>
    </w:p>
    <w:p w14:paraId="72F2862B" w14:textId="6FECA568" w:rsidR="00E44F0B" w:rsidRDefault="00E44F0B" w:rsidP="00793B38">
      <w:pPr>
        <w:pStyle w:val="a8"/>
        <w:numPr>
          <w:ilvl w:val="0"/>
          <w:numId w:val="139"/>
        </w:numPr>
        <w:ind w:leftChars="0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が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でない場合は検索条件、</w:t>
      </w: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を引数として</w:t>
      </w:r>
      <w:r w:rsidR="00FA37D0">
        <w:rPr>
          <w:rFonts w:hint="eastAsia"/>
        </w:rPr>
        <w:t>カタログ検索</w:t>
      </w:r>
      <w:r>
        <w:rPr>
          <w:rFonts w:hint="eastAsia"/>
        </w:rPr>
        <w:t>を</w:t>
      </w:r>
      <w:r w:rsidR="007C7BF9">
        <w:rPr>
          <w:rFonts w:hint="eastAsia"/>
        </w:rPr>
        <w:t>行う</w:t>
      </w:r>
      <w:r>
        <w:rPr>
          <w:rFonts w:hint="eastAsia"/>
        </w:rPr>
        <w:t>。</w:t>
      </w:r>
      <w:r w:rsidR="00FA37D0">
        <w:rPr>
          <w:rFonts w:hint="eastAsia"/>
        </w:rPr>
        <w:t>カタログ検索</w:t>
      </w:r>
      <w:r>
        <w:rPr>
          <w:rFonts w:hint="eastAsia"/>
        </w:rPr>
        <w:t>で例外が発生した場合は該当するステータスコードとメッセージをレスポンスに設定する。</w:t>
      </w:r>
      <w:r w:rsidR="00FA37D0">
        <w:rPr>
          <w:rFonts w:hint="eastAsia"/>
        </w:rPr>
        <w:t>カタログ検索</w:t>
      </w:r>
      <w:r>
        <w:rPr>
          <w:rFonts w:hint="eastAsia"/>
        </w:rPr>
        <w:t>が成功した場合は、結果を</w:t>
      </w:r>
      <w:r>
        <w:rPr>
          <w:rFonts w:hint="eastAsia"/>
        </w:rPr>
        <w:lastRenderedPageBreak/>
        <w:t>カタログサイト</w:t>
      </w:r>
      <w:r>
        <w:rPr>
          <w:rFonts w:hint="eastAsia"/>
        </w:rPr>
        <w:t>(</w:t>
      </w:r>
      <w:r>
        <w:rPr>
          <w:rFonts w:hint="eastAsia"/>
        </w:rPr>
        <w:t>詳細</w:t>
      </w:r>
      <w:r>
        <w:t>)</w:t>
      </w:r>
      <w:r>
        <w:rPr>
          <w:rFonts w:hint="eastAsia"/>
        </w:rPr>
        <w:t>検索結果として保持する。</w:t>
      </w: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が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の場合はカタログサイト</w:t>
      </w:r>
      <w:r>
        <w:rPr>
          <w:rFonts w:hint="eastAsia"/>
        </w:rPr>
        <w:t>(</w:t>
      </w:r>
      <w:r>
        <w:rPr>
          <w:rFonts w:hint="eastAsia"/>
        </w:rPr>
        <w:t>詳細</w:t>
      </w:r>
      <w:r>
        <w:t>)</w:t>
      </w:r>
      <w:r>
        <w:rPr>
          <w:rFonts w:hint="eastAsia"/>
        </w:rPr>
        <w:t>検索結果に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を設定する。</w:t>
      </w:r>
    </w:p>
    <w:p w14:paraId="5D1201B3" w14:textId="0167A722" w:rsidR="00E44F0B" w:rsidRPr="004F1FC8" w:rsidRDefault="00E44F0B" w:rsidP="00793B38">
      <w:pPr>
        <w:pStyle w:val="a8"/>
        <w:numPr>
          <w:ilvl w:val="0"/>
          <w:numId w:val="139"/>
        </w:numPr>
        <w:ind w:leftChars="0"/>
      </w:pPr>
      <w:r>
        <w:rPr>
          <w:rFonts w:hint="eastAsia"/>
        </w:rPr>
        <w:t>カタログサイト</w:t>
      </w:r>
      <w:r>
        <w:rPr>
          <w:rFonts w:hint="eastAsia"/>
        </w:rPr>
        <w:t>(</w:t>
      </w:r>
      <w:r>
        <w:rPr>
          <w:rFonts w:hint="eastAsia"/>
        </w:rPr>
        <w:t>公開</w:t>
      </w:r>
      <w:r>
        <w:t>)</w:t>
      </w:r>
      <w:r>
        <w:rPr>
          <w:rFonts w:hint="eastAsia"/>
        </w:rPr>
        <w:t>検索結果、カタログサイト</w:t>
      </w:r>
      <w:r>
        <w:rPr>
          <w:rFonts w:hint="eastAsia"/>
        </w:rPr>
        <w:t>(</w:t>
      </w:r>
      <w:r>
        <w:rPr>
          <w:rFonts w:hint="eastAsia"/>
        </w:rPr>
        <w:t>詳細</w:t>
      </w:r>
      <w:r>
        <w:t>)</w:t>
      </w:r>
      <w:r>
        <w:rPr>
          <w:rFonts w:hint="eastAsia"/>
        </w:rPr>
        <w:t>検索結果を確認</w:t>
      </w:r>
      <w:r w:rsidR="00B96028">
        <w:rPr>
          <w:rFonts w:hint="eastAsia"/>
        </w:rPr>
        <w:t>する。</w:t>
      </w:r>
      <w:r>
        <w:rPr>
          <w:rFonts w:hint="eastAsia"/>
        </w:rPr>
        <w:t>いずれも、検索結果が</w:t>
      </w:r>
      <w:r>
        <w:rPr>
          <w:rFonts w:hint="eastAsia"/>
        </w:rPr>
        <w:t>0</w:t>
      </w:r>
      <w:r>
        <w:rPr>
          <w:rFonts w:hint="eastAsia"/>
        </w:rPr>
        <w:t>件もしくは、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の場合は、</w:t>
      </w:r>
      <w:r>
        <w:rPr>
          <w:rFonts w:hint="eastAsia"/>
          <w:kern w:val="0"/>
        </w:rPr>
        <w:t>独自</w:t>
      </w:r>
      <w:r>
        <w:rPr>
          <w:kern w:val="0"/>
        </w:rPr>
        <w:t>Exception</w:t>
      </w:r>
      <w:r>
        <w:rPr>
          <w:rFonts w:hint="eastAsia"/>
          <w:kern w:val="0"/>
        </w:rPr>
        <w:t>を発生させる。</w:t>
      </w:r>
    </w:p>
    <w:p w14:paraId="390C98C9" w14:textId="1185B5F0" w:rsidR="002E20E2" w:rsidRDefault="00E44F0B" w:rsidP="00793B38">
      <w:pPr>
        <w:pStyle w:val="a8"/>
        <w:numPr>
          <w:ilvl w:val="0"/>
          <w:numId w:val="139"/>
        </w:numPr>
        <w:ind w:leftChars="0"/>
        <w:rPr>
          <w:kern w:val="0"/>
        </w:rPr>
      </w:pPr>
      <w:r w:rsidRPr="00B91562">
        <w:rPr>
          <w:rFonts w:hint="eastAsia"/>
          <w:kern w:val="0"/>
        </w:rPr>
        <w:t>取得した</w:t>
      </w:r>
      <w:r>
        <w:rPr>
          <w:rFonts w:hint="eastAsia"/>
        </w:rPr>
        <w:t>カタログサイト</w:t>
      </w:r>
      <w:r>
        <w:rPr>
          <w:rFonts w:hint="eastAsia"/>
        </w:rPr>
        <w:t>(</w:t>
      </w:r>
      <w:r>
        <w:rPr>
          <w:rFonts w:hint="eastAsia"/>
        </w:rPr>
        <w:t>公開</w:t>
      </w:r>
      <w:r>
        <w:t>)</w:t>
      </w:r>
      <w:r>
        <w:rPr>
          <w:rFonts w:hint="eastAsia"/>
        </w:rPr>
        <w:t>検索結果、カタログサイト</w:t>
      </w:r>
      <w:r>
        <w:rPr>
          <w:rFonts w:hint="eastAsia"/>
        </w:rPr>
        <w:t>(</w:t>
      </w:r>
      <w:r>
        <w:rPr>
          <w:rFonts w:hint="eastAsia"/>
        </w:rPr>
        <w:t>詳細</w:t>
      </w:r>
      <w:r>
        <w:t>)</w:t>
      </w:r>
      <w:r>
        <w:rPr>
          <w:rFonts w:hint="eastAsia"/>
        </w:rPr>
        <w:t>検索結果</w:t>
      </w:r>
      <w:r w:rsidRPr="00B91562">
        <w:rPr>
          <w:rFonts w:hint="eastAsia"/>
          <w:kern w:val="0"/>
        </w:rPr>
        <w:t>を以下の通り確認し、交換実績記録用リソース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を取得する。</w:t>
      </w:r>
    </w:p>
    <w:p w14:paraId="2FBE2B1A" w14:textId="37295D59" w:rsidR="00E44F0B" w:rsidRPr="003310B0" w:rsidRDefault="00E44F0B" w:rsidP="00D05815">
      <w:pPr>
        <w:pStyle w:val="a8"/>
        <w:numPr>
          <w:ilvl w:val="2"/>
          <w:numId w:val="114"/>
        </w:numPr>
        <w:ind w:leftChars="0"/>
        <w:rPr>
          <w:kern w:val="0"/>
        </w:rPr>
      </w:pPr>
      <w:bookmarkStart w:id="144" w:name="_Ref107839028"/>
      <w:r w:rsidRPr="00B91562">
        <w:rPr>
          <w:rFonts w:hint="eastAsia"/>
          <w:kern w:val="0"/>
        </w:rPr>
        <w:t>取得した</w:t>
      </w:r>
      <w:r>
        <w:rPr>
          <w:rFonts w:hint="eastAsia"/>
        </w:rPr>
        <w:t>カタログサイト</w:t>
      </w:r>
      <w:r>
        <w:rPr>
          <w:rFonts w:hint="eastAsia"/>
        </w:rPr>
        <w:t>(</w:t>
      </w:r>
      <w:r>
        <w:rPr>
          <w:rFonts w:hint="eastAsia"/>
        </w:rPr>
        <w:t>公開</w:t>
      </w:r>
      <w:r>
        <w:t>)</w:t>
      </w:r>
      <w:r>
        <w:rPr>
          <w:rFonts w:hint="eastAsia"/>
        </w:rPr>
        <w:t>検索結果から</w:t>
      </w:r>
      <w:r>
        <w:rPr>
          <w:rFonts w:hint="eastAsia"/>
        </w:rPr>
        <w:t>1</w:t>
      </w:r>
      <w:r>
        <w:rPr>
          <w:rFonts w:hint="eastAsia"/>
        </w:rPr>
        <w:t>件分のカタログを取り出</w:t>
      </w:r>
      <w:r w:rsidR="00B9553D">
        <w:rPr>
          <w:rFonts w:hint="eastAsia"/>
        </w:rPr>
        <w:t>す</w:t>
      </w:r>
      <w:r>
        <w:rPr>
          <w:rFonts w:hint="eastAsia"/>
        </w:rPr>
        <w:t>。</w:t>
      </w:r>
      <w:bookmarkEnd w:id="144"/>
    </w:p>
    <w:p w14:paraId="2BCA384B" w14:textId="77777777" w:rsidR="00E44F0B" w:rsidRPr="003310B0" w:rsidRDefault="00E44F0B" w:rsidP="00D05815">
      <w:pPr>
        <w:pStyle w:val="a8"/>
        <w:numPr>
          <w:ilvl w:val="2"/>
          <w:numId w:val="114"/>
        </w:numPr>
        <w:ind w:leftChars="0"/>
        <w:rPr>
          <w:kern w:val="0"/>
        </w:rPr>
      </w:pPr>
      <w:bookmarkStart w:id="145" w:name="_Ref107838486"/>
      <w:r>
        <w:rPr>
          <w:rFonts w:hint="eastAsia"/>
        </w:rPr>
        <w:t>カタログの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>
        <w:rPr>
          <w:rFonts w:hint="eastAsia"/>
        </w:rPr>
        <w:t>を確認し、以下の判定ごとに処理を行う。</w:t>
      </w:r>
      <w:bookmarkEnd w:id="145"/>
    </w:p>
    <w:p w14:paraId="07DE69B2" w14:textId="1FA42297" w:rsidR="00E44F0B" w:rsidRPr="003310B0" w:rsidRDefault="001E4680" w:rsidP="00D05815">
      <w:pPr>
        <w:pStyle w:val="a8"/>
        <w:numPr>
          <w:ilvl w:val="3"/>
          <w:numId w:val="113"/>
        </w:numPr>
        <w:ind w:leftChars="0" w:left="1418" w:hanging="278"/>
        <w:rPr>
          <w:kern w:val="0"/>
        </w:rPr>
      </w:pPr>
      <w:r>
        <w:rPr>
          <w:rFonts w:hint="eastAsia"/>
        </w:rPr>
        <w:t>カタログ</w:t>
      </w:r>
      <w:r w:rsidR="00B9553D">
        <w:rPr>
          <w:rFonts w:hint="eastAsia"/>
        </w:rPr>
        <w:t>に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="00B9553D">
        <w:rPr>
          <w:rFonts w:hint="eastAsia"/>
          <w:kern w:val="0"/>
        </w:rPr>
        <w:t>が設定されている場合、これを取得する。</w:t>
      </w:r>
      <w:r w:rsidR="00E44F0B">
        <w:rPr>
          <w:rFonts w:hint="eastAsia"/>
        </w:rPr>
        <w:t>交換実績用リソース</w:t>
      </w:r>
      <w:r w:rsidR="00E44F0B">
        <w:rPr>
          <w:rFonts w:hint="eastAsia"/>
        </w:rPr>
        <w:t>I</w:t>
      </w:r>
      <w:r w:rsidR="00E44F0B">
        <w:t>D</w:t>
      </w:r>
      <w:r w:rsidR="00E44F0B">
        <w:rPr>
          <w:rFonts w:hint="eastAsia"/>
        </w:rPr>
        <w:t>が設定されていない場合は、何も処理を行わない。</w:t>
      </w:r>
    </w:p>
    <w:p w14:paraId="7A8979F9" w14:textId="62C65C57" w:rsidR="00E44F0B" w:rsidRDefault="00E44F0B" w:rsidP="00D05815">
      <w:pPr>
        <w:pStyle w:val="a8"/>
        <w:numPr>
          <w:ilvl w:val="3"/>
          <w:numId w:val="113"/>
        </w:numPr>
        <w:ind w:leftChars="0" w:left="1418" w:hanging="278"/>
        <w:rPr>
          <w:kern w:val="0"/>
        </w:rPr>
      </w:pPr>
      <w:r>
        <w:rPr>
          <w:rFonts w:hint="eastAsia"/>
        </w:rPr>
        <w:t>暫定</w:t>
      </w:r>
      <w:r w:rsidR="001E4680">
        <w:rPr>
          <w:rFonts w:hint="eastAsia"/>
        </w:rPr>
        <w:t>的に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="001E4680">
        <w:rPr>
          <w:rFonts w:hint="eastAsia"/>
          <w:kern w:val="0"/>
        </w:rPr>
        <w:t>となりうる</w:t>
      </w:r>
      <w:r w:rsidR="001E4680" w:rsidRPr="00B91562">
        <w:rPr>
          <w:rFonts w:hint="eastAsia"/>
          <w:kern w:val="0"/>
        </w:rPr>
        <w:t>交換実績記録用リソース</w:t>
      </w:r>
      <w:r w:rsidR="001E4680" w:rsidRPr="00B91562">
        <w:rPr>
          <w:kern w:val="0"/>
        </w:rPr>
        <w:t>ID</w:t>
      </w:r>
      <w:r w:rsidR="001E4680">
        <w:rPr>
          <w:rFonts w:hint="eastAsia"/>
          <w:kern w:val="0"/>
        </w:rPr>
        <w:t>（以降、暫定</w:t>
      </w:r>
      <w:r w:rsidR="001E4680" w:rsidRPr="00B91562">
        <w:rPr>
          <w:rFonts w:hint="eastAsia"/>
          <w:kern w:val="0"/>
        </w:rPr>
        <w:t>交換実績記録用リソース</w:t>
      </w:r>
      <w:r w:rsidR="001E4680" w:rsidRPr="00B91562">
        <w:rPr>
          <w:kern w:val="0"/>
        </w:rPr>
        <w:t>ID</w:t>
      </w:r>
      <w:r w:rsidR="001E4680">
        <w:rPr>
          <w:rFonts w:hint="eastAsia"/>
          <w:kern w:val="0"/>
        </w:rPr>
        <w:t>と称す）</w:t>
      </w:r>
      <w:r w:rsidRPr="00B91562">
        <w:rPr>
          <w:rFonts w:hint="eastAsia"/>
          <w:kern w:val="0"/>
        </w:rPr>
        <w:t>が</w:t>
      </w:r>
      <w:r w:rsidRPr="00B91562">
        <w:rPr>
          <w:kern w:val="0"/>
        </w:rPr>
        <w:t>None</w:t>
      </w:r>
      <w:r w:rsidRPr="00B91562">
        <w:rPr>
          <w:rFonts w:hint="eastAsia"/>
          <w:kern w:val="0"/>
        </w:rPr>
        <w:t>かつ、交換実績記録用リソース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が設定されている場合は、</w:t>
      </w:r>
      <w:r>
        <w:rPr>
          <w:rFonts w:hint="eastAsia"/>
        </w:rPr>
        <w:t>暫定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に交換実績記録用リソース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の値を設定する。</w:t>
      </w:r>
    </w:p>
    <w:p w14:paraId="07193B06" w14:textId="5F3E4503" w:rsidR="00E44F0B" w:rsidRDefault="00E44F0B" w:rsidP="00D05815">
      <w:pPr>
        <w:pStyle w:val="a8"/>
        <w:numPr>
          <w:ilvl w:val="3"/>
          <w:numId w:val="113"/>
        </w:numPr>
        <w:ind w:leftChars="0" w:left="1418" w:hanging="278"/>
        <w:rPr>
          <w:kern w:val="0"/>
        </w:rPr>
      </w:pPr>
      <w:r>
        <w:rPr>
          <w:rFonts w:hint="eastAsia"/>
        </w:rPr>
        <w:t>暫定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が</w:t>
      </w:r>
      <w:r w:rsidRPr="00B91562">
        <w:rPr>
          <w:kern w:val="0"/>
        </w:rPr>
        <w:t>None</w:t>
      </w:r>
      <w:r w:rsidRPr="00B91562">
        <w:rPr>
          <w:rFonts w:hint="eastAsia"/>
          <w:kern w:val="0"/>
        </w:rPr>
        <w:t>でないかつ、交換実績記録用リソース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が設定されている場合は、</w:t>
      </w:r>
      <w:r>
        <w:rPr>
          <w:rFonts w:hint="eastAsia"/>
        </w:rPr>
        <w:t>暫定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と</w:t>
      </w:r>
      <w:r w:rsidRPr="0081410E">
        <w:rPr>
          <w:rFonts w:hint="eastAsia"/>
          <w:kern w:val="0"/>
        </w:rPr>
        <w:t>交換実績記録用リソース</w:t>
      </w:r>
      <w:r w:rsidRPr="0081410E">
        <w:rPr>
          <w:rFonts w:hint="eastAsia"/>
          <w:kern w:val="0"/>
        </w:rPr>
        <w:t>I</w:t>
      </w:r>
      <w:r w:rsidRPr="0081410E">
        <w:rPr>
          <w:kern w:val="0"/>
        </w:rPr>
        <w:t>D</w:t>
      </w:r>
      <w:r>
        <w:rPr>
          <w:rFonts w:hint="eastAsia"/>
          <w:kern w:val="0"/>
        </w:rPr>
        <w:t>を比較し、同じ値の場合は何も処理を行わない。異なる値の場合は</w:t>
      </w:r>
      <w:r w:rsidRPr="0081410E">
        <w:rPr>
          <w:rFonts w:hint="eastAsia"/>
          <w:kern w:val="0"/>
        </w:rPr>
        <w:t>独自</w:t>
      </w:r>
      <w:r w:rsidRPr="0081410E">
        <w:rPr>
          <w:kern w:val="0"/>
        </w:rPr>
        <w:t>Exception</w:t>
      </w:r>
      <w:r w:rsidRPr="0081410E">
        <w:rPr>
          <w:rFonts w:hint="eastAsia"/>
          <w:kern w:val="0"/>
        </w:rPr>
        <w:t>を発生させる。</w:t>
      </w:r>
    </w:p>
    <w:p w14:paraId="6DFA0881" w14:textId="1AD6CD94" w:rsidR="00E44F0B" w:rsidRDefault="00DF4734" w:rsidP="00B9553D">
      <w:pPr>
        <w:pStyle w:val="a8"/>
        <w:numPr>
          <w:ilvl w:val="2"/>
          <w:numId w:val="114"/>
        </w:numPr>
        <w:ind w:leftChars="0"/>
      </w:pPr>
      <w:r>
        <w:rPr>
          <w:rFonts w:hint="eastAsia"/>
        </w:rPr>
        <w:t>検索結果が</w:t>
      </w:r>
      <w:r>
        <w:t>2</w:t>
      </w:r>
      <w:r>
        <w:rPr>
          <w:rFonts w:hint="eastAsia"/>
        </w:rPr>
        <w:t>件以上の場合</w:t>
      </w:r>
      <w:r w:rsidR="00E44F0B" w:rsidRPr="00793B38">
        <w:rPr>
          <w:rFonts w:hint="eastAsia"/>
        </w:rPr>
        <w:t>、</w:t>
      </w:r>
      <w:r w:rsidR="00B9553D">
        <w:fldChar w:fldCharType="begin"/>
      </w:r>
      <w:r w:rsidR="00B9553D">
        <w:instrText xml:space="preserve"> </w:instrText>
      </w:r>
      <w:r w:rsidR="00B9553D">
        <w:rPr>
          <w:rFonts w:hint="eastAsia"/>
        </w:rPr>
        <w:instrText>REF _Ref107839028 \r \h</w:instrText>
      </w:r>
      <w:r w:rsidR="00B9553D">
        <w:instrText xml:space="preserve"> </w:instrText>
      </w:r>
      <w:r w:rsidR="00B9553D">
        <w:fldChar w:fldCharType="separate"/>
      </w:r>
      <w:r w:rsidR="00527119">
        <w:rPr>
          <w:rFonts w:hint="eastAsia"/>
        </w:rPr>
        <w:t>(</w:t>
      </w:r>
      <w:r w:rsidR="00527119">
        <w:rPr>
          <w:rFonts w:hint="eastAsia"/>
        </w:rPr>
        <w:t>ア</w:t>
      </w:r>
      <w:r w:rsidR="00527119">
        <w:rPr>
          <w:rFonts w:hint="eastAsia"/>
        </w:rPr>
        <w:t>)</w:t>
      </w:r>
      <w:r w:rsidR="00B9553D">
        <w:fldChar w:fldCharType="end"/>
      </w:r>
      <w:r w:rsidR="00E44F0B" w:rsidRPr="00793B38">
        <w:rPr>
          <w:rFonts w:hint="eastAsia"/>
        </w:rPr>
        <w:t>に戻</w:t>
      </w:r>
      <w:r>
        <w:rPr>
          <w:rFonts w:hint="eastAsia"/>
        </w:rPr>
        <w:t>り、検索結果として抽出されたカタログ全てを判定する</w:t>
      </w:r>
      <w:r w:rsidR="00E44F0B" w:rsidRPr="00793B38">
        <w:rPr>
          <w:rFonts w:hint="eastAsia"/>
        </w:rPr>
        <w:t>。全てのカタログを確認し終わった場合は、暫定交換実績記録用リソース</w:t>
      </w:r>
      <w:r w:rsidR="00E44F0B" w:rsidRPr="00793B38">
        <w:t>ID</w:t>
      </w:r>
      <w:r w:rsidR="00E44F0B" w:rsidRPr="00793B38">
        <w:rPr>
          <w:rFonts w:hint="eastAsia"/>
        </w:rPr>
        <w:t>を交換実績記録用リソース</w:t>
      </w:r>
      <w:r w:rsidR="00E44F0B" w:rsidRPr="00793B38">
        <w:t>ID</w:t>
      </w:r>
      <w:r w:rsidR="00E44F0B" w:rsidRPr="00793B38">
        <w:rPr>
          <w:rFonts w:hint="eastAsia"/>
        </w:rPr>
        <w:t>として設定する。</w:t>
      </w:r>
      <w:r w:rsidR="00390DAA" w:rsidRPr="00793B38">
        <w:rPr>
          <w:rFonts w:hint="eastAsia"/>
        </w:rPr>
        <w:t>（</w:t>
      </w:r>
      <w:r w:rsidR="00E44F0B" w:rsidRPr="00793B38">
        <w:rPr>
          <w:rFonts w:hint="eastAsia"/>
        </w:rPr>
        <w:t>本項目の処理結果の例を</w:t>
      </w:r>
      <w:r w:rsidR="00413753" w:rsidRPr="00793B38">
        <w:fldChar w:fldCharType="begin"/>
      </w:r>
      <w:r w:rsidR="00413753" w:rsidRPr="00793B38">
        <w:instrText xml:space="preserve"> REF _Ref103689801 \h </w:instrText>
      </w:r>
      <w:r w:rsidR="00B9553D">
        <w:instrText xml:space="preserve"> \* MERGEFORMAT </w:instrText>
      </w:r>
      <w:r w:rsidR="00413753" w:rsidRPr="00793B38">
        <w:fldChar w:fldCharType="end"/>
      </w:r>
      <w:r w:rsidR="00E44F0B" w:rsidRPr="00793B38">
        <w:rPr>
          <w:rFonts w:hint="eastAsia"/>
        </w:rPr>
        <w:t>に示す</w:t>
      </w:r>
      <w:r w:rsidR="00390DAA" w:rsidRPr="00793B38">
        <w:rPr>
          <w:rFonts w:hint="eastAsia"/>
        </w:rPr>
        <w:t>）</w:t>
      </w:r>
    </w:p>
    <w:p w14:paraId="3D996C3A" w14:textId="77777777" w:rsidR="00F667CC" w:rsidRDefault="00F667CC" w:rsidP="005B10B7"/>
    <w:p w14:paraId="20E5957A" w14:textId="4DAF798A" w:rsidR="00024713" w:rsidRDefault="00024713" w:rsidP="00024713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４．２．２</w:t>
      </w:r>
      <w:r w:rsidRPr="00246EBC">
        <w:rPr>
          <w:rFonts w:asciiTheme="minorHAnsi" w:hAnsiTheme="minorHAnsi"/>
        </w:rPr>
        <w:fldChar w:fldCharType="end"/>
      </w:r>
      <w:r w:rsidRPr="004F1FC8">
        <w:rPr>
          <w:rFonts w:asciiTheme="minorEastAsia" w:hAnsiTheme="minorEastAsia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</w:rPr>
        <w:instrText xml:space="preserve">SEQ </w:instrText>
      </w:r>
      <w:r>
        <w:rPr>
          <w:rFonts w:asciiTheme="minorHAnsi" w:hAnsiTheme="minorHAnsi"/>
        </w:rPr>
        <w:instrText>表</w:instrText>
      </w:r>
      <w:r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取得したカタログによる交換実績用リソース</w:t>
      </w:r>
      <w:r>
        <w:rPr>
          <w:rFonts w:asciiTheme="minorHAnsi" w:hAnsiTheme="minorHAnsi" w:hint="eastAsia"/>
        </w:rPr>
        <w:t>I</w:t>
      </w:r>
      <w:r>
        <w:rPr>
          <w:rFonts w:asciiTheme="minorHAnsi" w:hAnsiTheme="minorHAnsi"/>
        </w:rPr>
        <w:t>D</w:t>
      </w:r>
      <w:r>
        <w:rPr>
          <w:rFonts w:asciiTheme="minorHAnsi" w:hAnsiTheme="minorHAnsi" w:hint="eastAsia"/>
        </w:rPr>
        <w:t>の設定例</w:t>
      </w:r>
    </w:p>
    <w:tbl>
      <w:tblPr>
        <w:tblStyle w:val="a7"/>
        <w:tblW w:w="8475" w:type="dxa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2243"/>
      </w:tblGrid>
      <w:tr w:rsidR="006F024E" w14:paraId="7857631A" w14:textId="77777777" w:rsidTr="00793B38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D9D9D9" w:themeFill="background1" w:themeFillShade="D9"/>
            <w:vAlign w:val="bottom"/>
          </w:tcPr>
          <w:p w14:paraId="0172E636" w14:textId="38FD13F6" w:rsidR="00024713" w:rsidRDefault="006F024E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パターン</w:t>
            </w:r>
            <w:r w:rsidR="00024713">
              <w:rPr>
                <w:rFonts w:asciiTheme="minorHAnsi" w:hAnsiTheme="minorHAnsi" w:hint="eastAsia"/>
              </w:rPr>
              <w:t>N</w:t>
            </w:r>
            <w:r w:rsidR="00024713">
              <w:rPr>
                <w:rFonts w:asciiTheme="minorHAnsi" w:hAnsiTheme="minorHAnsi"/>
              </w:rPr>
              <w:t>o</w:t>
            </w:r>
          </w:p>
        </w:tc>
        <w:tc>
          <w:tcPr>
            <w:tcW w:w="7346" w:type="dxa"/>
            <w:gridSpan w:val="4"/>
            <w:shd w:val="clear" w:color="auto" w:fill="D9D9D9" w:themeFill="background1" w:themeFillShade="D9"/>
            <w:vAlign w:val="center"/>
          </w:tcPr>
          <w:p w14:paraId="0A97B069" w14:textId="254CC926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hint="eastAsia"/>
              </w:rPr>
              <w:t>交換実績用リソース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24713" w14:paraId="30DDB903" w14:textId="77777777" w:rsidTr="00793B38">
        <w:trPr>
          <w:trHeight w:val="454"/>
          <w:jc w:val="center"/>
        </w:trPr>
        <w:tc>
          <w:tcPr>
            <w:tcW w:w="1129" w:type="dxa"/>
            <w:vMerge/>
            <w:shd w:val="clear" w:color="auto" w:fill="D9D9D9" w:themeFill="background1" w:themeFillShade="D9"/>
          </w:tcPr>
          <w:p w14:paraId="4B81D26B" w14:textId="77777777" w:rsidR="00024713" w:rsidRDefault="00024713" w:rsidP="006F024E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E723FBE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カタログ</w:t>
            </w: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 w:hint="eastAsia"/>
              </w:rPr>
              <w:t>件目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0432F2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カタログ</w:t>
            </w: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 w:hint="eastAsia"/>
              </w:rPr>
              <w:t>件目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C231601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カタログ</w:t>
            </w:r>
            <w:r>
              <w:rPr>
                <w:rFonts w:asciiTheme="minorHAnsi" w:hAnsiTheme="minorHAnsi" w:hint="eastAsia"/>
              </w:rPr>
              <w:t>3</w:t>
            </w:r>
            <w:r>
              <w:rPr>
                <w:rFonts w:asciiTheme="minorHAnsi" w:hAnsiTheme="minorHAnsi" w:hint="eastAsia"/>
              </w:rPr>
              <w:t>件目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390FDEA9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最終取得値</w:t>
            </w:r>
          </w:p>
        </w:tc>
      </w:tr>
      <w:tr w:rsidR="006F024E" w14:paraId="517A66B2" w14:textId="77777777" w:rsidTr="00793B38">
        <w:trPr>
          <w:jc w:val="center"/>
        </w:trPr>
        <w:tc>
          <w:tcPr>
            <w:tcW w:w="1129" w:type="dxa"/>
            <w:vAlign w:val="center"/>
          </w:tcPr>
          <w:p w14:paraId="450F63BC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01" w:type="dxa"/>
          </w:tcPr>
          <w:p w14:paraId="7A71ED3F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7FA794CD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5B0473AF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2243" w:type="dxa"/>
          </w:tcPr>
          <w:p w14:paraId="54D6DA1D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</w:tr>
      <w:tr w:rsidR="006F024E" w14:paraId="1FB81A7C" w14:textId="77777777" w:rsidTr="00793B38">
        <w:trPr>
          <w:jc w:val="center"/>
        </w:trPr>
        <w:tc>
          <w:tcPr>
            <w:tcW w:w="1129" w:type="dxa"/>
            <w:vAlign w:val="center"/>
          </w:tcPr>
          <w:p w14:paraId="5FC2A489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1701" w:type="dxa"/>
          </w:tcPr>
          <w:p w14:paraId="492F0EDC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2D59E7C3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(</w:t>
            </w:r>
            <w:r>
              <w:rPr>
                <w:rFonts w:asciiTheme="minorHAnsi" w:hAnsiTheme="minorHAnsi" w:hint="eastAsia"/>
              </w:rPr>
              <w:t>設定なし</w:t>
            </w:r>
            <w:r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1701" w:type="dxa"/>
          </w:tcPr>
          <w:p w14:paraId="6D1CF582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2243" w:type="dxa"/>
          </w:tcPr>
          <w:p w14:paraId="0B037BFC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</w:tr>
      <w:tr w:rsidR="006F024E" w14:paraId="65A81710" w14:textId="77777777" w:rsidTr="00793B38">
        <w:trPr>
          <w:jc w:val="center"/>
        </w:trPr>
        <w:tc>
          <w:tcPr>
            <w:tcW w:w="1129" w:type="dxa"/>
            <w:vAlign w:val="center"/>
          </w:tcPr>
          <w:p w14:paraId="74DCD9C4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701" w:type="dxa"/>
          </w:tcPr>
          <w:p w14:paraId="579B226C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75846A90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73F914A4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WXYZ</w:t>
            </w:r>
          </w:p>
        </w:tc>
        <w:tc>
          <w:tcPr>
            <w:tcW w:w="2243" w:type="dxa"/>
          </w:tcPr>
          <w:p w14:paraId="3599BB02" w14:textId="77777777" w:rsidR="00024713" w:rsidRDefault="00024713" w:rsidP="006F024E">
            <w:pPr>
              <w:rPr>
                <w:rFonts w:asciiTheme="minorHAnsi" w:hAnsiTheme="minorHAnsi"/>
              </w:rPr>
            </w:pPr>
            <w:r w:rsidRPr="00370C13">
              <w:rPr>
                <w:rFonts w:hint="eastAsia"/>
              </w:rPr>
              <w:t>独自</w:t>
            </w:r>
            <w:r w:rsidRPr="00370C13">
              <w:rPr>
                <w:rFonts w:hint="eastAsia"/>
              </w:rPr>
              <w:t>Exception</w:t>
            </w:r>
            <w:r>
              <w:rPr>
                <w:rFonts w:hint="eastAsia"/>
                <w:kern w:val="0"/>
              </w:rPr>
              <w:t>発生</w:t>
            </w:r>
          </w:p>
        </w:tc>
      </w:tr>
      <w:tr w:rsidR="006F024E" w14:paraId="0C0346B3" w14:textId="77777777" w:rsidTr="00793B38">
        <w:trPr>
          <w:jc w:val="center"/>
        </w:trPr>
        <w:tc>
          <w:tcPr>
            <w:tcW w:w="1129" w:type="dxa"/>
            <w:vAlign w:val="center"/>
          </w:tcPr>
          <w:p w14:paraId="7C89AAC2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</w:t>
            </w:r>
          </w:p>
        </w:tc>
        <w:tc>
          <w:tcPr>
            <w:tcW w:w="1701" w:type="dxa"/>
          </w:tcPr>
          <w:p w14:paraId="4868CE89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77C8338F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設定なし</w:t>
            </w:r>
          </w:p>
        </w:tc>
        <w:tc>
          <w:tcPr>
            <w:tcW w:w="1701" w:type="dxa"/>
          </w:tcPr>
          <w:p w14:paraId="566EF454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WXYZ</w:t>
            </w:r>
          </w:p>
        </w:tc>
        <w:tc>
          <w:tcPr>
            <w:tcW w:w="2243" w:type="dxa"/>
          </w:tcPr>
          <w:p w14:paraId="79A00C42" w14:textId="77777777" w:rsidR="00024713" w:rsidRDefault="00024713" w:rsidP="006F024E">
            <w:pPr>
              <w:rPr>
                <w:kern w:val="0"/>
              </w:rPr>
            </w:pPr>
            <w:r w:rsidRPr="00370C13">
              <w:rPr>
                <w:rFonts w:hint="eastAsia"/>
              </w:rPr>
              <w:t>独自</w:t>
            </w:r>
            <w:r w:rsidRPr="00370C13">
              <w:rPr>
                <w:rFonts w:hint="eastAsia"/>
              </w:rPr>
              <w:t>Exception</w:t>
            </w:r>
            <w:r>
              <w:rPr>
                <w:rFonts w:hint="eastAsia"/>
                <w:kern w:val="0"/>
              </w:rPr>
              <w:t>発生</w:t>
            </w:r>
          </w:p>
        </w:tc>
      </w:tr>
      <w:tr w:rsidR="006F024E" w14:paraId="55E88A6F" w14:textId="77777777" w:rsidTr="00793B38">
        <w:trPr>
          <w:jc w:val="center"/>
        </w:trPr>
        <w:tc>
          <w:tcPr>
            <w:tcW w:w="1129" w:type="dxa"/>
            <w:vAlign w:val="center"/>
          </w:tcPr>
          <w:p w14:paraId="74BC0B47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</w:t>
            </w:r>
          </w:p>
        </w:tc>
        <w:tc>
          <w:tcPr>
            <w:tcW w:w="1701" w:type="dxa"/>
          </w:tcPr>
          <w:p w14:paraId="6D09A338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設定なし</w:t>
            </w:r>
          </w:p>
        </w:tc>
        <w:tc>
          <w:tcPr>
            <w:tcW w:w="1701" w:type="dxa"/>
          </w:tcPr>
          <w:p w14:paraId="25C78213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設定なし</w:t>
            </w:r>
          </w:p>
        </w:tc>
        <w:tc>
          <w:tcPr>
            <w:tcW w:w="1701" w:type="dxa"/>
          </w:tcPr>
          <w:p w14:paraId="71D5C793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設定なし</w:t>
            </w:r>
          </w:p>
        </w:tc>
        <w:tc>
          <w:tcPr>
            <w:tcW w:w="2243" w:type="dxa"/>
          </w:tcPr>
          <w:p w14:paraId="315646D8" w14:textId="77777777" w:rsidR="00024713" w:rsidRDefault="00024713" w:rsidP="006F024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one</w:t>
            </w:r>
          </w:p>
        </w:tc>
      </w:tr>
    </w:tbl>
    <w:p w14:paraId="1DC026DB" w14:textId="4CAD51C2" w:rsidR="00F667CC" w:rsidRDefault="00F667CC" w:rsidP="00853DA4"/>
    <w:p w14:paraId="28548D00" w14:textId="4C42DB54" w:rsidR="00E44F0B" w:rsidRPr="00853DA4" w:rsidRDefault="003400EB" w:rsidP="00793B38">
      <w:pPr>
        <w:pStyle w:val="a8"/>
        <w:numPr>
          <w:ilvl w:val="0"/>
          <w:numId w:val="154"/>
        </w:numPr>
        <w:ind w:leftChars="0"/>
        <w:rPr>
          <w:rFonts w:asciiTheme="minorHAnsi" w:hAnsiTheme="minorHAnsi"/>
        </w:rPr>
      </w:pPr>
      <w:bookmarkStart w:id="146" w:name="_Hlk106290848"/>
      <w:r w:rsidRPr="00793B38">
        <w:rPr>
          <w:rFonts w:asciiTheme="minorHAnsi" w:hAnsiTheme="minorHAnsi" w:hint="eastAsia"/>
        </w:rPr>
        <w:t>リソース</w:t>
      </w:r>
      <w:r w:rsidRPr="00793B38">
        <w:rPr>
          <w:rFonts w:asciiTheme="minorHAnsi" w:hAnsiTheme="minorHAnsi"/>
        </w:rPr>
        <w:t>URL</w:t>
      </w:r>
      <w:r w:rsidRPr="00793B38">
        <w:rPr>
          <w:rFonts w:asciiTheme="minorHAnsi" w:hAnsiTheme="minorHAnsi" w:hint="eastAsia"/>
        </w:rPr>
        <w:t>、</w:t>
      </w:r>
      <w:r w:rsidRPr="00793B38">
        <w:rPr>
          <w:rFonts w:asciiTheme="minorHAnsi" w:hAnsiTheme="minorHAnsi"/>
        </w:rPr>
        <w:t>CADDE</w:t>
      </w:r>
      <w:r w:rsidRPr="00793B38">
        <w:rPr>
          <w:rFonts w:asciiTheme="minorHAnsi" w:hAnsiTheme="minorHAnsi" w:hint="eastAsia"/>
        </w:rPr>
        <w:t>ユーザ</w:t>
      </w:r>
      <w:r w:rsidRPr="00793B38">
        <w:rPr>
          <w:rFonts w:asciiTheme="minorHAnsi" w:hAnsiTheme="minorHAnsi"/>
        </w:rPr>
        <w:t>ID</w:t>
      </w:r>
      <w:r w:rsidRPr="00793B38">
        <w:rPr>
          <w:rFonts w:asciiTheme="minorHAnsi" w:hAnsiTheme="minorHAnsi" w:hint="eastAsia"/>
        </w:rPr>
        <w:t>（利用者）、</w:t>
      </w:r>
      <w:r w:rsidRPr="00793B38">
        <w:rPr>
          <w:rFonts w:asciiTheme="minorHAnsi" w:hAnsiTheme="minorHAnsi"/>
        </w:rPr>
        <w:t>NGSI</w:t>
      </w:r>
      <w:r w:rsidRPr="00793B38">
        <w:rPr>
          <w:rFonts w:asciiTheme="minorHAnsi" w:hAnsiTheme="minorHAnsi" w:hint="eastAsia"/>
        </w:rPr>
        <w:t>オプションをヘッダに設定して、リソース提供手段識別子に対応するコネクタ共通データ提供</w:t>
      </w:r>
      <w:r w:rsidRPr="00793B38">
        <w:rPr>
          <w:rFonts w:asciiTheme="minorHAnsi" w:hAnsiTheme="minorHAnsi"/>
        </w:rPr>
        <w:t>I/F</w:t>
      </w:r>
      <w:r w:rsidRPr="00793B38">
        <w:rPr>
          <w:rFonts w:asciiTheme="minorHAnsi" w:hAnsiTheme="minorHAnsi" w:hint="eastAsia"/>
        </w:rPr>
        <w:t>の処理を呼び出す。</w:t>
      </w:r>
      <w:r w:rsidR="00DF4734" w:rsidRPr="00793B38">
        <w:rPr>
          <w:rFonts w:asciiTheme="minorHAnsi" w:hAnsiTheme="minorHAnsi" w:hint="eastAsia"/>
        </w:rPr>
        <w:t>リソース提供手段識別子の各</w:t>
      </w:r>
      <w:r w:rsidR="000D00F5" w:rsidRPr="00793B38">
        <w:rPr>
          <w:rFonts w:asciiTheme="minorHAnsi" w:hAnsiTheme="minorHAnsi" w:hint="eastAsia"/>
        </w:rPr>
        <w:t>対応</w:t>
      </w:r>
      <w:r w:rsidRPr="00793B38">
        <w:rPr>
          <w:rFonts w:asciiTheme="minorHAnsi" w:hAnsiTheme="minorHAnsi" w:hint="eastAsia"/>
        </w:rPr>
        <w:t>は</w:t>
      </w:r>
      <w:r w:rsidR="00DF4734" w:rsidRPr="00793B38">
        <w:rPr>
          <w:rFonts w:asciiTheme="minorHAnsi" w:hAnsiTheme="minorHAnsi" w:hint="eastAsia"/>
        </w:rPr>
        <w:t>後述の通りとする</w:t>
      </w:r>
      <w:r w:rsidR="000D00F5" w:rsidRPr="00793B38">
        <w:rPr>
          <w:rFonts w:asciiTheme="minorHAnsi" w:hAnsiTheme="minorHAnsi" w:hint="eastAsia"/>
        </w:rPr>
        <w:t>。</w:t>
      </w:r>
      <w:bookmarkEnd w:id="146"/>
      <w:r w:rsidR="00D23D7E" w:rsidRPr="00793B38">
        <w:rPr>
          <w:rFonts w:asciiTheme="minorHAnsi" w:hAnsiTheme="minorHAnsi" w:hint="eastAsia"/>
        </w:rPr>
        <w:t>リソース提供手段識別子が</w:t>
      </w:r>
      <w:r w:rsidR="00D23D7E" w:rsidRPr="00793B38">
        <w:rPr>
          <w:rFonts w:asciiTheme="minorHAnsi" w:hAnsiTheme="minorHAnsi"/>
        </w:rPr>
        <w:t>"api/ngsi"</w:t>
      </w:r>
      <w:r w:rsidR="00D23D7E" w:rsidRPr="00793B38">
        <w:rPr>
          <w:rFonts w:asciiTheme="minorHAnsi" w:hAnsiTheme="minorHAnsi" w:hint="eastAsia"/>
        </w:rPr>
        <w:t>、</w:t>
      </w:r>
      <w:r w:rsidR="00D23D7E" w:rsidRPr="00793B38">
        <w:rPr>
          <w:rFonts w:asciiTheme="minorHAnsi" w:hAnsiTheme="minorHAnsi"/>
        </w:rPr>
        <w:t>"file/ftp"</w:t>
      </w:r>
      <w:r w:rsidR="00D23D7E" w:rsidRPr="00793B38">
        <w:rPr>
          <w:rFonts w:asciiTheme="minorHAnsi" w:hAnsiTheme="minorHAnsi" w:hint="eastAsia"/>
        </w:rPr>
        <w:t>、</w:t>
      </w:r>
      <w:r w:rsidR="00D23D7E" w:rsidRPr="00793B38">
        <w:rPr>
          <w:rFonts w:asciiTheme="minorHAnsi" w:hAnsiTheme="minorHAnsi"/>
        </w:rPr>
        <w:t xml:space="preserve"> "file/http"</w:t>
      </w:r>
      <w:r w:rsidR="00D23D7E" w:rsidRPr="00793B38">
        <w:rPr>
          <w:rFonts w:asciiTheme="minorHAnsi" w:hAnsiTheme="minorHAnsi" w:hint="eastAsia"/>
        </w:rPr>
        <w:t>以外の文字列の場合は、</w:t>
      </w:r>
      <w:r w:rsidR="00D23D7E" w:rsidRPr="00FE4FA2">
        <w:rPr>
          <w:rFonts w:asciiTheme="minorHAnsi" w:hAnsiTheme="minorHAnsi" w:hint="eastAsia"/>
        </w:rPr>
        <w:t>独自</w:t>
      </w:r>
      <w:r w:rsidR="00D23D7E" w:rsidRPr="00FE4FA2">
        <w:rPr>
          <w:rFonts w:asciiTheme="minorHAnsi" w:hAnsiTheme="minorHAnsi"/>
        </w:rPr>
        <w:t>Exception</w:t>
      </w:r>
      <w:r w:rsidR="00D23D7E" w:rsidRPr="00FE4FA2">
        <w:rPr>
          <w:rFonts w:asciiTheme="minorHAnsi" w:hAnsiTheme="minorHAnsi" w:hint="eastAsia"/>
        </w:rPr>
        <w:t>を発生させる。</w:t>
      </w:r>
      <w:r w:rsidR="00DF4734" w:rsidRPr="00793B38">
        <w:rPr>
          <w:rFonts w:asciiTheme="minorHAnsi" w:hAnsiTheme="minorHAnsi" w:hint="eastAsia"/>
        </w:rPr>
        <w:t>なお、</w:t>
      </w:r>
      <w:r w:rsidR="00E44F0B" w:rsidRPr="00793B38">
        <w:rPr>
          <w:rFonts w:asciiTheme="minorHAnsi" w:hAnsiTheme="minorHAnsi" w:hint="eastAsia"/>
        </w:rPr>
        <w:t>戻り値で取得した</w:t>
      </w:r>
      <w:r w:rsidR="00B3719A" w:rsidRPr="00793B38">
        <w:rPr>
          <w:rFonts w:asciiTheme="minorHAnsi" w:hAnsiTheme="minorHAnsi" w:hint="eastAsia"/>
        </w:rPr>
        <w:t>ファイルデータは</w:t>
      </w:r>
      <w:r w:rsidR="00E44F0B" w:rsidRPr="00793B38">
        <w:rPr>
          <w:rFonts w:asciiTheme="minorHAnsi" w:hAnsiTheme="minorHAnsi" w:hint="eastAsia"/>
        </w:rPr>
        <w:t>保持する。</w:t>
      </w:r>
      <w:r w:rsidR="00B3719A" w:rsidRPr="00793B38">
        <w:rPr>
          <w:rFonts w:asciiTheme="minorHAnsi" w:hAnsiTheme="minorHAnsi" w:hint="eastAsia"/>
        </w:rPr>
        <w:t>データ取得時に</w:t>
      </w:r>
      <w:r w:rsidR="00E44F0B" w:rsidRPr="00793B38">
        <w:rPr>
          <w:rFonts w:asciiTheme="minorHAnsi" w:hAnsiTheme="minorHAnsi"/>
        </w:rPr>
        <w:t>Exception</w:t>
      </w:r>
      <w:r w:rsidR="00E44F0B" w:rsidRPr="00793B38">
        <w:rPr>
          <w:rFonts w:asciiTheme="minorHAnsi" w:hAnsiTheme="minorHAnsi" w:hint="eastAsia"/>
        </w:rPr>
        <w:t>が発生した場合</w:t>
      </w:r>
      <w:r w:rsidR="00B3719A" w:rsidRPr="00793B38">
        <w:rPr>
          <w:rFonts w:asciiTheme="minorHAnsi" w:hAnsiTheme="minorHAnsi" w:hint="eastAsia"/>
        </w:rPr>
        <w:t>は</w:t>
      </w:r>
      <w:r w:rsidR="00E44F0B" w:rsidRPr="00793B38">
        <w:rPr>
          <w:rFonts w:asciiTheme="minorHAnsi" w:hAnsiTheme="minorHAnsi" w:hint="eastAsia"/>
        </w:rPr>
        <w:t>、対応するステータスコードを設定してレスポンス</w:t>
      </w:r>
      <w:r w:rsidR="00B3719A" w:rsidRPr="00793B38">
        <w:rPr>
          <w:rFonts w:asciiTheme="minorHAnsi" w:hAnsiTheme="minorHAnsi" w:hint="eastAsia"/>
        </w:rPr>
        <w:t>を返す</w:t>
      </w:r>
      <w:r w:rsidR="00E44F0B" w:rsidRPr="00793B38">
        <w:rPr>
          <w:rFonts w:asciiTheme="minorHAnsi" w:hAnsiTheme="minorHAnsi" w:hint="eastAsia"/>
        </w:rPr>
        <w:t>。</w:t>
      </w:r>
    </w:p>
    <w:p w14:paraId="7E302576" w14:textId="6464FBE8" w:rsidR="00FA37D0" w:rsidRPr="009912D8" w:rsidRDefault="00A544DC" w:rsidP="009912D8">
      <w:pPr>
        <w:pStyle w:val="a8"/>
        <w:numPr>
          <w:ilvl w:val="1"/>
          <w:numId w:val="123"/>
        </w:numPr>
        <w:ind w:leftChars="0"/>
        <w:rPr>
          <w:rFonts w:asciiTheme="minorHAnsi" w:hAnsiTheme="minorHAnsi"/>
        </w:rPr>
      </w:pPr>
      <w:bookmarkStart w:id="147" w:name="_Hlk106290867"/>
      <w:r>
        <w:rPr>
          <w:rFonts w:hint="eastAsia"/>
        </w:rPr>
        <w:t>リソース提供手段識別子が</w:t>
      </w:r>
      <w:r w:rsidRPr="00A544DC">
        <w:rPr>
          <w:rFonts w:asciiTheme="minorHAnsi" w:hAnsiTheme="minorHAnsi"/>
        </w:rPr>
        <w:t>"file/http"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Pr="00A544DC">
        <w:rPr>
          <w:rFonts w:asciiTheme="minorHAnsi" w:hAnsiTheme="minorHAnsi" w:hint="eastAsia"/>
        </w:rPr>
        <w:t>データ提供</w:t>
      </w:r>
      <w:r w:rsidRPr="00A544DC">
        <w:rPr>
          <w:rFonts w:asciiTheme="minorHAnsi" w:hAnsiTheme="minorHAnsi"/>
        </w:rPr>
        <w:t>I/F(HTTPS)</w:t>
      </w:r>
    </w:p>
    <w:p w14:paraId="424AAE97" w14:textId="41B10519" w:rsidR="00A544DC" w:rsidRDefault="00A544DC" w:rsidP="009912D8">
      <w:pPr>
        <w:pStyle w:val="a8"/>
        <w:numPr>
          <w:ilvl w:val="1"/>
          <w:numId w:val="123"/>
        </w:numPr>
        <w:ind w:leftChars="0"/>
        <w:rPr>
          <w:rFonts w:asciiTheme="minorHAnsi" w:hAnsiTheme="minorHAnsi"/>
        </w:rPr>
      </w:pPr>
      <w:r>
        <w:rPr>
          <w:rFonts w:hint="eastAsia"/>
        </w:rPr>
        <w:lastRenderedPageBreak/>
        <w:t>リソース提供手段識別子が</w:t>
      </w:r>
      <w:r w:rsidRPr="00226D0F">
        <w:t>"</w:t>
      </w:r>
      <w:r>
        <w:t>file/ftp</w:t>
      </w:r>
      <w:r w:rsidRPr="00226D0F">
        <w:t>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Pr="00A544DC">
        <w:rPr>
          <w:rFonts w:asciiTheme="minorHAnsi" w:hAnsiTheme="minorHAnsi" w:hint="eastAsia"/>
        </w:rPr>
        <w:t>データ提供</w:t>
      </w:r>
      <w:r w:rsidRPr="00A544DC">
        <w:rPr>
          <w:rFonts w:asciiTheme="minorHAnsi" w:hAnsiTheme="minorHAnsi"/>
        </w:rPr>
        <w:t>I/F(</w:t>
      </w:r>
      <w:r>
        <w:rPr>
          <w:rFonts w:asciiTheme="minorHAnsi" w:hAnsiTheme="minorHAnsi" w:hint="eastAsia"/>
        </w:rPr>
        <w:t>F</w:t>
      </w:r>
      <w:r w:rsidRPr="00A544DC">
        <w:rPr>
          <w:rFonts w:asciiTheme="minorHAnsi" w:hAnsiTheme="minorHAnsi"/>
        </w:rPr>
        <w:t>TP)</w:t>
      </w:r>
    </w:p>
    <w:p w14:paraId="3267DCF6" w14:textId="201E2B82" w:rsidR="00A544DC" w:rsidRPr="004F1FC8" w:rsidRDefault="00A544DC" w:rsidP="009912D8">
      <w:pPr>
        <w:pStyle w:val="a8"/>
        <w:numPr>
          <w:ilvl w:val="1"/>
          <w:numId w:val="123"/>
        </w:numPr>
        <w:ind w:leftChars="0"/>
        <w:rPr>
          <w:rFonts w:asciiTheme="minorHAnsi" w:hAnsiTheme="minorHAnsi"/>
        </w:rPr>
      </w:pPr>
      <w:r>
        <w:rPr>
          <w:rFonts w:hint="eastAsia"/>
        </w:rPr>
        <w:t>リソース提供手段識別子が</w:t>
      </w:r>
      <w:r w:rsidRPr="00226D0F">
        <w:t>"</w:t>
      </w:r>
      <w:r>
        <w:rPr>
          <w:rFonts w:hint="eastAsia"/>
        </w:rPr>
        <w:t>api/ngsi</w:t>
      </w:r>
      <w:r w:rsidRPr="00226D0F">
        <w:t>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Pr="00A544DC">
        <w:rPr>
          <w:rFonts w:asciiTheme="minorHAnsi" w:hAnsiTheme="minorHAnsi" w:hint="eastAsia"/>
        </w:rPr>
        <w:t>データ</w:t>
      </w:r>
      <w:r w:rsidR="004C74B7">
        <w:rPr>
          <w:rFonts w:asciiTheme="minorHAnsi" w:hAnsiTheme="minorHAnsi" w:hint="eastAsia"/>
        </w:rPr>
        <w:t>提供</w:t>
      </w:r>
      <w:r w:rsidRPr="00A544DC">
        <w:rPr>
          <w:rFonts w:asciiTheme="minorHAnsi" w:hAnsiTheme="minorHAnsi"/>
        </w:rPr>
        <w:t>I/F(HTTPS</w:t>
      </w:r>
      <w:r>
        <w:rPr>
          <w:rFonts w:asciiTheme="minorHAnsi" w:hAnsiTheme="minorHAnsi" w:hint="eastAsia"/>
        </w:rPr>
        <w:t xml:space="preserve"> NGSI</w:t>
      </w:r>
      <w:r w:rsidRPr="00A544DC">
        <w:rPr>
          <w:rFonts w:asciiTheme="minorHAnsi" w:hAnsiTheme="minorHAnsi"/>
        </w:rPr>
        <w:t>)</w:t>
      </w:r>
    </w:p>
    <w:bookmarkEnd w:id="147"/>
    <w:p w14:paraId="71D71094" w14:textId="257F494F" w:rsidR="004C74B7" w:rsidRDefault="00C04F44" w:rsidP="00793B38">
      <w:pPr>
        <w:pStyle w:val="a8"/>
        <w:numPr>
          <w:ilvl w:val="0"/>
          <w:numId w:val="154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>取得対象データの</w:t>
      </w:r>
      <w:r w:rsidR="004C74B7" w:rsidRPr="00534411">
        <w:rPr>
          <w:rFonts w:hint="eastAsia"/>
        </w:rPr>
        <w:t>取引市場利用制御値</w:t>
      </w:r>
      <w:r>
        <w:rPr>
          <w:rFonts w:asciiTheme="minorHAnsi" w:hAnsiTheme="minorHAnsi" w:hint="eastAsia"/>
        </w:rPr>
        <w:t>が</w:t>
      </w:r>
      <w:r w:rsidR="001D61C1">
        <w:rPr>
          <w:rFonts w:asciiTheme="minorHAnsi" w:hAnsiTheme="minorHAnsi"/>
        </w:rPr>
        <w:t>”</w:t>
      </w:r>
      <w:r w:rsidR="004C74B7">
        <w:rPr>
          <w:rFonts w:asciiTheme="minorHAnsi" w:hAnsiTheme="minorHAnsi"/>
        </w:rPr>
        <w:t>true</w:t>
      </w:r>
      <w:r w:rsidR="001D61C1">
        <w:rPr>
          <w:rFonts w:asciiTheme="minorHAnsi" w:hAnsiTheme="minorHAnsi"/>
        </w:rPr>
        <w:t>”</w:t>
      </w:r>
      <w:r w:rsidR="004C74B7">
        <w:rPr>
          <w:rFonts w:asciiTheme="minorHAnsi" w:hAnsiTheme="minorHAnsi" w:hint="eastAsia"/>
        </w:rPr>
        <w:t>の場合、</w:t>
      </w:r>
      <w:r w:rsidR="004C74B7" w:rsidRPr="00B47B41">
        <w:rPr>
          <w:rFonts w:asciiTheme="minorHAnsi" w:hAnsiTheme="minorHAnsi" w:hint="eastAsia"/>
        </w:rPr>
        <w:t>契約有のデータとしてデータ証憑通知</w:t>
      </w:r>
      <w:r w:rsidR="004C74B7">
        <w:rPr>
          <w:rFonts w:asciiTheme="minorHAnsi" w:hAnsiTheme="minorHAnsi" w:hint="eastAsia"/>
        </w:rPr>
        <w:t>（送信）</w:t>
      </w:r>
      <w:r w:rsidR="004C74B7" w:rsidRPr="00B47B41">
        <w:rPr>
          <w:rFonts w:asciiTheme="minorHAnsi" w:hAnsiTheme="minorHAnsi" w:hint="eastAsia"/>
        </w:rPr>
        <w:t>を行う</w:t>
      </w:r>
      <w:r w:rsidR="004C74B7">
        <w:rPr>
          <w:rFonts w:asciiTheme="minorHAnsi" w:hAnsiTheme="minorHAnsi" w:hint="eastAsia"/>
        </w:rPr>
        <w:t>。</w:t>
      </w:r>
    </w:p>
    <w:p w14:paraId="3D7FDD46" w14:textId="7B4CA7BE" w:rsidR="004C74B7" w:rsidRDefault="00F001FB" w:rsidP="00793B38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>取引</w:t>
      </w:r>
      <w:r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が</w:t>
      </w:r>
      <w:r>
        <w:rPr>
          <w:rFonts w:asciiTheme="minorHAnsi" w:hAnsiTheme="minorHAnsi" w:hint="eastAsia"/>
        </w:rPr>
        <w:t>None</w:t>
      </w:r>
      <w:r w:rsidR="004C74B7">
        <w:rPr>
          <w:rFonts w:asciiTheme="minorHAnsi" w:hAnsiTheme="minorHAnsi" w:hint="eastAsia"/>
        </w:rPr>
        <w:t>の</w:t>
      </w:r>
      <w:r w:rsidR="00C04F44">
        <w:rPr>
          <w:rFonts w:asciiTheme="minorHAnsi" w:hAnsiTheme="minorHAnsi" w:hint="eastAsia"/>
        </w:rPr>
        <w:t>場合</w:t>
      </w:r>
      <w:r w:rsidR="00F11B7A">
        <w:rPr>
          <w:rFonts w:asciiTheme="minorHAnsi" w:hAnsiTheme="minorHAnsi" w:hint="eastAsia"/>
        </w:rPr>
        <w:t>、</w:t>
      </w:r>
      <w:r w:rsidR="004C74B7" w:rsidRPr="0081410E">
        <w:rPr>
          <w:rFonts w:hint="eastAsia"/>
          <w:kern w:val="0"/>
        </w:rPr>
        <w:t>独自</w:t>
      </w:r>
      <w:r w:rsidR="004C74B7" w:rsidRPr="0081410E">
        <w:rPr>
          <w:kern w:val="0"/>
        </w:rPr>
        <w:t>Exception</w:t>
      </w:r>
      <w:r w:rsidR="004C74B7" w:rsidRPr="0081410E">
        <w:rPr>
          <w:rFonts w:hint="eastAsia"/>
          <w:kern w:val="0"/>
        </w:rPr>
        <w:t>を発生させる。</w:t>
      </w:r>
    </w:p>
    <w:p w14:paraId="049E1B8A" w14:textId="24B02710" w:rsidR="004C74B7" w:rsidRPr="00793B38" w:rsidRDefault="00027088" w:rsidP="00793B38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 w:rsidRPr="00793B38">
        <w:rPr>
          <w:rFonts w:asciiTheme="minorHAnsi" w:hAnsiTheme="minorHAnsi" w:hint="eastAsia"/>
        </w:rPr>
        <w:t>取得したデータよりハッシュアルゴリズムが</w:t>
      </w:r>
      <w:r w:rsidRPr="00793B38">
        <w:rPr>
          <w:rFonts w:asciiTheme="minorHAnsi" w:hAnsiTheme="minorHAnsi"/>
        </w:rPr>
        <w:t>SHA512</w:t>
      </w:r>
      <w:r w:rsidRPr="00793B38">
        <w:rPr>
          <w:rFonts w:asciiTheme="minorHAnsi" w:hAnsiTheme="minorHAnsi" w:hint="eastAsia"/>
        </w:rPr>
        <w:t>のハッシュ値を生成</w:t>
      </w:r>
      <w:r w:rsidR="00B47B41" w:rsidRPr="00793B38">
        <w:rPr>
          <w:rFonts w:asciiTheme="minorHAnsi" w:hAnsiTheme="minorHAnsi" w:hint="eastAsia"/>
        </w:rPr>
        <w:t>する。</w:t>
      </w:r>
    </w:p>
    <w:p w14:paraId="63FE2D5F" w14:textId="74AC904C" w:rsidR="004C74B7" w:rsidRPr="00FE4FA2" w:rsidRDefault="0024008A" w:rsidP="00793B38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 w:rsidRPr="00793B38">
        <w:rPr>
          <w:rFonts w:asciiTheme="minorHAnsi" w:hAnsiTheme="minorHAnsi"/>
        </w:rPr>
        <w:t>CADDE</w:t>
      </w:r>
      <w:r w:rsidRPr="00793B38">
        <w:rPr>
          <w:rFonts w:asciiTheme="minorHAnsi" w:hAnsiTheme="minorHAnsi" w:hint="eastAsia"/>
        </w:rPr>
        <w:t>ユーザ</w:t>
      </w:r>
      <w:r w:rsidRPr="00793B38">
        <w:rPr>
          <w:rFonts w:asciiTheme="minorHAnsi" w:hAnsiTheme="minorHAnsi"/>
        </w:rPr>
        <w:t>ID</w:t>
      </w:r>
      <w:r w:rsidRPr="00793B38">
        <w:rPr>
          <w:rFonts w:asciiTheme="minorHAnsi" w:hAnsiTheme="minorHAnsi" w:hint="eastAsia"/>
        </w:rPr>
        <w:t>（提供者</w:t>
      </w:r>
      <w:r w:rsidRPr="00793B38">
        <w:rPr>
          <w:rFonts w:asciiTheme="minorHAnsi" w:hAnsiTheme="minorHAnsi"/>
        </w:rPr>
        <w:t xml:space="preserve">) </w:t>
      </w:r>
      <w:r w:rsidRPr="00793B38">
        <w:rPr>
          <w:rFonts w:asciiTheme="minorHAnsi" w:hAnsiTheme="minorHAnsi" w:hint="eastAsia"/>
        </w:rPr>
        <w:t>、</w:t>
      </w:r>
      <w:r w:rsidR="002862A9" w:rsidRPr="00793B38">
        <w:rPr>
          <w:rFonts w:asciiTheme="minorHAnsi" w:hAnsiTheme="minorHAnsi"/>
        </w:rPr>
        <w:t>CADDE</w:t>
      </w:r>
      <w:r w:rsidR="002862A9" w:rsidRPr="00793B38">
        <w:rPr>
          <w:rFonts w:asciiTheme="minorHAnsi" w:hAnsiTheme="minorHAnsi" w:hint="eastAsia"/>
        </w:rPr>
        <w:t>ユーザ</w:t>
      </w:r>
      <w:r w:rsidR="002862A9" w:rsidRPr="00793B38">
        <w:rPr>
          <w:rFonts w:asciiTheme="minorHAnsi" w:hAnsiTheme="minorHAnsi"/>
        </w:rPr>
        <w:t>ID(</w:t>
      </w:r>
      <w:r w:rsidR="002862A9" w:rsidRPr="00793B38">
        <w:rPr>
          <w:rFonts w:asciiTheme="minorHAnsi" w:hAnsiTheme="minorHAnsi" w:hint="eastAsia"/>
        </w:rPr>
        <w:t>利用者</w:t>
      </w:r>
      <w:r w:rsidR="002862A9" w:rsidRPr="00793B38">
        <w:rPr>
          <w:rFonts w:asciiTheme="minorHAnsi" w:hAnsiTheme="minorHAnsi"/>
        </w:rPr>
        <w:t>)</w:t>
      </w:r>
      <w:r w:rsidR="002862A9" w:rsidRPr="00793B38">
        <w:rPr>
          <w:rFonts w:asciiTheme="minorHAnsi" w:hAnsiTheme="minorHAnsi" w:hint="eastAsia"/>
        </w:rPr>
        <w:t>、</w:t>
      </w:r>
      <w:r w:rsidRPr="00793B38">
        <w:rPr>
          <w:rFonts w:asciiTheme="minorHAnsi" w:hAnsiTheme="minorHAnsi" w:hint="eastAsia"/>
        </w:rPr>
        <w:t>取引</w:t>
      </w:r>
      <w:r w:rsidRPr="00793B38">
        <w:rPr>
          <w:rFonts w:asciiTheme="minorHAnsi" w:hAnsiTheme="minorHAnsi"/>
        </w:rPr>
        <w:t>ID</w:t>
      </w:r>
      <w:r w:rsidRPr="00793B38">
        <w:rPr>
          <w:rFonts w:asciiTheme="minorHAnsi" w:hAnsiTheme="minorHAnsi" w:hint="eastAsia"/>
        </w:rPr>
        <w:t>、ハッシュ値、契約管理サービス</w:t>
      </w:r>
      <w:r w:rsidRPr="00793B38">
        <w:rPr>
          <w:rFonts w:asciiTheme="minorHAnsi" w:hAnsiTheme="minorHAnsi"/>
        </w:rPr>
        <w:t>URL</w:t>
      </w:r>
      <w:r w:rsidRPr="00793B38">
        <w:rPr>
          <w:rFonts w:asciiTheme="minorHAnsi" w:hAnsiTheme="minorHAnsi" w:hint="eastAsia"/>
        </w:rPr>
        <w:t>、</w:t>
      </w:r>
      <w:r w:rsidR="00273869" w:rsidRPr="004C74B7">
        <w:rPr>
          <w:rFonts w:ascii="Roboto" w:hAnsi="Roboto" w:hint="eastAsia"/>
          <w:color w:val="333333"/>
          <w:szCs w:val="21"/>
        </w:rPr>
        <w:t>認証トークン</w:t>
      </w:r>
      <w:r>
        <w:rPr>
          <w:rFonts w:hint="eastAsia"/>
        </w:rPr>
        <w:t>を引数として来歴管理</w:t>
      </w:r>
      <w:r>
        <w:rPr>
          <w:rFonts w:hint="eastAsia"/>
        </w:rPr>
        <w:t>I/F</w:t>
      </w:r>
      <w:r>
        <w:rPr>
          <w:rFonts w:hint="eastAsia"/>
        </w:rPr>
        <w:t>のデータ証憑通知（送信）に</w:t>
      </w:r>
      <w:r>
        <w:rPr>
          <w:rFonts w:hint="eastAsia"/>
        </w:rPr>
        <w:t>HTTP</w:t>
      </w:r>
      <w:r>
        <w:rPr>
          <w:rFonts w:hint="eastAsia"/>
        </w:rPr>
        <w:t>リクエストを発行する。</w:t>
      </w:r>
    </w:p>
    <w:p w14:paraId="255A14BE" w14:textId="0AC77F68" w:rsidR="00FD0146" w:rsidRPr="004C74B7" w:rsidRDefault="000965F8" w:rsidP="00793B38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>
        <w:rPr>
          <w:rFonts w:hint="eastAsia"/>
        </w:rPr>
        <w:t>実行結果を確認し、</w:t>
      </w:r>
      <w:r w:rsidR="00E45E64" w:rsidRPr="00E45E64">
        <w:rPr>
          <w:rFonts w:hint="eastAsia"/>
        </w:rPr>
        <w:t>応答のステータスコードが「</w:t>
      </w:r>
      <w:r w:rsidR="00E45E64" w:rsidRPr="00E45E64">
        <w:rPr>
          <w:rFonts w:hint="eastAsia"/>
        </w:rPr>
        <w:t>200</w:t>
      </w:r>
      <w:r w:rsidR="00E45E64" w:rsidRPr="00E45E64">
        <w:rPr>
          <w:rFonts w:hint="eastAsia"/>
        </w:rPr>
        <w:t>」以外の場合は、独自</w:t>
      </w:r>
      <w:r w:rsidR="00E45E64" w:rsidRPr="00E45E64">
        <w:rPr>
          <w:rFonts w:hint="eastAsia"/>
        </w:rPr>
        <w:t>Exception</w:t>
      </w:r>
      <w:r w:rsidR="00E45E64" w:rsidRPr="00E45E64">
        <w:rPr>
          <w:rFonts w:hint="eastAsia"/>
        </w:rPr>
        <w:t>を発生させる。</w:t>
      </w:r>
    </w:p>
    <w:p w14:paraId="5066E8D1" w14:textId="335463F6" w:rsidR="00E7462E" w:rsidRPr="00FE4FA2" w:rsidRDefault="00E44F0B" w:rsidP="006C7B98">
      <w:pPr>
        <w:pStyle w:val="a8"/>
        <w:numPr>
          <w:ilvl w:val="0"/>
          <w:numId w:val="154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>交換実績記録用リソース</w:t>
      </w:r>
      <w:r>
        <w:rPr>
          <w:rFonts w:asciiTheme="minorHAnsi" w:hAnsiTheme="minorHAnsi" w:hint="eastAsia"/>
        </w:rPr>
        <w:t>I</w:t>
      </w:r>
      <w:r>
        <w:rPr>
          <w:rFonts w:asciiTheme="minorHAnsi" w:hAnsiTheme="minorHAnsi"/>
        </w:rPr>
        <w:t>D</w:t>
      </w:r>
      <w:r>
        <w:rPr>
          <w:rFonts w:asciiTheme="minorHAnsi" w:hAnsiTheme="minorHAnsi" w:hint="eastAsia"/>
        </w:rPr>
        <w:t>が</w:t>
      </w:r>
      <w:r>
        <w:rPr>
          <w:rFonts w:asciiTheme="minorHAnsi" w:hAnsiTheme="minorHAnsi" w:hint="eastAsia"/>
        </w:rPr>
        <w:t>N</w:t>
      </w:r>
      <w:r>
        <w:rPr>
          <w:rFonts w:asciiTheme="minorHAnsi" w:hAnsiTheme="minorHAnsi"/>
        </w:rPr>
        <w:t>one</w:t>
      </w:r>
      <w:r>
        <w:rPr>
          <w:rFonts w:asciiTheme="minorHAnsi" w:hAnsiTheme="minorHAnsi" w:hint="eastAsia"/>
        </w:rPr>
        <w:t>でないかつ、</w:t>
      </w:r>
      <w:r>
        <w:rPr>
          <w:rFonts w:asciiTheme="minorHAnsi" w:hAnsiTheme="minorHAnsi" w:hint="eastAsia"/>
        </w:rPr>
        <w:t>CADDE</w:t>
      </w:r>
      <w:r>
        <w:rPr>
          <w:rFonts w:asciiTheme="minorHAnsi" w:hAnsiTheme="minorHAnsi" w:hint="eastAsia"/>
        </w:rPr>
        <w:t>ユーザ</w:t>
      </w:r>
      <w:r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（利用者）が</w:t>
      </w:r>
      <w:r>
        <w:rPr>
          <w:rFonts w:asciiTheme="minorHAnsi" w:hAnsiTheme="minorHAnsi" w:hint="eastAsia"/>
        </w:rPr>
        <w:t>N</w:t>
      </w:r>
      <w:r>
        <w:rPr>
          <w:rFonts w:asciiTheme="minorHAnsi" w:hAnsiTheme="minorHAnsi"/>
        </w:rPr>
        <w:t>one</w:t>
      </w:r>
      <w:r>
        <w:rPr>
          <w:rFonts w:asciiTheme="minorHAnsi" w:hAnsiTheme="minorHAnsi" w:hint="eastAsia"/>
        </w:rPr>
        <w:t>でない場合</w:t>
      </w:r>
      <w:r w:rsidR="00F91E68">
        <w:rPr>
          <w:rFonts w:asciiTheme="minorHAnsi" w:hAnsiTheme="minorHAnsi" w:hint="eastAsia"/>
        </w:rPr>
        <w:t>、来歴登録が</w:t>
      </w:r>
      <w:r w:rsidR="00E7462E">
        <w:rPr>
          <w:rFonts w:asciiTheme="minorHAnsi" w:hAnsiTheme="minorHAnsi" w:hint="eastAsia"/>
        </w:rPr>
        <w:t>必要なデータとして送信履歴登録を行う。</w:t>
      </w:r>
      <w:r w:rsidR="00E7462E">
        <w:rPr>
          <w:rFonts w:hint="eastAsia"/>
        </w:rPr>
        <w:t>送信履歴登録を呼び出さなかった場合は、識別情報に空文字</w:t>
      </w:r>
      <w:r w:rsidR="00E7462E">
        <w:rPr>
          <w:rFonts w:hint="eastAsia"/>
        </w:rPr>
        <w:t>(</w:t>
      </w:r>
      <w:r w:rsidR="00E7462E" w:rsidRPr="00226D0F">
        <w:t>""</w:t>
      </w:r>
      <w:r w:rsidR="00E7462E">
        <w:t>)</w:t>
      </w:r>
      <w:r w:rsidR="00E7462E">
        <w:rPr>
          <w:rFonts w:hint="eastAsia"/>
        </w:rPr>
        <w:t>を設定する。</w:t>
      </w:r>
    </w:p>
    <w:p w14:paraId="1D21FD9E" w14:textId="745EF38A" w:rsidR="00E45E64" w:rsidRPr="00177C78" w:rsidRDefault="00E44F0B" w:rsidP="00A97AFF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>CADDE</w:t>
      </w:r>
      <w:r>
        <w:rPr>
          <w:rFonts w:asciiTheme="minorHAnsi" w:hAnsiTheme="minorHAnsi" w:hint="eastAsia"/>
        </w:rPr>
        <w:t>ユーザ</w:t>
      </w:r>
      <w:r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（提供者）、</w:t>
      </w:r>
      <w:r>
        <w:rPr>
          <w:rFonts w:asciiTheme="minorHAnsi" w:hAnsiTheme="minorHAnsi" w:hint="eastAsia"/>
        </w:rPr>
        <w:t>CADDE</w:t>
      </w:r>
      <w:r>
        <w:rPr>
          <w:rFonts w:asciiTheme="minorHAnsi" w:hAnsiTheme="minorHAnsi" w:hint="eastAsia"/>
        </w:rPr>
        <w:t>ユーザ</w:t>
      </w:r>
      <w:r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（利用者）、交換実績記録用リソース</w:t>
      </w:r>
      <w:r>
        <w:rPr>
          <w:rFonts w:asciiTheme="minorHAnsi" w:hAnsiTheme="minorHAnsi" w:hint="eastAsia"/>
        </w:rPr>
        <w:t>I</w:t>
      </w:r>
      <w:r>
        <w:rPr>
          <w:rFonts w:asciiTheme="minorHAnsi" w:hAnsiTheme="minorHAnsi"/>
        </w:rPr>
        <w:t>D</w:t>
      </w:r>
      <w:r>
        <w:rPr>
          <w:rFonts w:asciiTheme="minorHAnsi" w:hAnsiTheme="minorHAnsi" w:hint="eastAsia"/>
        </w:rPr>
        <w:t>、</w:t>
      </w:r>
      <w:r w:rsidR="00765D88">
        <w:rPr>
          <w:rFonts w:hint="eastAsia"/>
        </w:rPr>
        <w:t>認証</w:t>
      </w:r>
      <w:r>
        <w:rPr>
          <w:rFonts w:hint="eastAsia"/>
        </w:rPr>
        <w:t>トークン</w:t>
      </w:r>
      <w:r>
        <w:rPr>
          <w:rFonts w:asciiTheme="minorHAnsi" w:hAnsiTheme="minorHAnsi" w:hint="eastAsia"/>
        </w:rPr>
        <w:t>を</w:t>
      </w:r>
      <w:r>
        <w:rPr>
          <w:rFonts w:hint="eastAsia"/>
        </w:rPr>
        <w:t>ヘッダに設定して、</w:t>
      </w:r>
      <w:r w:rsidR="007B06BC">
        <w:rPr>
          <w:rFonts w:hint="eastAsia"/>
        </w:rPr>
        <w:t>来歴管理</w:t>
      </w:r>
      <w:r w:rsidR="007B06BC">
        <w:rPr>
          <w:rFonts w:hint="eastAsia"/>
        </w:rPr>
        <w:t>I/F</w:t>
      </w:r>
      <w:r>
        <w:rPr>
          <w:rFonts w:hint="eastAsia"/>
        </w:rPr>
        <w:t>の送信履歴登録に</w:t>
      </w:r>
      <w:r>
        <w:rPr>
          <w:rFonts w:hint="eastAsia"/>
        </w:rPr>
        <w:t>HTTP</w:t>
      </w:r>
      <w:r>
        <w:rPr>
          <w:rFonts w:hint="eastAsia"/>
        </w:rPr>
        <w:t>リクエストを発行する。</w:t>
      </w:r>
    </w:p>
    <w:p w14:paraId="11B32EB8" w14:textId="444C53E4" w:rsidR="00E45E64" w:rsidRPr="00E45E64" w:rsidRDefault="00E45E64" w:rsidP="00A97AFF">
      <w:pPr>
        <w:pStyle w:val="a8"/>
        <w:numPr>
          <w:ilvl w:val="1"/>
          <w:numId w:val="154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44A73212" w14:textId="60BF51F1" w:rsidR="00E45E64" w:rsidRPr="00E31474" w:rsidRDefault="00E45E64" w:rsidP="00A97AFF">
      <w:pPr>
        <w:pStyle w:val="a8"/>
        <w:numPr>
          <w:ilvl w:val="2"/>
          <w:numId w:val="140"/>
        </w:numPr>
        <w:ind w:leftChars="0" w:left="1276"/>
        <w:rPr>
          <w:rFonts w:asciiTheme="minorHAnsi" w:hAnsiTheme="minorHAnsi"/>
        </w:rPr>
      </w:pPr>
      <w:r>
        <w:rPr>
          <w:rFonts w:hint="eastAsia"/>
        </w:rPr>
        <w:t>応答の</w:t>
      </w:r>
      <w:r w:rsidRPr="00370C13">
        <w:rPr>
          <w:rFonts w:hint="eastAsia"/>
        </w:rPr>
        <w:t>ステータスコードが</w:t>
      </w:r>
      <w:r>
        <w:rPr>
          <w:rFonts w:hint="eastAsia"/>
        </w:rPr>
        <w:t>「</w:t>
      </w:r>
      <w:r>
        <w:rPr>
          <w:rFonts w:hint="eastAsia"/>
        </w:rPr>
        <w:t>200</w:t>
      </w:r>
      <w:r>
        <w:rPr>
          <w:rFonts w:hint="eastAsia"/>
        </w:rPr>
        <w:t>」の場合</w:t>
      </w:r>
      <w:r w:rsidR="00036CA0">
        <w:rPr>
          <w:rFonts w:hint="eastAsia"/>
        </w:rPr>
        <w:t>は</w:t>
      </w:r>
      <w:r>
        <w:rPr>
          <w:rFonts w:hint="eastAsia"/>
        </w:rPr>
        <w:t>、</w:t>
      </w:r>
      <w:r w:rsidR="00E44F0B">
        <w:rPr>
          <w:rFonts w:hint="eastAsia"/>
        </w:rPr>
        <w:t>戻り値として識別情報</w:t>
      </w:r>
      <w:r w:rsidR="00F667CC">
        <w:rPr>
          <w:rFonts w:hint="eastAsia"/>
        </w:rPr>
        <w:t>、</w:t>
      </w:r>
      <w:r w:rsidR="00F667CC" w:rsidRPr="00553C39">
        <w:rPr>
          <w:rFonts w:hint="eastAsia"/>
          <w:kern w:val="0"/>
        </w:rPr>
        <w:t>来歴管理サービス</w:t>
      </w:r>
      <w:r w:rsidR="00F667CC" w:rsidRPr="00553C39">
        <w:rPr>
          <w:kern w:val="0"/>
        </w:rPr>
        <w:t>URL</w:t>
      </w:r>
      <w:r w:rsidR="00E44F0B">
        <w:rPr>
          <w:rFonts w:hint="eastAsia"/>
        </w:rPr>
        <w:t>を取得する。</w:t>
      </w:r>
    </w:p>
    <w:p w14:paraId="1EAF491E" w14:textId="1AAD7D31" w:rsidR="00E44F0B" w:rsidRPr="004F1FC8" w:rsidRDefault="00E45E64" w:rsidP="00A97AFF">
      <w:pPr>
        <w:pStyle w:val="a8"/>
        <w:numPr>
          <w:ilvl w:val="2"/>
          <w:numId w:val="140"/>
        </w:numPr>
        <w:ind w:leftChars="0" w:left="1276"/>
        <w:rPr>
          <w:rFonts w:asciiTheme="minorHAnsi" w:hAnsiTheme="minorHAnsi"/>
        </w:rPr>
      </w:pPr>
      <w:r>
        <w:rPr>
          <w:rFonts w:hint="eastAsia"/>
        </w:rPr>
        <w:t>応答の</w:t>
      </w:r>
      <w:r w:rsidRPr="00370C13">
        <w:rPr>
          <w:rFonts w:hint="eastAsia"/>
        </w:rPr>
        <w:t>ステータスコードが「</w:t>
      </w:r>
      <w:r w:rsidRPr="00370C13">
        <w:rPr>
          <w:rFonts w:hint="eastAsia"/>
        </w:rPr>
        <w:t>200</w:t>
      </w:r>
      <w:r w:rsidRPr="00370C13">
        <w:rPr>
          <w:rFonts w:hint="eastAsia"/>
        </w:rPr>
        <w:t>」以外の場合は、独自</w:t>
      </w:r>
      <w:r w:rsidRPr="00370C13">
        <w:rPr>
          <w:rFonts w:hint="eastAsia"/>
        </w:rPr>
        <w:t>Exception</w:t>
      </w:r>
      <w:r w:rsidRPr="00370C13">
        <w:rPr>
          <w:rFonts w:hint="eastAsia"/>
        </w:rPr>
        <w:t>を発生させる。</w:t>
      </w:r>
    </w:p>
    <w:p w14:paraId="6942985D" w14:textId="31EDEE42" w:rsidR="00177D2B" w:rsidRPr="00A97AFF" w:rsidRDefault="00E44F0B" w:rsidP="00A97AFF">
      <w:pPr>
        <w:pStyle w:val="a8"/>
        <w:numPr>
          <w:ilvl w:val="0"/>
          <w:numId w:val="154"/>
        </w:numPr>
        <w:ind w:leftChars="0"/>
        <w:rPr>
          <w:rFonts w:asciiTheme="minorHAnsi" w:hAnsiTheme="minorHAnsi"/>
        </w:rPr>
      </w:pPr>
      <w:r>
        <w:rPr>
          <w:rFonts w:hint="eastAsia"/>
        </w:rPr>
        <w:t>レスポンス</w:t>
      </w:r>
      <w:r w:rsidR="00D23D7E">
        <w:rPr>
          <w:rFonts w:hint="eastAsia"/>
        </w:rPr>
        <w:t>を</w:t>
      </w:r>
      <w:r w:rsidR="00177D2B">
        <w:rPr>
          <w:rFonts w:hint="eastAsia"/>
        </w:rPr>
        <w:t>以下の通りに</w:t>
      </w:r>
      <w:r>
        <w:rPr>
          <w:rFonts w:hint="eastAsia"/>
        </w:rPr>
        <w:t>生成</w:t>
      </w:r>
      <w:r w:rsidR="00177D2B">
        <w:rPr>
          <w:rFonts w:hint="eastAsia"/>
        </w:rPr>
        <w:t>する。</w:t>
      </w:r>
    </w:p>
    <w:p w14:paraId="40A2008E" w14:textId="77777777" w:rsidR="00E7124A" w:rsidRPr="00E7124A" w:rsidRDefault="00E7124A" w:rsidP="00A97AFF">
      <w:pPr>
        <w:pStyle w:val="a8"/>
        <w:numPr>
          <w:ilvl w:val="1"/>
          <w:numId w:val="154"/>
        </w:numPr>
        <w:ind w:leftChars="0"/>
      </w:pPr>
      <w:r w:rsidRPr="00E7124A">
        <w:rPr>
          <w:rFonts w:hint="eastAsia"/>
        </w:rPr>
        <w:t>ステータスコードを</w:t>
      </w:r>
      <w:r w:rsidRPr="00E7124A">
        <w:rPr>
          <w:rFonts w:hint="eastAsia"/>
        </w:rPr>
        <w:t>200</w:t>
      </w:r>
      <w:r w:rsidRPr="00E7124A">
        <w:rPr>
          <w:rFonts w:hint="eastAsia"/>
        </w:rPr>
        <w:t>に設定する。</w:t>
      </w:r>
    </w:p>
    <w:p w14:paraId="21FC2D91" w14:textId="77777777" w:rsidR="00E7124A" w:rsidRPr="00E7124A" w:rsidRDefault="00E7124A" w:rsidP="00A97AFF">
      <w:pPr>
        <w:pStyle w:val="a8"/>
        <w:numPr>
          <w:ilvl w:val="1"/>
          <w:numId w:val="154"/>
        </w:numPr>
        <w:ind w:leftChars="0"/>
      </w:pPr>
      <w:r w:rsidRPr="00E7124A">
        <w:rPr>
          <w:rFonts w:hint="eastAsia"/>
        </w:rPr>
        <w:t>レスポンスボディにサブシステムから取得した戻り値を設定する。</w:t>
      </w:r>
    </w:p>
    <w:p w14:paraId="4AAC036C" w14:textId="3B9CB900" w:rsidR="00E7124A" w:rsidRDefault="003B4668" w:rsidP="005B10B7">
      <w:pPr>
        <w:pStyle w:val="a8"/>
        <w:numPr>
          <w:ilvl w:val="1"/>
          <w:numId w:val="154"/>
        </w:numPr>
        <w:ind w:leftChars="0"/>
      </w:pPr>
      <w:r>
        <w:rPr>
          <w:rFonts w:hint="eastAsia"/>
        </w:rPr>
        <w:t>以下の</w:t>
      </w:r>
      <w:r w:rsidR="00E7124A" w:rsidRPr="00E7124A">
        <w:rPr>
          <w:rFonts w:hint="eastAsia"/>
        </w:rPr>
        <w:t>レスポンスヘッダに以下を設定する。値が取得できない場合は</w:t>
      </w:r>
      <w:r w:rsidRPr="00E7124A">
        <w:rPr>
          <w:rFonts w:hint="eastAsia"/>
        </w:rPr>
        <w:t>空文字</w:t>
      </w:r>
      <w:r w:rsidRPr="00E7124A">
        <w:rPr>
          <w:rFonts w:hint="eastAsia"/>
        </w:rPr>
        <w:t>("")</w:t>
      </w:r>
      <w:r w:rsidRPr="00E7124A">
        <w:rPr>
          <w:rFonts w:hint="eastAsia"/>
        </w:rPr>
        <w:t>を設定する。</w:t>
      </w:r>
    </w:p>
    <w:p w14:paraId="626CCF51" w14:textId="58A77196" w:rsidR="00E7124A" w:rsidRPr="00E7124A" w:rsidRDefault="00E7124A" w:rsidP="005B10B7">
      <w:pPr>
        <w:pStyle w:val="a8"/>
        <w:numPr>
          <w:ilvl w:val="2"/>
          <w:numId w:val="151"/>
        </w:numPr>
        <w:ind w:leftChars="0" w:left="1276"/>
      </w:pPr>
      <w:r w:rsidRPr="00E7124A">
        <w:rPr>
          <w:rFonts w:hint="eastAsia"/>
        </w:rPr>
        <w:t>x-cadde-provenance</w:t>
      </w:r>
      <w:r w:rsidR="00553C39">
        <w:rPr>
          <w:rFonts w:hint="eastAsia"/>
        </w:rPr>
        <w:t>：</w:t>
      </w:r>
      <w:r w:rsidRPr="00E7124A">
        <w:rPr>
          <w:rFonts w:hint="eastAsia"/>
        </w:rPr>
        <w:t>識別情報</w:t>
      </w:r>
    </w:p>
    <w:p w14:paraId="3F1D856B" w14:textId="4F5EA34B" w:rsidR="00553C39" w:rsidRDefault="00553C39" w:rsidP="005B10B7">
      <w:pPr>
        <w:pStyle w:val="a8"/>
        <w:numPr>
          <w:ilvl w:val="2"/>
          <w:numId w:val="151"/>
        </w:numPr>
        <w:ind w:leftChars="0" w:left="1276"/>
      </w:pPr>
      <w:r w:rsidRPr="00553C39">
        <w:rPr>
          <w:kern w:val="0"/>
        </w:rPr>
        <w:t>x-cadde-provenance-management-service-url</w:t>
      </w:r>
      <w:r>
        <w:rPr>
          <w:rFonts w:hint="eastAsia"/>
          <w:kern w:val="0"/>
        </w:rPr>
        <w:t>：</w:t>
      </w:r>
      <w:r w:rsidRPr="00553C39">
        <w:rPr>
          <w:rFonts w:hint="eastAsia"/>
          <w:kern w:val="0"/>
        </w:rPr>
        <w:t>来歴管理サービス</w:t>
      </w:r>
      <w:r w:rsidRPr="00553C39">
        <w:rPr>
          <w:kern w:val="0"/>
        </w:rPr>
        <w:t>URL</w:t>
      </w:r>
    </w:p>
    <w:p w14:paraId="2C902061" w14:textId="48779D8A" w:rsidR="003B4668" w:rsidRDefault="003B4668" w:rsidP="005B10B7">
      <w:pPr>
        <w:pStyle w:val="a8"/>
        <w:numPr>
          <w:ilvl w:val="1"/>
          <w:numId w:val="151"/>
        </w:numPr>
        <w:ind w:leftChars="0"/>
      </w:pPr>
      <w:r w:rsidRPr="001D61C1">
        <w:rPr>
          <w:rFonts w:hint="eastAsia"/>
        </w:rPr>
        <w:t>取得対象データの取引市場利用制御値が</w:t>
      </w:r>
      <w:r>
        <w:t>”</w:t>
      </w:r>
      <w:r w:rsidRPr="001D61C1">
        <w:rPr>
          <w:rFonts w:hint="eastAsia"/>
        </w:rPr>
        <w:t>true</w:t>
      </w:r>
      <w:r>
        <w:t>”</w:t>
      </w:r>
      <w:r w:rsidRPr="001D61C1">
        <w:rPr>
          <w:rFonts w:hint="eastAsia"/>
        </w:rPr>
        <w:t>の場合</w:t>
      </w:r>
      <w:r>
        <w:rPr>
          <w:rFonts w:hint="eastAsia"/>
        </w:rPr>
        <w:t>、以下のレスポンスヘッダに値を設定する。値が取得できない場合、</w:t>
      </w:r>
      <w:r w:rsidRPr="001D61C1">
        <w:rPr>
          <w:rFonts w:hint="eastAsia"/>
        </w:rPr>
        <w:t>取得対象データの取引市場利用制御値が</w:t>
      </w:r>
      <w:r>
        <w:t>”faulse”</w:t>
      </w:r>
      <w:r w:rsidRPr="001D61C1">
        <w:rPr>
          <w:rFonts w:hint="eastAsia"/>
        </w:rPr>
        <w:t>の場合</w:t>
      </w:r>
      <w:r>
        <w:rPr>
          <w:rFonts w:hint="eastAsia"/>
        </w:rPr>
        <w:t>は</w:t>
      </w:r>
      <w:r w:rsidRPr="00E7124A">
        <w:rPr>
          <w:rFonts w:hint="eastAsia"/>
        </w:rPr>
        <w:t>空文字</w:t>
      </w:r>
      <w:r w:rsidRPr="00E7124A">
        <w:rPr>
          <w:rFonts w:hint="eastAsia"/>
        </w:rPr>
        <w:t>("")</w:t>
      </w:r>
      <w:r w:rsidRPr="00E7124A">
        <w:rPr>
          <w:rFonts w:hint="eastAsia"/>
        </w:rPr>
        <w:t>を設定する。</w:t>
      </w:r>
    </w:p>
    <w:p w14:paraId="035A46BF" w14:textId="127F1933" w:rsidR="00E7124A" w:rsidRPr="00E7124A" w:rsidRDefault="00467092" w:rsidP="005B10B7">
      <w:pPr>
        <w:pStyle w:val="a8"/>
        <w:numPr>
          <w:ilvl w:val="2"/>
          <w:numId w:val="151"/>
        </w:numPr>
        <w:ind w:leftChars="0" w:left="1276"/>
      </w:pPr>
      <w:r>
        <w:rPr>
          <w:rFonts w:hint="eastAsia"/>
        </w:rPr>
        <w:t>x-cadde-contract-id</w:t>
      </w:r>
      <w:r w:rsidR="00553C39">
        <w:rPr>
          <w:rFonts w:hint="eastAsia"/>
        </w:rPr>
        <w:t>：</w:t>
      </w:r>
      <w:r w:rsidR="00E7124A" w:rsidRPr="00E7124A">
        <w:rPr>
          <w:rFonts w:hint="eastAsia"/>
        </w:rPr>
        <w:t>取引</w:t>
      </w:r>
      <w:r w:rsidR="00E7124A" w:rsidRPr="00E7124A">
        <w:rPr>
          <w:rFonts w:hint="eastAsia"/>
        </w:rPr>
        <w:t>ID</w:t>
      </w:r>
    </w:p>
    <w:p w14:paraId="3958CB94" w14:textId="1521311A" w:rsidR="00E7124A" w:rsidRPr="00E7124A" w:rsidRDefault="00E7124A" w:rsidP="005B10B7">
      <w:pPr>
        <w:pStyle w:val="a8"/>
        <w:numPr>
          <w:ilvl w:val="2"/>
          <w:numId w:val="151"/>
        </w:numPr>
        <w:ind w:leftChars="0" w:left="1276"/>
      </w:pPr>
      <w:r w:rsidRPr="00E7124A">
        <w:rPr>
          <w:rFonts w:hint="eastAsia"/>
        </w:rPr>
        <w:t>x-cadde-contract-type</w:t>
      </w:r>
      <w:r w:rsidR="00553C39">
        <w:rPr>
          <w:rFonts w:hint="eastAsia"/>
        </w:rPr>
        <w:t>：</w:t>
      </w:r>
      <w:r w:rsidRPr="00E7124A">
        <w:rPr>
          <w:rFonts w:hint="eastAsia"/>
        </w:rPr>
        <w:t>契約形態</w:t>
      </w:r>
    </w:p>
    <w:p w14:paraId="013EA67C" w14:textId="782E5B80" w:rsidR="00E7124A" w:rsidRDefault="00E7124A" w:rsidP="005B10B7">
      <w:pPr>
        <w:pStyle w:val="a8"/>
        <w:numPr>
          <w:ilvl w:val="2"/>
          <w:numId w:val="151"/>
        </w:numPr>
        <w:ind w:leftChars="0" w:left="1276"/>
      </w:pPr>
      <w:r w:rsidRPr="00E7124A">
        <w:rPr>
          <w:rFonts w:hint="eastAsia"/>
        </w:rPr>
        <w:t>x-cadde-contract-</w:t>
      </w:r>
      <w:r w:rsidR="00980BCC">
        <w:rPr>
          <w:rFonts w:hint="eastAsia"/>
        </w:rPr>
        <w:t>management-service-url</w:t>
      </w:r>
      <w:r w:rsidR="00553C39">
        <w:rPr>
          <w:rFonts w:hint="eastAsia"/>
        </w:rPr>
        <w:t>：</w:t>
      </w:r>
      <w:r w:rsidRPr="00E7124A">
        <w:rPr>
          <w:rFonts w:hint="eastAsia"/>
        </w:rPr>
        <w:t>契約管理サービス</w:t>
      </w:r>
      <w:r w:rsidRPr="00E7124A">
        <w:rPr>
          <w:rFonts w:hint="eastAsia"/>
        </w:rPr>
        <w:t>URL</w:t>
      </w:r>
    </w:p>
    <w:p w14:paraId="08EBC22C" w14:textId="77777777" w:rsidR="003B4668" w:rsidRDefault="003B4668" w:rsidP="00E44F0B">
      <w:pPr>
        <w:widowControl/>
        <w:jc w:val="left"/>
      </w:pPr>
      <w:r>
        <w:br w:type="page"/>
      </w:r>
    </w:p>
    <w:p w14:paraId="4B0BCA01" w14:textId="77777777" w:rsidR="00E44F0B" w:rsidRDefault="00E44F0B" w:rsidP="00E44F0B">
      <w:pPr>
        <w:pStyle w:val="3"/>
        <w:rPr>
          <w:rFonts w:asciiTheme="minorHAnsi" w:hAnsiTheme="minorHAnsi"/>
        </w:rPr>
      </w:pPr>
      <w:bookmarkStart w:id="148" w:name="_Toc108540603"/>
      <w:r w:rsidRPr="00246EBC">
        <w:rPr>
          <w:rFonts w:asciiTheme="minorHAnsi" w:hAnsiTheme="minorHAnsi"/>
        </w:rPr>
        <w:lastRenderedPageBreak/>
        <w:t>出力ログ</w:t>
      </w:r>
      <w:bookmarkEnd w:id="148"/>
    </w:p>
    <w:p w14:paraId="416526D3" w14:textId="77777777" w:rsidR="00A550B4" w:rsidRDefault="00A550B4" w:rsidP="00A550B4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p w14:paraId="3D54F58B" w14:textId="258EF506" w:rsidR="004F70BA" w:rsidRDefault="004F70BA" w:rsidP="00E44F0B"/>
    <w:p w14:paraId="785AB0C2" w14:textId="77777777" w:rsidR="004F70BA" w:rsidRPr="004F1FC8" w:rsidRDefault="004F70BA" w:rsidP="00E44F0B"/>
    <w:p w14:paraId="058380C9" w14:textId="77777777" w:rsidR="00E44F0B" w:rsidRDefault="00E44F0B" w:rsidP="00E44F0B">
      <w:pPr>
        <w:sectPr w:rsidR="00E44F0B" w:rsidSect="000275DD">
          <w:footerReference w:type="default" r:id="rId17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00EBF371" w14:textId="33CE39AE" w:rsidR="00E44F0B" w:rsidRDefault="006C7B98" w:rsidP="00E44F0B">
      <w:pPr>
        <w:pStyle w:val="1"/>
        <w:rPr>
          <w:rFonts w:asciiTheme="minorHAnsi" w:hAnsiTheme="minorHAnsi"/>
        </w:rPr>
      </w:pPr>
      <w:bookmarkStart w:id="149" w:name="_Toc108540604"/>
      <w:r>
        <w:rPr>
          <w:rFonts w:asciiTheme="minorHAnsi" w:hAnsiTheme="minorHAnsi" w:hint="eastAsia"/>
        </w:rPr>
        <w:lastRenderedPageBreak/>
        <w:t>認可</w:t>
      </w:r>
      <w:r>
        <w:rPr>
          <w:rFonts w:asciiTheme="minorHAnsi" w:hAnsiTheme="minorHAnsi" w:hint="eastAsia"/>
        </w:rPr>
        <w:t>I/F</w:t>
      </w:r>
      <w:r w:rsidR="00E44F0B">
        <w:rPr>
          <w:rFonts w:asciiTheme="minorHAnsi" w:hAnsiTheme="minorHAnsi" w:hint="eastAsia"/>
        </w:rPr>
        <w:t>サブシステム</w:t>
      </w:r>
      <w:bookmarkEnd w:id="149"/>
    </w:p>
    <w:p w14:paraId="76E6E2EE" w14:textId="77777777" w:rsidR="00E44F0B" w:rsidRPr="00E15268" w:rsidRDefault="00E44F0B" w:rsidP="00E44F0B">
      <w:pPr>
        <w:pStyle w:val="2"/>
      </w:pPr>
      <w:bookmarkStart w:id="150" w:name="_Toc108540605"/>
      <w:r>
        <w:rPr>
          <w:rFonts w:hint="eastAsia"/>
        </w:rPr>
        <w:t>内部仕様</w:t>
      </w:r>
      <w:bookmarkEnd w:id="150"/>
    </w:p>
    <w:p w14:paraId="129CBD1A" w14:textId="77777777" w:rsidR="00E44F0B" w:rsidRDefault="00E44F0B" w:rsidP="00E44F0B">
      <w:pPr>
        <w:pStyle w:val="3"/>
      </w:pPr>
      <w:bookmarkStart w:id="151" w:name="_Toc108540606"/>
      <w:r>
        <w:rPr>
          <w:rFonts w:hint="eastAsia"/>
        </w:rPr>
        <w:t>システム構成</w:t>
      </w:r>
      <w:bookmarkEnd w:id="151"/>
    </w:p>
    <w:p w14:paraId="220F3808" w14:textId="77777777" w:rsidR="00E44F0B" w:rsidRDefault="00E44F0B" w:rsidP="00E44F0B">
      <w:r>
        <w:rPr>
          <w:rFonts w:hint="eastAsia"/>
        </w:rPr>
        <w:t>システム構成を記載する。</w:t>
      </w:r>
    </w:p>
    <w:p w14:paraId="3CE55D7A" w14:textId="77777777" w:rsidR="00E44F0B" w:rsidRDefault="00E44F0B" w:rsidP="00E44F0B"/>
    <w:p w14:paraId="463FF19A" w14:textId="77777777" w:rsidR="00E44F0B" w:rsidRDefault="00E44F0B" w:rsidP="00E44F0B">
      <w:r>
        <w:rPr>
          <w:noProof/>
        </w:rPr>
        <mc:AlternateContent>
          <mc:Choice Requires="wpc">
            <w:drawing>
              <wp:inline distT="0" distB="0" distL="0" distR="0" wp14:anchorId="4D36695D" wp14:editId="28075AC9">
                <wp:extent cx="6200775" cy="6743700"/>
                <wp:effectExtent l="0" t="0" r="28575" b="19050"/>
                <wp:docPr id="59" name="キャンバス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g:wgp>
                        <wpg:cNvPr id="35" name="グループ化 35"/>
                        <wpg:cNvGrpSpPr/>
                        <wpg:grpSpPr>
                          <a:xfrm>
                            <a:off x="3933825" y="75555"/>
                            <a:ext cx="2185060" cy="1067445"/>
                            <a:chOff x="2333625" y="75555"/>
                            <a:chExt cx="2185060" cy="1067445"/>
                          </a:xfrm>
                        </wpg:grpSpPr>
                        <wps:wsp>
                          <wps:cNvPr id="40" name="正方形/長方形 40"/>
                          <wps:cNvSpPr/>
                          <wps:spPr>
                            <a:xfrm>
                              <a:off x="2505075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9ED08" w14:textId="77777777" w:rsidR="00E44F0B" w:rsidRDefault="00E44F0B" w:rsidP="00E44F0B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正方形/長方形 42"/>
                          <wps:cNvSpPr/>
                          <wps:spPr>
                            <a:xfrm>
                              <a:off x="2505075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273E19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直線矢印コネクタ 43"/>
                          <wps:cNvCnPr/>
                          <wps:spPr>
                            <a:xfrm flipV="1">
                              <a:off x="2466975" y="88934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テキスト ボックス 44"/>
                          <wps:cNvSpPr txBox="1"/>
                          <wps:spPr>
                            <a:xfrm>
                              <a:off x="2333625" y="75555"/>
                              <a:ext cx="2185060" cy="1067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861807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5B54A14E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58BD023A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660B638E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正方形/長方形 45"/>
                        <wps:cNvSpPr/>
                        <wps:spPr>
                          <a:xfrm>
                            <a:off x="298753" y="2154532"/>
                            <a:ext cx="742950" cy="41637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71B6C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</w:t>
                              </w:r>
                            </w:p>
                            <w:p w14:paraId="6BE3DA18" w14:textId="77777777" w:rsidR="00E44F0B" w:rsidRPr="00F173A1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正方形/長方形 46"/>
                        <wps:cNvSpPr/>
                        <wps:spPr>
                          <a:xfrm>
                            <a:off x="2239613" y="2217696"/>
                            <a:ext cx="1041302" cy="4163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2BF16" w14:textId="77777777" w:rsidR="00E44F0B" w:rsidRDefault="00E44F0B" w:rsidP="00E44F0B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認証認可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78D965E9" w14:textId="77777777" w:rsidR="00E44F0B" w:rsidRPr="00F173A1" w:rsidRDefault="00E44F0B" w:rsidP="00E44F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4933950" y="2154656"/>
                            <a:ext cx="1028700" cy="4163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47C10" w14:textId="02B9FFD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認可サーバ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142877" y="1552576"/>
                            <a:ext cx="3324224" cy="49879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142876" y="1581152"/>
                            <a:ext cx="257198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B6844" w14:textId="77777777" w:rsidR="00E44F0B" w:rsidRDefault="00E44F0B" w:rsidP="00E44F0B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線矢印コネクタ 57"/>
                        <wps:cNvCnPr/>
                        <wps:spPr>
                          <a:xfrm>
                            <a:off x="1048053" y="3850223"/>
                            <a:ext cx="1191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線矢印コネクタ 58"/>
                        <wps:cNvCnPr/>
                        <wps:spPr>
                          <a:xfrm flipH="1">
                            <a:off x="1022977" y="4577933"/>
                            <a:ext cx="12166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テキスト ボックス 170"/>
                        <wps:cNvSpPr txBox="1"/>
                        <wps:spPr>
                          <a:xfrm>
                            <a:off x="1048053" y="2853614"/>
                            <a:ext cx="1191560" cy="327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489CE" w14:textId="4A7E8257" w:rsidR="00123665" w:rsidRPr="006114E0" w:rsidRDefault="00123665" w:rsidP="00E44F0B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認可トークン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直線矢印コネクタ 289"/>
                        <wps:cNvCnPr/>
                        <wps:spPr>
                          <a:xfrm>
                            <a:off x="1048053" y="2656423"/>
                            <a:ext cx="1191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線矢印コネクタ 290"/>
                        <wps:cNvCnPr/>
                        <wps:spPr>
                          <a:xfrm flipH="1">
                            <a:off x="1022977" y="3161883"/>
                            <a:ext cx="12166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テキスト ボックス 170"/>
                        <wps:cNvSpPr txBox="1"/>
                        <wps:spPr>
                          <a:xfrm>
                            <a:off x="3279776" y="2357396"/>
                            <a:ext cx="1620000" cy="294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195BE" w14:textId="354D5140" w:rsidR="00123665" w:rsidRDefault="00123665" w:rsidP="0012366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認可トークン取得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テキスト ボックス 170"/>
                        <wps:cNvSpPr txBox="1"/>
                        <wps:spPr>
                          <a:xfrm>
                            <a:off x="3279776" y="2853614"/>
                            <a:ext cx="1558924" cy="327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09F0C" w14:textId="60F06811" w:rsidR="00123665" w:rsidRPr="006114E0" w:rsidRDefault="00123665" w:rsidP="00E44F0B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認可トークン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直線矢印コネクタ 294"/>
                        <wps:cNvCnPr/>
                        <wps:spPr>
                          <a:xfrm flipV="1">
                            <a:off x="3279776" y="2656423"/>
                            <a:ext cx="16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線矢印コネクタ 295"/>
                        <wps:cNvCnPr/>
                        <wps:spPr>
                          <a:xfrm flipH="1">
                            <a:off x="3254700" y="3161883"/>
                            <a:ext cx="15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テキスト ボックス 170"/>
                        <wps:cNvSpPr txBox="1"/>
                        <wps:spPr>
                          <a:xfrm>
                            <a:off x="3313950" y="3551196"/>
                            <a:ext cx="1620000" cy="294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BCC2F" w14:textId="16E0EA84" w:rsidR="00623A1F" w:rsidRDefault="00623A1F" w:rsidP="0012366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認可トークン検証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テキスト ボックス 170"/>
                        <wps:cNvSpPr txBox="1"/>
                        <wps:spPr>
                          <a:xfrm>
                            <a:off x="3313950" y="4047414"/>
                            <a:ext cx="1558924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34E9C3" w14:textId="77777777" w:rsidR="00623A1F" w:rsidRDefault="00623A1F" w:rsidP="00E44F0B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 w:rsidRPr="00202ABB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CADDE</w:t>
                              </w:r>
                              <w:r w:rsidRPr="00202ABB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ユーザ</w:t>
                              </w:r>
                              <w:r w:rsidRPr="00202ABB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ID</w:t>
                              </w:r>
                            </w:p>
                            <w:p w14:paraId="24F8AAA5" w14:textId="77777777" w:rsidR="00623A1F" w:rsidRPr="006114E0" w:rsidRDefault="00623A1F" w:rsidP="00E44F0B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 w:rsidRPr="00202ABB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（利用者）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直線矢印コネクタ 298"/>
                        <wps:cNvCnPr/>
                        <wps:spPr>
                          <a:xfrm flipV="1">
                            <a:off x="3313950" y="3850223"/>
                            <a:ext cx="16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線矢印コネクタ 299"/>
                        <wps:cNvCnPr/>
                        <wps:spPr>
                          <a:xfrm flipH="1">
                            <a:off x="3288874" y="4577933"/>
                            <a:ext cx="15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テキスト ボックス 170"/>
                        <wps:cNvSpPr txBox="1"/>
                        <wps:spPr>
                          <a:xfrm>
                            <a:off x="1048053" y="4986296"/>
                            <a:ext cx="1152222" cy="294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A69DB4" w14:textId="326F8A45" w:rsidR="00F34FEE" w:rsidRDefault="00F34FEE" w:rsidP="0012366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認可確認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テキスト ボックス 170"/>
                        <wps:cNvSpPr txBox="1"/>
                        <wps:spPr>
                          <a:xfrm>
                            <a:off x="1048053" y="5435600"/>
                            <a:ext cx="1152222" cy="425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0D6D3C" w14:textId="77777777" w:rsidR="00F34FEE" w:rsidRDefault="00F34FEE" w:rsidP="00037C73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取引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  <w:t>D</w:t>
                              </w:r>
                            </w:p>
                            <w:p w14:paraId="24A30E45" w14:textId="15190C44" w:rsidR="00F34FEE" w:rsidRPr="006114E0" w:rsidRDefault="00F34FEE" w:rsidP="00037C73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契約形態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直線矢印コネクタ 302"/>
                        <wps:cNvCnPr/>
                        <wps:spPr>
                          <a:xfrm>
                            <a:off x="1048053" y="5285323"/>
                            <a:ext cx="12188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線矢印コネクタ 304"/>
                        <wps:cNvCnPr/>
                        <wps:spPr>
                          <a:xfrm flipH="1">
                            <a:off x="1022977" y="5841583"/>
                            <a:ext cx="12439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テキスト ボックス 170"/>
                        <wps:cNvSpPr txBox="1"/>
                        <wps:spPr>
                          <a:xfrm>
                            <a:off x="3305991" y="4986296"/>
                            <a:ext cx="1620000" cy="294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C08B68" w14:textId="4F8E4EA5" w:rsidR="00F34FEE" w:rsidRDefault="00F34FEE" w:rsidP="0012366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認可確認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テキスト ボックス 170"/>
                        <wps:cNvSpPr txBox="1"/>
                        <wps:spPr>
                          <a:xfrm>
                            <a:off x="3305991" y="5435600"/>
                            <a:ext cx="1558924" cy="425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E40E39" w14:textId="54E4971E" w:rsidR="00F34FEE" w:rsidRDefault="00F34FEE" w:rsidP="00876B28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取引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  <w:t>D</w:t>
                              </w:r>
                            </w:p>
                            <w:p w14:paraId="0378A551" w14:textId="0C6C1678" w:rsidR="00F34FEE" w:rsidRPr="006114E0" w:rsidRDefault="00F34FEE" w:rsidP="00876B28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契約形態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線矢印コネクタ 307"/>
                        <wps:cNvCnPr/>
                        <wps:spPr>
                          <a:xfrm flipV="1">
                            <a:off x="3305991" y="5285323"/>
                            <a:ext cx="16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線矢印コネクタ 309"/>
                        <wps:cNvCnPr/>
                        <wps:spPr>
                          <a:xfrm flipH="1">
                            <a:off x="3280915" y="5841583"/>
                            <a:ext cx="15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テキスト ボックス 170"/>
                        <wps:cNvSpPr txBox="1"/>
                        <wps:spPr>
                          <a:xfrm>
                            <a:off x="827700" y="2351700"/>
                            <a:ext cx="161988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02AD2" w14:textId="77777777" w:rsidR="00037C73" w:rsidRDefault="00037C73" w:rsidP="00037C73">
                              <w:pPr>
                                <w:jc w:val="center"/>
                                <w:rPr>
                                  <w:rFonts w:eastAsia="ＭＳ 明朝" w:hAnsi="ＭＳ 明朝"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認可トークン取得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テキスト ボックス 170"/>
                        <wps:cNvSpPr txBox="1"/>
                        <wps:spPr>
                          <a:xfrm>
                            <a:off x="827700" y="3542325"/>
                            <a:ext cx="161988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7E7C7" w14:textId="77777777" w:rsidR="00037C73" w:rsidRDefault="00037C73" w:rsidP="00037C73">
                              <w:pPr>
                                <w:jc w:val="center"/>
                                <w:rPr>
                                  <w:rFonts w:eastAsia="ＭＳ 明朝" w:hAnsi="ＭＳ 明朝"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認可トークン検証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テキスト ボックス 170"/>
                        <wps:cNvSpPr txBox="1"/>
                        <wps:spPr>
                          <a:xfrm>
                            <a:off x="827700" y="4047414"/>
                            <a:ext cx="155829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B3572" w14:textId="77777777" w:rsidR="00037C73" w:rsidRDefault="00037C73" w:rsidP="00037C73">
                              <w:pPr>
                                <w:jc w:val="center"/>
                                <w:rPr>
                                  <w:rFonts w:eastAsia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CADDE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ユーザ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ID</w:t>
                              </w:r>
                            </w:p>
                            <w:p w14:paraId="75CDFF8C" w14:textId="77777777" w:rsidR="00037C73" w:rsidRDefault="00037C73" w:rsidP="00037C73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（利用者）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36695D" id="キャンバス 59" o:spid="_x0000_s1181" editas="canvas" style="width:488.25pt;height:531pt;mso-position-horizontal-relative:char;mso-position-vertical-relative:line" coordsize="62007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">
                <v:shape id="_x0000_s1182" type="#_x0000_t75" style="position:absolute;width:62007;height:67437;visibility:visible;mso-wrap-style:square" filled="t" stroked="t" strokecolor="black [3200]">
                  <v:fill o:detectmouseclick="t"/>
                  <v:path o:connecttype="none"/>
                </v:shape>
                <v:group id="グループ化 35" o:spid="_x0000_s1183" style="position:absolute;left:39338;top:755;width:21850;height:10675" coordorigin="23336,755" coordsize="21850,1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正方形/長方形 40" o:spid="_x0000_s1184" style="position:absolute;left:25050;top:3654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  <v:textbox>
                      <w:txbxContent>
                        <w:p w14:paraId="5099ED08" w14:textId="77777777" w:rsidR="00E44F0B" w:rsidRDefault="00E44F0B" w:rsidP="00E44F0B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2" o:spid="_x0000_s1185" style="position:absolute;left:25050;top:6124;width:390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cin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" fillcolor="white [3212]" strokecolor="#1f4d78 [1604]" strokeweight="1pt">
                    <v:textbox>
                      <w:txbxContent>
                        <w:p w14:paraId="3C273E19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3" o:spid="_x0000_s1186" type="#_x0000_t32" style="position:absolute;left:24669;top:8893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  <v:stroke endarrow="block" joinstyle="miter"/>
                  </v:shape>
                  <v:shape id="テキスト ボックス 44" o:spid="_x0000_s1187" type="#_x0000_t202" style="position:absolute;left:23336;top:755;width:21850;height:10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" filled="f" strokeweight=".5pt">
                    <v:textbox>
                      <w:txbxContent>
                        <w:p w14:paraId="48861807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5B54A14E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58BD023A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660B638E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45" o:spid="_x0000_s1188" style="position:absolute;left:2987;top:21545;width:7430;height:41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" fillcolor="white [3212]" strokecolor="#1f4d78 [1604]" strokeweight="1pt">
                  <v:textbox>
                    <w:txbxContent>
                      <w:p w14:paraId="5DF71B6C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</w:t>
                        </w:r>
                      </w:p>
                      <w:p w14:paraId="6BE3DA18" w14:textId="77777777" w:rsidR="00E44F0B" w:rsidRPr="00F173A1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46" o:spid="_x0000_s1189" style="position:absolute;left:22396;top:22176;width:10413;height:4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5b9bd5 [3204]" strokecolor="#1f4d78 [1604]" strokeweight="1pt">
                  <v:textbox>
                    <w:txbxContent>
                      <w:p w14:paraId="1F32BF16" w14:textId="77777777" w:rsidR="00E44F0B" w:rsidRDefault="00E44F0B" w:rsidP="00E44F0B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認証認可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78D965E9" w14:textId="77777777" w:rsidR="00E44F0B" w:rsidRPr="00F173A1" w:rsidRDefault="00E44F0B" w:rsidP="00E44F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47" o:spid="_x0000_s1190" style="position:absolute;left:49339;top:21546;width:10287;height:4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" fillcolor="white [3212]" strokecolor="#1f4d78 [1604]" strokeweight="1pt">
                  <v:textbox>
                    <w:txbxContent>
                      <w:p w14:paraId="56647C10" w14:textId="02B9FFD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認可サーバ</w:t>
                        </w:r>
                      </w:p>
                    </w:txbxContent>
                  </v:textbox>
                </v:rect>
                <v:rect id="正方形/長方形 52" o:spid="_x0000_s1191" style="position:absolute;left:1428;top:15525;width:33243;height:49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4d78 [1604]" strokeweight="1pt"/>
                <v:shape id="テキスト ボックス 56" o:spid="_x0000_s1192" type="#_x0000_t202" style="position:absolute;left:1428;top:15811;width:25720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D4B6844" w14:textId="77777777" w:rsidR="00E44F0B" w:rsidRDefault="00E44F0B" w:rsidP="00E44F0B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57" o:spid="_x0000_s1193" type="#_x0000_t32" style="position:absolute;left:10480;top:38502;width:119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58" o:spid="_x0000_s1194" type="#_x0000_t32" style="position:absolute;left:10229;top:45779;width:121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<v:stroke endarrow="block" joinstyle="miter"/>
                </v:shape>
                <v:shape id="テキスト ボックス 170" o:spid="_x0000_s1195" type="#_x0000_t202" style="position:absolute;left:10480;top:28536;width:1191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14:paraId="1AF489CE" w14:textId="4A7E8257" w:rsidR="00123665" w:rsidRPr="006114E0" w:rsidRDefault="00123665" w:rsidP="00E44F0B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認可トークン</w:t>
                        </w:r>
                      </w:p>
                    </w:txbxContent>
                  </v:textbox>
                </v:shape>
                <v:shape id="直線矢印コネクタ 289" o:spid="_x0000_s1196" type="#_x0000_t32" style="position:absolute;left:10480;top:26564;width:119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290" o:spid="_x0000_s1197" type="#_x0000_t32" style="position:absolute;left:10229;top:31618;width:121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ew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8+OZeAT0/AIAAP//AwBQSwECLQAUAAYACAAAACEA2+H2y+4AAACFAQAAEwAAAAAAAAAAAAAA&#10;AAAAAAAAW0NvbnRlbnRfVHlwZXNdLnhtbFBLAQItABQABgAIAAAAIQBa9CxbvwAAABUBAAALAAAA&#10;AAAAAAAAAAAAAB8BAABfcmVscy8ucmVsc1BLAQItABQABgAIAAAAIQBMWNewwgAAANw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170" o:spid="_x0000_s1198" type="#_x0000_t202" style="position:absolute;left:32797;top:23573;width:1620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14:paraId="054195BE" w14:textId="354D5140" w:rsidR="00123665" w:rsidRDefault="00123665" w:rsidP="0012366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認可トークン取得</w:t>
                        </w:r>
                      </w:p>
                    </w:txbxContent>
                  </v:textbox>
                </v:shape>
                <v:shape id="テキスト ボックス 170" o:spid="_x0000_s1199" type="#_x0000_t202" style="position:absolute;left:32797;top:28536;width:1559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4E609F0C" w14:textId="60F06811" w:rsidR="00123665" w:rsidRPr="006114E0" w:rsidRDefault="00123665" w:rsidP="00E44F0B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認可トークン</w:t>
                        </w:r>
                      </w:p>
                    </w:txbxContent>
                  </v:textbox>
                </v:shape>
                <v:shape id="直線矢印コネクタ 294" o:spid="_x0000_s1200" type="#_x0000_t32" style="position:absolute;left:32797;top:26564;width:162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Gz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D7kcDkTj4Be/QIAAP//AwBQSwECLQAUAAYACAAAACEA2+H2y+4AAACFAQAAEwAAAAAAAAAA&#10;AAAAAAAAAAAAW0NvbnRlbnRfVHlwZXNdLnhtbFBLAQItABQABgAIAAAAIQBa9CxbvwAAABUBAAAL&#10;AAAAAAAAAAAAAAAAAB8BAABfcmVscy8ucmVsc1BLAQItABQABgAIAAAAIQAzY9Gz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95" o:spid="_x0000_s1201" type="#_x0000_t32" style="position:absolute;left:32547;top:31618;width:158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<v:stroke endarrow="block" joinstyle="miter"/>
                </v:shape>
                <v:shape id="テキスト ボックス 170" o:spid="_x0000_s1202" type="#_x0000_t202" style="position:absolute;left:33139;top:35511;width:1620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35DBCC2F" w14:textId="16E0EA84" w:rsidR="00623A1F" w:rsidRDefault="00623A1F" w:rsidP="0012366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認可トークン検証</w:t>
                        </w:r>
                      </w:p>
                    </w:txbxContent>
                  </v:textbox>
                </v:shape>
                <v:shape id="テキスト ボックス 170" o:spid="_x0000_s1203" type="#_x0000_t202" style="position:absolute;left:33139;top:40474;width:1558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4C34E9C3" w14:textId="77777777" w:rsidR="00623A1F" w:rsidRDefault="00623A1F" w:rsidP="00E44F0B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 w:rsidRPr="00202ABB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CADDE</w:t>
                        </w:r>
                        <w:r w:rsidRPr="00202ABB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ユーザ</w:t>
                        </w:r>
                        <w:r w:rsidRPr="00202ABB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ID</w:t>
                        </w:r>
                      </w:p>
                      <w:p w14:paraId="24F8AAA5" w14:textId="77777777" w:rsidR="00623A1F" w:rsidRPr="006114E0" w:rsidRDefault="00623A1F" w:rsidP="00E44F0B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 w:rsidRPr="00202ABB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（利用者）</w:t>
                        </w:r>
                      </w:p>
                    </w:txbxContent>
                  </v:textbox>
                </v:shape>
                <v:shape id="直線矢印コネクタ 298" o:spid="_x0000_s1204" type="#_x0000_t32" style="position:absolute;left:33139;top:38502;width:162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299" o:spid="_x0000_s1205" type="#_x0000_t32" style="position:absolute;left:32888;top:45779;width:158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206" type="#_x0000_t202" style="position:absolute;left:10480;top:49862;width:11522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20A69DB4" w14:textId="326F8A45" w:rsidR="00F34FEE" w:rsidRDefault="00F34FEE" w:rsidP="0012366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認可確認</w:t>
                        </w:r>
                      </w:p>
                    </w:txbxContent>
                  </v:textbox>
                </v:shape>
                <v:shape id="テキスト ボックス 170" o:spid="_x0000_s1207" type="#_x0000_t202" style="position:absolute;left:10480;top:54356;width:11522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750D6D3C" w14:textId="77777777" w:rsidR="00F34FEE" w:rsidRDefault="00F34FEE" w:rsidP="00037C73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取引</w:t>
                        </w: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I</w:t>
                        </w:r>
                        <w:r>
                          <w:rPr>
                            <w:rFonts w:eastAsia="ＭＳ 明朝" w:hAnsi="ＭＳ 明朝" w:cs="Times New Roman"/>
                            <w:szCs w:val="21"/>
                          </w:rPr>
                          <w:t>D</w:t>
                        </w:r>
                      </w:p>
                      <w:p w14:paraId="24A30E45" w14:textId="15190C44" w:rsidR="00F34FEE" w:rsidRPr="006114E0" w:rsidRDefault="00F34FEE" w:rsidP="00037C73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契約形態</w:t>
                        </w:r>
                      </w:p>
                    </w:txbxContent>
                  </v:textbox>
                </v:shape>
                <v:shape id="直線矢印コネクタ 302" o:spid="_x0000_s1208" type="#_x0000_t32" style="position:absolute;left:10480;top:52853;width:121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tH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0RheZ8IRkOkfAAAA//8DAFBLAQItABQABgAIAAAAIQDb4fbL7gAAAIUBAAATAAAAAAAAAAAA&#10;AAAAAAAAAABbQ29udGVudF9UeXBlc10ueG1sUEsBAi0AFAAGAAgAAAAhAFr0LFu/AAAAFQEAAAsA&#10;AAAAAAAAAAAAAAAAHwEAAF9yZWxzLy5yZWxzUEsBAi0AFAAGAAgAAAAhAGka20f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304" o:spid="_x0000_s1209" type="#_x0000_t32" style="position:absolute;left:10229;top:58415;width:124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" strokecolor="black [3200]" strokeweight=".5pt">
                  <v:stroke endarrow="block" joinstyle="miter"/>
                </v:shape>
                <v:shape id="テキスト ボックス 170" o:spid="_x0000_s1210" type="#_x0000_t202" style="position:absolute;left:33059;top:49862;width:1620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7FC08B68" w14:textId="4F8E4EA5" w:rsidR="00F34FEE" w:rsidRDefault="00F34FEE" w:rsidP="0012366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認可確認</w:t>
                        </w:r>
                      </w:p>
                    </w:txbxContent>
                  </v:textbox>
                </v:shape>
                <v:shape id="テキスト ボックス 170" o:spid="_x0000_s1211" type="#_x0000_t202" style="position:absolute;left:33059;top:54356;width:15590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59E40E39" w14:textId="54E4971E" w:rsidR="00F34FEE" w:rsidRDefault="00F34FEE" w:rsidP="00876B28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取引</w:t>
                        </w: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I</w:t>
                        </w:r>
                        <w:r>
                          <w:rPr>
                            <w:rFonts w:eastAsia="ＭＳ 明朝" w:hAnsi="ＭＳ 明朝" w:cs="Times New Roman"/>
                            <w:szCs w:val="21"/>
                          </w:rPr>
                          <w:t>D</w:t>
                        </w:r>
                      </w:p>
                      <w:p w14:paraId="0378A551" w14:textId="0C6C1678" w:rsidR="00F34FEE" w:rsidRPr="006114E0" w:rsidRDefault="00F34FEE" w:rsidP="00876B28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契約形態</w:t>
                        </w:r>
                      </w:p>
                    </w:txbxContent>
                  </v:textbox>
                </v:shape>
                <v:shape id="直線矢印コネクタ 307" o:spid="_x0000_s1212" type="#_x0000_t32" style="position:absolute;left:33059;top:52853;width:162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Xe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JQv4OxOPgF7/AgAA//8DAFBLAQItABQABgAIAAAAIQDb4fbL7gAAAIUBAAATAAAAAAAAAAAA&#10;AAAAAAAAAABbQ29udGVudF9UeXBlc10ueG1sUEsBAi0AFAAGAAgAAAAhAFr0LFu/AAAAFQEAAAsA&#10;AAAAAAAAAAAAAAAAHwEAAF9yZWxzLy5yZWxzUEsBAi0AFAAGAAgAAAAhAF1a1d7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309" o:spid="_x0000_s1213" type="#_x0000_t32" style="position:absolute;left:32809;top:58415;width:158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Q3xQAAANw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UL+D0Tj4Be/QAAAP//AwBQSwECLQAUAAYACAAAACEA2+H2y+4AAACFAQAAEwAAAAAAAAAA&#10;AAAAAAAAAAAAW0NvbnRlbnRfVHlwZXNdLnhtbFBLAQItABQABgAIAAAAIQBa9CxbvwAAABUBAAAL&#10;AAAAAAAAAAAAAAAAAB8BAABfcmVscy8ucmVsc1BLAQItABQABgAIAAAAIQBDieQ3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214" type="#_x0000_t202" style="position:absolute;left:8277;top:23517;width:1619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3H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AaSw3HxQAAANwAAAAP&#10;AAAAAAAAAAAAAAAAAAcCAABkcnMvZG93bnJldi54bWxQSwUGAAAAAAMAAwC3AAAA+QIAAAAA&#10;" filled="f" stroked="f" strokeweight=".5pt">
                  <v:textbox>
                    <w:txbxContent>
                      <w:p w14:paraId="44202AD2" w14:textId="77777777" w:rsidR="00037C73" w:rsidRDefault="00037C73" w:rsidP="00037C73">
                        <w:pPr>
                          <w:jc w:val="center"/>
                          <w:rPr>
                            <w:rFonts w:eastAsia="ＭＳ 明朝" w:hAnsi="ＭＳ 明朝"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認可トークン取得</w:t>
                        </w:r>
                      </w:p>
                    </w:txbxContent>
                  </v:textbox>
                </v:shape>
                <v:shape id="テキスト ボックス 170" o:spid="_x0000_s1215" type="#_x0000_t202" style="position:absolute;left:8277;top:35423;width:1619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<v:textbox>
                    <w:txbxContent>
                      <w:p w14:paraId="6F37E7C7" w14:textId="77777777" w:rsidR="00037C73" w:rsidRDefault="00037C73" w:rsidP="00037C73">
                        <w:pPr>
                          <w:jc w:val="center"/>
                          <w:rPr>
                            <w:rFonts w:eastAsia="ＭＳ 明朝" w:hAnsi="ＭＳ 明朝"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認可トークン検証</w:t>
                        </w:r>
                      </w:p>
                    </w:txbxContent>
                  </v:textbox>
                </v:shape>
                <v:shape id="テキスト ボックス 170" o:spid="_x0000_s1216" type="#_x0000_t202" style="position:absolute;left:8277;top:40474;width:1558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<v:textbox>
                    <w:txbxContent>
                      <w:p w14:paraId="13CB3572" w14:textId="77777777" w:rsidR="00037C73" w:rsidRDefault="00037C73" w:rsidP="00037C73">
                        <w:pPr>
                          <w:jc w:val="center"/>
                          <w:rPr>
                            <w:rFonts w:eastAsia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cs="Times New Roman"/>
                            <w:szCs w:val="21"/>
                          </w:rPr>
                          <w:t>CADDE</w:t>
                        </w: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ユーザ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ID</w:t>
                        </w:r>
                      </w:p>
                      <w:p w14:paraId="75CDFF8C" w14:textId="77777777" w:rsidR="00037C73" w:rsidRDefault="00037C73" w:rsidP="00037C73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（利用者）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248A72" w14:textId="77777777" w:rsidR="00E44F0B" w:rsidRDefault="00E44F0B" w:rsidP="00E44F0B"/>
    <w:p w14:paraId="7AE007A9" w14:textId="18F12097" w:rsidR="00E44F0B" w:rsidRPr="00A6260C" w:rsidRDefault="00E44F0B" w:rsidP="00E44F0B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５．１．１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7F92CCD6" w14:textId="6AD801A3" w:rsidR="00123665" w:rsidRDefault="00123665" w:rsidP="00E44F0B">
      <w:pPr>
        <w:widowControl/>
        <w:jc w:val="left"/>
      </w:pPr>
      <w:r>
        <w:br w:type="page"/>
      </w:r>
    </w:p>
    <w:p w14:paraId="3DC9240E" w14:textId="77777777" w:rsidR="00E44F0B" w:rsidRDefault="00E44F0B" w:rsidP="00E44F0B">
      <w:pPr>
        <w:pStyle w:val="3"/>
      </w:pPr>
      <w:bookmarkStart w:id="152" w:name="_Toc68616783"/>
      <w:bookmarkStart w:id="153" w:name="_Toc68616784"/>
      <w:bookmarkStart w:id="154" w:name="_Toc68616785"/>
      <w:bookmarkStart w:id="155" w:name="_Toc68616786"/>
      <w:bookmarkStart w:id="156" w:name="_Toc68616792"/>
      <w:bookmarkStart w:id="157" w:name="_Toc68616797"/>
      <w:bookmarkStart w:id="158" w:name="_Toc68616802"/>
      <w:bookmarkStart w:id="159" w:name="_Toc68616807"/>
      <w:bookmarkStart w:id="160" w:name="_Toc68616812"/>
      <w:bookmarkStart w:id="161" w:name="_Toc68616817"/>
      <w:bookmarkStart w:id="162" w:name="_Toc68616818"/>
      <w:bookmarkStart w:id="163" w:name="_Toc68616819"/>
      <w:bookmarkStart w:id="164" w:name="_Toc68616825"/>
      <w:bookmarkStart w:id="165" w:name="_Toc68616830"/>
      <w:bookmarkStart w:id="166" w:name="_Toc68616835"/>
      <w:bookmarkStart w:id="167" w:name="_Toc68616840"/>
      <w:bookmarkStart w:id="168" w:name="_Toc68616845"/>
      <w:bookmarkStart w:id="169" w:name="_Toc68616850"/>
      <w:bookmarkStart w:id="170" w:name="_Toc68616855"/>
      <w:bookmarkStart w:id="171" w:name="_Toc108540607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>
        <w:rPr>
          <w:rFonts w:hint="eastAsia"/>
        </w:rPr>
        <w:lastRenderedPageBreak/>
        <w:t>公開インタフェース</w:t>
      </w:r>
      <w:bookmarkEnd w:id="171"/>
    </w:p>
    <w:p w14:paraId="6878FFBB" w14:textId="44C0941D" w:rsidR="00E44F0B" w:rsidRDefault="00E44F0B" w:rsidP="00E44F0B">
      <w:r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10</w:t>
      </w:r>
      <w:r w:rsidRPr="00C054BC">
        <w:rPr>
          <w:rFonts w:hint="eastAsia"/>
        </w:rPr>
        <w:t>_</w:t>
      </w:r>
      <w:r w:rsidRPr="00C054BC">
        <w:rPr>
          <w:rFonts w:hint="eastAsia"/>
        </w:rPr>
        <w:t>提供者</w:t>
      </w:r>
      <w:r>
        <w:t>_</w:t>
      </w:r>
      <w:r w:rsidR="006C7B98">
        <w:rPr>
          <w:rFonts w:hint="eastAsia"/>
        </w:rPr>
        <w:t>認可</w:t>
      </w:r>
      <w:r w:rsidR="006C7B98">
        <w:rPr>
          <w:rFonts w:hint="eastAsia"/>
        </w:rPr>
        <w:t>I/F</w:t>
      </w:r>
      <w:r w:rsidRPr="00C054BC">
        <w:rPr>
          <w:rFonts w:hint="eastAsia"/>
        </w:rPr>
        <w:t>.html</w:t>
      </w:r>
      <w:r w:rsidRPr="00C054BC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04F79030" w14:textId="77777777" w:rsidR="00E44F0B" w:rsidRPr="00CD643C" w:rsidRDefault="00E44F0B" w:rsidP="00E44F0B"/>
    <w:p w14:paraId="28634074" w14:textId="77777777" w:rsidR="00E44F0B" w:rsidRDefault="00E44F0B" w:rsidP="00E44F0B">
      <w:pPr>
        <w:pStyle w:val="3"/>
      </w:pPr>
      <w:bookmarkStart w:id="172" w:name="_Toc108540608"/>
      <w:r>
        <w:rPr>
          <w:rFonts w:hint="eastAsia"/>
        </w:rPr>
        <w:t>コンフィグ定義</w:t>
      </w:r>
      <w:bookmarkEnd w:id="172"/>
    </w:p>
    <w:p w14:paraId="02AC72C4" w14:textId="6A73CE7D" w:rsidR="00E44F0B" w:rsidRDefault="00E44F0B" w:rsidP="00E44F0B">
      <w:r>
        <w:rPr>
          <w:rFonts w:hint="eastAsia"/>
        </w:rPr>
        <w:t>「</w:t>
      </w:r>
      <w:r w:rsidR="007414A9">
        <w:rPr>
          <w:rFonts w:asciiTheme="minorHAnsi" w:hAnsiTheme="minorHAnsi" w:cstheme="majorHAnsi" w:hint="eastAsia"/>
          <w:color w:val="000000" w:themeColor="text1"/>
        </w:rPr>
        <w:t>基本設計書</w:t>
      </w:r>
      <w:r w:rsidR="007414A9">
        <w:rPr>
          <w:rFonts w:asciiTheme="minorHAnsi" w:hAnsiTheme="minorHAnsi" w:cstheme="majorHAnsi" w:hint="eastAsia"/>
          <w:color w:val="000000" w:themeColor="text1"/>
        </w:rPr>
        <w:t>_</w:t>
      </w:r>
      <w:r w:rsidR="007414A9">
        <w:rPr>
          <w:rFonts w:asciiTheme="minorHAnsi" w:hAnsiTheme="minorHAnsi" w:cstheme="majorHAnsi" w:hint="eastAsia"/>
          <w:color w:val="000000" w:themeColor="text1"/>
        </w:rPr>
        <w:t>別紙</w:t>
      </w:r>
      <w:r w:rsidR="007414A9">
        <w:rPr>
          <w:rFonts w:asciiTheme="minorHAnsi" w:hAnsiTheme="minorHAnsi" w:cstheme="majorHAnsi" w:hint="eastAsia"/>
          <w:color w:val="000000" w:themeColor="text1"/>
        </w:rPr>
        <w:t>2_</w:t>
      </w:r>
      <w:r w:rsidR="007414A9">
        <w:rPr>
          <w:rFonts w:asciiTheme="minorHAnsi" w:hAnsiTheme="minorHAnsi" w:cstheme="majorHAnsi" w:hint="eastAsia"/>
          <w:color w:val="000000" w:themeColor="text1"/>
        </w:rPr>
        <w:t>コンフィグパラメータ一覧</w:t>
      </w:r>
      <w:r w:rsidRPr="00625951">
        <w:rPr>
          <w:rFonts w:asciiTheme="minorHAnsi" w:hAnsiTheme="minorHAnsi" w:cstheme="majorHAnsi" w:hint="eastAsia"/>
          <w:color w:val="000000" w:themeColor="text1"/>
        </w:rPr>
        <w:t>.xlsx</w:t>
      </w:r>
      <w:r>
        <w:rPr>
          <w:rFonts w:hint="eastAsia"/>
        </w:rPr>
        <w:t>」を参照すること。</w:t>
      </w:r>
    </w:p>
    <w:p w14:paraId="2CBB8DC4" w14:textId="77777777" w:rsidR="00E44F0B" w:rsidRDefault="00E44F0B" w:rsidP="00E44F0B">
      <w:pPr>
        <w:sectPr w:rsidR="00E44F0B" w:rsidSect="000275DD">
          <w:footerReference w:type="default" r:id="rId18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323A5366" w14:textId="77777777" w:rsidR="00E44F0B" w:rsidRPr="003C10AB" w:rsidRDefault="00E44F0B" w:rsidP="00E44F0B">
      <w:pPr>
        <w:pStyle w:val="2"/>
      </w:pPr>
      <w:bookmarkStart w:id="173" w:name="_Toc68616858"/>
      <w:bookmarkStart w:id="174" w:name="_Toc108540609"/>
      <w:bookmarkEnd w:id="173"/>
      <w:r>
        <w:rPr>
          <w:rFonts w:hint="eastAsia"/>
        </w:rPr>
        <w:lastRenderedPageBreak/>
        <w:t>機能詳細</w:t>
      </w:r>
      <w:bookmarkEnd w:id="174"/>
    </w:p>
    <w:p w14:paraId="029E4D92" w14:textId="065A1CFF" w:rsidR="00E44F0B" w:rsidRDefault="006C7B98" w:rsidP="00E44F0B">
      <w:pPr>
        <w:pStyle w:val="3"/>
      </w:pPr>
      <w:bookmarkStart w:id="175" w:name="_Toc108540610"/>
      <w:r>
        <w:rPr>
          <w:rFonts w:hint="eastAsia"/>
        </w:rPr>
        <w:t>認可</w:t>
      </w:r>
      <w:r>
        <w:rPr>
          <w:rFonts w:hint="eastAsia"/>
        </w:rPr>
        <w:t>I/F</w:t>
      </w:r>
      <w:r w:rsidR="00E44F0B">
        <w:rPr>
          <w:rFonts w:hint="eastAsia"/>
        </w:rPr>
        <w:t>機能</w:t>
      </w:r>
      <w:r w:rsidR="00E44F0B">
        <w:rPr>
          <w:rFonts w:hint="eastAsia"/>
        </w:rPr>
        <w:t xml:space="preserve"> </w:t>
      </w:r>
      <w:r w:rsidR="00E44F0B">
        <w:rPr>
          <w:rFonts w:hint="eastAsia"/>
        </w:rPr>
        <w:t>処理一覧</w:t>
      </w:r>
      <w:bookmarkEnd w:id="175"/>
    </w:p>
    <w:p w14:paraId="0E128188" w14:textId="77777777" w:rsidR="00E44F0B" w:rsidRDefault="00E44F0B" w:rsidP="00E44F0B">
      <w:pPr>
        <w:ind w:leftChars="86" w:left="181"/>
      </w:pPr>
    </w:p>
    <w:p w14:paraId="76FFE751" w14:textId="1F541BEB" w:rsidR="00E44F0B" w:rsidRDefault="00E44F0B" w:rsidP="00E44F0B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５．２．１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2081"/>
        <w:gridCol w:w="3071"/>
        <w:gridCol w:w="1919"/>
        <w:gridCol w:w="1276"/>
        <w:gridCol w:w="1086"/>
      </w:tblGrid>
      <w:tr w:rsidR="00864A97" w:rsidRPr="00246EBC" w14:paraId="7F8EA049" w14:textId="77777777" w:rsidTr="00C5126E">
        <w:trPr>
          <w:jc w:val="center"/>
        </w:trPr>
        <w:tc>
          <w:tcPr>
            <w:tcW w:w="172" w:type="pct"/>
            <w:shd w:val="clear" w:color="auto" w:fill="D9D9D9" w:themeFill="background1" w:themeFillShade="D9"/>
          </w:tcPr>
          <w:p w14:paraId="525A0603" w14:textId="77777777" w:rsidR="00E44F0B" w:rsidRPr="00246EBC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065" w:type="pct"/>
            <w:shd w:val="clear" w:color="auto" w:fill="D9D9D9" w:themeFill="background1" w:themeFillShade="D9"/>
          </w:tcPr>
          <w:p w14:paraId="62A57708" w14:textId="77777777" w:rsidR="00E44F0B" w:rsidRPr="00246EBC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572" w:type="pct"/>
            <w:shd w:val="clear" w:color="auto" w:fill="D9D9D9" w:themeFill="background1" w:themeFillShade="D9"/>
          </w:tcPr>
          <w:p w14:paraId="00D454DD" w14:textId="77777777" w:rsidR="00E44F0B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82" w:type="pct"/>
            <w:shd w:val="clear" w:color="auto" w:fill="D9D9D9" w:themeFill="background1" w:themeFillShade="D9"/>
          </w:tcPr>
          <w:p w14:paraId="6CC8456D" w14:textId="77777777" w:rsidR="00E44F0B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653" w:type="pct"/>
            <w:shd w:val="clear" w:color="auto" w:fill="D9D9D9" w:themeFill="background1" w:themeFillShade="D9"/>
          </w:tcPr>
          <w:p w14:paraId="5A1C47B4" w14:textId="77777777" w:rsidR="00E44F0B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57" w:type="pct"/>
            <w:shd w:val="clear" w:color="auto" w:fill="D9D9D9" w:themeFill="background1" w:themeFillShade="D9"/>
          </w:tcPr>
          <w:p w14:paraId="09F7B95B" w14:textId="77777777" w:rsidR="00E44F0B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C5126E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39968"/>
              </w:rPr>
              <w:t>メソッド</w:t>
            </w:r>
          </w:p>
        </w:tc>
      </w:tr>
      <w:tr w:rsidR="00864A97" w:rsidRPr="00246EBC" w14:paraId="0FB4FFAE" w14:textId="77777777" w:rsidTr="00C5126E">
        <w:trPr>
          <w:jc w:val="center"/>
        </w:trPr>
        <w:tc>
          <w:tcPr>
            <w:tcW w:w="172" w:type="pct"/>
            <w:shd w:val="clear" w:color="auto" w:fill="auto"/>
          </w:tcPr>
          <w:p w14:paraId="40896B15" w14:textId="77777777" w:rsidR="00A43B4A" w:rsidRPr="009912D8" w:rsidRDefault="00A43B4A" w:rsidP="009912D8">
            <w:pPr>
              <w:pStyle w:val="a8"/>
              <w:numPr>
                <w:ilvl w:val="0"/>
                <w:numId w:val="118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65" w:type="pct"/>
            <w:shd w:val="clear" w:color="auto" w:fill="auto"/>
          </w:tcPr>
          <w:p w14:paraId="72DDEAFA" w14:textId="357EFA3F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認可トークン</w:t>
            </w:r>
            <w:r w:rsidRPr="009A11F8">
              <w:rPr>
                <w:rFonts w:asciiTheme="minorHAnsi" w:hAnsiTheme="minorHAnsi" w:cstheme="majorHAnsi" w:hint="eastAsia"/>
                <w:color w:val="000000" w:themeColor="text1"/>
              </w:rPr>
              <w:t>取得</w:t>
            </w:r>
          </w:p>
        </w:tc>
        <w:tc>
          <w:tcPr>
            <w:tcW w:w="1572" w:type="pct"/>
            <w:shd w:val="clear" w:color="auto" w:fill="auto"/>
          </w:tcPr>
          <w:p w14:paraId="468C7DAB" w14:textId="7E71EAF3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認可サーバ</w:t>
            </w:r>
            <w:r w:rsidRPr="009A11F8">
              <w:rPr>
                <w:rFonts w:asciiTheme="minorHAnsi" w:hAnsiTheme="minorHAnsi" w:cstheme="majorHAnsi" w:hint="eastAsia"/>
                <w:color w:val="000000" w:themeColor="text1"/>
              </w:rPr>
              <w:t>に対して、トークンフェデレーションリクエストを行い、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認可トークン</w:t>
            </w:r>
            <w:r w:rsidRPr="009A11F8">
              <w:rPr>
                <w:rFonts w:asciiTheme="minorHAnsi" w:hAnsiTheme="minorHAnsi" w:cstheme="majorHAnsi" w:hint="eastAsia"/>
                <w:color w:val="000000" w:themeColor="text1"/>
              </w:rPr>
              <w:t>を返す。</w:t>
            </w:r>
          </w:p>
        </w:tc>
        <w:tc>
          <w:tcPr>
            <w:tcW w:w="982" w:type="pct"/>
            <w:shd w:val="clear" w:color="auto" w:fill="auto"/>
          </w:tcPr>
          <w:p w14:paraId="16BDE4E9" w14:textId="734F5CE4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9A11F8">
              <w:rPr>
                <w:rFonts w:asciiTheme="minorHAnsi" w:hAnsiTheme="minorHAnsi" w:cstheme="majorHAnsi"/>
                <w:color w:val="000000" w:themeColor="text1"/>
              </w:rPr>
              <w:t>/token_federation</w:t>
            </w:r>
          </w:p>
        </w:tc>
        <w:tc>
          <w:tcPr>
            <w:tcW w:w="653" w:type="pct"/>
            <w:shd w:val="clear" w:color="auto" w:fill="auto"/>
          </w:tcPr>
          <w:p w14:paraId="0E0385AE" w14:textId="46AB9754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9A11F8">
              <w:rPr>
                <w:rFonts w:asciiTheme="minorHAnsi" w:hAnsiTheme="minorHAnsi" w:cstheme="majorHAnsi"/>
                <w:color w:val="000000" w:themeColor="text1"/>
              </w:rPr>
              <w:t>token_federation</w:t>
            </w:r>
          </w:p>
        </w:tc>
        <w:tc>
          <w:tcPr>
            <w:tcW w:w="557" w:type="pct"/>
            <w:shd w:val="clear" w:color="auto" w:fill="auto"/>
          </w:tcPr>
          <w:p w14:paraId="382C1F2E" w14:textId="3FD95F23" w:rsidR="00A43B4A" w:rsidRDefault="00A43B4A" w:rsidP="00C5126E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864A97" w:rsidRPr="00246EBC" w14:paraId="038D4541" w14:textId="77777777" w:rsidTr="00C5126E">
        <w:trPr>
          <w:jc w:val="center"/>
        </w:trPr>
        <w:tc>
          <w:tcPr>
            <w:tcW w:w="172" w:type="pct"/>
          </w:tcPr>
          <w:p w14:paraId="1DA8149F" w14:textId="77777777" w:rsidR="00A43B4A" w:rsidRPr="009912D8" w:rsidRDefault="00A43B4A" w:rsidP="009912D8">
            <w:pPr>
              <w:pStyle w:val="a8"/>
              <w:numPr>
                <w:ilvl w:val="0"/>
                <w:numId w:val="118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65" w:type="pct"/>
          </w:tcPr>
          <w:p w14:paraId="542BD43A" w14:textId="44694B04" w:rsidR="00A43B4A" w:rsidRPr="00246EBC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認可トークン検証</w:t>
            </w:r>
          </w:p>
        </w:tc>
        <w:tc>
          <w:tcPr>
            <w:tcW w:w="1572" w:type="pct"/>
          </w:tcPr>
          <w:p w14:paraId="3079A550" w14:textId="15CC7058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認可サーバに対して、トークンイントロスペクションをリクエストし、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CADDE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ユーザ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ID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（利用者）を取得する。</w:t>
            </w:r>
          </w:p>
        </w:tc>
        <w:tc>
          <w:tcPr>
            <w:tcW w:w="982" w:type="pct"/>
          </w:tcPr>
          <w:p w14:paraId="45C7CBA6" w14:textId="77777777" w:rsidR="00A43B4A" w:rsidRPr="004C3F11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91BBF">
              <w:rPr>
                <w:rFonts w:asciiTheme="minorHAnsi" w:hAnsiTheme="minorHAnsi" w:cstheme="majorHAnsi"/>
                <w:color w:val="000000" w:themeColor="text1"/>
              </w:rPr>
              <w:t>/</w:t>
            </w:r>
            <w:r w:rsidRPr="008E3AC0">
              <w:rPr>
                <w:rFonts w:asciiTheme="minorHAnsi" w:hAnsiTheme="minorHAnsi" w:cstheme="majorHAnsi" w:hint="eastAsia"/>
                <w:color w:val="000000" w:themeColor="text1"/>
              </w:rPr>
              <w:t>token</w:t>
            </w:r>
            <w:r>
              <w:rPr>
                <w:rFonts w:asciiTheme="minorHAnsi" w:hAnsiTheme="minorHAnsi" w:cstheme="majorHAnsi"/>
                <w:color w:val="000000" w:themeColor="text1"/>
              </w:rPr>
              <w:t>_</w:t>
            </w:r>
            <w:r w:rsidRPr="008E3AC0">
              <w:rPr>
                <w:rFonts w:asciiTheme="minorHAnsi" w:hAnsiTheme="minorHAnsi" w:cstheme="majorHAnsi" w:hint="eastAsia"/>
                <w:color w:val="000000" w:themeColor="text1"/>
              </w:rPr>
              <w:t>introspect</w:t>
            </w:r>
          </w:p>
        </w:tc>
        <w:tc>
          <w:tcPr>
            <w:tcW w:w="653" w:type="pct"/>
          </w:tcPr>
          <w:p w14:paraId="1CDC7420" w14:textId="4E443EA6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610F6">
              <w:rPr>
                <w:rFonts w:asciiTheme="minorHAnsi" w:hAnsiTheme="minorHAnsi" w:cstheme="majorHAnsi"/>
                <w:color w:val="000000" w:themeColor="text1"/>
              </w:rPr>
              <w:t>token_introspect</w:t>
            </w:r>
          </w:p>
        </w:tc>
        <w:tc>
          <w:tcPr>
            <w:tcW w:w="557" w:type="pct"/>
          </w:tcPr>
          <w:p w14:paraId="505FBAC7" w14:textId="77777777" w:rsidR="00A43B4A" w:rsidRDefault="00A43B4A" w:rsidP="0029041A">
            <w:pPr>
              <w:ind w:leftChars="86" w:left="181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864A97" w:rsidRPr="00246EBC" w14:paraId="44D13541" w14:textId="77777777" w:rsidTr="00C5126E">
        <w:trPr>
          <w:jc w:val="center"/>
        </w:trPr>
        <w:tc>
          <w:tcPr>
            <w:tcW w:w="172" w:type="pct"/>
          </w:tcPr>
          <w:p w14:paraId="1896CE9B" w14:textId="77777777" w:rsidR="00A43B4A" w:rsidRPr="00246EBC" w:rsidRDefault="00A43B4A" w:rsidP="009912D8">
            <w:pPr>
              <w:pStyle w:val="a8"/>
              <w:numPr>
                <w:ilvl w:val="0"/>
                <w:numId w:val="118"/>
              </w:numPr>
              <w:ind w:leftChars="0"/>
            </w:pPr>
          </w:p>
        </w:tc>
        <w:tc>
          <w:tcPr>
            <w:tcW w:w="1065" w:type="pct"/>
          </w:tcPr>
          <w:p w14:paraId="6C80BC70" w14:textId="65DA5C9D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hint="eastAsia"/>
                <w:kern w:val="0"/>
              </w:rPr>
              <w:t>認可</w:t>
            </w:r>
            <w:r w:rsidRPr="003B0C2B">
              <w:rPr>
                <w:rFonts w:hint="eastAsia"/>
                <w:kern w:val="0"/>
              </w:rPr>
              <w:t>確認</w:t>
            </w:r>
          </w:p>
        </w:tc>
        <w:tc>
          <w:tcPr>
            <w:tcW w:w="1572" w:type="pct"/>
          </w:tcPr>
          <w:p w14:paraId="21CA145E" w14:textId="024FF1CF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認可サーバに対して、</w:t>
            </w:r>
            <w:r>
              <w:rPr>
                <w:rFonts w:hint="eastAsia"/>
                <w:kern w:val="0"/>
              </w:rPr>
              <w:t>認可</w:t>
            </w:r>
            <w:r w:rsidRPr="003B0C2B">
              <w:rPr>
                <w:rFonts w:hint="eastAsia"/>
                <w:kern w:val="0"/>
              </w:rPr>
              <w:t>確認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をリクエストし、取引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ID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、契約形態を取得する。</w:t>
            </w:r>
          </w:p>
        </w:tc>
        <w:tc>
          <w:tcPr>
            <w:tcW w:w="982" w:type="pct"/>
          </w:tcPr>
          <w:p w14:paraId="607C2167" w14:textId="77777777" w:rsidR="00A43B4A" w:rsidRPr="00491BBF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91BBF">
              <w:rPr>
                <w:rFonts w:asciiTheme="minorHAnsi" w:hAnsiTheme="minorHAnsi" w:cstheme="majorHAnsi"/>
                <w:color w:val="000000" w:themeColor="text1"/>
              </w:rPr>
              <w:t>/</w:t>
            </w:r>
            <w:r w:rsidRPr="008E3AC0">
              <w:rPr>
                <w:rFonts w:asciiTheme="minorHAnsi" w:hAnsiTheme="minorHAnsi" w:cstheme="majorHAnsi" w:hint="eastAsia"/>
                <w:color w:val="000000" w:themeColor="text1"/>
              </w:rPr>
              <w:t>token</w:t>
            </w:r>
            <w:r>
              <w:rPr>
                <w:rFonts w:asciiTheme="minorHAnsi" w:hAnsiTheme="minorHAnsi" w:cstheme="majorHAnsi"/>
                <w:color w:val="000000" w:themeColor="text1"/>
              </w:rPr>
              <w:t>_contract</w:t>
            </w:r>
          </w:p>
        </w:tc>
        <w:tc>
          <w:tcPr>
            <w:tcW w:w="653" w:type="pct"/>
          </w:tcPr>
          <w:p w14:paraId="151A62A8" w14:textId="2ABDAA8B" w:rsidR="00A43B4A" w:rsidRPr="00E27A3D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610F6">
              <w:rPr>
                <w:rFonts w:asciiTheme="minorHAnsi" w:hAnsiTheme="minorHAnsi" w:cstheme="majorHAnsi"/>
                <w:color w:val="000000" w:themeColor="text1"/>
              </w:rPr>
              <w:t>token_contract</w:t>
            </w:r>
          </w:p>
        </w:tc>
        <w:tc>
          <w:tcPr>
            <w:tcW w:w="557" w:type="pct"/>
          </w:tcPr>
          <w:p w14:paraId="304792A3" w14:textId="77777777" w:rsidR="00A43B4A" w:rsidRDefault="00A43B4A" w:rsidP="0029041A">
            <w:pPr>
              <w:ind w:leftChars="86" w:left="181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GET</w:t>
            </w:r>
          </w:p>
        </w:tc>
      </w:tr>
    </w:tbl>
    <w:p w14:paraId="5A2088ED" w14:textId="23ADD51B" w:rsidR="00B72D68" w:rsidRDefault="00B72D68" w:rsidP="00E44F0B">
      <w:r>
        <w:br w:type="page"/>
      </w:r>
    </w:p>
    <w:p w14:paraId="5ED52155" w14:textId="77777777" w:rsidR="00E44F0B" w:rsidRDefault="00E44F0B" w:rsidP="00E44F0B"/>
    <w:p w14:paraId="2D31C6C3" w14:textId="77777777" w:rsidR="00E44F0B" w:rsidRDefault="00E44F0B" w:rsidP="00E44F0B">
      <w:pPr>
        <w:pStyle w:val="3"/>
        <w:ind w:left="840"/>
      </w:pPr>
      <w:bookmarkStart w:id="176" w:name="_Toc108540611"/>
      <w:bookmarkStart w:id="177" w:name="_Hlk87962582"/>
      <w:r w:rsidRPr="00246EBC">
        <w:t>処理フロー</w:t>
      </w:r>
      <w:bookmarkEnd w:id="176"/>
    </w:p>
    <w:p w14:paraId="75F716EF" w14:textId="445E0234" w:rsidR="00A43B4A" w:rsidRDefault="00A43B4A" w:rsidP="00A43B4A">
      <w:pPr>
        <w:pStyle w:val="4"/>
      </w:pPr>
      <w:r>
        <w:rPr>
          <w:rFonts w:hint="eastAsia"/>
        </w:rPr>
        <w:t>認可トークン</w:t>
      </w:r>
      <w:r w:rsidRPr="009A11F8">
        <w:rPr>
          <w:rFonts w:hint="eastAsia"/>
        </w:rPr>
        <w:t>取得</w:t>
      </w:r>
    </w:p>
    <w:p w14:paraId="2337CEE1" w14:textId="272E9D88" w:rsidR="00A43B4A" w:rsidRDefault="00A43B4A" w:rsidP="00A43B4A">
      <w:pPr>
        <w:pStyle w:val="a8"/>
        <w:numPr>
          <w:ilvl w:val="0"/>
          <w:numId w:val="104"/>
        </w:numPr>
        <w:ind w:leftChars="0"/>
      </w:pPr>
      <w:r w:rsidRPr="004D3948">
        <w:rPr>
          <w:rFonts w:hint="eastAsia"/>
        </w:rPr>
        <w:t>HTTP</w:t>
      </w:r>
      <w:r w:rsidRPr="004D3948">
        <w:rPr>
          <w:rFonts w:hint="eastAsia"/>
        </w:rPr>
        <w:t>リクエストヘッダ</w:t>
      </w:r>
      <w:r w:rsidR="00904C5E">
        <w:rPr>
          <w:rFonts w:hint="eastAsia"/>
        </w:rPr>
        <w:t>から</w:t>
      </w:r>
      <w:r w:rsidRPr="004D3948">
        <w:rPr>
          <w:rFonts w:hint="eastAsia"/>
        </w:rPr>
        <w:t>、認証トークン</w:t>
      </w:r>
      <w:r>
        <w:rPr>
          <w:rFonts w:hint="eastAsia"/>
        </w:rPr>
        <w:t>、</w:t>
      </w:r>
      <w:r w:rsidR="00AD6BFC">
        <w:rPr>
          <w:rFonts w:hint="eastAsia"/>
        </w:rPr>
        <w:t>CADDE</w:t>
      </w:r>
      <w:r w:rsidR="00AD6BFC">
        <w:rPr>
          <w:rFonts w:hint="eastAsia"/>
        </w:rPr>
        <w:t>ユーザ</w:t>
      </w:r>
      <w:r w:rsidR="00AD6BFC">
        <w:rPr>
          <w:rFonts w:hint="eastAsia"/>
        </w:rPr>
        <w:t>ID</w:t>
      </w:r>
      <w:r w:rsidR="00AD6BFC">
        <w:rPr>
          <w:rFonts w:hint="eastAsia"/>
        </w:rPr>
        <w:t>（提供者）、</w:t>
      </w:r>
      <w:r w:rsidRPr="004D3948">
        <w:rPr>
          <w:rFonts w:hint="eastAsia"/>
        </w:rPr>
        <w:t>提供者コネクタ</w:t>
      </w:r>
      <w:r w:rsidRPr="004D3948">
        <w:rPr>
          <w:rFonts w:hint="eastAsia"/>
        </w:rPr>
        <w:t>ID</w:t>
      </w:r>
      <w:r w:rsidRPr="004D3948">
        <w:rPr>
          <w:rFonts w:hint="eastAsia"/>
        </w:rPr>
        <w:t>、提供者側コネクタのシークレットを取得する。</w:t>
      </w:r>
    </w:p>
    <w:p w14:paraId="2F08518D" w14:textId="77777777" w:rsidR="00A43B4A" w:rsidRDefault="00A43B4A" w:rsidP="00A43B4A">
      <w:pPr>
        <w:pStyle w:val="a8"/>
        <w:numPr>
          <w:ilvl w:val="0"/>
          <w:numId w:val="104"/>
        </w:numPr>
        <w:ind w:leftChars="0"/>
      </w:pPr>
      <w:r w:rsidRPr="004D3948">
        <w:rPr>
          <w:rFonts w:hint="eastAsia"/>
        </w:rPr>
        <w:t>認証トークン</w:t>
      </w:r>
      <w:r>
        <w:rPr>
          <w:rFonts w:hint="eastAsia"/>
        </w:rPr>
        <w:t>、</w:t>
      </w:r>
      <w:r w:rsidRPr="004D3948">
        <w:rPr>
          <w:rFonts w:hint="eastAsia"/>
        </w:rPr>
        <w:t>提供者コネクタ</w:t>
      </w:r>
      <w:r w:rsidRPr="004D3948">
        <w:rPr>
          <w:rFonts w:hint="eastAsia"/>
        </w:rPr>
        <w:t>ID</w:t>
      </w:r>
      <w:r w:rsidRPr="004D3948">
        <w:rPr>
          <w:rFonts w:hint="eastAsia"/>
        </w:rPr>
        <w:t>、提供者側コネクタのシークレットを</w:t>
      </w:r>
      <w:r w:rsidRPr="00E63CCE">
        <w:rPr>
          <w:rFonts w:hint="eastAsia"/>
        </w:rPr>
        <w:t>メッセージコード</w:t>
      </w:r>
      <w:r>
        <w:rPr>
          <w:rFonts w:hint="eastAsia"/>
        </w:rPr>
        <w:t>とともに</w:t>
      </w:r>
      <w:r w:rsidRPr="00E63CCE">
        <w:rPr>
          <w:rFonts w:hint="eastAsia"/>
        </w:rPr>
        <w:t>ログ出力する。</w:t>
      </w:r>
    </w:p>
    <w:p w14:paraId="6D2D5075" w14:textId="77777777" w:rsidR="00A43B4A" w:rsidRDefault="00A43B4A" w:rsidP="00A43B4A">
      <w:pPr>
        <w:pStyle w:val="a8"/>
        <w:numPr>
          <w:ilvl w:val="0"/>
          <w:numId w:val="104"/>
        </w:numPr>
        <w:ind w:leftChars="0"/>
      </w:pPr>
      <w:r>
        <w:rPr>
          <w:rFonts w:hint="eastAsia"/>
        </w:rPr>
        <w:t>コンフィグファイルから以下を取得する。コンフィグから情報が取得できない場合、独自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7E748838" w14:textId="77777777" w:rsidR="00A43B4A" w:rsidRDefault="00A43B4A" w:rsidP="00A43B4A">
      <w:pPr>
        <w:pStyle w:val="a8"/>
        <w:numPr>
          <w:ilvl w:val="1"/>
          <w:numId w:val="110"/>
        </w:numPr>
        <w:ind w:leftChars="0" w:left="567" w:hanging="207"/>
      </w:pPr>
      <w:r w:rsidRPr="009B0FA7">
        <w:t>authorization</w:t>
      </w:r>
      <w:r w:rsidRPr="00E2498A">
        <w:t>.json</w:t>
      </w:r>
    </w:p>
    <w:p w14:paraId="579AC5F4" w14:textId="77777777" w:rsidR="00A43B4A" w:rsidRDefault="00A43B4A" w:rsidP="00A43B4A">
      <w:pPr>
        <w:pStyle w:val="a8"/>
        <w:numPr>
          <w:ilvl w:val="2"/>
          <w:numId w:val="104"/>
        </w:numPr>
        <w:ind w:leftChars="0"/>
      </w:pPr>
      <w:r>
        <w:rPr>
          <w:rFonts w:hint="eastAsia"/>
        </w:rPr>
        <w:t>認可サーバアクセス</w:t>
      </w:r>
      <w:r>
        <w:rPr>
          <w:rFonts w:hint="eastAsia"/>
        </w:rPr>
        <w:t>URL</w:t>
      </w:r>
      <w:r>
        <w:t>(</w:t>
      </w:r>
      <w:r w:rsidRPr="009B0FA7">
        <w:t>authorization</w:t>
      </w:r>
      <w:r w:rsidRPr="0052407B">
        <w:t>_server_url</w:t>
      </w:r>
      <w:r>
        <w:t>)</w:t>
      </w:r>
      <w:r w:rsidDel="00E06F7E">
        <w:rPr>
          <w:rFonts w:hint="eastAsia"/>
        </w:rPr>
        <w:t xml:space="preserve"> </w:t>
      </w:r>
    </w:p>
    <w:p w14:paraId="67A8F3FC" w14:textId="77777777" w:rsidR="00A43B4A" w:rsidRDefault="00A43B4A" w:rsidP="00A43B4A">
      <w:pPr>
        <w:pStyle w:val="a8"/>
        <w:numPr>
          <w:ilvl w:val="0"/>
          <w:numId w:val="104"/>
        </w:numPr>
        <w:ind w:leftChars="0"/>
      </w:pPr>
      <w:r>
        <w:rPr>
          <w:rFonts w:hint="eastAsia"/>
        </w:rPr>
        <w:t>認可サーバに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通信で</w:t>
      </w:r>
      <w:r>
        <w:rPr>
          <w:rFonts w:hint="eastAsia"/>
        </w:rPr>
        <w:t>HTTP</w:t>
      </w:r>
      <w:r>
        <w:rPr>
          <w:rFonts w:hint="eastAsia"/>
        </w:rPr>
        <w:t>リクエストを発行する。リクエストの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部に以下の値を設定する。</w:t>
      </w:r>
      <w:r>
        <w:br/>
        <w:t>token=(</w:t>
      </w:r>
      <w:r>
        <w:rPr>
          <w:rFonts w:hint="eastAsia"/>
        </w:rPr>
        <w:t>認証トークン</w:t>
      </w:r>
      <w:r>
        <w:t>)</w:t>
      </w:r>
      <w:r w:rsidRPr="00794858">
        <w:t xml:space="preserve"> </w:t>
      </w:r>
      <w:r>
        <w:t>&amp; client_id=(</w:t>
      </w:r>
      <w:r>
        <w:rPr>
          <w:rFonts w:hint="eastAsia"/>
        </w:rPr>
        <w:t>提供者コネクタ</w:t>
      </w:r>
      <w:r>
        <w:rPr>
          <w:rFonts w:hint="eastAsia"/>
        </w:rPr>
        <w:t>I</w:t>
      </w:r>
      <w:r>
        <w:t>D)&amp;</w:t>
      </w:r>
      <w:r w:rsidRPr="00794858">
        <w:rPr>
          <w:rFonts w:hint="eastAsia"/>
        </w:rPr>
        <w:t xml:space="preserve"> </w:t>
      </w:r>
      <w:r>
        <w:rPr>
          <w:rFonts w:hint="eastAsia"/>
        </w:rPr>
        <w:t>resource</w:t>
      </w:r>
      <w:r>
        <w:t>_</w:t>
      </w:r>
      <w:r>
        <w:rPr>
          <w:rFonts w:hint="eastAsia"/>
        </w:rPr>
        <w:t>u</w:t>
      </w:r>
      <w:r>
        <w:t>rl=(</w:t>
      </w:r>
      <w:r w:rsidRPr="004F1AAF">
        <w:rPr>
          <w:rFonts w:hint="eastAsia"/>
        </w:rPr>
        <w:t>リソース</w:t>
      </w:r>
      <w:r w:rsidRPr="004F1AAF">
        <w:rPr>
          <w:rFonts w:hint="eastAsia"/>
        </w:rPr>
        <w:t>URL</w:t>
      </w:r>
      <w:r>
        <w:t xml:space="preserve">) </w:t>
      </w:r>
    </w:p>
    <w:p w14:paraId="57A4FC49" w14:textId="77777777" w:rsidR="00A43B4A" w:rsidRDefault="00A43B4A" w:rsidP="00A43B4A">
      <w:pPr>
        <w:pStyle w:val="a8"/>
        <w:numPr>
          <w:ilvl w:val="0"/>
          <w:numId w:val="104"/>
        </w:numPr>
        <w:ind w:leftChars="0"/>
      </w:pPr>
      <w:r w:rsidRPr="00353A57">
        <w:rPr>
          <w:rFonts w:hint="eastAsia"/>
        </w:rPr>
        <w:t>実行結果を確認し、</w:t>
      </w:r>
      <w:r>
        <w:rPr>
          <w:rFonts w:hint="eastAsia"/>
        </w:rPr>
        <w:t>次のいずれかの処理を行う。</w:t>
      </w:r>
    </w:p>
    <w:p w14:paraId="6F6F7261" w14:textId="77777777" w:rsidR="00A43B4A" w:rsidRDefault="00A43B4A" w:rsidP="00A43B4A">
      <w:pPr>
        <w:pStyle w:val="a8"/>
        <w:numPr>
          <w:ilvl w:val="0"/>
          <w:numId w:val="52"/>
        </w:numPr>
        <w:ind w:leftChars="0" w:firstLine="6"/>
      </w:pPr>
      <w:r w:rsidRPr="00F22A8A">
        <w:rPr>
          <w:rFonts w:hint="eastAsia"/>
        </w:rPr>
        <w:t>HTTP</w:t>
      </w:r>
      <w:r w:rsidRPr="00F22A8A">
        <w:rPr>
          <w:rFonts w:hint="eastAsia"/>
        </w:rPr>
        <w:t>ステータスコードが「</w:t>
      </w:r>
      <w:r w:rsidRPr="00F22A8A">
        <w:rPr>
          <w:rFonts w:hint="eastAsia"/>
        </w:rPr>
        <w:t>2xx</w:t>
      </w:r>
      <w:r w:rsidRPr="00F22A8A">
        <w:rPr>
          <w:rFonts w:hint="eastAsia"/>
        </w:rPr>
        <w:t>」以外の場合、独自</w:t>
      </w:r>
      <w:r w:rsidRPr="00F22A8A">
        <w:rPr>
          <w:rFonts w:hint="eastAsia"/>
        </w:rPr>
        <w:t>Exception</w:t>
      </w:r>
      <w:r w:rsidRPr="00F22A8A">
        <w:rPr>
          <w:rFonts w:hint="eastAsia"/>
        </w:rPr>
        <w:t>を発生させる。</w:t>
      </w:r>
    </w:p>
    <w:p w14:paraId="2183E8BA" w14:textId="661FC0E4" w:rsidR="00A43B4A" w:rsidRDefault="00A43B4A" w:rsidP="00A43B4A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</w:t>
      </w:r>
      <w:r>
        <w:rPr>
          <w:rFonts w:hint="eastAsia"/>
        </w:rPr>
        <w:t>の場合、レスポンス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部の</w:t>
      </w:r>
      <w:r w:rsidRPr="00226D0F">
        <w:t>"</w:t>
      </w:r>
      <w:r>
        <w:t xml:space="preserve"> </w:t>
      </w:r>
      <w:r w:rsidRPr="004D3948">
        <w:t>auth-token</w:t>
      </w:r>
      <w:r w:rsidRPr="00226D0F">
        <w:t>"</w:t>
      </w:r>
      <w:r>
        <w:rPr>
          <w:rFonts w:hint="eastAsia"/>
        </w:rPr>
        <w:t>の値を取得し、認可</w:t>
      </w:r>
      <w:r w:rsidRPr="00D97FE8">
        <w:rPr>
          <w:rFonts w:hint="eastAsia"/>
        </w:rPr>
        <w:t>トークン</w:t>
      </w:r>
      <w:r>
        <w:rPr>
          <w:rFonts w:hint="eastAsia"/>
        </w:rPr>
        <w:t>とする。レスポンスに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」、ヘッダ</w:t>
      </w:r>
      <w:r w:rsidRPr="00226D0F">
        <w:t>"</w:t>
      </w:r>
      <w:r w:rsidR="007521BD" w:rsidRPr="007521BD">
        <w:t xml:space="preserve"> x-cadde-auth-token</w:t>
      </w:r>
      <w:r w:rsidRPr="00226D0F">
        <w:t>"</w:t>
      </w:r>
      <w:r>
        <w:rPr>
          <w:rFonts w:hint="eastAsia"/>
        </w:rPr>
        <w:t>に認可</w:t>
      </w:r>
      <w:r w:rsidRPr="00D97FE8">
        <w:rPr>
          <w:rFonts w:hint="eastAsia"/>
        </w:rPr>
        <w:t>トークン</w:t>
      </w:r>
      <w:r>
        <w:rPr>
          <w:rFonts w:hint="eastAsia"/>
        </w:rPr>
        <w:t>を設定し、応答を返す。</w:t>
      </w:r>
    </w:p>
    <w:p w14:paraId="5C83FA37" w14:textId="77777777" w:rsidR="00A43B4A" w:rsidRPr="00766488" w:rsidRDefault="00A43B4A" w:rsidP="00A43B4A"/>
    <w:p w14:paraId="4E22F73B" w14:textId="77777777" w:rsidR="00A43B4A" w:rsidRDefault="00A43B4A" w:rsidP="00A43B4A"/>
    <w:p w14:paraId="69A2F86F" w14:textId="1044320A" w:rsidR="00E44F0B" w:rsidRPr="00F259C7" w:rsidRDefault="008873AD" w:rsidP="00E44F0B">
      <w:pPr>
        <w:pStyle w:val="4"/>
      </w:pPr>
      <w:r>
        <w:rPr>
          <w:rFonts w:hint="eastAsia"/>
        </w:rPr>
        <w:t>認可トークン検証</w:t>
      </w:r>
    </w:p>
    <w:p w14:paraId="2C21B31C" w14:textId="06D2492A" w:rsidR="00E44F0B" w:rsidRDefault="00E44F0B" w:rsidP="00E44F0B">
      <w:pPr>
        <w:pStyle w:val="a8"/>
        <w:numPr>
          <w:ilvl w:val="0"/>
          <w:numId w:val="61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リクエストヘッダ</w:t>
      </w:r>
      <w:r w:rsidRPr="00E63CCE">
        <w:rPr>
          <w:rFonts w:hint="eastAsia"/>
        </w:rPr>
        <w:t>として、</w:t>
      </w:r>
      <w:r w:rsidR="008873AD">
        <w:rPr>
          <w:rFonts w:hint="eastAsia"/>
        </w:rPr>
        <w:t>認可</w:t>
      </w:r>
      <w:r w:rsidR="00F23085">
        <w:rPr>
          <w:rFonts w:hint="eastAsia"/>
        </w:rPr>
        <w:t>トークン</w:t>
      </w:r>
      <w:r w:rsidRPr="00E63CCE">
        <w:rPr>
          <w:rFonts w:hint="eastAsia"/>
        </w:rPr>
        <w:t>、</w:t>
      </w:r>
      <w:r w:rsidR="00AD6BFC">
        <w:rPr>
          <w:rFonts w:hint="eastAsia"/>
        </w:rPr>
        <w:t>CADDE</w:t>
      </w:r>
      <w:r w:rsidR="00AD6BFC">
        <w:rPr>
          <w:rFonts w:hint="eastAsia"/>
        </w:rPr>
        <w:t>ユーザ</w:t>
      </w:r>
      <w:r w:rsidR="00AD6BFC">
        <w:rPr>
          <w:rFonts w:hint="eastAsia"/>
        </w:rPr>
        <w:t>ID</w:t>
      </w:r>
      <w:r w:rsidR="00AD6BFC">
        <w:rPr>
          <w:rFonts w:hint="eastAsia"/>
        </w:rPr>
        <w:t>（提供者）、</w:t>
      </w:r>
      <w:r>
        <w:rPr>
          <w:rFonts w:hint="eastAsia"/>
        </w:rPr>
        <w:t>提供者コネクタ</w:t>
      </w:r>
      <w:r>
        <w:rPr>
          <w:rFonts w:hint="eastAsia"/>
        </w:rPr>
        <w:t>I</w:t>
      </w:r>
      <w:r>
        <w:t>D</w:t>
      </w:r>
      <w:r w:rsidRPr="00E63CCE">
        <w:rPr>
          <w:rFonts w:hint="eastAsia"/>
        </w:rPr>
        <w:t>、</w:t>
      </w:r>
      <w:r>
        <w:rPr>
          <w:rFonts w:hint="eastAsia"/>
        </w:rPr>
        <w:t>提供者側コネクタのシークレット</w:t>
      </w:r>
      <w:r w:rsidRPr="00E63CCE">
        <w:rPr>
          <w:rFonts w:hint="eastAsia"/>
        </w:rPr>
        <w:t>を取得する。</w:t>
      </w:r>
    </w:p>
    <w:p w14:paraId="23E10B85" w14:textId="4D76EA8F" w:rsidR="00E44F0B" w:rsidRDefault="00F23085" w:rsidP="00E44F0B">
      <w:pPr>
        <w:pStyle w:val="a8"/>
        <w:numPr>
          <w:ilvl w:val="0"/>
          <w:numId w:val="61"/>
        </w:numPr>
        <w:ind w:leftChars="0"/>
      </w:pPr>
      <w:r>
        <w:rPr>
          <w:rFonts w:hint="eastAsia"/>
        </w:rPr>
        <w:t>認証トークン</w:t>
      </w:r>
      <w:r w:rsidR="00E44F0B" w:rsidRPr="00E63CCE">
        <w:rPr>
          <w:rFonts w:hint="eastAsia"/>
        </w:rPr>
        <w:t>、</w:t>
      </w:r>
      <w:r w:rsidR="00E44F0B">
        <w:rPr>
          <w:rFonts w:hint="eastAsia"/>
        </w:rPr>
        <w:t>提供者コネクタ</w:t>
      </w:r>
      <w:r w:rsidR="00E44F0B">
        <w:rPr>
          <w:rFonts w:hint="eastAsia"/>
        </w:rPr>
        <w:t>I</w:t>
      </w:r>
      <w:r w:rsidR="00E44F0B">
        <w:t>D</w:t>
      </w:r>
      <w:r w:rsidR="00E44F0B" w:rsidRPr="00E63CCE">
        <w:rPr>
          <w:rFonts w:hint="eastAsia"/>
        </w:rPr>
        <w:t>、</w:t>
      </w:r>
      <w:r w:rsidR="00E44F0B">
        <w:rPr>
          <w:rFonts w:hint="eastAsia"/>
        </w:rPr>
        <w:t>提供者側コネクタのシークレット</w:t>
      </w:r>
      <w:r w:rsidR="00E44F0B" w:rsidRPr="00E63CCE">
        <w:rPr>
          <w:rFonts w:hint="eastAsia"/>
        </w:rPr>
        <w:t>をメッセージコード</w:t>
      </w:r>
      <w:r w:rsidR="00B9562E">
        <w:rPr>
          <w:rFonts w:hint="eastAsia"/>
        </w:rPr>
        <w:t>とともに</w:t>
      </w:r>
      <w:r w:rsidR="00E44F0B" w:rsidRPr="00E63CCE">
        <w:rPr>
          <w:rFonts w:hint="eastAsia"/>
        </w:rPr>
        <w:t>ログ出力する。</w:t>
      </w:r>
    </w:p>
    <w:p w14:paraId="7A2292AF" w14:textId="77777777" w:rsidR="00E06F7E" w:rsidRDefault="00E06F7E" w:rsidP="00E06F7E">
      <w:pPr>
        <w:pStyle w:val="a8"/>
        <w:numPr>
          <w:ilvl w:val="0"/>
          <w:numId w:val="61"/>
        </w:numPr>
        <w:ind w:leftChars="0"/>
      </w:pPr>
      <w:r>
        <w:rPr>
          <w:rFonts w:hint="eastAsia"/>
        </w:rPr>
        <w:t>コンフィグファイルから以下を取得する。コンフィグから情報が取得できない場合、独自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1B623791" w14:textId="38242EBC" w:rsidR="00E06F7E" w:rsidRDefault="009B0FA7" w:rsidP="00904C5E">
      <w:pPr>
        <w:pStyle w:val="a8"/>
        <w:numPr>
          <w:ilvl w:val="1"/>
          <w:numId w:val="110"/>
        </w:numPr>
        <w:ind w:leftChars="0" w:left="567" w:hanging="207"/>
      </w:pPr>
      <w:r w:rsidRPr="009B0FA7">
        <w:t>authorization</w:t>
      </w:r>
      <w:r w:rsidR="00E06F7E" w:rsidRPr="00E2498A">
        <w:t>.json</w:t>
      </w:r>
    </w:p>
    <w:p w14:paraId="0B83B8B3" w14:textId="57EA0E0E" w:rsidR="00E44F0B" w:rsidRDefault="009B0FA7" w:rsidP="00A97AFF">
      <w:pPr>
        <w:pStyle w:val="a8"/>
        <w:numPr>
          <w:ilvl w:val="2"/>
          <w:numId w:val="154"/>
        </w:numPr>
        <w:ind w:leftChars="0"/>
      </w:pPr>
      <w:r>
        <w:rPr>
          <w:rFonts w:hint="eastAsia"/>
        </w:rPr>
        <w:t>認可サーバアクセス</w:t>
      </w:r>
      <w:r>
        <w:rPr>
          <w:rFonts w:hint="eastAsia"/>
        </w:rPr>
        <w:t>URL</w:t>
      </w:r>
      <w:r w:rsidR="00E44F0B">
        <w:t>(</w:t>
      </w:r>
      <w:r w:rsidRPr="009B0FA7">
        <w:t>authorization</w:t>
      </w:r>
      <w:r w:rsidR="00E44F0B" w:rsidRPr="0052407B">
        <w:t>_server_url</w:t>
      </w:r>
      <w:r w:rsidR="00E44F0B">
        <w:t>)</w:t>
      </w:r>
      <w:r w:rsidR="00E06F7E" w:rsidDel="00E06F7E">
        <w:rPr>
          <w:rFonts w:hint="eastAsia"/>
        </w:rPr>
        <w:t xml:space="preserve"> </w:t>
      </w:r>
    </w:p>
    <w:p w14:paraId="57515429" w14:textId="2F33A5AB" w:rsidR="00E44F0B" w:rsidRDefault="003D3C9B" w:rsidP="00E44F0B">
      <w:pPr>
        <w:pStyle w:val="a8"/>
        <w:numPr>
          <w:ilvl w:val="0"/>
          <w:numId w:val="61"/>
        </w:numPr>
        <w:ind w:leftChars="0"/>
      </w:pPr>
      <w:r>
        <w:rPr>
          <w:rFonts w:hint="eastAsia"/>
        </w:rPr>
        <w:t>認可サーバ</w:t>
      </w:r>
      <w:r w:rsidR="00E44F0B">
        <w:rPr>
          <w:rFonts w:hint="eastAsia"/>
        </w:rPr>
        <w:t>に</w:t>
      </w:r>
      <w:r w:rsidR="00E44F0B">
        <w:rPr>
          <w:rFonts w:hint="eastAsia"/>
        </w:rPr>
        <w:t>P</w:t>
      </w:r>
      <w:r w:rsidR="00E44F0B">
        <w:t>OST</w:t>
      </w:r>
      <w:r w:rsidR="00E44F0B">
        <w:rPr>
          <w:rFonts w:hint="eastAsia"/>
        </w:rPr>
        <w:t>通信で</w:t>
      </w:r>
      <w:r w:rsidR="00E44F0B">
        <w:rPr>
          <w:rFonts w:hint="eastAsia"/>
        </w:rPr>
        <w:t>H</w:t>
      </w:r>
      <w:r w:rsidR="00E44F0B">
        <w:t>TTP</w:t>
      </w:r>
      <w:r w:rsidR="00E44F0B">
        <w:rPr>
          <w:rFonts w:hint="eastAsia"/>
        </w:rPr>
        <w:t>リクエストを発行する。リクエストの</w:t>
      </w:r>
      <w:r w:rsidR="00E44F0B">
        <w:rPr>
          <w:rFonts w:hint="eastAsia"/>
        </w:rPr>
        <w:t>b</w:t>
      </w:r>
      <w:r w:rsidR="00E44F0B">
        <w:t>ody</w:t>
      </w:r>
      <w:r w:rsidR="00E44F0B">
        <w:rPr>
          <w:rFonts w:hint="eastAsia"/>
        </w:rPr>
        <w:t>部に以下の値を設定する。</w:t>
      </w:r>
      <w:r w:rsidR="00E44F0B">
        <w:br/>
        <w:t>client_id=(</w:t>
      </w:r>
      <w:r w:rsidR="00E44F0B">
        <w:rPr>
          <w:rFonts w:hint="eastAsia"/>
        </w:rPr>
        <w:t>提供者コネクタ</w:t>
      </w:r>
      <w:r w:rsidR="00E44F0B">
        <w:rPr>
          <w:rFonts w:hint="eastAsia"/>
        </w:rPr>
        <w:t>I</w:t>
      </w:r>
      <w:r w:rsidR="00E44F0B">
        <w:t>D)&amp;client_secret=(</w:t>
      </w:r>
      <w:r w:rsidR="00E44F0B">
        <w:rPr>
          <w:rFonts w:hint="eastAsia"/>
        </w:rPr>
        <w:t>提供者側コネクタのシークレット</w:t>
      </w:r>
      <w:r w:rsidR="00E44F0B">
        <w:t>)&amp;token=(</w:t>
      </w:r>
      <w:r w:rsidR="008873AD">
        <w:rPr>
          <w:rFonts w:hint="eastAsia"/>
        </w:rPr>
        <w:t>認可</w:t>
      </w:r>
      <w:r w:rsidR="00F23085">
        <w:rPr>
          <w:rFonts w:hint="eastAsia"/>
        </w:rPr>
        <w:t>トークン</w:t>
      </w:r>
      <w:r w:rsidR="00E44F0B">
        <w:t>)</w:t>
      </w:r>
      <w:r w:rsidR="00E44F0B">
        <w:br/>
      </w:r>
    </w:p>
    <w:p w14:paraId="66169E61" w14:textId="77777777" w:rsidR="00E44F0B" w:rsidRDefault="00E44F0B" w:rsidP="00E44F0B">
      <w:pPr>
        <w:pStyle w:val="a8"/>
        <w:numPr>
          <w:ilvl w:val="0"/>
          <w:numId w:val="61"/>
        </w:numPr>
        <w:ind w:leftChars="0"/>
      </w:pPr>
      <w:r w:rsidRPr="00353A57">
        <w:rPr>
          <w:rFonts w:hint="eastAsia"/>
        </w:rPr>
        <w:t>実行結果を確認し、</w:t>
      </w:r>
      <w:r>
        <w:rPr>
          <w:rFonts w:hint="eastAsia"/>
        </w:rPr>
        <w:t>次のいずれかの処理を行う。</w:t>
      </w:r>
    </w:p>
    <w:p w14:paraId="0CC6E840" w14:textId="0E35E3E6" w:rsidR="00E44F0B" w:rsidRDefault="00E44F0B" w:rsidP="00E44F0B">
      <w:pPr>
        <w:pStyle w:val="a8"/>
        <w:numPr>
          <w:ilvl w:val="0"/>
          <w:numId w:val="52"/>
        </w:numPr>
        <w:ind w:leftChars="0" w:firstLine="6"/>
      </w:pPr>
      <w:r>
        <w:rPr>
          <w:rFonts w:hint="eastAsia"/>
        </w:rPr>
        <w:t>実行結果で</w:t>
      </w: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」以外の場合にエラーと判定する。</w:t>
      </w:r>
    </w:p>
    <w:p w14:paraId="45C8A023" w14:textId="650F045E" w:rsidR="00E44F0B" w:rsidRDefault="00E44F0B" w:rsidP="00E44F0B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lastRenderedPageBreak/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</w:t>
      </w:r>
      <w:r>
        <w:rPr>
          <w:rFonts w:hint="eastAsia"/>
        </w:rPr>
        <w:t>かつレスポンス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部の</w:t>
      </w:r>
      <w:r w:rsidRPr="00226D0F">
        <w:t>"</w:t>
      </w:r>
      <w:r>
        <w:t>active</w:t>
      </w:r>
      <w:r w:rsidRPr="00226D0F">
        <w:t>"</w:t>
      </w:r>
      <w:r>
        <w:rPr>
          <w:rFonts w:hint="eastAsia"/>
        </w:rPr>
        <w:t>の値が</w:t>
      </w:r>
      <w:r w:rsidRPr="00226D0F">
        <w:t>"</w:t>
      </w:r>
      <w:r>
        <w:t>true</w:t>
      </w:r>
      <w:r w:rsidRPr="00226D0F">
        <w:t>"</w:t>
      </w:r>
      <w:r>
        <w:rPr>
          <w:rFonts w:hint="eastAsia"/>
        </w:rPr>
        <w:t>でなかった場合、</w:t>
      </w:r>
      <w:r w:rsidRPr="00353A57">
        <w:rPr>
          <w:rFonts w:hint="eastAsia"/>
        </w:rPr>
        <w:t>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</w:t>
      </w:r>
    </w:p>
    <w:p w14:paraId="3CB44418" w14:textId="55E8FD22" w:rsidR="00E44F0B" w:rsidRDefault="00E44F0B" w:rsidP="00E44F0B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</w:t>
      </w:r>
      <w:r>
        <w:rPr>
          <w:rFonts w:hint="eastAsia"/>
        </w:rPr>
        <w:t>かつ、レスポンス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部の</w:t>
      </w:r>
      <w:r w:rsidRPr="00226D0F">
        <w:t>"</w:t>
      </w:r>
      <w:r>
        <w:t>active</w:t>
      </w:r>
      <w:r w:rsidRPr="00226D0F">
        <w:t>"</w:t>
      </w:r>
      <w:r>
        <w:rPr>
          <w:rFonts w:hint="eastAsia"/>
        </w:rPr>
        <w:t>の値が</w:t>
      </w:r>
      <w:r w:rsidRPr="00226D0F">
        <w:t>"</w:t>
      </w:r>
      <w:r>
        <w:t>true</w:t>
      </w:r>
      <w:r w:rsidRPr="00226D0F">
        <w:t>"</w:t>
      </w:r>
      <w:r>
        <w:rPr>
          <w:rFonts w:hint="eastAsia"/>
        </w:rPr>
        <w:t>の場合、レスポンス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部の</w:t>
      </w:r>
      <w:r w:rsidRPr="00226D0F">
        <w:t>"</w:t>
      </w:r>
      <w:r w:rsidRPr="005D0946">
        <w:rPr>
          <w:rFonts w:hint="eastAsia"/>
        </w:rPr>
        <w:t>username</w:t>
      </w:r>
      <w:r w:rsidRPr="00226D0F">
        <w:t>"</w:t>
      </w:r>
      <w:r>
        <w:rPr>
          <w:rFonts w:hint="eastAsia"/>
        </w:rPr>
        <w:t>の値を取得し、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（利用者）とする。レスポンスに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」、ヘッダ</w:t>
      </w:r>
      <w:r w:rsidRPr="00226D0F">
        <w:t>"</w:t>
      </w:r>
      <w:r w:rsidR="008240E6" w:rsidRPr="008240E6">
        <w:t>x-cadde-consumer-id</w:t>
      </w:r>
      <w:r w:rsidRPr="00226D0F">
        <w:t>"</w:t>
      </w:r>
      <w:r>
        <w:rPr>
          <w:rFonts w:hint="eastAsia"/>
        </w:rPr>
        <w:t>に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（利用者）を設定し、応答を返す。</w:t>
      </w:r>
    </w:p>
    <w:bookmarkEnd w:id="177"/>
    <w:p w14:paraId="6AA51D57" w14:textId="77777777" w:rsidR="00E44F0B" w:rsidRDefault="00E44F0B" w:rsidP="00E44F0B">
      <w:pPr>
        <w:rPr>
          <w:rFonts w:asciiTheme="minorHAnsi" w:hAnsiTheme="minorHAnsi"/>
        </w:rPr>
      </w:pPr>
    </w:p>
    <w:p w14:paraId="4C2C83E7" w14:textId="5F16FF24" w:rsidR="00E44F0B" w:rsidRPr="00F259C7" w:rsidRDefault="00E06F7E" w:rsidP="00E44F0B">
      <w:pPr>
        <w:pStyle w:val="4"/>
      </w:pPr>
      <w:r>
        <w:rPr>
          <w:rFonts w:hint="eastAsia"/>
          <w:kern w:val="0"/>
        </w:rPr>
        <w:t>認可</w:t>
      </w:r>
      <w:r w:rsidR="00E44F0B" w:rsidRPr="003B0C2B">
        <w:rPr>
          <w:rFonts w:hint="eastAsia"/>
          <w:kern w:val="0"/>
        </w:rPr>
        <w:t>確認</w:t>
      </w:r>
    </w:p>
    <w:p w14:paraId="62CD1952" w14:textId="2BC0F3C8" w:rsidR="00E44F0B" w:rsidRDefault="00E44F0B" w:rsidP="00E44F0B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HTTP</w:t>
      </w:r>
      <w:r>
        <w:rPr>
          <w:rFonts w:hint="eastAsia"/>
        </w:rPr>
        <w:t>リクエストヘッダ</w:t>
      </w:r>
      <w:r w:rsidRPr="00E63CCE">
        <w:rPr>
          <w:rFonts w:hint="eastAsia"/>
        </w:rPr>
        <w:t>として</w:t>
      </w:r>
      <w:r w:rsidR="00E04092">
        <w:rPr>
          <w:rFonts w:hint="eastAsia"/>
        </w:rPr>
        <w:t>、</w:t>
      </w:r>
      <w:r w:rsidR="00AD6BFC">
        <w:rPr>
          <w:rFonts w:hint="eastAsia"/>
        </w:rPr>
        <w:t>CADDE</w:t>
      </w:r>
      <w:r w:rsidR="00AD6BFC">
        <w:rPr>
          <w:rFonts w:hint="eastAsia"/>
        </w:rPr>
        <w:t>ユーザ</w:t>
      </w:r>
      <w:r w:rsidR="00AD6BFC">
        <w:rPr>
          <w:rFonts w:hint="eastAsia"/>
        </w:rPr>
        <w:t>ID</w:t>
      </w:r>
      <w:r w:rsidR="00AD6BFC">
        <w:rPr>
          <w:rFonts w:hint="eastAsia"/>
        </w:rPr>
        <w:t>（提供者）、</w:t>
      </w:r>
      <w:r w:rsidR="00144736" w:rsidRPr="0011297C">
        <w:rPr>
          <w:rFonts w:hint="eastAsia"/>
        </w:rPr>
        <w:t>提供者コネクタ</w:t>
      </w:r>
      <w:r w:rsidR="00144736" w:rsidRPr="0011297C">
        <w:rPr>
          <w:rFonts w:hint="eastAsia"/>
        </w:rPr>
        <w:t>ID</w:t>
      </w:r>
      <w:r w:rsidR="00144736" w:rsidRPr="0011297C">
        <w:rPr>
          <w:rFonts w:hint="eastAsia"/>
        </w:rPr>
        <w:t>、提供者側コネクタ</w:t>
      </w:r>
      <w:r w:rsidR="00144736">
        <w:rPr>
          <w:rFonts w:hint="eastAsia"/>
        </w:rPr>
        <w:t>のシークレット</w:t>
      </w:r>
      <w:r w:rsidR="00144736" w:rsidRPr="0011297C">
        <w:rPr>
          <w:rFonts w:hint="eastAsia"/>
        </w:rPr>
        <w:t>、</w:t>
      </w:r>
      <w:r w:rsidR="00144736" w:rsidRPr="0027145A">
        <w:rPr>
          <w:rFonts w:hint="eastAsia"/>
        </w:rPr>
        <w:t>リソース</w:t>
      </w:r>
      <w:r w:rsidR="00144736" w:rsidRPr="0027145A">
        <w:rPr>
          <w:rFonts w:hint="eastAsia"/>
        </w:rPr>
        <w:t>URL</w:t>
      </w:r>
      <w:r w:rsidR="00144736">
        <w:rPr>
          <w:rFonts w:hint="eastAsia"/>
        </w:rPr>
        <w:t>、</w:t>
      </w:r>
      <w:r w:rsidR="00144736" w:rsidRPr="004F1AAF">
        <w:rPr>
          <w:rFonts w:hint="eastAsia"/>
        </w:rPr>
        <w:t>認可トークン</w:t>
      </w:r>
      <w:r w:rsidRPr="00E63CCE">
        <w:rPr>
          <w:rFonts w:hint="eastAsia"/>
        </w:rPr>
        <w:t>を取得する。</w:t>
      </w:r>
    </w:p>
    <w:p w14:paraId="715147E9" w14:textId="2328A86E" w:rsidR="00E44F0B" w:rsidRDefault="00AD6BFC" w:rsidP="00E44F0B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（提供者）、</w:t>
      </w:r>
      <w:r w:rsidR="00144736" w:rsidRPr="0011297C">
        <w:rPr>
          <w:rFonts w:hint="eastAsia"/>
        </w:rPr>
        <w:t>提供者コネクタ</w:t>
      </w:r>
      <w:r w:rsidR="00144736" w:rsidRPr="0011297C">
        <w:rPr>
          <w:rFonts w:hint="eastAsia"/>
        </w:rPr>
        <w:t>ID</w:t>
      </w:r>
      <w:r w:rsidR="00144736" w:rsidRPr="0011297C">
        <w:rPr>
          <w:rFonts w:hint="eastAsia"/>
        </w:rPr>
        <w:t>、提供者側コネクタ</w:t>
      </w:r>
      <w:r w:rsidR="00144736">
        <w:rPr>
          <w:rFonts w:hint="eastAsia"/>
        </w:rPr>
        <w:t>のシークレット</w:t>
      </w:r>
      <w:r w:rsidR="00144736" w:rsidRPr="0011297C">
        <w:rPr>
          <w:rFonts w:hint="eastAsia"/>
        </w:rPr>
        <w:t>、</w:t>
      </w:r>
      <w:r w:rsidR="00144736" w:rsidRPr="0027145A">
        <w:rPr>
          <w:rFonts w:hint="eastAsia"/>
        </w:rPr>
        <w:t>リソース</w:t>
      </w:r>
      <w:r w:rsidR="00144736" w:rsidRPr="0027145A">
        <w:rPr>
          <w:rFonts w:hint="eastAsia"/>
        </w:rPr>
        <w:t>URL</w:t>
      </w:r>
      <w:r w:rsidR="00144736">
        <w:rPr>
          <w:rFonts w:hint="eastAsia"/>
        </w:rPr>
        <w:t>、</w:t>
      </w:r>
      <w:r w:rsidR="00144736" w:rsidRPr="004F1AAF">
        <w:rPr>
          <w:rFonts w:hint="eastAsia"/>
        </w:rPr>
        <w:t>認可トークン</w:t>
      </w:r>
      <w:r w:rsidR="00E44F0B" w:rsidRPr="00E63CCE">
        <w:rPr>
          <w:rFonts w:hint="eastAsia"/>
        </w:rPr>
        <w:t>をメッセージコード</w:t>
      </w:r>
      <w:r w:rsidR="00B9562E">
        <w:rPr>
          <w:rFonts w:hint="eastAsia"/>
        </w:rPr>
        <w:t>とともに</w:t>
      </w:r>
      <w:r w:rsidR="00E44F0B" w:rsidRPr="00E63CCE">
        <w:rPr>
          <w:rFonts w:hint="eastAsia"/>
        </w:rPr>
        <w:t>ログ出力する。</w:t>
      </w:r>
    </w:p>
    <w:p w14:paraId="6958418B" w14:textId="77777777" w:rsidR="00E06F7E" w:rsidRDefault="00E06F7E" w:rsidP="00E06F7E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コンフィグファイルから以下を取得する。コンフィグから情報が取得できない場合、独自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79D75932" w14:textId="301256FD" w:rsidR="00E06F7E" w:rsidRDefault="009B0FA7" w:rsidP="00904C5E">
      <w:pPr>
        <w:pStyle w:val="a8"/>
        <w:numPr>
          <w:ilvl w:val="1"/>
          <w:numId w:val="110"/>
        </w:numPr>
        <w:ind w:leftChars="0" w:left="567" w:hanging="207"/>
      </w:pPr>
      <w:r w:rsidRPr="009B0FA7">
        <w:t>authorization</w:t>
      </w:r>
      <w:r w:rsidR="00E06F7E" w:rsidRPr="00E2498A">
        <w:t>.json</w:t>
      </w:r>
    </w:p>
    <w:p w14:paraId="5585BBFD" w14:textId="6B595E53" w:rsidR="00E06F7E" w:rsidRDefault="009B0FA7" w:rsidP="00E06F7E">
      <w:pPr>
        <w:pStyle w:val="a8"/>
        <w:numPr>
          <w:ilvl w:val="2"/>
          <w:numId w:val="94"/>
        </w:numPr>
        <w:ind w:leftChars="0"/>
      </w:pPr>
      <w:r>
        <w:rPr>
          <w:rFonts w:hint="eastAsia"/>
        </w:rPr>
        <w:t>認可サーバアクセス</w:t>
      </w:r>
      <w:r>
        <w:rPr>
          <w:rFonts w:hint="eastAsia"/>
        </w:rPr>
        <w:t>URL</w:t>
      </w:r>
      <w:r w:rsidR="00E06F7E">
        <w:t>(</w:t>
      </w:r>
      <w:r w:rsidRPr="009B0FA7">
        <w:t>authorization</w:t>
      </w:r>
      <w:r w:rsidR="00E06F7E" w:rsidRPr="0052407B">
        <w:t>_server_url</w:t>
      </w:r>
      <w:r w:rsidR="00E06F7E">
        <w:t>)</w:t>
      </w:r>
      <w:r w:rsidR="00E06F7E" w:rsidDel="00E06F7E">
        <w:rPr>
          <w:rFonts w:hint="eastAsia"/>
        </w:rPr>
        <w:t xml:space="preserve"> </w:t>
      </w:r>
    </w:p>
    <w:p w14:paraId="0AA44222" w14:textId="1945B521" w:rsidR="00E44F0B" w:rsidRDefault="003D3C9B" w:rsidP="00E44F0B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認可サーバ</w:t>
      </w:r>
      <w:r w:rsidR="00E44F0B">
        <w:rPr>
          <w:rFonts w:hint="eastAsia"/>
        </w:rPr>
        <w:t>に</w:t>
      </w:r>
      <w:r w:rsidR="00E44F0B">
        <w:rPr>
          <w:rFonts w:hint="eastAsia"/>
        </w:rPr>
        <w:t>P</w:t>
      </w:r>
      <w:r w:rsidR="00E44F0B">
        <w:t>OST</w:t>
      </w:r>
      <w:r w:rsidR="00E44F0B">
        <w:rPr>
          <w:rFonts w:hint="eastAsia"/>
        </w:rPr>
        <w:t>通信で</w:t>
      </w:r>
      <w:r w:rsidR="00E44F0B">
        <w:rPr>
          <w:rFonts w:hint="eastAsia"/>
        </w:rPr>
        <w:t>HTTP</w:t>
      </w:r>
      <w:r w:rsidR="00E44F0B">
        <w:rPr>
          <w:rFonts w:hint="eastAsia"/>
        </w:rPr>
        <w:t>リクエストを発行する。リクエストの</w:t>
      </w:r>
      <w:r w:rsidR="00E44F0B">
        <w:rPr>
          <w:rFonts w:hint="eastAsia"/>
        </w:rPr>
        <w:t>b</w:t>
      </w:r>
      <w:r w:rsidR="00E44F0B">
        <w:t>ody</w:t>
      </w:r>
      <w:r w:rsidR="00E44F0B">
        <w:rPr>
          <w:rFonts w:hint="eastAsia"/>
        </w:rPr>
        <w:t>部に以下の値を設定する。</w:t>
      </w:r>
      <w:r w:rsidR="00E44F0B">
        <w:br/>
        <w:t>token=(</w:t>
      </w:r>
      <w:r w:rsidR="00E44F0B">
        <w:rPr>
          <w:rFonts w:hint="eastAsia"/>
        </w:rPr>
        <w:t>認可トークン</w:t>
      </w:r>
      <w:r w:rsidR="00E44F0B">
        <w:t>)</w:t>
      </w:r>
      <w:r w:rsidR="00E44F0B" w:rsidRPr="00794858">
        <w:t xml:space="preserve"> </w:t>
      </w:r>
      <w:r w:rsidR="00E44F0B">
        <w:t>&amp; client_id=(</w:t>
      </w:r>
      <w:r w:rsidR="00E44F0B">
        <w:rPr>
          <w:rFonts w:hint="eastAsia"/>
        </w:rPr>
        <w:t>提供者コネクタ</w:t>
      </w:r>
      <w:r w:rsidR="00E44F0B">
        <w:rPr>
          <w:rFonts w:hint="eastAsia"/>
        </w:rPr>
        <w:t>I</w:t>
      </w:r>
      <w:r w:rsidR="00E44F0B">
        <w:t>D)</w:t>
      </w:r>
      <w:r w:rsidR="00144736" w:rsidRPr="00144736">
        <w:t xml:space="preserve"> </w:t>
      </w:r>
      <w:r w:rsidR="00144736">
        <w:t>&amp;client_secret=(</w:t>
      </w:r>
      <w:r w:rsidR="00144736">
        <w:rPr>
          <w:rFonts w:hint="eastAsia"/>
        </w:rPr>
        <w:t>提供者側コネクタのシークレット</w:t>
      </w:r>
      <w:r w:rsidR="00144736">
        <w:t>)</w:t>
      </w:r>
      <w:r w:rsidR="00144736" w:rsidRPr="00144736">
        <w:t xml:space="preserve"> </w:t>
      </w:r>
      <w:r w:rsidR="00144736">
        <w:t>&amp;</w:t>
      </w:r>
      <w:r w:rsidR="00144736" w:rsidRPr="00794858">
        <w:rPr>
          <w:rFonts w:hint="eastAsia"/>
        </w:rPr>
        <w:t xml:space="preserve"> </w:t>
      </w:r>
      <w:r w:rsidR="00144736">
        <w:rPr>
          <w:rFonts w:hint="eastAsia"/>
        </w:rPr>
        <w:t>resource</w:t>
      </w:r>
      <w:r w:rsidR="00144736">
        <w:t>_</w:t>
      </w:r>
      <w:r w:rsidR="00144736">
        <w:rPr>
          <w:rFonts w:hint="eastAsia"/>
        </w:rPr>
        <w:t>u</w:t>
      </w:r>
      <w:r w:rsidR="00144736">
        <w:t>rl=(</w:t>
      </w:r>
      <w:r w:rsidR="00144736" w:rsidRPr="004F1AAF">
        <w:rPr>
          <w:rFonts w:hint="eastAsia"/>
        </w:rPr>
        <w:t>リソース</w:t>
      </w:r>
      <w:r w:rsidR="00144736" w:rsidRPr="004F1AAF">
        <w:rPr>
          <w:rFonts w:hint="eastAsia"/>
        </w:rPr>
        <w:t>URL</w:t>
      </w:r>
      <w:r w:rsidR="00144736">
        <w:t>)</w:t>
      </w:r>
      <w:r w:rsidR="00E44F0B">
        <w:br/>
      </w:r>
    </w:p>
    <w:p w14:paraId="5A89C7D9" w14:textId="77777777" w:rsidR="00E44F0B" w:rsidRDefault="00E44F0B" w:rsidP="00E44F0B">
      <w:pPr>
        <w:pStyle w:val="a8"/>
        <w:numPr>
          <w:ilvl w:val="0"/>
          <w:numId w:val="94"/>
        </w:numPr>
        <w:ind w:leftChars="0"/>
      </w:pPr>
      <w:r w:rsidRPr="00353A57">
        <w:rPr>
          <w:rFonts w:hint="eastAsia"/>
        </w:rPr>
        <w:t>実行結果を確認し、</w:t>
      </w:r>
      <w:r>
        <w:rPr>
          <w:rFonts w:hint="eastAsia"/>
        </w:rPr>
        <w:t>次のいずれかの処理を行う。</w:t>
      </w:r>
    </w:p>
    <w:p w14:paraId="72C4C431" w14:textId="6AD68D57" w:rsidR="00E44F0B" w:rsidRDefault="00F22A8A" w:rsidP="00481376">
      <w:pPr>
        <w:pStyle w:val="a8"/>
        <w:numPr>
          <w:ilvl w:val="1"/>
          <w:numId w:val="94"/>
        </w:numPr>
        <w:ind w:leftChars="0"/>
      </w:pPr>
      <w:r w:rsidRPr="00F22A8A">
        <w:rPr>
          <w:rFonts w:hint="eastAsia"/>
        </w:rPr>
        <w:t>HTTP</w:t>
      </w:r>
      <w:r w:rsidRPr="00F22A8A">
        <w:rPr>
          <w:rFonts w:hint="eastAsia"/>
        </w:rPr>
        <w:t>ステータスコードが「</w:t>
      </w:r>
      <w:r w:rsidRPr="00F22A8A">
        <w:rPr>
          <w:rFonts w:hint="eastAsia"/>
        </w:rPr>
        <w:t>2xx</w:t>
      </w:r>
      <w:r w:rsidRPr="00F22A8A">
        <w:rPr>
          <w:rFonts w:hint="eastAsia"/>
        </w:rPr>
        <w:t>」以外の場合、独自</w:t>
      </w:r>
      <w:r w:rsidRPr="00F22A8A">
        <w:rPr>
          <w:rFonts w:hint="eastAsia"/>
        </w:rPr>
        <w:t>Exception</w:t>
      </w:r>
      <w:r w:rsidRPr="00F22A8A">
        <w:rPr>
          <w:rFonts w:hint="eastAsia"/>
        </w:rPr>
        <w:t>を発生させる。</w:t>
      </w:r>
    </w:p>
    <w:p w14:paraId="01A78F61" w14:textId="6F515475" w:rsidR="00E44F0B" w:rsidRDefault="00E44F0B" w:rsidP="00E44F0B">
      <w:pPr>
        <w:pStyle w:val="a8"/>
        <w:numPr>
          <w:ilvl w:val="0"/>
          <w:numId w:val="52"/>
        </w:numPr>
        <w:ind w:leftChars="0" w:firstLine="6"/>
      </w:pPr>
      <w:r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</w:t>
      </w:r>
      <w:r>
        <w:rPr>
          <w:rFonts w:hint="eastAsia"/>
        </w:rPr>
        <w:t>の場合、</w:t>
      </w:r>
      <w:r w:rsidR="00AE1686">
        <w:rPr>
          <w:rFonts w:hint="eastAsia"/>
        </w:rPr>
        <w:t>以下の</w:t>
      </w:r>
      <w:r>
        <w:rPr>
          <w:rFonts w:hint="eastAsia"/>
        </w:rPr>
        <w:t>レスポンス</w:t>
      </w:r>
      <w:r w:rsidR="00AE1686">
        <w:rPr>
          <w:rFonts w:hint="eastAsia"/>
        </w:rPr>
        <w:t>ヘッダ</w:t>
      </w:r>
      <w:r>
        <w:rPr>
          <w:rFonts w:hint="eastAsia"/>
        </w:rPr>
        <w:t>部の値を取得</w:t>
      </w:r>
      <w:r w:rsidR="00AE1686">
        <w:rPr>
          <w:rFonts w:hint="eastAsia"/>
        </w:rPr>
        <w:t>し、レスポンスヘッダとする</w:t>
      </w:r>
      <w:r>
        <w:rPr>
          <w:rFonts w:hint="eastAsia"/>
        </w:rPr>
        <w:t>。レスポンスに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</w:t>
      </w:r>
      <w:r w:rsidR="00AE1686">
        <w:rPr>
          <w:rFonts w:hint="eastAsia"/>
        </w:rPr>
        <w:t>とし、レスポンスヘッダと併せて</w:t>
      </w:r>
      <w:r>
        <w:rPr>
          <w:rFonts w:hint="eastAsia"/>
        </w:rPr>
        <w:t>応答を返す。</w:t>
      </w:r>
    </w:p>
    <w:p w14:paraId="0C0B542E" w14:textId="019BB123" w:rsidR="007E1620" w:rsidRDefault="007E1620" w:rsidP="00A42A10">
      <w:pPr>
        <w:pStyle w:val="a8"/>
        <w:numPr>
          <w:ilvl w:val="1"/>
          <w:numId w:val="158"/>
        </w:numPr>
        <w:ind w:leftChars="0" w:left="1276"/>
      </w:pPr>
      <w:r>
        <w:rPr>
          <w:rFonts w:hint="eastAsia"/>
        </w:rPr>
        <w:t>取引</w:t>
      </w:r>
      <w:r>
        <w:rPr>
          <w:rFonts w:hint="eastAsia"/>
        </w:rPr>
        <w:t>ID</w:t>
      </w:r>
      <w:r>
        <w:br/>
      </w:r>
      <w:r>
        <w:rPr>
          <w:rFonts w:hint="eastAsia"/>
        </w:rPr>
        <w:t>レスポンスヘッダ</w:t>
      </w:r>
      <w:r>
        <w:rPr>
          <w:rFonts w:hint="eastAsia"/>
        </w:rPr>
        <w:t>"</w:t>
      </w:r>
      <w:r w:rsidR="00AC5C09">
        <w:rPr>
          <w:rFonts w:hint="eastAsia"/>
        </w:rPr>
        <w:t>x-cadde-contract-id</w:t>
      </w:r>
      <w:r>
        <w:rPr>
          <w:rFonts w:hint="eastAsia"/>
        </w:rPr>
        <w:t>"</w:t>
      </w:r>
      <w:r>
        <w:rPr>
          <w:rFonts w:hint="eastAsia"/>
        </w:rPr>
        <w:t>とする。</w:t>
      </w:r>
    </w:p>
    <w:p w14:paraId="29A916F2" w14:textId="5001F757" w:rsidR="007E1620" w:rsidRDefault="007E1620" w:rsidP="00A42A10">
      <w:pPr>
        <w:pStyle w:val="a8"/>
        <w:numPr>
          <w:ilvl w:val="1"/>
          <w:numId w:val="158"/>
        </w:numPr>
        <w:ind w:leftChars="0" w:left="1276"/>
      </w:pPr>
      <w:r>
        <w:rPr>
          <w:rFonts w:hint="eastAsia"/>
        </w:rPr>
        <w:t>契約形態</w:t>
      </w:r>
      <w:r>
        <w:br/>
      </w:r>
      <w:r>
        <w:rPr>
          <w:rFonts w:hint="eastAsia"/>
        </w:rPr>
        <w:t>レスポンスヘッダ</w:t>
      </w:r>
      <w:r>
        <w:rPr>
          <w:rFonts w:hint="eastAsia"/>
        </w:rPr>
        <w:t>"x-cadde-contract-type"</w:t>
      </w:r>
      <w:r>
        <w:rPr>
          <w:rFonts w:hint="eastAsia"/>
        </w:rPr>
        <w:t>とする。</w:t>
      </w:r>
    </w:p>
    <w:p w14:paraId="30D4CFA2" w14:textId="708EAA6E" w:rsidR="00AE1686" w:rsidRDefault="007E1620" w:rsidP="00A42A10">
      <w:pPr>
        <w:pStyle w:val="a8"/>
        <w:numPr>
          <w:ilvl w:val="1"/>
          <w:numId w:val="158"/>
        </w:numPr>
        <w:ind w:leftChars="0" w:left="1276"/>
        <w:jc w:val="left"/>
      </w:pPr>
      <w:r w:rsidRPr="00256983">
        <w:rPr>
          <w:rFonts w:hint="eastAsia"/>
        </w:rPr>
        <w:t>契約管理サービス</w:t>
      </w:r>
      <w:r w:rsidRPr="00256983">
        <w:rPr>
          <w:rFonts w:hint="eastAsia"/>
        </w:rPr>
        <w:t>URL</w:t>
      </w:r>
      <w:r>
        <w:br/>
      </w:r>
      <w:r>
        <w:rPr>
          <w:rFonts w:hint="eastAsia"/>
        </w:rPr>
        <w:t>レスポンスヘッダ</w:t>
      </w:r>
      <w:r>
        <w:rPr>
          <w:rFonts w:hint="eastAsia"/>
        </w:rPr>
        <w:t>"x-cadde-contract-management-service</w:t>
      </w:r>
      <w:r w:rsidR="00051C25">
        <w:rPr>
          <w:rFonts w:hint="eastAsia"/>
        </w:rPr>
        <w:t>-</w:t>
      </w:r>
      <w:r>
        <w:rPr>
          <w:rFonts w:hint="eastAsia"/>
        </w:rPr>
        <w:t>url"</w:t>
      </w:r>
      <w:r>
        <w:rPr>
          <w:rFonts w:hint="eastAsia"/>
        </w:rPr>
        <w:t>とする。</w:t>
      </w:r>
    </w:p>
    <w:p w14:paraId="3DA9D4C9" w14:textId="3256B4F6" w:rsidR="00997039" w:rsidRDefault="00997039" w:rsidP="00A42A10">
      <w:pPr>
        <w:jc w:val="left"/>
      </w:pPr>
    </w:p>
    <w:p w14:paraId="4910E43F" w14:textId="77777777" w:rsidR="00E44F0B" w:rsidRDefault="00E44F0B" w:rsidP="00E44F0B">
      <w:pPr>
        <w:pStyle w:val="3"/>
        <w:rPr>
          <w:rFonts w:asciiTheme="minorHAnsi" w:hAnsiTheme="minorHAnsi"/>
        </w:rPr>
      </w:pPr>
      <w:bookmarkStart w:id="178" w:name="_Toc108540612"/>
      <w:r w:rsidRPr="00246EBC">
        <w:rPr>
          <w:rFonts w:asciiTheme="minorHAnsi" w:hAnsiTheme="minorHAnsi"/>
        </w:rPr>
        <w:t>出力ログ</w:t>
      </w:r>
      <w:bookmarkEnd w:id="178"/>
    </w:p>
    <w:p w14:paraId="47848010" w14:textId="77777777" w:rsidR="00A550B4" w:rsidRDefault="00A550B4" w:rsidP="00A550B4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p w14:paraId="4FEE1686" w14:textId="720C7A3C" w:rsidR="00E44F0B" w:rsidRDefault="00E44F0B" w:rsidP="00E44F0B">
      <w:pPr>
        <w:widowControl/>
        <w:jc w:val="left"/>
        <w:rPr>
          <w:rFonts w:asciiTheme="minorHAnsi" w:hAnsiTheme="minorHAnsi"/>
        </w:rPr>
      </w:pPr>
    </w:p>
    <w:p w14:paraId="63BA541F" w14:textId="77777777" w:rsidR="004F70BA" w:rsidRPr="00F94624" w:rsidRDefault="004F70BA" w:rsidP="00E44F0B">
      <w:pPr>
        <w:widowControl/>
        <w:jc w:val="left"/>
        <w:rPr>
          <w:rFonts w:asciiTheme="minorHAnsi" w:hAnsiTheme="minorHAnsi"/>
        </w:rPr>
      </w:pPr>
    </w:p>
    <w:p w14:paraId="7BE2F74E" w14:textId="77777777" w:rsidR="00E44F0B" w:rsidRDefault="00E44F0B" w:rsidP="00E44F0B">
      <w:pPr>
        <w:widowControl/>
        <w:jc w:val="left"/>
        <w:rPr>
          <w:rFonts w:asciiTheme="minorHAnsi" w:hAnsiTheme="minorHAnsi"/>
        </w:rPr>
        <w:sectPr w:rsidR="00E44F0B" w:rsidSect="000275DD">
          <w:footerReference w:type="default" r:id="rId19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r>
        <w:rPr>
          <w:rFonts w:asciiTheme="minorHAnsi" w:hAnsiTheme="minorHAnsi"/>
        </w:rPr>
        <w:lastRenderedPageBreak/>
        <w:br w:type="page"/>
      </w:r>
    </w:p>
    <w:p w14:paraId="174EBA73" w14:textId="77777777" w:rsidR="00091F7B" w:rsidRDefault="00C054BC" w:rsidP="00C054BC">
      <w:pPr>
        <w:pStyle w:val="1"/>
        <w:rPr>
          <w:rFonts w:asciiTheme="minorHAnsi" w:hAnsiTheme="minorHAnsi"/>
        </w:rPr>
      </w:pPr>
      <w:bookmarkStart w:id="179" w:name="_Toc108540613"/>
      <w:r>
        <w:rPr>
          <w:rFonts w:asciiTheme="minorHAnsi" w:hAnsiTheme="minorHAnsi" w:hint="eastAsia"/>
        </w:rPr>
        <w:lastRenderedPageBreak/>
        <w:t>カタログ</w:t>
      </w:r>
      <w:r w:rsidR="00D964EE">
        <w:rPr>
          <w:rFonts w:asciiTheme="minorHAnsi" w:hAnsiTheme="minorHAnsi" w:hint="eastAsia"/>
        </w:rPr>
        <w:t>検索</w:t>
      </w:r>
      <w:r w:rsidR="009C5F32">
        <w:rPr>
          <w:rFonts w:asciiTheme="minorHAnsi" w:hAnsiTheme="minorHAnsi" w:hint="eastAsia"/>
        </w:rPr>
        <w:t>I/F</w:t>
      </w:r>
      <w:r>
        <w:rPr>
          <w:rFonts w:asciiTheme="minorHAnsi" w:hAnsiTheme="minorHAnsi" w:hint="eastAsia"/>
        </w:rPr>
        <w:t>サブシステム</w:t>
      </w:r>
      <w:bookmarkEnd w:id="179"/>
    </w:p>
    <w:p w14:paraId="3C443B90" w14:textId="3ED54898" w:rsidR="00C054BC" w:rsidRPr="00E15268" w:rsidRDefault="00C054BC" w:rsidP="00091F7B">
      <w:pPr>
        <w:pStyle w:val="2"/>
      </w:pPr>
      <w:bookmarkStart w:id="180" w:name="_Toc108540614"/>
      <w:r>
        <w:rPr>
          <w:rFonts w:hint="eastAsia"/>
        </w:rPr>
        <w:t>内部仕様</w:t>
      </w:r>
      <w:bookmarkEnd w:id="180"/>
    </w:p>
    <w:p w14:paraId="20ADD9EF" w14:textId="77777777" w:rsidR="00C054BC" w:rsidRDefault="00C054BC" w:rsidP="00091F7B">
      <w:pPr>
        <w:pStyle w:val="3"/>
      </w:pPr>
      <w:bookmarkStart w:id="181" w:name="_Toc108540615"/>
      <w:r>
        <w:rPr>
          <w:rFonts w:hint="eastAsia"/>
        </w:rPr>
        <w:t>システム構成</w:t>
      </w:r>
      <w:bookmarkEnd w:id="181"/>
    </w:p>
    <w:p w14:paraId="488E5867" w14:textId="77777777" w:rsidR="00C054BC" w:rsidRDefault="00C054BC" w:rsidP="00C054BC">
      <w:r>
        <w:rPr>
          <w:rFonts w:hint="eastAsia"/>
        </w:rPr>
        <w:t>システム構成を記載する。</w:t>
      </w:r>
    </w:p>
    <w:p w14:paraId="17E23233" w14:textId="77777777" w:rsidR="00C054BC" w:rsidRDefault="00C054BC" w:rsidP="00C054BC"/>
    <w:p w14:paraId="5BAC8CA4" w14:textId="77777777" w:rsidR="00C054BC" w:rsidRDefault="00C054BC" w:rsidP="00C054BC">
      <w:r>
        <w:rPr>
          <w:noProof/>
        </w:rPr>
        <mc:AlternateContent>
          <mc:Choice Requires="wpc">
            <w:drawing>
              <wp:inline distT="0" distB="0" distL="0" distR="0" wp14:anchorId="31C324FD" wp14:editId="2E138061">
                <wp:extent cx="6200775" cy="4137025"/>
                <wp:effectExtent l="0" t="0" r="28575" b="15875"/>
                <wp:docPr id="20" name="キャンバス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g:wgp>
                        <wpg:cNvPr id="36" name="グループ化 36"/>
                        <wpg:cNvGrpSpPr/>
                        <wpg:grpSpPr>
                          <a:xfrm>
                            <a:off x="3898778" y="75555"/>
                            <a:ext cx="2185060" cy="1086495"/>
                            <a:chOff x="2262247" y="75555"/>
                            <a:chExt cx="2185060" cy="1086495"/>
                          </a:xfrm>
                        </wpg:grpSpPr>
                        <wps:wsp>
                          <wps:cNvPr id="1" name="正方形/長方形 1"/>
                          <wps:cNvSpPr/>
                          <wps:spPr>
                            <a:xfrm>
                              <a:off x="2418490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96D2D5" w14:textId="77777777" w:rsidR="00CE25B9" w:rsidRDefault="00CE25B9" w:rsidP="00C054BC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正方形/長方形 2"/>
                          <wps:cNvSpPr/>
                          <wps:spPr>
                            <a:xfrm>
                              <a:off x="2418490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0C8291" w14:textId="77777777" w:rsidR="00CE25B9" w:rsidRDefault="00CE25B9" w:rsidP="00C054B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矢印コネクタ 3"/>
                          <wps:cNvCnPr/>
                          <wps:spPr>
                            <a:xfrm flipV="1">
                              <a:off x="2380390" y="88934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テキスト ボックス 4"/>
                          <wps:cNvSpPr txBox="1"/>
                          <wps:spPr>
                            <a:xfrm>
                              <a:off x="2262247" y="75555"/>
                              <a:ext cx="2185060" cy="1086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40DD76" w14:textId="77777777" w:rsidR="00CE25B9" w:rsidRDefault="00CE25B9" w:rsidP="00C054B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257CE437" w14:textId="77777777" w:rsidR="00CE25B9" w:rsidRDefault="00CE25B9" w:rsidP="00C054B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434BDEA2" w14:textId="77777777" w:rsidR="00CE25B9" w:rsidRDefault="00CE25B9" w:rsidP="00C054B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50A8BFB9" w14:textId="19FEA1FB" w:rsidR="00CE25B9" w:rsidRDefault="00CE25B9" w:rsidP="00C054B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 w:rsidR="00832246">
                                  <w:t>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" name="正方形/長方形 5"/>
                        <wps:cNvSpPr/>
                        <wps:spPr>
                          <a:xfrm>
                            <a:off x="298753" y="2154532"/>
                            <a:ext cx="742950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3C303" w14:textId="59943F18" w:rsidR="00CE25B9" w:rsidRDefault="00CE25B9" w:rsidP="00C054BC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カタログ</w:t>
                              </w:r>
                            </w:p>
                            <w:p w14:paraId="21DD4234" w14:textId="5A595EBA" w:rsidR="00CE25B9" w:rsidRDefault="00CE25B9" w:rsidP="00C054BC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検索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40417EE3" w14:textId="77777777" w:rsidR="00CE25B9" w:rsidRPr="00F173A1" w:rsidRDefault="00CE25B9" w:rsidP="00C054B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507155" y="2217696"/>
                            <a:ext cx="1041302" cy="133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2E7B7" w14:textId="77777777" w:rsidR="00CE25B9" w:rsidRDefault="00CE25B9" w:rsidP="00C054BC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カタログ</w:t>
                              </w:r>
                            </w:p>
                            <w:p w14:paraId="3D29712B" w14:textId="27C33E61" w:rsidR="00CE25B9" w:rsidRDefault="00CE25B9" w:rsidP="00C054BC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検索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79E74713" w14:textId="77777777" w:rsidR="00CE25B9" w:rsidRPr="00F173A1" w:rsidRDefault="00CE25B9" w:rsidP="00C054B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4918917" y="2154656"/>
                            <a:ext cx="1028700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2290A" w14:textId="77777777" w:rsidR="00CE25B9" w:rsidRDefault="00CE25B9" w:rsidP="00C054BC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68ED369A" w14:textId="77777777" w:rsidR="00CE25B9" w:rsidRDefault="00CE25B9" w:rsidP="00C054BC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6F54A735" w14:textId="77777777" w:rsidR="00CE25B9" w:rsidRDefault="00CE25B9" w:rsidP="00C054B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01880" y="1552576"/>
                            <a:ext cx="2060368" cy="2274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238125" y="1581521"/>
                            <a:ext cx="1543050" cy="596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C16AD" w14:textId="5B880E67" w:rsidR="00CE25B9" w:rsidRDefault="00CE25B9" w:rsidP="00C054BC">
                              <w:r>
                                <w:rPr>
                                  <w:rFonts w:hint="eastAsia"/>
                                </w:rPr>
                                <w:t>利用者側コネクタ</w:t>
                              </w:r>
                            </w:p>
                            <w:p w14:paraId="69CEA8BC" w14:textId="77777777" w:rsidR="00CE25B9" w:rsidRDefault="00CE25B9" w:rsidP="00C054BC"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テキスト ボックス 170"/>
                        <wps:cNvSpPr txBox="1"/>
                        <wps:spPr>
                          <a:xfrm>
                            <a:off x="1133475" y="2130721"/>
                            <a:ext cx="1181821" cy="438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6BEA2" w14:textId="5EF282EE" w:rsidR="00CE25B9" w:rsidRDefault="00CE25B9" w:rsidP="000D1AA8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カタログ</w:t>
                              </w:r>
                            </w:p>
                            <w:p w14:paraId="131AA1D9" w14:textId="3DEDF1CD" w:rsidR="00CE25B9" w:rsidRDefault="00CE25B9" w:rsidP="000D1AA8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テキスト ボックス 170"/>
                        <wps:cNvSpPr txBox="1"/>
                        <wps:spPr>
                          <a:xfrm>
                            <a:off x="1133475" y="3083220"/>
                            <a:ext cx="137368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EBE5BF" w14:textId="5759ACFD" w:rsidR="00CE25B9" w:rsidRPr="006114E0" w:rsidRDefault="00CE25B9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2418490" y="1552577"/>
                            <a:ext cx="3667125" cy="22753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線矢印コネクタ 15"/>
                        <wps:cNvCnPr/>
                        <wps:spPr>
                          <a:xfrm flipV="1">
                            <a:off x="3548457" y="2604411"/>
                            <a:ext cx="1357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矢印コネクタ 16"/>
                        <wps:cNvCnPr/>
                        <wps:spPr>
                          <a:xfrm flipH="1">
                            <a:off x="3574217" y="3427721"/>
                            <a:ext cx="133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2437305" y="1552577"/>
                            <a:ext cx="257198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41B4EB" w14:textId="77777777" w:rsidR="00CE25B9" w:rsidRDefault="00CE25B9" w:rsidP="00C054BC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矢印コネクタ 18"/>
                        <wps:cNvCnPr/>
                        <wps:spPr>
                          <a:xfrm>
                            <a:off x="1066779" y="2584110"/>
                            <a:ext cx="14403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矢印コネクタ 19"/>
                        <wps:cNvCnPr/>
                        <wps:spPr>
                          <a:xfrm flipH="1">
                            <a:off x="1041703" y="3397545"/>
                            <a:ext cx="14919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テキスト ボックス 170"/>
                        <wps:cNvSpPr txBox="1"/>
                        <wps:spPr>
                          <a:xfrm>
                            <a:off x="3574217" y="2125935"/>
                            <a:ext cx="1119768" cy="45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BB00C0" w14:textId="346B4926" w:rsidR="00CE25B9" w:rsidRDefault="00CE25B9" w:rsidP="000D1AA8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カタログ</w:t>
                              </w:r>
                            </w:p>
                            <w:p w14:paraId="35188477" w14:textId="106C5BFA" w:rsidR="00CE25B9" w:rsidRDefault="00CE25B9" w:rsidP="000D1AA8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テキスト ボックス 170"/>
                        <wps:cNvSpPr txBox="1"/>
                        <wps:spPr>
                          <a:xfrm>
                            <a:off x="3600450" y="3056550"/>
                            <a:ext cx="1266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C4970C" w14:textId="77777777" w:rsidR="00CE25B9" w:rsidRDefault="00CE25B9" w:rsidP="000D1A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C324FD" id="キャンバス 20" o:spid="_x0000_s1217" editas="canvas" style="width:488.25pt;height:325.75pt;mso-position-horizontal-relative:char;mso-position-vertical-relative:line" coordsize="62007,4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">
                <v:shape id="_x0000_s1218" type="#_x0000_t75" style="position:absolute;width:62007;height:41370;visibility:visible;mso-wrap-style:square" filled="t" stroked="t" strokecolor="black [3200]">
                  <v:fill o:detectmouseclick="t"/>
                  <v:path o:connecttype="none"/>
                </v:shape>
                <v:group id="グループ化 36" o:spid="_x0000_s1219" style="position:absolute;left:38987;top:755;width:21851;height:10865" coordorigin="22622,755" coordsize="21850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正方形/長方形 1" o:spid="_x0000_s1220" style="position:absolute;left:24184;top:3654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<v:textbox>
                      <w:txbxContent>
                        <w:p w14:paraId="1796D2D5" w14:textId="77777777" w:rsidR="00CE25B9" w:rsidRDefault="00CE25B9" w:rsidP="00C054BC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2" o:spid="_x0000_s1221" style="position:absolute;left:24184;top:6124;width:390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  <v:textbox>
                      <w:txbxContent>
                        <w:p w14:paraId="270C8291" w14:textId="77777777" w:rsidR="00CE25B9" w:rsidRDefault="00CE25B9" w:rsidP="00C054B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3" o:spid="_x0000_s1222" type="#_x0000_t32" style="position:absolute;left:23803;top:8893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  <v:stroke endarrow="block" joinstyle="miter"/>
                  </v:shape>
                  <v:shape id="テキスト ボックス 4" o:spid="_x0000_s1223" type="#_x0000_t202" style="position:absolute;left:22622;top:755;width:21851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" filled="f" strokeweight=".5pt">
                    <v:textbox>
                      <w:txbxContent>
                        <w:p w14:paraId="7A40DD76" w14:textId="77777777" w:rsidR="00CE25B9" w:rsidRDefault="00CE25B9" w:rsidP="00C054B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257CE437" w14:textId="77777777" w:rsidR="00CE25B9" w:rsidRDefault="00CE25B9" w:rsidP="00C054B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434BDEA2" w14:textId="77777777" w:rsidR="00CE25B9" w:rsidRDefault="00CE25B9" w:rsidP="00C054B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50A8BFB9" w14:textId="19FEA1FB" w:rsidR="00CE25B9" w:rsidRDefault="00CE25B9" w:rsidP="00C054B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 w:rsidR="00832246">
                            <w:t>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5" o:spid="_x0000_s1224" style="position:absolute;left:2987;top:21545;width:7430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<v:textbox>
                    <w:txbxContent>
                      <w:p w14:paraId="6883C303" w14:textId="59943F18" w:rsidR="00CE25B9" w:rsidRDefault="00CE25B9" w:rsidP="00C054BC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カタログ</w:t>
                        </w:r>
                      </w:p>
                      <w:p w14:paraId="21DD4234" w14:textId="5A595EBA" w:rsidR="00CE25B9" w:rsidRDefault="00CE25B9" w:rsidP="00C054BC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検索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40417EE3" w14:textId="77777777" w:rsidR="00CE25B9" w:rsidRPr="00F173A1" w:rsidRDefault="00CE25B9" w:rsidP="00C054B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6" o:spid="_x0000_s1225" style="position:absolute;left:25071;top:22176;width:10413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3152E7B7" w14:textId="77777777" w:rsidR="00CE25B9" w:rsidRDefault="00CE25B9" w:rsidP="00C054BC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カタログ</w:t>
                        </w:r>
                      </w:p>
                      <w:p w14:paraId="3D29712B" w14:textId="27C33E61" w:rsidR="00CE25B9" w:rsidRDefault="00CE25B9" w:rsidP="00C054BC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検索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79E74713" w14:textId="77777777" w:rsidR="00CE25B9" w:rsidRPr="00F173A1" w:rsidRDefault="00CE25B9" w:rsidP="00C054B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7" o:spid="_x0000_s1226" style="position:absolute;left:49189;top:21546;width:1028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4d78 [1604]" strokeweight="1pt">
                  <v:textbox>
                    <w:txbxContent>
                      <w:p w14:paraId="3702290A" w14:textId="77777777" w:rsidR="00CE25B9" w:rsidRDefault="00CE25B9" w:rsidP="00C054BC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68ED369A" w14:textId="77777777" w:rsidR="00CE25B9" w:rsidRDefault="00CE25B9" w:rsidP="00C054BC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6F54A735" w14:textId="77777777" w:rsidR="00CE25B9" w:rsidRDefault="00CE25B9" w:rsidP="00C054B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8" o:spid="_x0000_s1227" style="position:absolute;left:2018;top:15525;width:20604;height:2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/>
                <v:shape id="テキスト ボックス 9" o:spid="_x0000_s1228" type="#_x0000_t202" style="position:absolute;left:2381;top:15815;width:15430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B0C16AD" w14:textId="5B880E67" w:rsidR="00CE25B9" w:rsidRDefault="00CE25B9" w:rsidP="00C054BC">
                        <w:r>
                          <w:rPr>
                            <w:rFonts w:hint="eastAsia"/>
                          </w:rPr>
                          <w:t>利用者側コネクタ</w:t>
                        </w:r>
                      </w:p>
                      <w:p w14:paraId="69CEA8BC" w14:textId="77777777" w:rsidR="00CE25B9" w:rsidRDefault="00CE25B9" w:rsidP="00C054BC"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テキスト ボックス 170" o:spid="_x0000_s1229" type="#_x0000_t202" style="position:absolute;left:11334;top:21307;width:1181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296BEA2" w14:textId="5EF282EE" w:rsidR="00CE25B9" w:rsidRDefault="00CE25B9" w:rsidP="000D1AA8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カタログ</w:t>
                        </w:r>
                      </w:p>
                      <w:p w14:paraId="131AA1D9" w14:textId="3DEDF1CD" w:rsidR="00CE25B9" w:rsidRDefault="00CE25B9" w:rsidP="000D1AA8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検索</w:t>
                        </w:r>
                      </w:p>
                    </w:txbxContent>
                  </v:textbox>
                </v:shape>
                <v:shape id="テキスト ボックス 170" o:spid="_x0000_s1230" type="#_x0000_t202" style="position:absolute;left:11334;top:30832;width:1373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8EBE5BF" w14:textId="5759ACFD" w:rsidR="00CE25B9" w:rsidRPr="006114E0" w:rsidRDefault="00CE25B9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検索結果</w:t>
                        </w:r>
                      </w:p>
                    </w:txbxContent>
                  </v:textbox>
                </v:shape>
                <v:rect id="正方形/長方形 14" o:spid="_x0000_s1231" style="position:absolute;left:24184;top:15525;width:36672;height:2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4d78 [1604]" strokeweight="1pt"/>
                <v:shape id="直線矢印コネクタ 15" o:spid="_x0000_s1232" type="#_x0000_t32" style="position:absolute;left:35484;top:26044;width:135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16" o:spid="_x0000_s1233" type="#_x0000_t32" style="position:absolute;left:35742;top:34277;width:1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 id="テキスト ボックス 17" o:spid="_x0000_s1234" type="#_x0000_t202" style="position:absolute;left:24373;top:15525;width:25719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941B4EB" w14:textId="77777777" w:rsidR="00CE25B9" w:rsidRDefault="00CE25B9" w:rsidP="00C054BC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18" o:spid="_x0000_s1235" type="#_x0000_t32" style="position:absolute;left:10667;top:25841;width:144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9" o:spid="_x0000_s1236" type="#_x0000_t32" style="position:absolute;left:10417;top:33975;width:149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170" o:spid="_x0000_s1237" type="#_x0000_t202" style="position:absolute;left:35742;top:21259;width:11197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14:paraId="24BB00C0" w14:textId="346B4926" w:rsidR="00CE25B9" w:rsidRDefault="00CE25B9" w:rsidP="000D1AA8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カタログ</w:t>
                        </w:r>
                      </w:p>
                      <w:p w14:paraId="35188477" w14:textId="106C5BFA" w:rsidR="00CE25B9" w:rsidRDefault="00CE25B9" w:rsidP="000D1AA8">
                        <w:pPr>
                          <w:snapToGrid w:val="0"/>
                          <w:jc w:val="center"/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検索</w:t>
                        </w:r>
                      </w:p>
                    </w:txbxContent>
                  </v:textbox>
                </v:shape>
                <v:shape id="テキスト ボックス 170" o:spid="_x0000_s1238" type="#_x0000_t202" style="position:absolute;left:36004;top:30565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63C4970C" w14:textId="77777777" w:rsidR="00CE25B9" w:rsidRDefault="00CE25B9" w:rsidP="000D1A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検索結果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9C5FAD" w14:textId="77777777" w:rsidR="00C054BC" w:rsidRDefault="00C054BC" w:rsidP="00C054BC"/>
    <w:p w14:paraId="5B0F1922" w14:textId="35AE0B06" w:rsidR="00C054BC" w:rsidRPr="00A6260C" w:rsidRDefault="00C054BC" w:rsidP="00C054BC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６．１．１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6D440A69" w14:textId="0CBA9B56" w:rsidR="00E629DD" w:rsidRDefault="00E629DD">
      <w:pPr>
        <w:widowControl/>
        <w:jc w:val="left"/>
      </w:pPr>
    </w:p>
    <w:p w14:paraId="4B475CB3" w14:textId="77777777" w:rsidR="00364A03" w:rsidRDefault="00364A03">
      <w:pPr>
        <w:widowControl/>
        <w:jc w:val="left"/>
      </w:pPr>
    </w:p>
    <w:p w14:paraId="128025A2" w14:textId="77777777" w:rsidR="00C054BC" w:rsidRDefault="00C054BC" w:rsidP="00091F7B">
      <w:pPr>
        <w:pStyle w:val="3"/>
      </w:pPr>
      <w:bookmarkStart w:id="182" w:name="_Toc68616534"/>
      <w:bookmarkStart w:id="183" w:name="_Toc68616535"/>
      <w:bookmarkStart w:id="184" w:name="_Toc68616536"/>
      <w:bookmarkStart w:id="185" w:name="_Toc68616537"/>
      <w:bookmarkStart w:id="186" w:name="_Toc68616538"/>
      <w:bookmarkStart w:id="187" w:name="_Toc68616544"/>
      <w:bookmarkStart w:id="188" w:name="_Toc68616549"/>
      <w:bookmarkStart w:id="189" w:name="_Toc68616554"/>
      <w:bookmarkStart w:id="190" w:name="_Toc68616559"/>
      <w:bookmarkStart w:id="191" w:name="_Toc68616564"/>
      <w:bookmarkStart w:id="192" w:name="_Toc68616565"/>
      <w:bookmarkStart w:id="193" w:name="_Toc68616566"/>
      <w:bookmarkStart w:id="194" w:name="_Toc68616572"/>
      <w:bookmarkStart w:id="195" w:name="_Toc68616577"/>
      <w:bookmarkStart w:id="196" w:name="_Toc68616582"/>
      <w:bookmarkStart w:id="197" w:name="_Toc68616587"/>
      <w:bookmarkStart w:id="198" w:name="_Toc68616592"/>
      <w:bookmarkStart w:id="199" w:name="_Toc68616597"/>
      <w:bookmarkStart w:id="200" w:name="_Toc108540616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r>
        <w:rPr>
          <w:rFonts w:hint="eastAsia"/>
        </w:rPr>
        <w:t>公開インタフェース</w:t>
      </w:r>
      <w:bookmarkEnd w:id="200"/>
    </w:p>
    <w:p w14:paraId="59306C9A" w14:textId="6C53CD63" w:rsidR="00C054BC" w:rsidRPr="00CD643C" w:rsidRDefault="00C054BC" w:rsidP="00C054BC">
      <w:r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8</w:t>
      </w:r>
      <w:r w:rsidR="008F7BEA" w:rsidRPr="008F7BEA">
        <w:rPr>
          <w:rFonts w:hint="eastAsia"/>
        </w:rPr>
        <w:t>_</w:t>
      </w:r>
      <w:r w:rsidR="008F7BEA" w:rsidRPr="008F7BEA">
        <w:rPr>
          <w:rFonts w:hint="eastAsia"/>
        </w:rPr>
        <w:t>提供者</w:t>
      </w:r>
      <w:r w:rsidR="008F7BEA" w:rsidRPr="008F7BEA">
        <w:rPr>
          <w:rFonts w:hint="eastAsia"/>
        </w:rPr>
        <w:t>_</w:t>
      </w:r>
      <w:r w:rsidR="008F7BEA" w:rsidRPr="008F7BEA">
        <w:rPr>
          <w:rFonts w:hint="eastAsia"/>
        </w:rPr>
        <w:t>カタログ</w:t>
      </w:r>
      <w:r w:rsidR="004D7FF8">
        <w:rPr>
          <w:rFonts w:hint="eastAsia"/>
        </w:rPr>
        <w:t>検索</w:t>
      </w:r>
      <w:r w:rsidR="008F7BEA" w:rsidRPr="008F7BEA">
        <w:rPr>
          <w:rFonts w:hint="eastAsia"/>
        </w:rPr>
        <w:t>IF.html</w:t>
      </w:r>
      <w:r w:rsidRPr="00C054BC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4DE149CF" w14:textId="77777777" w:rsidR="00EC19E3" w:rsidRPr="006E367D" w:rsidRDefault="00EC19E3" w:rsidP="00EC19E3"/>
    <w:p w14:paraId="56D9781E" w14:textId="77777777" w:rsidR="00EC19E3" w:rsidRDefault="00EC19E3" w:rsidP="00091F7B">
      <w:pPr>
        <w:pStyle w:val="3"/>
      </w:pPr>
      <w:bookmarkStart w:id="201" w:name="_Toc108540617"/>
      <w:r>
        <w:rPr>
          <w:rFonts w:hint="eastAsia"/>
        </w:rPr>
        <w:t>内部データ一覧</w:t>
      </w:r>
      <w:bookmarkEnd w:id="201"/>
    </w:p>
    <w:p w14:paraId="6FE202A5" w14:textId="77777777" w:rsidR="00EC19E3" w:rsidRDefault="00EC19E3" w:rsidP="00EC19E3">
      <w:r>
        <w:rPr>
          <w:rFonts w:hint="eastAsia"/>
        </w:rPr>
        <w:t>以下の内部データを保持する。</w:t>
      </w:r>
    </w:p>
    <w:p w14:paraId="4C8C556C" w14:textId="45CD64EC" w:rsidR="00EC19E3" w:rsidRDefault="00EC19E3" w:rsidP="00EC19E3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 w:rsidR="00704272">
        <w:rPr>
          <w:rFonts w:asciiTheme="minorHAnsi" w:hAnsiTheme="minorHAnsi" w:hint="eastAsia"/>
        </w:rPr>
        <w:t xml:space="preserve"> </w:t>
      </w:r>
      <w:r w:rsidR="00704272">
        <w:rPr>
          <w:rFonts w:asciiTheme="minorHAnsi" w:hAnsiTheme="minorHAnsi" w:hint="eastAsia"/>
        </w:rPr>
        <w:t>４．４</w:t>
      </w:r>
      <w:r>
        <w:rPr>
          <w:rFonts w:asciiTheme="minorHAnsi" w:hAnsiTheme="minorHAnsi"/>
        </w:rPr>
        <w:noBreakHyphen/>
      </w:r>
      <w:r w:rsidR="00704272">
        <w:rPr>
          <w:rFonts w:asciiTheme="minorHAnsi" w:hAnsiTheme="minorHAnsi" w:hint="eastAsia"/>
        </w:rPr>
        <w:t>１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3"/>
        <w:gridCol w:w="2493"/>
        <w:gridCol w:w="6910"/>
      </w:tblGrid>
      <w:tr w:rsidR="00EC19E3" w14:paraId="168D66D2" w14:textId="77777777" w:rsidTr="00EC19E3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F636" w14:textId="77777777" w:rsidR="00EC19E3" w:rsidRDefault="00EC19E3" w:rsidP="00EC19E3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3579F" w14:textId="77777777" w:rsidR="00EC19E3" w:rsidRDefault="00EC19E3" w:rsidP="00EC19E3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データ</w:t>
            </w:r>
            <w:r>
              <w:rPr>
                <w:rFonts w:cstheme="majorHAnsi" w:hint="eastAsia"/>
              </w:rPr>
              <w:t>名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355F15" w14:textId="77777777" w:rsidR="00EC19E3" w:rsidRDefault="00EC19E3" w:rsidP="00EC19E3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EC19E3" w14:paraId="3683AB82" w14:textId="77777777" w:rsidTr="00EC19E3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56FD" w14:textId="77777777" w:rsidR="00EC19E3" w:rsidRDefault="00EC19E3" w:rsidP="00EC19E3">
            <w:pPr>
              <w:pStyle w:val="a8"/>
              <w:numPr>
                <w:ilvl w:val="0"/>
                <w:numId w:val="73"/>
              </w:numPr>
              <w:ind w:leftChars="0"/>
              <w:rPr>
                <w:rFonts w:cstheme="majorHAnsi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F370" w14:textId="74B4EB24" w:rsidR="00EC19E3" w:rsidRDefault="00EC19E3" w:rsidP="00EC19E3">
            <w:r>
              <w:rPr>
                <w:rFonts w:hint="eastAsia"/>
              </w:rPr>
              <w:t>u</w:t>
            </w:r>
            <w:r>
              <w:t>rl_</w:t>
            </w:r>
            <w:r>
              <w:rPr>
                <w:rFonts w:hint="eastAsia"/>
              </w:rPr>
              <w:t>m</w:t>
            </w:r>
            <w:r>
              <w:t>ain_search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ED20" w14:textId="7E130C59" w:rsidR="00EC19E3" w:rsidRDefault="00EC19E3" w:rsidP="00EC19E3">
            <w:r>
              <w:rPr>
                <w:rFonts w:ascii="ＭＳ 明朝" w:eastAsia="ＭＳ 明朝" w:hAnsi="ＭＳ 明朝" w:cs="ＭＳ 明朝" w:hint="eastAsia"/>
              </w:rPr>
              <w:t>提供者コネクタ コネクタメイン</w:t>
            </w:r>
            <w:r>
              <w:rPr>
                <w:rFonts w:asciiTheme="minorHAnsi" w:eastAsia="ＭＳ 明朝" w:hAnsiTheme="minorHAnsi" w:cs="ＭＳ 明朝" w:hint="eastAsia"/>
              </w:rPr>
              <w:t>の詳細カタログ検索要求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</w:tbl>
    <w:p w14:paraId="55F17C3A" w14:textId="77777777" w:rsidR="00C054BC" w:rsidRDefault="00C054BC" w:rsidP="00573E93">
      <w:pPr>
        <w:widowControl/>
        <w:jc w:val="left"/>
        <w:rPr>
          <w:rFonts w:asciiTheme="minorHAnsi" w:hAnsiTheme="minorHAnsi"/>
        </w:rPr>
      </w:pPr>
    </w:p>
    <w:p w14:paraId="7112DDB5" w14:textId="5699662C" w:rsidR="00C054BC" w:rsidRPr="009D6157" w:rsidRDefault="00C054BC" w:rsidP="00573E93">
      <w:pPr>
        <w:widowControl/>
        <w:jc w:val="left"/>
        <w:rPr>
          <w:rFonts w:asciiTheme="minorHAnsi" w:hAnsiTheme="minorHAnsi"/>
        </w:rPr>
        <w:sectPr w:rsidR="00C054BC" w:rsidRPr="009D6157" w:rsidSect="000275DD">
          <w:footerReference w:type="default" r:id="rId20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7BD06701" w14:textId="66A4C937" w:rsidR="00573E93" w:rsidRPr="003C10AB" w:rsidRDefault="00573E93" w:rsidP="00091F7B">
      <w:pPr>
        <w:pStyle w:val="2"/>
      </w:pPr>
      <w:bookmarkStart w:id="202" w:name="_Toc43469909"/>
      <w:bookmarkStart w:id="203" w:name="_Toc108540618"/>
      <w:r>
        <w:rPr>
          <w:rFonts w:hint="eastAsia"/>
        </w:rPr>
        <w:lastRenderedPageBreak/>
        <w:t>機能詳細</w:t>
      </w:r>
      <w:bookmarkEnd w:id="202"/>
      <w:bookmarkEnd w:id="203"/>
    </w:p>
    <w:p w14:paraId="050C941E" w14:textId="1C3DF0AA" w:rsidR="00573E93" w:rsidRDefault="00573E93" w:rsidP="00091F7B">
      <w:pPr>
        <w:pStyle w:val="3"/>
      </w:pPr>
      <w:bookmarkStart w:id="204" w:name="_Toc43469910"/>
      <w:bookmarkStart w:id="205" w:name="_Toc108540619"/>
      <w:r w:rsidRPr="00E04E4E">
        <w:rPr>
          <w:rFonts w:hint="eastAsia"/>
        </w:rPr>
        <w:t>カタログ</w:t>
      </w:r>
      <w:r w:rsidR="00F063D8">
        <w:rPr>
          <w:rFonts w:hint="eastAsia"/>
        </w:rPr>
        <w:t>検索</w:t>
      </w:r>
      <w:r w:rsidR="009C5F32"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204"/>
      <w:bookmarkEnd w:id="205"/>
    </w:p>
    <w:p w14:paraId="4E9AF506" w14:textId="28A4A34A" w:rsidR="00573E93" w:rsidRDefault="00573E93" w:rsidP="00573E93"/>
    <w:p w14:paraId="29B6D4E0" w14:textId="45C0A31C" w:rsidR="00573E93" w:rsidRDefault="00573E93" w:rsidP="00573E93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６．２．１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2002"/>
        <w:gridCol w:w="2957"/>
        <w:gridCol w:w="2372"/>
        <w:gridCol w:w="955"/>
        <w:gridCol w:w="1077"/>
      </w:tblGrid>
      <w:tr w:rsidR="00864A97" w:rsidRPr="00246EBC" w14:paraId="69B3B486" w14:textId="77777777" w:rsidTr="00A42A10">
        <w:trPr>
          <w:jc w:val="center"/>
        </w:trPr>
        <w:tc>
          <w:tcPr>
            <w:tcW w:w="165" w:type="pct"/>
            <w:shd w:val="clear" w:color="auto" w:fill="D9D9D9" w:themeFill="background1" w:themeFillShade="D9"/>
          </w:tcPr>
          <w:p w14:paraId="121D954E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034" w:type="pct"/>
            <w:shd w:val="clear" w:color="auto" w:fill="D9D9D9" w:themeFill="background1" w:themeFillShade="D9"/>
          </w:tcPr>
          <w:p w14:paraId="13F590A7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527" w:type="pct"/>
            <w:shd w:val="clear" w:color="auto" w:fill="D9D9D9" w:themeFill="background1" w:themeFillShade="D9"/>
          </w:tcPr>
          <w:p w14:paraId="4EBB1CCD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1225" w:type="pct"/>
            <w:shd w:val="clear" w:color="auto" w:fill="D9D9D9" w:themeFill="background1" w:themeFillShade="D9"/>
          </w:tcPr>
          <w:p w14:paraId="7B4CBEE8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14:paraId="4A44D3B3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4D7A58F6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C5126E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40224"/>
              </w:rPr>
              <w:t>メソッド</w:t>
            </w:r>
          </w:p>
        </w:tc>
      </w:tr>
      <w:tr w:rsidR="00864A97" w:rsidRPr="00246EBC" w14:paraId="6197DD4B" w14:textId="77777777" w:rsidTr="00A42A10">
        <w:trPr>
          <w:jc w:val="center"/>
        </w:trPr>
        <w:tc>
          <w:tcPr>
            <w:tcW w:w="165" w:type="pct"/>
          </w:tcPr>
          <w:p w14:paraId="2E216CBF" w14:textId="77777777" w:rsidR="00533A66" w:rsidRPr="00246EBC" w:rsidRDefault="00533A66" w:rsidP="004F1FC8">
            <w:pPr>
              <w:pStyle w:val="a8"/>
              <w:numPr>
                <w:ilvl w:val="0"/>
                <w:numId w:val="8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34" w:type="pct"/>
          </w:tcPr>
          <w:p w14:paraId="53559CB9" w14:textId="739800F7" w:rsidR="00533A66" w:rsidRPr="00246EBC" w:rsidRDefault="008F65CA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F65CA">
              <w:rPr>
                <w:rFonts w:asciiTheme="minorHAnsi" w:hAnsiTheme="minorHAnsi" w:cstheme="majorHAnsi" w:hint="eastAsia"/>
                <w:color w:val="000000" w:themeColor="text1"/>
              </w:rPr>
              <w:t>カタログ検索</w:t>
            </w:r>
          </w:p>
        </w:tc>
        <w:tc>
          <w:tcPr>
            <w:tcW w:w="1527" w:type="pct"/>
          </w:tcPr>
          <w:p w14:paraId="166A4E09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詳細検索リクエストを受け付け、メイン制御に処理を依頼する。</w:t>
            </w:r>
          </w:p>
        </w:tc>
        <w:tc>
          <w:tcPr>
            <w:tcW w:w="1225" w:type="pct"/>
          </w:tcPr>
          <w:p w14:paraId="0740672B" w14:textId="3EEFBC4A" w:rsidR="00533A66" w:rsidRPr="004C3F11" w:rsidRDefault="0030401B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0401B">
              <w:rPr>
                <w:rFonts w:asciiTheme="minorHAnsi" w:hAnsiTheme="minorHAnsi" w:cstheme="majorHAnsi"/>
                <w:color w:val="000000" w:themeColor="text1"/>
              </w:rPr>
              <w:t>/cadde/api/v4/catalog</w:t>
            </w:r>
          </w:p>
        </w:tc>
        <w:tc>
          <w:tcPr>
            <w:tcW w:w="493" w:type="pct"/>
          </w:tcPr>
          <w:p w14:paraId="4CC2A36E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search</w:t>
            </w:r>
          </w:p>
        </w:tc>
        <w:tc>
          <w:tcPr>
            <w:tcW w:w="556" w:type="pct"/>
          </w:tcPr>
          <w:p w14:paraId="62047F63" w14:textId="77777777" w:rsidR="00533A66" w:rsidRDefault="00533A66" w:rsidP="00C5126E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2BF1F66A" w14:textId="70FA2620" w:rsidR="00B72D68" w:rsidRDefault="00B72D68" w:rsidP="00573E93"/>
    <w:p w14:paraId="50E8F89A" w14:textId="77777777" w:rsidR="00573E93" w:rsidRDefault="00573E93" w:rsidP="00573E93"/>
    <w:p w14:paraId="671354CE" w14:textId="77777777" w:rsidR="0036267D" w:rsidRDefault="0036267D" w:rsidP="00573E93">
      <w:pPr>
        <w:pStyle w:val="3"/>
      </w:pPr>
      <w:bookmarkStart w:id="206" w:name="_Toc108540620"/>
      <w:bookmarkStart w:id="207" w:name="_Toc43469911"/>
      <w:r w:rsidRPr="00246EBC">
        <w:t>処理フロー</w:t>
      </w:r>
      <w:bookmarkEnd w:id="206"/>
    </w:p>
    <w:p w14:paraId="6BA95F11" w14:textId="3D3B81F5" w:rsidR="0036267D" w:rsidRPr="00F259C7" w:rsidRDefault="0036267D" w:rsidP="00220728">
      <w:pPr>
        <w:pStyle w:val="4"/>
      </w:pPr>
      <w:r w:rsidRPr="008F65CA">
        <w:rPr>
          <w:rFonts w:hint="eastAsia"/>
        </w:rPr>
        <w:t>カタログ検索</w:t>
      </w:r>
      <w:bookmarkEnd w:id="207"/>
    </w:p>
    <w:p w14:paraId="3573033B" w14:textId="213DCEAF" w:rsidR="00573E93" w:rsidRDefault="00F47AC7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クエリストリング</w:t>
      </w:r>
      <w:r w:rsidR="00355C08">
        <w:rPr>
          <w:rFonts w:hint="eastAsia"/>
        </w:rPr>
        <w:t>として検索条件</w:t>
      </w:r>
      <w:r w:rsidR="00573E93">
        <w:rPr>
          <w:rFonts w:hint="eastAsia"/>
        </w:rPr>
        <w:t>、</w:t>
      </w:r>
      <w:r w:rsidR="000E57F2">
        <w:rPr>
          <w:rFonts w:hint="eastAsia"/>
        </w:rPr>
        <w:t>H</w:t>
      </w:r>
      <w:r w:rsidR="000E57F2">
        <w:t>TTP</w:t>
      </w:r>
      <w:r w:rsidR="000E57F2">
        <w:rPr>
          <w:rFonts w:hint="eastAsia"/>
        </w:rPr>
        <w:t>リクエスト</w:t>
      </w:r>
      <w:r w:rsidR="00AB574B">
        <w:rPr>
          <w:rFonts w:hint="eastAsia"/>
        </w:rPr>
        <w:t>の</w:t>
      </w:r>
      <w:r w:rsidR="000E57F2">
        <w:rPr>
          <w:rFonts w:hint="eastAsia"/>
        </w:rPr>
        <w:t>ヘッダ</w:t>
      </w:r>
      <w:r w:rsidR="00F8791F">
        <w:rPr>
          <w:rFonts w:hint="eastAsia"/>
        </w:rPr>
        <w:t>から</w:t>
      </w:r>
      <w:r w:rsidR="00F23085">
        <w:rPr>
          <w:rFonts w:hint="eastAsia"/>
        </w:rPr>
        <w:t>認証トークン</w:t>
      </w:r>
      <w:r w:rsidR="00573E93">
        <w:rPr>
          <w:rFonts w:hint="eastAsia"/>
        </w:rPr>
        <w:t>を取得する。</w:t>
      </w:r>
      <w:r w:rsidR="00F23085">
        <w:rPr>
          <w:rFonts w:hint="eastAsia"/>
        </w:rPr>
        <w:t>認証トークン</w:t>
      </w:r>
      <w:r w:rsidR="00573E93">
        <w:rPr>
          <w:rFonts w:hint="eastAsia"/>
        </w:rPr>
        <w:t>が取得できない場合は、</w:t>
      </w:r>
      <w:r w:rsidR="00573E93">
        <w:rPr>
          <w:rFonts w:hint="eastAsia"/>
        </w:rPr>
        <w:t>N</w:t>
      </w:r>
      <w:r w:rsidR="00573E93">
        <w:t>one</w:t>
      </w:r>
      <w:r w:rsidR="00573E93">
        <w:rPr>
          <w:rFonts w:hint="eastAsia"/>
        </w:rPr>
        <w:t>を設定する</w:t>
      </w:r>
      <w:r w:rsidR="00D522C6">
        <w:rPr>
          <w:rFonts w:hint="eastAsia"/>
        </w:rPr>
        <w:t>。</w:t>
      </w:r>
    </w:p>
    <w:p w14:paraId="184FC5BA" w14:textId="2BDAA1B5" w:rsidR="00573E93" w:rsidRDefault="004A4E59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クエリストリング</w:t>
      </w:r>
      <w:r w:rsidR="00573E93">
        <w:rPr>
          <w:rFonts w:hint="eastAsia"/>
        </w:rPr>
        <w:t>をメッセージコード</w:t>
      </w:r>
      <w:r w:rsidR="00B9562E">
        <w:rPr>
          <w:rFonts w:hint="eastAsia"/>
        </w:rPr>
        <w:t>とともに</w:t>
      </w:r>
      <w:r w:rsidR="00573E93">
        <w:rPr>
          <w:rFonts w:hint="eastAsia"/>
        </w:rPr>
        <w:t>ログ出力する。</w:t>
      </w:r>
    </w:p>
    <w:p w14:paraId="2B484DEF" w14:textId="15AFCED9" w:rsidR="007263E2" w:rsidRDefault="007263E2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クエリストリングと</w:t>
      </w:r>
      <w:bookmarkStart w:id="208" w:name="_Hlk46318753"/>
      <w:r>
        <w:rPr>
          <w:rFonts w:hint="eastAsia"/>
        </w:rPr>
        <w:t>コネクタメインの</w:t>
      </w:r>
      <w:r>
        <w:rPr>
          <w:rFonts w:hint="eastAsia"/>
        </w:rPr>
        <w:t>URL</w:t>
      </w:r>
      <w:bookmarkEnd w:id="208"/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  <w:r>
        <w:rPr>
          <w:rFonts w:hint="eastAsia"/>
        </w:rPr>
        <w:t>から、以下の通り検索用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を作成する。</w:t>
      </w:r>
      <w:r>
        <w:br/>
      </w:r>
      <w:r>
        <w:rPr>
          <w:rFonts w:hint="eastAsia"/>
        </w:rPr>
        <w:t>検索用</w:t>
      </w:r>
      <w:r>
        <w:t xml:space="preserve">URL = </w:t>
      </w:r>
      <w:r>
        <w:rPr>
          <w:rFonts w:hint="eastAsia"/>
        </w:rPr>
        <w:t>コネクタメインの</w:t>
      </w:r>
      <w:r>
        <w:rPr>
          <w:rFonts w:hint="eastAsia"/>
        </w:rPr>
        <w:t>URL</w:t>
      </w:r>
      <w:r>
        <w:t xml:space="preserve"> +</w:t>
      </w:r>
      <w:r>
        <w:rPr>
          <w:rFonts w:hint="eastAsia"/>
        </w:rPr>
        <w:t xml:space="preserve"> </w:t>
      </w:r>
      <w:r>
        <w:rPr>
          <w:rFonts w:hint="eastAsia"/>
        </w:rPr>
        <w:t>クエリストリング</w:t>
      </w:r>
    </w:p>
    <w:p w14:paraId="149F08D7" w14:textId="1AECB725" w:rsidR="007263E2" w:rsidRDefault="007263E2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クエリストリング、</w:t>
      </w:r>
      <w:r w:rsidR="00F23085">
        <w:rPr>
          <w:rFonts w:hint="eastAsia"/>
        </w:rPr>
        <w:t>認証トークン</w:t>
      </w:r>
      <w:r>
        <w:rPr>
          <w:rFonts w:hint="eastAsia"/>
        </w:rPr>
        <w:t>をヘッダに設定し</w:t>
      </w:r>
      <w:r w:rsidR="00226C3D">
        <w:rPr>
          <w:rFonts w:hint="eastAsia"/>
        </w:rPr>
        <w:t>、</w:t>
      </w:r>
      <w:r w:rsidR="00872EC7">
        <w:rPr>
          <w:rFonts w:hint="eastAsia"/>
        </w:rPr>
        <w:t>検索用</w:t>
      </w:r>
      <w:r w:rsidR="00872EC7">
        <w:t>URL</w:t>
      </w:r>
      <w:r w:rsidR="00872EC7">
        <w:rPr>
          <w:rFonts w:hint="eastAsia"/>
        </w:rPr>
        <w:t xml:space="preserve"> </w:t>
      </w:r>
      <w:r w:rsidR="00872EC7">
        <w:rPr>
          <w:rFonts w:hint="eastAsia"/>
        </w:rPr>
        <w:t>を用いて</w:t>
      </w:r>
      <w:r w:rsidR="008F65CA">
        <w:rPr>
          <w:rFonts w:hint="eastAsia"/>
        </w:rPr>
        <w:t>コネクタメインの</w:t>
      </w:r>
      <w:r w:rsidR="008F65CA" w:rsidRPr="008F65CA">
        <w:rPr>
          <w:rFonts w:hint="eastAsia"/>
        </w:rPr>
        <w:t>カタログ検索</w:t>
      </w:r>
      <w:r w:rsidR="008F65CA" w:rsidRPr="008F65CA">
        <w:rPr>
          <w:rFonts w:hint="eastAsia"/>
        </w:rPr>
        <w:t>(</w:t>
      </w:r>
      <w:r w:rsidR="008F65CA" w:rsidRPr="008F65CA">
        <w:rPr>
          <w:rFonts w:hint="eastAsia"/>
        </w:rPr>
        <w:t>詳細検索</w:t>
      </w:r>
      <w:r w:rsidR="008F65CA" w:rsidRPr="008F65CA">
        <w:rPr>
          <w:rFonts w:hint="eastAsia"/>
        </w:rPr>
        <w:t xml:space="preserve">) </w:t>
      </w:r>
      <w:r w:rsidR="008F65CA">
        <w:rPr>
          <w:rFonts w:hint="eastAsia"/>
        </w:rPr>
        <w:t>へ</w:t>
      </w:r>
      <w:r>
        <w:rPr>
          <w:rFonts w:hint="eastAsia"/>
        </w:rPr>
        <w:t>HTTP</w:t>
      </w:r>
      <w:r>
        <w:rPr>
          <w:rFonts w:hint="eastAsia"/>
        </w:rPr>
        <w:t>リクエストを発行する。</w:t>
      </w:r>
    </w:p>
    <w:p w14:paraId="7F90888F" w14:textId="77777777" w:rsidR="00581189" w:rsidRDefault="00581189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検索結果を確認し、次のいずれかの処理を行う。</w:t>
      </w:r>
    </w:p>
    <w:p w14:paraId="25F3BC69" w14:textId="585C1638" w:rsidR="009973CA" w:rsidRDefault="00581189" w:rsidP="00481376">
      <w:pPr>
        <w:pStyle w:val="a8"/>
        <w:numPr>
          <w:ilvl w:val="0"/>
          <w:numId w:val="53"/>
        </w:numPr>
        <w:ind w:leftChars="0" w:left="426" w:firstLine="0"/>
      </w:pPr>
      <w:r>
        <w:rPr>
          <w:rFonts w:hint="eastAsia"/>
        </w:rPr>
        <w:t>検索</w:t>
      </w:r>
      <w:r w:rsidRPr="009268D2">
        <w:rPr>
          <w:rFonts w:hint="eastAsia"/>
        </w:rPr>
        <w:t>結果のステータスコードが「</w:t>
      </w:r>
      <w:r w:rsidRPr="009268D2">
        <w:rPr>
          <w:rFonts w:hint="eastAsia"/>
        </w:rPr>
        <w:t>2</w:t>
      </w:r>
      <w:r w:rsidR="00794CC8">
        <w:t>00</w:t>
      </w:r>
      <w:r w:rsidRPr="009268D2">
        <w:rPr>
          <w:rFonts w:hint="eastAsia"/>
        </w:rPr>
        <w:t>」</w:t>
      </w:r>
      <w:r w:rsidR="001A77D9">
        <w:rPr>
          <w:rFonts w:hint="eastAsia"/>
        </w:rPr>
        <w:t>でない</w:t>
      </w:r>
      <w:r w:rsidRPr="009268D2">
        <w:rPr>
          <w:rFonts w:hint="eastAsia"/>
        </w:rPr>
        <w:t>場合</w:t>
      </w:r>
      <w:r>
        <w:rPr>
          <w:rFonts w:hint="eastAsia"/>
        </w:rPr>
        <w:t>は、</w:t>
      </w:r>
      <w:r>
        <w:rPr>
          <w:rFonts w:hint="eastAsia"/>
        </w:rPr>
        <w:t>C</w:t>
      </w:r>
      <w:r>
        <w:t>KAN</w:t>
      </w:r>
      <w:r>
        <w:rPr>
          <w:rFonts w:hint="eastAsia"/>
        </w:rPr>
        <w:t>から返却されたステータスコードを設定し、</w:t>
      </w:r>
      <w:r w:rsidR="00641A35">
        <w:rPr>
          <w:rFonts w:hint="eastAsia"/>
        </w:rPr>
        <w:t>ボディに</w:t>
      </w:r>
      <w:r w:rsidR="00B9562E">
        <w:rPr>
          <w:rFonts w:hint="eastAsia"/>
        </w:rPr>
        <w:t>エラー</w:t>
      </w:r>
      <w:r w:rsidR="00641A35">
        <w:rPr>
          <w:rFonts w:hint="eastAsia"/>
        </w:rPr>
        <w:t>メッセージコードを設定して</w:t>
      </w:r>
      <w:r w:rsidR="00F8396A" w:rsidRPr="00353A57">
        <w:rPr>
          <w:rFonts w:hint="eastAsia"/>
        </w:rPr>
        <w:t>応答を返す。</w:t>
      </w:r>
    </w:p>
    <w:p w14:paraId="66C2F3D0" w14:textId="086CBA64" w:rsidR="00581189" w:rsidRDefault="00581189" w:rsidP="00481376">
      <w:pPr>
        <w:pStyle w:val="a8"/>
        <w:numPr>
          <w:ilvl w:val="0"/>
          <w:numId w:val="53"/>
        </w:numPr>
        <w:ind w:leftChars="0" w:left="426" w:firstLine="0"/>
      </w:pPr>
      <w:r>
        <w:rPr>
          <w:rFonts w:hint="eastAsia"/>
        </w:rPr>
        <w:t>検索</w:t>
      </w:r>
      <w:r w:rsidRPr="009268D2">
        <w:rPr>
          <w:rFonts w:hint="eastAsia"/>
        </w:rPr>
        <w:t>結果の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 w:rsidR="00794CC8">
        <w:t>00</w:t>
      </w:r>
      <w:r>
        <w:rPr>
          <w:rFonts w:hint="eastAsia"/>
        </w:rPr>
        <w:t>」の場合、</w:t>
      </w:r>
      <w:r w:rsidR="00794CC8">
        <w:rPr>
          <w:rFonts w:hint="eastAsia"/>
        </w:rPr>
        <w:t>ステータスコードに「</w:t>
      </w:r>
      <w:r w:rsidR="00794CC8">
        <w:rPr>
          <w:rFonts w:hint="eastAsia"/>
        </w:rPr>
        <w:t>2</w:t>
      </w:r>
      <w:r w:rsidR="00794CC8">
        <w:t>00</w:t>
      </w:r>
      <w:r w:rsidR="00794CC8">
        <w:rPr>
          <w:rFonts w:hint="eastAsia"/>
        </w:rPr>
        <w:t>」を設定し、ボディに</w:t>
      </w:r>
      <w:r>
        <w:rPr>
          <w:rFonts w:hint="eastAsia"/>
        </w:rPr>
        <w:t>検索結果文字列を</w:t>
      </w:r>
      <w:r w:rsidR="00F8396A">
        <w:rPr>
          <w:rFonts w:hint="eastAsia"/>
        </w:rPr>
        <w:t>設定して</w:t>
      </w:r>
      <w:r w:rsidR="00F8396A" w:rsidRPr="00353A57">
        <w:rPr>
          <w:rFonts w:hint="eastAsia"/>
        </w:rPr>
        <w:t>応答を返す。</w:t>
      </w:r>
    </w:p>
    <w:p w14:paraId="3E50A2BB" w14:textId="0BF2FB41" w:rsidR="006114E0" w:rsidRDefault="006114E0">
      <w:pPr>
        <w:widowControl/>
        <w:jc w:val="left"/>
        <w:rPr>
          <w:rFonts w:asciiTheme="minorHAnsi" w:hAnsiTheme="minorHAnsi"/>
        </w:rPr>
      </w:pPr>
    </w:p>
    <w:p w14:paraId="21BEF4E4" w14:textId="77777777" w:rsidR="00573E93" w:rsidRPr="00C5126E" w:rsidRDefault="00573E93" w:rsidP="00A6268E">
      <w:pPr>
        <w:rPr>
          <w:rFonts w:asciiTheme="minorHAnsi" w:hAnsiTheme="minorHAnsi"/>
        </w:rPr>
      </w:pPr>
    </w:p>
    <w:p w14:paraId="367FC5C3" w14:textId="2B61B2FF" w:rsidR="00573E93" w:rsidRDefault="00573E93" w:rsidP="00573E93">
      <w:pPr>
        <w:pStyle w:val="3"/>
        <w:rPr>
          <w:rFonts w:asciiTheme="minorHAnsi" w:hAnsiTheme="minorHAnsi"/>
        </w:rPr>
      </w:pPr>
      <w:bookmarkStart w:id="209" w:name="_Toc43469912"/>
      <w:bookmarkStart w:id="210" w:name="_Toc108540621"/>
      <w:r w:rsidRPr="00246EBC">
        <w:rPr>
          <w:rFonts w:asciiTheme="minorHAnsi" w:hAnsiTheme="minorHAnsi"/>
        </w:rPr>
        <w:t>出力ログ</w:t>
      </w:r>
      <w:bookmarkEnd w:id="209"/>
      <w:bookmarkEnd w:id="210"/>
    </w:p>
    <w:p w14:paraId="0E892040" w14:textId="77777777" w:rsidR="00A550B4" w:rsidRDefault="00A550B4" w:rsidP="00A550B4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p w14:paraId="5E1C9CCD" w14:textId="77777777" w:rsidR="004F70BA" w:rsidRPr="00481376" w:rsidRDefault="004F70BA" w:rsidP="00481376"/>
    <w:p w14:paraId="3DBF1FA2" w14:textId="1FD2BAC7" w:rsidR="00573E93" w:rsidRDefault="00573E93" w:rsidP="00573E93">
      <w:pPr>
        <w:widowControl/>
        <w:jc w:val="left"/>
        <w:rPr>
          <w:rFonts w:asciiTheme="minorHAnsi" w:hAnsiTheme="minorHAnsi"/>
        </w:rPr>
      </w:pPr>
    </w:p>
    <w:p w14:paraId="538A4154" w14:textId="492E7FAD" w:rsidR="00573E93" w:rsidRPr="00697C0F" w:rsidRDefault="00573E93" w:rsidP="00573E93">
      <w:pPr>
        <w:sectPr w:rsidR="00573E93" w:rsidRPr="00697C0F" w:rsidSect="000275DD">
          <w:footerReference w:type="default" r:id="rId21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3C04A9EB" w14:textId="77777777" w:rsidR="004F70BA" w:rsidRDefault="004F70BA" w:rsidP="00491BBF">
      <w:pPr>
        <w:pStyle w:val="1"/>
        <w:rPr>
          <w:rFonts w:asciiTheme="minorHAnsi" w:hAnsiTheme="minorHAnsi"/>
        </w:rPr>
        <w:sectPr w:rsidR="004F70BA" w:rsidSect="000275DD">
          <w:footerReference w:type="default" r:id="rId22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bookmarkStart w:id="211" w:name="_Ref59004115"/>
      <w:bookmarkStart w:id="212" w:name="_Ref59004119"/>
    </w:p>
    <w:p w14:paraId="7795D5F5" w14:textId="5BE6B042" w:rsidR="00091F7B" w:rsidRDefault="00491BBF" w:rsidP="00491BBF">
      <w:pPr>
        <w:pStyle w:val="1"/>
        <w:rPr>
          <w:rFonts w:asciiTheme="minorHAnsi" w:hAnsiTheme="minorHAnsi"/>
        </w:rPr>
      </w:pPr>
      <w:bookmarkStart w:id="213" w:name="_Toc108540622"/>
      <w:r>
        <w:rPr>
          <w:rFonts w:asciiTheme="minorHAnsi" w:hAnsiTheme="minorHAnsi" w:hint="eastAsia"/>
        </w:rPr>
        <w:lastRenderedPageBreak/>
        <w:t>データ交換</w:t>
      </w:r>
      <w:r w:rsidR="009C5F32">
        <w:rPr>
          <w:rFonts w:asciiTheme="minorHAnsi" w:hAnsiTheme="minorHAnsi" w:hint="eastAsia"/>
        </w:rPr>
        <w:t>I/F</w:t>
      </w:r>
      <w:r>
        <w:rPr>
          <w:rFonts w:asciiTheme="minorHAnsi" w:hAnsiTheme="minorHAnsi" w:hint="eastAsia"/>
        </w:rPr>
        <w:t>サブシステム</w:t>
      </w:r>
      <w:bookmarkEnd w:id="213"/>
    </w:p>
    <w:p w14:paraId="4849C79C" w14:textId="6C50ECB5" w:rsidR="00491BBF" w:rsidRPr="00E15268" w:rsidRDefault="00491BBF" w:rsidP="00091F7B">
      <w:pPr>
        <w:pStyle w:val="2"/>
      </w:pPr>
      <w:bookmarkStart w:id="214" w:name="_Toc108540623"/>
      <w:r>
        <w:rPr>
          <w:rFonts w:hint="eastAsia"/>
        </w:rPr>
        <w:t>内部仕様</w:t>
      </w:r>
      <w:bookmarkEnd w:id="211"/>
      <w:bookmarkEnd w:id="212"/>
      <w:bookmarkEnd w:id="214"/>
    </w:p>
    <w:p w14:paraId="517B74A7" w14:textId="77777777" w:rsidR="00491BBF" w:rsidRDefault="00491BBF" w:rsidP="00091F7B">
      <w:pPr>
        <w:pStyle w:val="3"/>
      </w:pPr>
      <w:bookmarkStart w:id="215" w:name="_Toc108540624"/>
      <w:r>
        <w:rPr>
          <w:rFonts w:hint="eastAsia"/>
        </w:rPr>
        <w:t>システム構成</w:t>
      </w:r>
      <w:bookmarkEnd w:id="215"/>
    </w:p>
    <w:p w14:paraId="0837015D" w14:textId="0FA3C9D8" w:rsidR="00491BBF" w:rsidRDefault="00491BBF" w:rsidP="00491BBF">
      <w:r>
        <w:rPr>
          <w:rFonts w:hint="eastAsia"/>
        </w:rPr>
        <w:t>システム構成を記載する。</w:t>
      </w:r>
    </w:p>
    <w:p w14:paraId="19832E53" w14:textId="410B2251" w:rsidR="00AE4E16" w:rsidRDefault="00AE4E16" w:rsidP="00491BBF"/>
    <w:p w14:paraId="633053F7" w14:textId="38DF8FD6" w:rsidR="00AE4E16" w:rsidRDefault="00AE4E16" w:rsidP="00491BBF">
      <w:r>
        <w:rPr>
          <w:noProof/>
        </w:rPr>
        <mc:AlternateContent>
          <mc:Choice Requires="wpc">
            <w:drawing>
              <wp:inline distT="0" distB="0" distL="0" distR="0" wp14:anchorId="739DC9F9" wp14:editId="6E11E8B9">
                <wp:extent cx="6200775" cy="3905251"/>
                <wp:effectExtent l="0" t="0" r="28575" b="19050"/>
                <wp:docPr id="101" name="キャンバス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g:wgp>
                        <wpg:cNvPr id="37" name="グループ化 37"/>
                        <wpg:cNvGrpSpPr/>
                        <wpg:grpSpPr>
                          <a:xfrm>
                            <a:off x="3933825" y="75555"/>
                            <a:ext cx="2185060" cy="1086495"/>
                            <a:chOff x="2262247" y="75555"/>
                            <a:chExt cx="2185060" cy="1086495"/>
                          </a:xfrm>
                        </wpg:grpSpPr>
                        <wps:wsp>
                          <wps:cNvPr id="53" name="正方形/長方形 53"/>
                          <wps:cNvSpPr/>
                          <wps:spPr>
                            <a:xfrm>
                              <a:off x="2403871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B3B72C" w14:textId="77777777" w:rsidR="00CE25B9" w:rsidRDefault="00CE25B9" w:rsidP="00AE4E16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正方形/長方形 67"/>
                          <wps:cNvSpPr/>
                          <wps:spPr>
                            <a:xfrm>
                              <a:off x="2403871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86D8BF" w14:textId="77777777" w:rsidR="00CE25B9" w:rsidRDefault="00CE25B9" w:rsidP="00AE4E16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直線矢印コネクタ 68"/>
                          <wps:cNvCnPr/>
                          <wps:spPr>
                            <a:xfrm flipV="1">
                              <a:off x="2365771" y="88934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テキスト ボックス 69"/>
                          <wps:cNvSpPr txBox="1"/>
                          <wps:spPr>
                            <a:xfrm>
                              <a:off x="2262247" y="75555"/>
                              <a:ext cx="2185060" cy="1086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435CEFC" w14:textId="77777777" w:rsidR="00CE25B9" w:rsidRDefault="00CE25B9" w:rsidP="00AE4E1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5F526AD8" w14:textId="77777777" w:rsidR="00CE25B9" w:rsidRDefault="00CE25B9" w:rsidP="00AE4E1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77D9BD60" w14:textId="77777777" w:rsidR="00CE25B9" w:rsidRDefault="00CE25B9" w:rsidP="00AE4E1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11544F68" w14:textId="4E1FF45C" w:rsidR="00CE25B9" w:rsidRDefault="00CE25B9" w:rsidP="00AE4E1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 w:rsidR="00832246">
                                  <w:t>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0" name="正方形/長方形 70"/>
                        <wps:cNvSpPr/>
                        <wps:spPr>
                          <a:xfrm>
                            <a:off x="298753" y="1992605"/>
                            <a:ext cx="742950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6FA15" w14:textId="5BFC4898" w:rsidR="00CE25B9" w:rsidRDefault="00CE25B9" w:rsidP="00AE4E16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</w:t>
                              </w:r>
                            </w:p>
                            <w:p w14:paraId="7879DAF6" w14:textId="341F2730" w:rsidR="00CE25B9" w:rsidRDefault="00CE25B9" w:rsidP="00AE4E16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交換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7164E565" w14:textId="77777777" w:rsidR="00CE25B9" w:rsidRPr="00F173A1" w:rsidRDefault="00CE25B9" w:rsidP="00AE4E1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2315296" y="2055769"/>
                            <a:ext cx="1041302" cy="133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4A303" w14:textId="5F6F0772" w:rsidR="00CE25B9" w:rsidRDefault="00CE25B9" w:rsidP="00AE4E16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データ交換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03FE68E2" w14:textId="77777777" w:rsidR="00CE25B9" w:rsidRPr="00F173A1" w:rsidRDefault="00CE25B9" w:rsidP="00AE4E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正方形/長方形 74"/>
                        <wps:cNvSpPr/>
                        <wps:spPr>
                          <a:xfrm>
                            <a:off x="4742964" y="2055769"/>
                            <a:ext cx="1028700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A61D2" w14:textId="77777777" w:rsidR="00CE25B9" w:rsidRDefault="00CE25B9" w:rsidP="00AE4E16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73579D34" w14:textId="77777777" w:rsidR="00CE25B9" w:rsidRDefault="00CE25B9" w:rsidP="00AE4E16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0336C257" w14:textId="77777777" w:rsidR="00CE25B9" w:rsidRDefault="00CE25B9" w:rsidP="00AE4E1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正方形/長方形 76"/>
                        <wps:cNvSpPr/>
                        <wps:spPr>
                          <a:xfrm>
                            <a:off x="201880" y="1390649"/>
                            <a:ext cx="1865046" cy="2274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テキスト ボックス 77"/>
                        <wps:cNvSpPr txBox="1"/>
                        <wps:spPr>
                          <a:xfrm>
                            <a:off x="238125" y="1419594"/>
                            <a:ext cx="1543050" cy="596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A2D30" w14:textId="24B9D106" w:rsidR="00CE25B9" w:rsidRDefault="00CE25B9" w:rsidP="00AE4E16">
                              <w:r>
                                <w:rPr>
                                  <w:rFonts w:hint="eastAsia"/>
                                </w:rPr>
                                <w:t>利用者側コネクタ</w:t>
                              </w:r>
                            </w:p>
                            <w:p w14:paraId="7534835F" w14:textId="4D0212B8" w:rsidR="00CE25B9" w:rsidRDefault="00CE25B9" w:rsidP="00AE4E16"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テキスト ボックス 170"/>
                        <wps:cNvSpPr txBox="1"/>
                        <wps:spPr>
                          <a:xfrm>
                            <a:off x="1016790" y="2088154"/>
                            <a:ext cx="1176756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0CACB" w14:textId="2F03727A" w:rsidR="00CE25B9" w:rsidRDefault="00CE25B9" w:rsidP="00AE4E1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テキスト ボックス 170"/>
                        <wps:cNvSpPr txBox="1"/>
                        <wps:spPr>
                          <a:xfrm>
                            <a:off x="991714" y="2724148"/>
                            <a:ext cx="1323582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287ED" w14:textId="77777777" w:rsidR="00CE25B9" w:rsidRDefault="00CE25B9" w:rsidP="000D1AA8">
                              <w:pPr>
                                <w:snapToGrid w:val="0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ファイルもしくは</w:t>
                              </w:r>
                            </w:p>
                            <w:p w14:paraId="2B1EA020" w14:textId="27E157EA" w:rsidR="00CE25B9" w:rsidRPr="006114E0" w:rsidRDefault="00CE25B9" w:rsidP="000D1AA8">
                              <w:pPr>
                                <w:snapToGrid w:val="0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  <w:t>JSON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と識別情報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テキスト ボックス 170"/>
                        <wps:cNvSpPr txBox="1"/>
                        <wps:spPr>
                          <a:xfrm>
                            <a:off x="3522264" y="2078629"/>
                            <a:ext cx="1176756" cy="282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6A9A5" w14:textId="5B38C542" w:rsidR="00CE25B9" w:rsidRDefault="00CE25B9" w:rsidP="00AE4E1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テキスト ボックス 170"/>
                        <wps:cNvSpPr txBox="1"/>
                        <wps:spPr>
                          <a:xfrm>
                            <a:off x="3356598" y="2768598"/>
                            <a:ext cx="143456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C8C885" w14:textId="396ED11D" w:rsidR="00CE25B9" w:rsidRPr="006114E0" w:rsidRDefault="00CE25B9" w:rsidP="000D1AA8">
                              <w:pPr>
                                <w:snapToGrid w:val="0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ファイルもしくは</w:t>
                              </w:r>
                              <w:r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  <w:t>JSON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と識別情報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2193546" y="1390650"/>
                            <a:ext cx="3740529" cy="22753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線矢印コネクタ 95"/>
                        <wps:cNvCnPr/>
                        <wps:spPr>
                          <a:xfrm flipV="1">
                            <a:off x="3385204" y="2442484"/>
                            <a:ext cx="1357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線矢印コネクタ 96"/>
                        <wps:cNvCnPr/>
                        <wps:spPr>
                          <a:xfrm flipH="1">
                            <a:off x="3356598" y="3265794"/>
                            <a:ext cx="133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テキスト ボックス 97"/>
                        <wps:cNvSpPr txBox="1"/>
                        <wps:spPr>
                          <a:xfrm>
                            <a:off x="2219325" y="1390650"/>
                            <a:ext cx="257198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B21515" w14:textId="77777777" w:rsidR="00CE25B9" w:rsidRDefault="00CE25B9" w:rsidP="00AE4E16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直線矢印コネクタ 293"/>
                        <wps:cNvCnPr/>
                        <wps:spPr>
                          <a:xfrm>
                            <a:off x="1066779" y="2422183"/>
                            <a:ext cx="12148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線矢印コネクタ 303"/>
                        <wps:cNvCnPr/>
                        <wps:spPr>
                          <a:xfrm flipH="1">
                            <a:off x="1041703" y="3235618"/>
                            <a:ext cx="12735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9DC9F9" id="キャンバス 101" o:spid="_x0000_s1239" editas="canvas" style="width:488.25pt;height:307.5pt;mso-position-horizontal-relative:char;mso-position-vertical-relative:line" coordsize="62007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">
                <v:shape id="_x0000_s1240" type="#_x0000_t75" style="position:absolute;width:62007;height:39052;visibility:visible;mso-wrap-style:square" filled="t" stroked="t" strokecolor="black [3200]">
                  <v:fill o:detectmouseclick="t"/>
                  <v:path o:connecttype="none"/>
                </v:shape>
                <v:group id="グループ化 37" o:spid="_x0000_s1241" style="position:absolute;left:39338;top:755;width:21850;height:10865" coordorigin="22622,755" coordsize="21850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正方形/長方形 53" o:spid="_x0000_s1242" style="position:absolute;left:24038;top:3654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>
                    <v:textbox>
                      <w:txbxContent>
                        <w:p w14:paraId="37B3B72C" w14:textId="77777777" w:rsidR="00CE25B9" w:rsidRDefault="00CE25B9" w:rsidP="00AE4E1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67" o:spid="_x0000_s1243" style="position:absolute;left:24038;top:6124;width:3905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" fillcolor="white [3212]" strokecolor="#1f4d78 [1604]" strokeweight="1pt">
                    <v:textbox>
                      <w:txbxContent>
                        <w:p w14:paraId="0486D8BF" w14:textId="77777777" w:rsidR="00CE25B9" w:rsidRDefault="00CE25B9" w:rsidP="00AE4E16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68" o:spid="_x0000_s1244" type="#_x0000_t32" style="position:absolute;left:23657;top:889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  <v:stroke endarrow="block" joinstyle="miter"/>
                  </v:shape>
                  <v:shape id="テキスト ボックス 69" o:spid="_x0000_s1245" type="#_x0000_t202" style="position:absolute;left:22622;top:755;width:21851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" filled="f" strokeweight=".5pt">
                    <v:textbox>
                      <w:txbxContent>
                        <w:p w14:paraId="4435CEFC" w14:textId="77777777" w:rsidR="00CE25B9" w:rsidRDefault="00CE25B9" w:rsidP="00AE4E1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5F526AD8" w14:textId="77777777" w:rsidR="00CE25B9" w:rsidRDefault="00CE25B9" w:rsidP="00AE4E1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77D9BD60" w14:textId="77777777" w:rsidR="00CE25B9" w:rsidRDefault="00CE25B9" w:rsidP="00AE4E1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11544F68" w14:textId="4E1FF45C" w:rsidR="00CE25B9" w:rsidRDefault="00CE25B9" w:rsidP="00AE4E1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 w:rsidR="00832246">
                            <w:t>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70" o:spid="_x0000_s1246" style="position:absolute;left:2987;top:19926;width:7430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" fillcolor="white [3212]" strokecolor="#1f4d78 [1604]" strokeweight="1pt">
                  <v:textbox>
                    <w:txbxContent>
                      <w:p w14:paraId="6A76FA15" w14:textId="5BFC4898" w:rsidR="00CE25B9" w:rsidRDefault="00CE25B9" w:rsidP="00AE4E16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</w:t>
                        </w:r>
                      </w:p>
                      <w:p w14:paraId="7879DAF6" w14:textId="341F2730" w:rsidR="00CE25B9" w:rsidRDefault="00CE25B9" w:rsidP="00AE4E16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交換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7164E565" w14:textId="77777777" w:rsidR="00CE25B9" w:rsidRPr="00F173A1" w:rsidRDefault="00CE25B9" w:rsidP="00AE4E1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72" o:spid="_x0000_s1247" style="position:absolute;left:23152;top:20557;width:10413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>
                  <v:textbox>
                    <w:txbxContent>
                      <w:p w14:paraId="0254A303" w14:textId="5F6F0772" w:rsidR="00CE25B9" w:rsidRDefault="00CE25B9" w:rsidP="00AE4E16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データ交換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03FE68E2" w14:textId="77777777" w:rsidR="00CE25B9" w:rsidRPr="00F173A1" w:rsidRDefault="00CE25B9" w:rsidP="00AE4E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74" o:spid="_x0000_s1248" style="position:absolute;left:47429;top:20557;width:1028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" fillcolor="white [3212]" strokecolor="#1f4d78 [1604]" strokeweight="1pt">
                  <v:textbox>
                    <w:txbxContent>
                      <w:p w14:paraId="520A61D2" w14:textId="77777777" w:rsidR="00CE25B9" w:rsidRDefault="00CE25B9" w:rsidP="00AE4E16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73579D34" w14:textId="77777777" w:rsidR="00CE25B9" w:rsidRDefault="00CE25B9" w:rsidP="00AE4E16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0336C257" w14:textId="77777777" w:rsidR="00CE25B9" w:rsidRDefault="00CE25B9" w:rsidP="00AE4E1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76" o:spid="_x0000_s1249" style="position:absolute;left:2018;top:13906;width:18651;height:2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4d78 [1604]" strokeweight="1pt"/>
                <v:shape id="テキスト ボックス 77" o:spid="_x0000_s1250" type="#_x0000_t202" style="position:absolute;left:2381;top:14195;width:15430;height:5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66CA2D30" w14:textId="24B9D106" w:rsidR="00CE25B9" w:rsidRDefault="00CE25B9" w:rsidP="00AE4E16">
                        <w:r>
                          <w:rPr>
                            <w:rFonts w:hint="eastAsia"/>
                          </w:rPr>
                          <w:t>利用者側コネクタ</w:t>
                        </w:r>
                      </w:p>
                      <w:p w14:paraId="7534835F" w14:textId="4D0212B8" w:rsidR="00CE25B9" w:rsidRDefault="00CE25B9" w:rsidP="00AE4E16"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テキスト ボックス 170" o:spid="_x0000_s1251" type="#_x0000_t202" style="position:absolute;left:10167;top:20881;width:1176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7AA0CACB" w14:textId="2F03727A" w:rsidR="00CE25B9" w:rsidRDefault="00CE25B9" w:rsidP="00AE4E1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データ交換</w:t>
                        </w:r>
                      </w:p>
                    </w:txbxContent>
                  </v:textbox>
                </v:shape>
                <v:shape id="テキスト ボックス 170" o:spid="_x0000_s1252" type="#_x0000_t202" style="position:absolute;left:9917;top:27241;width:1323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659287ED" w14:textId="77777777" w:rsidR="00CE25B9" w:rsidRDefault="00CE25B9" w:rsidP="000D1AA8">
                        <w:pPr>
                          <w:snapToGrid w:val="0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ファイルもしくは</w:t>
                        </w:r>
                      </w:p>
                      <w:p w14:paraId="2B1EA020" w14:textId="27E157EA" w:rsidR="00CE25B9" w:rsidRPr="006114E0" w:rsidRDefault="00CE25B9" w:rsidP="000D1AA8">
                        <w:pPr>
                          <w:snapToGrid w:val="0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/>
                            <w:szCs w:val="21"/>
                          </w:rPr>
                          <w:t>JSON</w:t>
                        </w: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と識別情報</w:t>
                        </w:r>
                      </w:p>
                    </w:txbxContent>
                  </v:textbox>
                </v:shape>
                <v:shape id="テキスト ボックス 170" o:spid="_x0000_s1253" type="#_x0000_t202" style="position:absolute;left:35222;top:20786;width:11768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2036A9A5" w14:textId="5B38C542" w:rsidR="00CE25B9" w:rsidRDefault="00CE25B9" w:rsidP="00AE4E1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データ交換</w:t>
                        </w:r>
                      </w:p>
                    </w:txbxContent>
                  </v:textbox>
                </v:shape>
                <v:shape id="テキスト ボックス 170" o:spid="_x0000_s1254" type="#_x0000_t202" style="position:absolute;left:33565;top:27685;width:1434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2AC8C885" w14:textId="396ED11D" w:rsidR="00CE25B9" w:rsidRPr="006114E0" w:rsidRDefault="00CE25B9" w:rsidP="000D1AA8">
                        <w:pPr>
                          <w:snapToGrid w:val="0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ファイルもしくは</w:t>
                        </w:r>
                        <w:r>
                          <w:rPr>
                            <w:rFonts w:eastAsia="ＭＳ 明朝" w:hAnsi="ＭＳ 明朝" w:cs="Times New Roman"/>
                            <w:szCs w:val="21"/>
                          </w:rPr>
                          <w:t>JSON</w:t>
                        </w: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と識別情報</w:t>
                        </w:r>
                      </w:p>
                    </w:txbxContent>
                  </v:textbox>
                </v:shape>
                <v:rect id="正方形/長方形 93" o:spid="_x0000_s1255" style="position:absolute;left:21935;top:13906;width:37405;height:2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05u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Vvz3D/En6ATG8AAAD//wMAUEsBAi0AFAAGAAgAAAAhANvh9svuAAAAhQEAABMAAAAAAAAA&#10;AAAAAAAAAAAAAFtDb250ZW50X1R5cGVzXS54bWxQSwECLQAUAAYACAAAACEAWvQsW78AAAAVAQAA&#10;CwAAAAAAAAAAAAAAAAAfAQAAX3JlbHMvLnJlbHNQSwECLQAUAAYACAAAACEAiMdObsYAAADbAAAA&#10;DwAAAAAAAAAAAAAAAAAHAgAAZHJzL2Rvd25yZXYueG1sUEsFBgAAAAADAAMAtwAAAPoCAAAAAA==&#10;" filled="f" strokecolor="#1f4d78 [1604]" strokeweight="1pt"/>
                <v:shape id="直線矢印コネクタ 95" o:spid="_x0000_s1256" type="#_x0000_t32" style="position:absolute;left:33852;top:24424;width:1357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m/W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cUc/r7EH6BXvwAAAP//AwBQSwECLQAUAAYACAAAACEA2+H2y+4AAACFAQAAEwAAAAAAAAAA&#10;AAAAAAAAAAAAW0NvbnRlbnRfVHlwZXNdLnhtbFBLAQItABQABgAIAAAAIQBa9CxbvwAAABUBAAAL&#10;AAAAAAAAAAAAAAAAAB8BAABfcmVscy8ucmVsc1BLAQItABQABgAIAAAAIQAO7m/WxQAAANs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96" o:spid="_x0000_s1257" type="#_x0000_t32" style="position:absolute;left:33565;top:32657;width:1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PGh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/B/5f4A/TyAgAA//8DAFBLAQItABQABgAIAAAAIQDb4fbL7gAAAIUBAAATAAAAAAAAAAAA&#10;AAAAAAAAAABbQ29udGVudF9UeXBlc10ueG1sUEsBAi0AFAAGAAgAAAAhAFr0LFu/AAAAFQEAAAsA&#10;AAAAAAAAAAAAAAAAHwEAAF9yZWxzLy5yZWxzUEsBAi0AFAAGAAgAAAAhAP488aHEAAAA2wAAAA8A&#10;AAAAAAAAAAAAAAAABwIAAGRycy9kb3ducmV2LnhtbFBLBQYAAAAAAwADALcAAAD4AgAAAAA=&#10;" strokecolor="black [3200]" strokeweight=".5pt">
                  <v:stroke endarrow="block" joinstyle="miter"/>
                </v:shape>
                <v:shape id="テキスト ボックス 97" o:spid="_x0000_s1258" type="#_x0000_t202" style="position:absolute;left:22193;top:13906;width:25720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46B21515" w14:textId="77777777" w:rsidR="00CE25B9" w:rsidRDefault="00CE25B9" w:rsidP="00AE4E16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293" o:spid="_x0000_s1259" type="#_x0000_t32" style="position:absolute;left:10667;top:24221;width:121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TG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CYveTG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303" o:spid="_x0000_s1260" type="#_x0000_t32" style="position:absolute;left:10417;top:32356;width:127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PdxAAAANw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1K4nolHQC//AQAA//8DAFBLAQItABQABgAIAAAAIQDb4fbL7gAAAIUBAAATAAAAAAAAAAAA&#10;AAAAAAAAAABbQ29udGVudF9UeXBlc10ueG1sUEsBAi0AFAAGAAgAAAAhAFr0LFu/AAAAFQEAAAsA&#10;AAAAAAAAAAAAAAAAHwEAAF9yZWxzLy5yZWxzUEsBAi0AFAAGAAgAAAAhACJh093EAAAA3A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B3E23DB" w14:textId="77777777" w:rsidR="00491BBF" w:rsidRDefault="00491BBF" w:rsidP="00491BBF"/>
    <w:p w14:paraId="19F28B3C" w14:textId="4F8B6C72" w:rsidR="00491BBF" w:rsidRPr="00A6260C" w:rsidRDefault="00491BBF" w:rsidP="00491BBF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７．１．１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08D44E3F" w14:textId="165174B1" w:rsidR="00E629DD" w:rsidRDefault="00E629DD">
      <w:pPr>
        <w:widowControl/>
        <w:jc w:val="left"/>
      </w:pPr>
    </w:p>
    <w:p w14:paraId="13752105" w14:textId="77777777" w:rsidR="00364A03" w:rsidRDefault="00364A03">
      <w:pPr>
        <w:widowControl/>
        <w:jc w:val="left"/>
      </w:pPr>
    </w:p>
    <w:p w14:paraId="68276FED" w14:textId="77777777" w:rsidR="00491BBF" w:rsidRDefault="00491BBF" w:rsidP="00091F7B">
      <w:pPr>
        <w:pStyle w:val="3"/>
      </w:pPr>
      <w:bookmarkStart w:id="216" w:name="_Toc68616606"/>
      <w:bookmarkStart w:id="217" w:name="_Toc68616607"/>
      <w:bookmarkStart w:id="218" w:name="_Toc68616608"/>
      <w:bookmarkStart w:id="219" w:name="_Toc68616609"/>
      <w:bookmarkStart w:id="220" w:name="_Toc68616610"/>
      <w:bookmarkStart w:id="221" w:name="_Toc68616616"/>
      <w:bookmarkStart w:id="222" w:name="_Toc68616621"/>
      <w:bookmarkStart w:id="223" w:name="_Toc68616626"/>
      <w:bookmarkStart w:id="224" w:name="_Toc68616631"/>
      <w:bookmarkStart w:id="225" w:name="_Toc68616636"/>
      <w:bookmarkStart w:id="226" w:name="_Toc68616637"/>
      <w:bookmarkStart w:id="227" w:name="_Toc68616638"/>
      <w:bookmarkStart w:id="228" w:name="_Toc68616644"/>
      <w:bookmarkStart w:id="229" w:name="_Toc68616649"/>
      <w:bookmarkStart w:id="230" w:name="_Toc68616654"/>
      <w:bookmarkStart w:id="231" w:name="_Toc68616659"/>
      <w:bookmarkStart w:id="232" w:name="_Toc68616664"/>
      <w:bookmarkStart w:id="233" w:name="_Toc68616669"/>
      <w:bookmarkStart w:id="234" w:name="_Toc10854062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hint="eastAsia"/>
        </w:rPr>
        <w:t>公開インタフェース</w:t>
      </w:r>
      <w:bookmarkEnd w:id="234"/>
    </w:p>
    <w:p w14:paraId="4BFDC6AA" w14:textId="7B477FED" w:rsidR="00491BBF" w:rsidRPr="00CD643C" w:rsidRDefault="00491BBF" w:rsidP="00491BBF">
      <w:r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9</w:t>
      </w:r>
      <w:r w:rsidR="00C054BC" w:rsidRPr="00C054BC">
        <w:rPr>
          <w:rFonts w:hint="eastAsia"/>
        </w:rPr>
        <w:t>_</w:t>
      </w:r>
      <w:r w:rsidR="00C054BC" w:rsidRPr="00C054BC">
        <w:rPr>
          <w:rFonts w:hint="eastAsia"/>
        </w:rPr>
        <w:t>提供者</w:t>
      </w:r>
      <w:r w:rsidR="00C054BC" w:rsidRPr="00C054BC">
        <w:rPr>
          <w:rFonts w:hint="eastAsia"/>
        </w:rPr>
        <w:t>_</w:t>
      </w:r>
      <w:r w:rsidR="00C054BC" w:rsidRPr="00C054BC">
        <w:rPr>
          <w:rFonts w:hint="eastAsia"/>
        </w:rPr>
        <w:t>データ交換</w:t>
      </w:r>
      <w:r w:rsidR="00C054BC" w:rsidRPr="00C054BC">
        <w:rPr>
          <w:rFonts w:hint="eastAsia"/>
        </w:rPr>
        <w:t>IF(CADDE).html</w:t>
      </w:r>
      <w:r w:rsidRPr="00C054BC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0F2EDC83" w14:textId="77777777" w:rsidR="00EC19E3" w:rsidRPr="006E367D" w:rsidRDefault="00EC19E3" w:rsidP="00EC19E3"/>
    <w:p w14:paraId="13CE3BAC" w14:textId="77777777" w:rsidR="00EC19E3" w:rsidRDefault="00EC19E3" w:rsidP="00091F7B">
      <w:pPr>
        <w:pStyle w:val="3"/>
      </w:pPr>
      <w:bookmarkStart w:id="235" w:name="_Ref59004807"/>
      <w:bookmarkStart w:id="236" w:name="_Toc108540626"/>
      <w:r>
        <w:rPr>
          <w:rFonts w:hint="eastAsia"/>
        </w:rPr>
        <w:t>内部データ一覧</w:t>
      </w:r>
      <w:bookmarkEnd w:id="235"/>
      <w:bookmarkEnd w:id="236"/>
    </w:p>
    <w:p w14:paraId="69D40428" w14:textId="77777777" w:rsidR="00EC19E3" w:rsidRDefault="00EC19E3" w:rsidP="00EC19E3">
      <w:r>
        <w:rPr>
          <w:rFonts w:hint="eastAsia"/>
        </w:rPr>
        <w:t>以下の内部データを保持する。</w:t>
      </w:r>
    </w:p>
    <w:p w14:paraId="05B06819" w14:textId="5C39FE94" w:rsidR="00EC19E3" w:rsidRDefault="00EC19E3" w:rsidP="00EC19E3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 w:rsidR="000D69DB">
        <w:rPr>
          <w:rFonts w:asciiTheme="minorHAnsi" w:hAnsiTheme="minorHAnsi"/>
        </w:rPr>
        <w:fldChar w:fldCharType="begin"/>
      </w:r>
      <w:r w:rsidR="000D69DB">
        <w:rPr>
          <w:rFonts w:asciiTheme="minorHAnsi" w:hAnsiTheme="minorHAnsi"/>
        </w:rPr>
        <w:instrText xml:space="preserve"> </w:instrText>
      </w:r>
      <w:r w:rsidR="000D69DB">
        <w:rPr>
          <w:rFonts w:asciiTheme="minorHAnsi" w:hAnsiTheme="minorHAnsi" w:hint="eastAsia"/>
        </w:rPr>
        <w:instrText>REF _Ref59004807 \r \h</w:instrText>
      </w:r>
      <w:r w:rsidR="000D69DB">
        <w:rPr>
          <w:rFonts w:asciiTheme="minorHAnsi" w:hAnsiTheme="minorHAnsi"/>
        </w:rPr>
        <w:instrText xml:space="preserve"> </w:instrText>
      </w:r>
      <w:r w:rsidR="000D69DB">
        <w:rPr>
          <w:rFonts w:asciiTheme="minorHAnsi" w:hAnsiTheme="minorHAnsi"/>
        </w:rPr>
      </w:r>
      <w:r w:rsidR="000D69DB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</w:rPr>
        <w:t>７．１．３</w:t>
      </w:r>
      <w:r w:rsidR="000D69DB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noBreakHyphen/>
      </w:r>
      <w:r w:rsidR="007427E3">
        <w:rPr>
          <w:rFonts w:asciiTheme="minorHAnsi" w:hAnsiTheme="minorHAnsi" w:hint="eastAsia"/>
        </w:rPr>
        <w:t>１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3"/>
        <w:gridCol w:w="2491"/>
        <w:gridCol w:w="6912"/>
      </w:tblGrid>
      <w:tr w:rsidR="00EC19E3" w14:paraId="6BD427C8" w14:textId="77777777" w:rsidTr="00EC19E3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963A55" w14:textId="77777777" w:rsidR="00EC19E3" w:rsidRDefault="00EC19E3" w:rsidP="00EC19E3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48B203" w14:textId="77777777" w:rsidR="00EC19E3" w:rsidRDefault="00EC19E3" w:rsidP="00EC19E3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データ</w:t>
            </w:r>
            <w:r>
              <w:rPr>
                <w:rFonts w:cstheme="majorHAnsi" w:hint="eastAsia"/>
              </w:rPr>
              <w:t>名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1DC7A" w14:textId="77777777" w:rsidR="00EC19E3" w:rsidRDefault="00EC19E3" w:rsidP="00EC19E3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EC19E3" w14:paraId="06A6155F" w14:textId="77777777" w:rsidTr="00EC19E3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2056" w14:textId="77777777" w:rsidR="00EC19E3" w:rsidRDefault="00EC19E3" w:rsidP="004F1FC8">
            <w:pPr>
              <w:pStyle w:val="a8"/>
              <w:numPr>
                <w:ilvl w:val="0"/>
                <w:numId w:val="75"/>
              </w:numPr>
              <w:ind w:leftChars="0"/>
              <w:rPr>
                <w:rFonts w:cstheme="majorHAnsi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66AC" w14:textId="47D96AD9" w:rsidR="00EC19E3" w:rsidRDefault="00EC19E3" w:rsidP="00EC19E3">
            <w:r>
              <w:rPr>
                <w:rFonts w:hint="eastAsia"/>
              </w:rPr>
              <w:t>u</w:t>
            </w:r>
            <w:r>
              <w:t>rl_</w:t>
            </w:r>
            <w:r>
              <w:rPr>
                <w:rFonts w:hint="eastAsia"/>
              </w:rPr>
              <w:t>m</w:t>
            </w:r>
            <w:r>
              <w:t>ain_</w:t>
            </w:r>
            <w:r w:rsidR="0039037F">
              <w:t>file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AFC0" w14:textId="1A7F6A0D" w:rsidR="00EC19E3" w:rsidRDefault="00EC19E3" w:rsidP="00EC19E3">
            <w:r>
              <w:rPr>
                <w:rFonts w:ascii="ＭＳ 明朝" w:eastAsia="ＭＳ 明朝" w:hAnsi="ＭＳ 明朝" w:cs="ＭＳ 明朝" w:hint="eastAsia"/>
              </w:rPr>
              <w:t>提供者コネクタ コネクタメイン</w:t>
            </w:r>
            <w:r>
              <w:rPr>
                <w:rFonts w:asciiTheme="minorHAnsi" w:eastAsia="ＭＳ 明朝" w:hAnsiTheme="minorHAnsi" w:cs="ＭＳ 明朝" w:hint="eastAsia"/>
              </w:rPr>
              <w:t>の</w:t>
            </w:r>
            <w:r w:rsidR="0039037F" w:rsidRPr="00FD7132">
              <w:rPr>
                <w:rFonts w:asciiTheme="minorHAnsi" w:hAnsiTheme="minorHAnsi" w:cstheme="majorHAnsi" w:hint="eastAsia"/>
                <w:color w:val="000000" w:themeColor="text1"/>
              </w:rPr>
              <w:t>データ取得</w:t>
            </w:r>
            <w:r w:rsidR="0039037F">
              <w:rPr>
                <w:rFonts w:asciiTheme="minorHAnsi" w:hAnsiTheme="minorHAnsi" w:cstheme="majorHAnsi" w:hint="eastAsia"/>
                <w:color w:val="000000" w:themeColor="text1"/>
              </w:rPr>
              <w:t>I/F</w:t>
            </w:r>
            <w:r w:rsidR="0039037F" w:rsidRPr="00FD7132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="008F676F">
              <w:rPr>
                <w:rFonts w:asciiTheme="minorHAnsi" w:hAnsiTheme="minorHAnsi" w:cstheme="majorHAnsi"/>
                <w:color w:val="000000" w:themeColor="text1"/>
              </w:rPr>
              <w:t>HTTPS</w:t>
            </w:r>
            <w:r w:rsidR="00D115D2">
              <w:rPr>
                <w:rFonts w:asciiTheme="minorHAnsi" w:hAnsiTheme="minorHAnsi" w:cstheme="majorHAnsi"/>
                <w:color w:val="000000" w:themeColor="text1"/>
              </w:rPr>
              <w:t xml:space="preserve"> </w:t>
            </w:r>
            <w:r w:rsidR="0039037F" w:rsidRPr="00FD7132">
              <w:rPr>
                <w:rFonts w:asciiTheme="minorHAnsi" w:hAnsiTheme="minorHAnsi" w:cstheme="majorHAnsi"/>
                <w:color w:val="000000" w:themeColor="text1"/>
              </w:rPr>
              <w:t>CADDE)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</w:tbl>
    <w:p w14:paraId="61BB535A" w14:textId="77777777" w:rsidR="00491BBF" w:rsidRPr="00EC19E3" w:rsidRDefault="00491BBF" w:rsidP="00491BBF"/>
    <w:p w14:paraId="6A799D9A" w14:textId="77777777" w:rsidR="00491BBF" w:rsidRPr="00246EBC" w:rsidRDefault="00491BBF" w:rsidP="00491BBF">
      <w:pPr>
        <w:widowControl/>
        <w:jc w:val="left"/>
        <w:rPr>
          <w:rFonts w:asciiTheme="minorHAnsi" w:hAnsiTheme="minorHAnsi"/>
        </w:rPr>
        <w:sectPr w:rsidR="00491BBF" w:rsidRPr="00246EBC" w:rsidSect="000275DD"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r>
        <w:rPr>
          <w:rFonts w:asciiTheme="minorHAnsi" w:hAnsiTheme="minorHAnsi"/>
        </w:rPr>
        <w:br w:type="page"/>
      </w:r>
    </w:p>
    <w:p w14:paraId="56A00B17" w14:textId="7364731F" w:rsidR="00491BBF" w:rsidRPr="003C10AB" w:rsidRDefault="00491BBF" w:rsidP="00091F7B">
      <w:pPr>
        <w:pStyle w:val="2"/>
      </w:pPr>
      <w:bookmarkStart w:id="237" w:name="_Toc108540627"/>
      <w:r>
        <w:rPr>
          <w:rFonts w:hint="eastAsia"/>
        </w:rPr>
        <w:lastRenderedPageBreak/>
        <w:t>機能詳細</w:t>
      </w:r>
      <w:bookmarkEnd w:id="237"/>
    </w:p>
    <w:p w14:paraId="54D64BA5" w14:textId="7EC4B3F4" w:rsidR="00491BBF" w:rsidRDefault="00491BBF" w:rsidP="00091F7B">
      <w:pPr>
        <w:pStyle w:val="3"/>
      </w:pPr>
      <w:bookmarkStart w:id="238" w:name="_Toc108540628"/>
      <w:r>
        <w:rPr>
          <w:rFonts w:hint="eastAsia"/>
        </w:rPr>
        <w:t>データ交換</w:t>
      </w:r>
      <w:r w:rsidR="009C5F32"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238"/>
    </w:p>
    <w:p w14:paraId="3C20CE0F" w14:textId="77777777" w:rsidR="00491BBF" w:rsidRDefault="00491BBF" w:rsidP="00491BBF"/>
    <w:p w14:paraId="518DFC7A" w14:textId="1DD1AC6E" w:rsidR="00491BBF" w:rsidRDefault="00491BBF" w:rsidP="00491BBF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７．２．１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"/>
        <w:gridCol w:w="2087"/>
        <w:gridCol w:w="3077"/>
        <w:gridCol w:w="1922"/>
        <w:gridCol w:w="1281"/>
        <w:gridCol w:w="1026"/>
      </w:tblGrid>
      <w:tr w:rsidR="00533A66" w:rsidRPr="00246EBC" w14:paraId="461F356A" w14:textId="77777777" w:rsidTr="00C5126E">
        <w:trPr>
          <w:jc w:val="center"/>
        </w:trPr>
        <w:tc>
          <w:tcPr>
            <w:tcW w:w="176" w:type="pct"/>
            <w:shd w:val="clear" w:color="auto" w:fill="D9D9D9" w:themeFill="background1" w:themeFillShade="D9"/>
          </w:tcPr>
          <w:p w14:paraId="6C6F1EB9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072" w:type="pct"/>
            <w:shd w:val="clear" w:color="auto" w:fill="D9D9D9" w:themeFill="background1" w:themeFillShade="D9"/>
          </w:tcPr>
          <w:p w14:paraId="7DFAA21A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580" w:type="pct"/>
            <w:shd w:val="clear" w:color="auto" w:fill="D9D9D9" w:themeFill="background1" w:themeFillShade="D9"/>
          </w:tcPr>
          <w:p w14:paraId="1329CC3D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87" w:type="pct"/>
            <w:shd w:val="clear" w:color="auto" w:fill="D9D9D9" w:themeFill="background1" w:themeFillShade="D9"/>
          </w:tcPr>
          <w:p w14:paraId="458CFF53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14:paraId="4D2BF1B6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29E4B5CD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C5126E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41760"/>
              </w:rPr>
              <w:t>メソッド</w:t>
            </w:r>
          </w:p>
        </w:tc>
      </w:tr>
      <w:tr w:rsidR="00533A66" w:rsidRPr="00246EBC" w14:paraId="3FC92EA7" w14:textId="77777777" w:rsidTr="00C5126E">
        <w:trPr>
          <w:jc w:val="center"/>
        </w:trPr>
        <w:tc>
          <w:tcPr>
            <w:tcW w:w="176" w:type="pct"/>
          </w:tcPr>
          <w:p w14:paraId="36510956" w14:textId="77777777" w:rsidR="00533A66" w:rsidRPr="00246EBC" w:rsidRDefault="00533A66" w:rsidP="004F1FC8">
            <w:pPr>
              <w:pStyle w:val="a8"/>
              <w:numPr>
                <w:ilvl w:val="0"/>
                <w:numId w:val="8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72" w:type="pct"/>
          </w:tcPr>
          <w:p w14:paraId="5DDFFC4F" w14:textId="3BEFC874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B3B43">
              <w:rPr>
                <w:rFonts w:asciiTheme="minorHAnsi" w:hAnsiTheme="minorHAnsi" w:cstheme="majorHAnsi" w:hint="eastAsia"/>
                <w:color w:val="000000" w:themeColor="text1"/>
              </w:rPr>
              <w:t>データ交換</w:t>
            </w:r>
          </w:p>
        </w:tc>
        <w:tc>
          <w:tcPr>
            <w:tcW w:w="1580" w:type="pct"/>
          </w:tcPr>
          <w:p w14:paraId="74DF5B42" w14:textId="74D06F7B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CADDE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リクエストを受け付け、コネクタメインに処理を依頼する。</w:t>
            </w:r>
          </w:p>
        </w:tc>
        <w:tc>
          <w:tcPr>
            <w:tcW w:w="987" w:type="pct"/>
          </w:tcPr>
          <w:p w14:paraId="37BCD6C8" w14:textId="027E2583" w:rsidR="00533A66" w:rsidRPr="004C3F11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B3B43">
              <w:rPr>
                <w:rFonts w:asciiTheme="minorHAnsi" w:hAnsiTheme="minorHAnsi" w:cstheme="majorHAnsi"/>
                <w:color w:val="000000" w:themeColor="text1"/>
              </w:rPr>
              <w:t>/cadde/api/v</w:t>
            </w:r>
            <w:r w:rsidR="006B45FD">
              <w:rPr>
                <w:rFonts w:asciiTheme="minorHAnsi" w:hAnsiTheme="minorHAnsi" w:cstheme="majorHAnsi"/>
                <w:color w:val="000000" w:themeColor="text1"/>
              </w:rPr>
              <w:t>4</w:t>
            </w:r>
            <w:r w:rsidRPr="00BB3B43">
              <w:rPr>
                <w:rFonts w:asciiTheme="minorHAnsi" w:hAnsiTheme="minorHAnsi" w:cstheme="majorHAnsi"/>
                <w:color w:val="000000" w:themeColor="text1"/>
              </w:rPr>
              <w:t>/file</w:t>
            </w:r>
          </w:p>
        </w:tc>
        <w:tc>
          <w:tcPr>
            <w:tcW w:w="658" w:type="pct"/>
          </w:tcPr>
          <w:p w14:paraId="62888E65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files</w:t>
            </w:r>
          </w:p>
        </w:tc>
        <w:tc>
          <w:tcPr>
            <w:tcW w:w="527" w:type="pct"/>
          </w:tcPr>
          <w:p w14:paraId="2BCBAD6E" w14:textId="77777777" w:rsidR="00533A66" w:rsidRDefault="00533A66" w:rsidP="00C5126E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5D6EC631" w14:textId="19F3112B" w:rsidR="00364A03" w:rsidRDefault="00364A03" w:rsidP="00491BBF"/>
    <w:p w14:paraId="71E7DDD4" w14:textId="77777777" w:rsidR="00491BBF" w:rsidRDefault="00491BBF" w:rsidP="00491BBF"/>
    <w:p w14:paraId="4360F688" w14:textId="256325C7" w:rsidR="00091F7B" w:rsidRDefault="00091F7B" w:rsidP="00491BBF">
      <w:pPr>
        <w:pStyle w:val="3"/>
        <w:ind w:left="840"/>
      </w:pPr>
      <w:bookmarkStart w:id="239" w:name="_Toc108540629"/>
      <w:r w:rsidRPr="00246EBC">
        <w:t>処理フロー</w:t>
      </w:r>
      <w:bookmarkEnd w:id="239"/>
    </w:p>
    <w:p w14:paraId="7AC567F2" w14:textId="1CE79515" w:rsidR="00491BBF" w:rsidRPr="00F259C7" w:rsidRDefault="00491BBF" w:rsidP="00091F7B">
      <w:pPr>
        <w:pStyle w:val="4"/>
      </w:pPr>
      <w:r>
        <w:rPr>
          <w:rFonts w:hint="eastAsia"/>
        </w:rPr>
        <w:t>データ交換</w:t>
      </w:r>
    </w:p>
    <w:p w14:paraId="45ADB3F1" w14:textId="579B31F6" w:rsidR="00491BBF" w:rsidRDefault="00103FCA" w:rsidP="005D7B13">
      <w:pPr>
        <w:pStyle w:val="a8"/>
        <w:numPr>
          <w:ilvl w:val="0"/>
          <w:numId w:val="43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リクエストヘッダ</w:t>
      </w:r>
      <w:r w:rsidR="00E63CCE" w:rsidRPr="00E63CCE">
        <w:rPr>
          <w:rFonts w:hint="eastAsia"/>
        </w:rPr>
        <w:t>として、リソース</w:t>
      </w:r>
      <w:r w:rsidR="00E63CCE" w:rsidRPr="00E63CCE">
        <w:rPr>
          <w:rFonts w:hint="eastAsia"/>
        </w:rPr>
        <w:t>URL</w:t>
      </w:r>
      <w:r w:rsidR="00E63CCE" w:rsidRPr="00E63CCE">
        <w:rPr>
          <w:rFonts w:hint="eastAsia"/>
        </w:rPr>
        <w:t>、リソース提供手段識別子、</w:t>
      </w:r>
      <w:r w:rsidR="00DD6E3B">
        <w:rPr>
          <w:rFonts w:hint="eastAsia"/>
        </w:rPr>
        <w:t>N</w:t>
      </w:r>
      <w:r w:rsidR="00DD6E3B">
        <w:t>GSI</w:t>
      </w:r>
      <w:r w:rsidR="00DD6E3B">
        <w:rPr>
          <w:rFonts w:hint="eastAsia"/>
        </w:rPr>
        <w:t>オプション</w:t>
      </w:r>
      <w:r w:rsidR="00E57D5C">
        <w:rPr>
          <w:rFonts w:hint="eastAsia"/>
        </w:rPr>
        <w:t>、</w:t>
      </w:r>
      <w:r w:rsidR="00F23085">
        <w:rPr>
          <w:rFonts w:hint="eastAsia"/>
        </w:rPr>
        <w:t>認証トークン</w:t>
      </w:r>
      <w:r w:rsidR="00E63CCE" w:rsidRPr="00E63CCE">
        <w:rPr>
          <w:rFonts w:hint="eastAsia"/>
        </w:rPr>
        <w:t>を取得する。</w:t>
      </w:r>
      <w:r w:rsidR="00F23085">
        <w:rPr>
          <w:rFonts w:hint="eastAsia"/>
        </w:rPr>
        <w:t>認証トークン</w:t>
      </w:r>
      <w:r w:rsidR="00286B7D">
        <w:rPr>
          <w:rFonts w:hint="eastAsia"/>
        </w:rPr>
        <w:t>を取得できない場合は、</w:t>
      </w:r>
      <w:r w:rsidR="00F23085">
        <w:rPr>
          <w:rFonts w:hint="eastAsia"/>
        </w:rPr>
        <w:t>認証トークン</w:t>
      </w:r>
      <w:r w:rsidR="00286B7D">
        <w:rPr>
          <w:rFonts w:hint="eastAsia"/>
        </w:rPr>
        <w:t>を</w:t>
      </w:r>
      <w:r w:rsidR="00286B7D">
        <w:rPr>
          <w:rFonts w:hint="eastAsia"/>
        </w:rPr>
        <w:t>N</w:t>
      </w:r>
      <w:r w:rsidR="00286B7D">
        <w:t>one</w:t>
      </w:r>
      <w:r w:rsidR="00286B7D">
        <w:rPr>
          <w:rFonts w:hint="eastAsia"/>
        </w:rPr>
        <w:t>に設定する。</w:t>
      </w:r>
    </w:p>
    <w:p w14:paraId="30717D1E" w14:textId="0FD2455F" w:rsidR="00E63CCE" w:rsidRDefault="00E63CCE" w:rsidP="005D7B13">
      <w:pPr>
        <w:pStyle w:val="a8"/>
        <w:numPr>
          <w:ilvl w:val="0"/>
          <w:numId w:val="43"/>
        </w:numPr>
        <w:ind w:leftChars="0"/>
      </w:pPr>
      <w:r w:rsidRPr="00E63CCE">
        <w:rPr>
          <w:rFonts w:hint="eastAsia"/>
        </w:rPr>
        <w:t>リソース</w:t>
      </w:r>
      <w:r w:rsidRPr="00E63CCE">
        <w:rPr>
          <w:rFonts w:hint="eastAsia"/>
        </w:rPr>
        <w:t>URL</w:t>
      </w:r>
      <w:r w:rsidRPr="00E63CCE">
        <w:rPr>
          <w:rFonts w:hint="eastAsia"/>
        </w:rPr>
        <w:t>、リソース提供手段識別子、</w:t>
      </w:r>
      <w:r w:rsidR="00DD6E3B">
        <w:rPr>
          <w:rFonts w:hint="eastAsia"/>
        </w:rPr>
        <w:t>N</w:t>
      </w:r>
      <w:r w:rsidR="00DD6E3B">
        <w:t>GSI</w:t>
      </w:r>
      <w:r w:rsidR="00DD6E3B">
        <w:rPr>
          <w:rFonts w:hint="eastAsia"/>
        </w:rPr>
        <w:t>オプション</w:t>
      </w:r>
      <w:r w:rsidRPr="00E63CCE">
        <w:rPr>
          <w:rFonts w:hint="eastAsia"/>
        </w:rPr>
        <w:t>をメッセージコード</w:t>
      </w:r>
      <w:r w:rsidR="00A61DD9">
        <w:rPr>
          <w:rFonts w:hint="eastAsia"/>
        </w:rPr>
        <w:t>とともに</w:t>
      </w:r>
      <w:r w:rsidRPr="00E63CCE">
        <w:rPr>
          <w:rFonts w:hint="eastAsia"/>
        </w:rPr>
        <w:t>ログ出力する。</w:t>
      </w:r>
    </w:p>
    <w:p w14:paraId="33DCF314" w14:textId="2A3BE39A" w:rsidR="00491BBF" w:rsidRDefault="00E63CCE" w:rsidP="005D7B13">
      <w:pPr>
        <w:pStyle w:val="a8"/>
        <w:numPr>
          <w:ilvl w:val="0"/>
          <w:numId w:val="43"/>
        </w:numPr>
        <w:ind w:leftChars="0"/>
      </w:pPr>
      <w:r w:rsidRPr="00E63CCE">
        <w:rPr>
          <w:rFonts w:hint="eastAsia"/>
        </w:rPr>
        <w:t>リソース</w:t>
      </w:r>
      <w:r w:rsidRPr="00E63CCE">
        <w:rPr>
          <w:rFonts w:hint="eastAsia"/>
        </w:rPr>
        <w:t>URL</w:t>
      </w:r>
      <w:r w:rsidR="00CB2D65">
        <w:rPr>
          <w:rFonts w:hint="eastAsia"/>
        </w:rPr>
        <w:t>、</w:t>
      </w:r>
      <w:r w:rsidRPr="00E63CCE">
        <w:rPr>
          <w:rFonts w:hint="eastAsia"/>
        </w:rPr>
        <w:t>リソース提供手段識別子、</w:t>
      </w:r>
      <w:r w:rsidR="00DD6E3B">
        <w:rPr>
          <w:rFonts w:hint="eastAsia"/>
        </w:rPr>
        <w:t>N</w:t>
      </w:r>
      <w:r w:rsidR="00DD6E3B">
        <w:t>GSI</w:t>
      </w:r>
      <w:r w:rsidR="00DD6E3B">
        <w:rPr>
          <w:rFonts w:hint="eastAsia"/>
        </w:rPr>
        <w:t>オプション</w:t>
      </w:r>
      <w:r w:rsidR="00E57D5C">
        <w:rPr>
          <w:rFonts w:hint="eastAsia"/>
        </w:rPr>
        <w:t>、</w:t>
      </w:r>
      <w:r w:rsidR="00F23085">
        <w:rPr>
          <w:rFonts w:hint="eastAsia"/>
        </w:rPr>
        <w:t>認証トークン</w:t>
      </w:r>
      <w:r w:rsidR="00491BBF" w:rsidRPr="00353A57">
        <w:rPr>
          <w:rFonts w:hint="eastAsia"/>
        </w:rPr>
        <w:t>を</w:t>
      </w:r>
      <w:r w:rsidR="00CB2D65">
        <w:rPr>
          <w:rFonts w:hint="eastAsia"/>
        </w:rPr>
        <w:t>ヘッダに設定して</w:t>
      </w:r>
      <w:r w:rsidR="00491BBF">
        <w:rPr>
          <w:rFonts w:hint="eastAsia"/>
        </w:rPr>
        <w:t>コネクタメイン</w:t>
      </w:r>
      <w:r w:rsidR="00170343">
        <w:rPr>
          <w:rFonts w:hint="eastAsia"/>
        </w:rPr>
        <w:t>のデータ交換</w:t>
      </w:r>
      <w:r w:rsidR="00CB2D65">
        <w:rPr>
          <w:rFonts w:hint="eastAsia"/>
        </w:rPr>
        <w:t>に</w:t>
      </w:r>
      <w:r w:rsidR="00CB2D65">
        <w:rPr>
          <w:rFonts w:hint="eastAsia"/>
        </w:rPr>
        <w:t>H</w:t>
      </w:r>
      <w:r w:rsidR="00CB2D65">
        <w:t>TTP</w:t>
      </w:r>
      <w:r w:rsidR="00CB2D65">
        <w:rPr>
          <w:rFonts w:hint="eastAsia"/>
        </w:rPr>
        <w:t>リクエストを発行する。</w:t>
      </w:r>
    </w:p>
    <w:p w14:paraId="3A605995" w14:textId="77777777" w:rsidR="00A72697" w:rsidRDefault="008552A8" w:rsidP="008552A8">
      <w:pPr>
        <w:pStyle w:val="a8"/>
        <w:numPr>
          <w:ilvl w:val="0"/>
          <w:numId w:val="43"/>
        </w:numPr>
        <w:ind w:leftChars="0"/>
      </w:pPr>
      <w:r w:rsidRPr="00353A57">
        <w:rPr>
          <w:rFonts w:hint="eastAsia"/>
        </w:rPr>
        <w:t>実行結果を確認し、</w:t>
      </w:r>
      <w:r w:rsidR="00A72697">
        <w:rPr>
          <w:rFonts w:hint="eastAsia"/>
        </w:rPr>
        <w:t>次のいずれかの処理を行う。</w:t>
      </w:r>
    </w:p>
    <w:p w14:paraId="57A7F558" w14:textId="41E03F0D" w:rsidR="00A72697" w:rsidRDefault="00A72697" w:rsidP="00FC2A50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」以外の場合にエラーと判定する。</w:t>
      </w:r>
    </w:p>
    <w:p w14:paraId="42AEE575" w14:textId="21700289" w:rsidR="00A06F66" w:rsidRDefault="00A72697" w:rsidP="00A06F66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かつリソース提供手段識別子が</w:t>
      </w:r>
      <w:r w:rsidR="00C06503">
        <w:rPr>
          <w:rFonts w:hint="eastAsia"/>
        </w:rPr>
        <w:t>"</w:t>
      </w:r>
      <w:r w:rsidR="00B45671">
        <w:t>api/ngsi</w:t>
      </w:r>
      <w:r w:rsidR="00C06503">
        <w:rPr>
          <w:rFonts w:hint="eastAsia"/>
        </w:rPr>
        <w:t>"</w:t>
      </w:r>
      <w:r w:rsidR="000B21D6">
        <w:rPr>
          <w:rFonts w:hint="eastAsia"/>
        </w:rPr>
        <w:t>の場合は実行結果からコンテキスト情報、</w:t>
      </w:r>
      <w:r w:rsidR="00FF764F" w:rsidRPr="00FF764F">
        <w:rPr>
          <w:rFonts w:hint="eastAsia"/>
        </w:rPr>
        <w:t>レスポンスヘッダ情報</w:t>
      </w:r>
      <w:r w:rsidR="000B21D6">
        <w:rPr>
          <w:rFonts w:hint="eastAsia"/>
        </w:rPr>
        <w:t>を</w:t>
      </w:r>
      <w:r w:rsidR="00020135">
        <w:rPr>
          <w:rFonts w:hint="eastAsia"/>
        </w:rPr>
        <w:t>取得し、</w:t>
      </w:r>
      <w:r w:rsidR="000B21D6">
        <w:rPr>
          <w:rFonts w:hint="eastAsia"/>
        </w:rPr>
        <w:t>HTTP</w:t>
      </w:r>
      <w:r w:rsidR="000B21D6">
        <w:rPr>
          <w:rFonts w:hint="eastAsia"/>
        </w:rPr>
        <w:t>ステータスコード「</w:t>
      </w:r>
      <w:r w:rsidR="000B21D6">
        <w:rPr>
          <w:rFonts w:hint="eastAsia"/>
        </w:rPr>
        <w:t>200</w:t>
      </w:r>
      <w:r w:rsidR="000B21D6">
        <w:rPr>
          <w:rFonts w:hint="eastAsia"/>
        </w:rPr>
        <w:t>」をレスポンスに設定し</w:t>
      </w:r>
      <w:r w:rsidR="00020135">
        <w:rPr>
          <w:rFonts w:hint="eastAsia"/>
        </w:rPr>
        <w:t>て</w:t>
      </w:r>
      <w:r w:rsidR="000B21D6">
        <w:rPr>
          <w:rFonts w:hint="eastAsia"/>
        </w:rPr>
        <w:t>、応答を返す。レスポンスは</w:t>
      </w:r>
      <w:r w:rsidR="000B21D6">
        <w:rPr>
          <w:rFonts w:hint="eastAsia"/>
        </w:rPr>
        <w:t>flask</w:t>
      </w:r>
      <w:r w:rsidR="000B21D6">
        <w:rPr>
          <w:rFonts w:hint="eastAsia"/>
        </w:rPr>
        <w:t>ライブラリを利用して作成する。</w:t>
      </w:r>
      <w:bookmarkStart w:id="240" w:name="_Hlk107408595"/>
      <w:r w:rsidR="00A06F66">
        <w:rPr>
          <w:rFonts w:hint="eastAsia"/>
        </w:rPr>
        <w:t>なお、レスポンスには以下を含める。</w:t>
      </w:r>
    </w:p>
    <w:p w14:paraId="36BA856F" w14:textId="4A0291B8" w:rsidR="00A06F66" w:rsidRDefault="00D4749A" w:rsidP="00A97AFF">
      <w:pPr>
        <w:pStyle w:val="a8"/>
        <w:numPr>
          <w:ilvl w:val="1"/>
          <w:numId w:val="136"/>
        </w:numPr>
        <w:ind w:leftChars="0"/>
      </w:pPr>
      <w:bookmarkStart w:id="241" w:name="_Hlk55922184"/>
      <w:bookmarkEnd w:id="240"/>
      <w:r>
        <w:rPr>
          <w:rFonts w:hint="eastAsia"/>
        </w:rPr>
        <w:t>レスポンスヘッダの</w:t>
      </w:r>
      <w:r w:rsidR="00C06503">
        <w:rPr>
          <w:rFonts w:hint="eastAsia"/>
        </w:rPr>
        <w:t>"</w:t>
      </w:r>
      <w:r>
        <w:t>eventI</w:t>
      </w:r>
      <w:r w:rsidRPr="00D4749A">
        <w:t>dentifier</w:t>
      </w:r>
      <w:r w:rsidR="00C06503">
        <w:rPr>
          <w:rFonts w:hint="eastAsia"/>
        </w:rPr>
        <w:t>"</w:t>
      </w:r>
      <w:r>
        <w:rPr>
          <w:rFonts w:hint="eastAsia"/>
        </w:rPr>
        <w:t>に実行結果から取得した</w:t>
      </w:r>
      <w:r w:rsidR="000C32A6">
        <w:rPr>
          <w:rFonts w:hint="eastAsia"/>
        </w:rPr>
        <w:t>識別情報</w:t>
      </w:r>
      <w:r>
        <w:rPr>
          <w:rFonts w:hint="eastAsia"/>
        </w:rPr>
        <w:t>を設定する。</w:t>
      </w:r>
      <w:bookmarkEnd w:id="241"/>
    </w:p>
    <w:p w14:paraId="1BA01CFB" w14:textId="4F3D0CC4" w:rsidR="00A06F66" w:rsidRDefault="00A06F66" w:rsidP="00952F9C">
      <w:pPr>
        <w:pStyle w:val="a8"/>
        <w:numPr>
          <w:ilvl w:val="1"/>
          <w:numId w:val="136"/>
        </w:numPr>
        <w:ind w:leftChars="0"/>
      </w:pPr>
      <w:r w:rsidRPr="00A97AFF">
        <w:rPr>
          <w:rFonts w:hint="eastAsia"/>
          <w:kern w:val="0"/>
        </w:rPr>
        <w:t>レスポンスヘッダ</w:t>
      </w:r>
      <w:r w:rsidR="00952F9C">
        <w:rPr>
          <w:rFonts w:hint="eastAsia"/>
          <w:kern w:val="0"/>
        </w:rPr>
        <w:t>に</w:t>
      </w:r>
      <w:r w:rsidRPr="00A97AFF">
        <w:rPr>
          <w:rFonts w:hint="eastAsia"/>
          <w:kern w:val="0"/>
        </w:rPr>
        <w:t>以下</w:t>
      </w:r>
      <w:r w:rsidR="00952F9C">
        <w:rPr>
          <w:rFonts w:hint="eastAsia"/>
          <w:kern w:val="0"/>
        </w:rPr>
        <w:t>を</w:t>
      </w:r>
      <w:r w:rsidRPr="00A97AFF">
        <w:rPr>
          <w:rFonts w:hint="eastAsia"/>
          <w:kern w:val="0"/>
        </w:rPr>
        <w:t>設定する。値が取得できない場合は</w:t>
      </w:r>
      <w:r>
        <w:rPr>
          <w:rFonts w:hint="eastAsia"/>
        </w:rPr>
        <w:t>空文字</w:t>
      </w:r>
      <w:r>
        <w:rPr>
          <w:rFonts w:hint="eastAsia"/>
        </w:rPr>
        <w:t>(""</w:t>
      </w:r>
      <w:r>
        <w:t>)</w:t>
      </w:r>
      <w:r>
        <w:rPr>
          <w:rFonts w:hint="eastAsia"/>
        </w:rPr>
        <w:t>を設定する。</w:t>
      </w:r>
    </w:p>
    <w:p w14:paraId="32D795D2" w14:textId="77777777" w:rsidR="00A06F66" w:rsidRPr="00A97AFF" w:rsidRDefault="00A06F66" w:rsidP="00A97AFF">
      <w:pPr>
        <w:pStyle w:val="a8"/>
        <w:numPr>
          <w:ilvl w:val="2"/>
          <w:numId w:val="138"/>
        </w:numPr>
        <w:ind w:leftChars="0" w:left="1701"/>
      </w:pPr>
      <w:r w:rsidRPr="00A97AFF">
        <w:rPr>
          <w:rFonts w:hint="eastAsia"/>
          <w:kern w:val="0"/>
        </w:rPr>
        <w:t>識別情報（</w:t>
      </w:r>
      <w:r w:rsidRPr="00A97AFF">
        <w:rPr>
          <w:kern w:val="0"/>
        </w:rPr>
        <w:t>x-cadde-provenance</w:t>
      </w:r>
      <w:r w:rsidRPr="00A97AFF">
        <w:rPr>
          <w:rFonts w:hint="eastAsia"/>
          <w:kern w:val="0"/>
        </w:rPr>
        <w:t>）</w:t>
      </w:r>
    </w:p>
    <w:p w14:paraId="37ACD866" w14:textId="2A6151E7" w:rsidR="00472265" w:rsidRPr="005B10B7" w:rsidRDefault="00472265" w:rsidP="00A97AFF">
      <w:pPr>
        <w:pStyle w:val="a8"/>
        <w:numPr>
          <w:ilvl w:val="2"/>
          <w:numId w:val="138"/>
        </w:numPr>
        <w:ind w:leftChars="0" w:left="1701"/>
      </w:pPr>
      <w:r>
        <w:rPr>
          <w:rFonts w:hint="eastAsia"/>
          <w:kern w:val="0"/>
        </w:rPr>
        <w:t>来歴管理サービス</w:t>
      </w:r>
      <w:r>
        <w:rPr>
          <w:kern w:val="0"/>
        </w:rPr>
        <w:t>URL</w:t>
      </w:r>
      <w:r>
        <w:rPr>
          <w:rFonts w:hint="eastAsia"/>
          <w:kern w:val="0"/>
        </w:rPr>
        <w:t>（</w:t>
      </w:r>
      <w:r>
        <w:rPr>
          <w:kern w:val="0"/>
        </w:rPr>
        <w:t>x-cadde-provenance-management-service-url</w:t>
      </w:r>
      <w:r>
        <w:rPr>
          <w:rFonts w:hint="eastAsia"/>
          <w:kern w:val="0"/>
        </w:rPr>
        <w:t>）</w:t>
      </w:r>
    </w:p>
    <w:p w14:paraId="1AE00A2A" w14:textId="47F25B7E" w:rsidR="00A06F66" w:rsidRPr="00A97AFF" w:rsidRDefault="00A06F66" w:rsidP="00A97AFF">
      <w:pPr>
        <w:pStyle w:val="a8"/>
        <w:numPr>
          <w:ilvl w:val="2"/>
          <w:numId w:val="138"/>
        </w:numPr>
        <w:ind w:leftChars="0" w:left="1701"/>
      </w:pPr>
      <w:r w:rsidRPr="00A97AFF">
        <w:rPr>
          <w:rFonts w:hint="eastAsia"/>
          <w:kern w:val="0"/>
        </w:rPr>
        <w:t>取引</w:t>
      </w:r>
      <w:r w:rsidRPr="00A97AFF">
        <w:rPr>
          <w:kern w:val="0"/>
        </w:rPr>
        <w:t>ID</w:t>
      </w:r>
      <w:r w:rsidRPr="00A97AFF">
        <w:rPr>
          <w:rFonts w:hint="eastAsia"/>
          <w:kern w:val="0"/>
        </w:rPr>
        <w:t>（</w:t>
      </w:r>
      <w:r w:rsidR="00467092">
        <w:rPr>
          <w:kern w:val="0"/>
        </w:rPr>
        <w:t>x-cadde-contract-id</w:t>
      </w:r>
      <w:r w:rsidRPr="00A97AFF">
        <w:rPr>
          <w:rFonts w:hint="eastAsia"/>
          <w:kern w:val="0"/>
        </w:rPr>
        <w:t>）</w:t>
      </w:r>
    </w:p>
    <w:p w14:paraId="5845A382" w14:textId="77777777" w:rsidR="00A06F66" w:rsidRPr="00A97AFF" w:rsidRDefault="00A06F66" w:rsidP="00A97AFF">
      <w:pPr>
        <w:pStyle w:val="a8"/>
        <w:numPr>
          <w:ilvl w:val="2"/>
          <w:numId w:val="138"/>
        </w:numPr>
        <w:ind w:leftChars="0" w:left="1701"/>
      </w:pPr>
      <w:r w:rsidRPr="00A97AFF">
        <w:rPr>
          <w:rFonts w:hint="eastAsia"/>
          <w:kern w:val="0"/>
        </w:rPr>
        <w:t>契約形態（</w:t>
      </w:r>
      <w:r w:rsidRPr="00A97AFF">
        <w:rPr>
          <w:kern w:val="0"/>
        </w:rPr>
        <w:t>x-cadde-contract-type</w:t>
      </w:r>
      <w:r w:rsidRPr="00A97AFF">
        <w:rPr>
          <w:rFonts w:hint="eastAsia"/>
          <w:kern w:val="0"/>
        </w:rPr>
        <w:t>）</w:t>
      </w:r>
    </w:p>
    <w:p w14:paraId="65494434" w14:textId="1C0C354F" w:rsidR="00A06F66" w:rsidRPr="00A97AFF" w:rsidRDefault="00A06F66" w:rsidP="00A97AFF">
      <w:pPr>
        <w:pStyle w:val="a8"/>
        <w:numPr>
          <w:ilvl w:val="2"/>
          <w:numId w:val="138"/>
        </w:numPr>
        <w:ind w:leftChars="0" w:left="1701"/>
      </w:pPr>
      <w:r w:rsidRPr="00A97AFF">
        <w:rPr>
          <w:rFonts w:hint="eastAsia"/>
          <w:kern w:val="0"/>
        </w:rPr>
        <w:t>契約管理サービス</w:t>
      </w:r>
      <w:r w:rsidRPr="00A97AFF">
        <w:rPr>
          <w:kern w:val="0"/>
        </w:rPr>
        <w:t>URL</w:t>
      </w:r>
      <w:r w:rsidRPr="00A97AFF">
        <w:rPr>
          <w:rFonts w:hint="eastAsia"/>
          <w:kern w:val="0"/>
        </w:rPr>
        <w:t>（</w:t>
      </w:r>
      <w:r w:rsidRPr="00A97AFF">
        <w:rPr>
          <w:kern w:val="0"/>
        </w:rPr>
        <w:t>x-cadde-contract-</w:t>
      </w:r>
      <w:r w:rsidR="00980BCC">
        <w:rPr>
          <w:kern w:val="0"/>
        </w:rPr>
        <w:t>management-service-url</w:t>
      </w:r>
      <w:r w:rsidRPr="00A97AFF">
        <w:rPr>
          <w:rFonts w:hint="eastAsia"/>
          <w:kern w:val="0"/>
        </w:rPr>
        <w:t>）</w:t>
      </w:r>
      <w:r>
        <w:rPr>
          <w:rFonts w:hint="eastAsia"/>
        </w:rPr>
        <w:t xml:space="preserve"> </w:t>
      </w:r>
    </w:p>
    <w:p w14:paraId="1CBC2A13" w14:textId="2DE7677B" w:rsidR="00A06F66" w:rsidRDefault="00A72697" w:rsidP="00A06F66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かつリソース提供手段識別子が</w:t>
      </w:r>
      <w:r w:rsidR="00C06503">
        <w:rPr>
          <w:rFonts w:hint="eastAsia"/>
        </w:rPr>
        <w:t>"</w:t>
      </w:r>
      <w:r w:rsidR="00B45671">
        <w:t>api/ngsi</w:t>
      </w:r>
      <w:r w:rsidR="00C06503">
        <w:rPr>
          <w:rFonts w:hint="eastAsia"/>
        </w:rPr>
        <w:t>"</w:t>
      </w:r>
      <w:r w:rsidR="00B45671">
        <w:rPr>
          <w:rFonts w:hint="eastAsia"/>
        </w:rPr>
        <w:t>でない</w:t>
      </w:r>
      <w:r w:rsidR="000B21D6">
        <w:rPr>
          <w:rFonts w:hint="eastAsia"/>
        </w:rPr>
        <w:t>場合は実行結果からファイル</w:t>
      </w:r>
      <w:r w:rsidR="006F3BFA">
        <w:rPr>
          <w:rFonts w:hint="eastAsia"/>
        </w:rPr>
        <w:t>名</w:t>
      </w:r>
      <w:r w:rsidR="000B21D6">
        <w:rPr>
          <w:rFonts w:hint="eastAsia"/>
        </w:rPr>
        <w:t>、</w:t>
      </w:r>
      <w:r w:rsidR="007B2E60" w:rsidRPr="00FF764F">
        <w:rPr>
          <w:rFonts w:hint="eastAsia"/>
        </w:rPr>
        <w:t>レスポンスヘッダ情報</w:t>
      </w:r>
      <w:r w:rsidR="007B2E60">
        <w:rPr>
          <w:rFonts w:hint="eastAsia"/>
        </w:rPr>
        <w:t>を</w:t>
      </w:r>
      <w:r w:rsidR="00020135">
        <w:rPr>
          <w:rFonts w:hint="eastAsia"/>
        </w:rPr>
        <w:t>取得し、</w:t>
      </w:r>
      <w:r w:rsidR="000B21D6">
        <w:rPr>
          <w:rFonts w:hint="eastAsia"/>
        </w:rPr>
        <w:t>HTTP</w:t>
      </w:r>
      <w:r w:rsidR="000B21D6">
        <w:rPr>
          <w:rFonts w:hint="eastAsia"/>
        </w:rPr>
        <w:t>ステータスコード「</w:t>
      </w:r>
      <w:r w:rsidR="000B21D6">
        <w:rPr>
          <w:rFonts w:hint="eastAsia"/>
        </w:rPr>
        <w:t>200</w:t>
      </w:r>
      <w:r w:rsidR="000B21D6">
        <w:rPr>
          <w:rFonts w:hint="eastAsia"/>
        </w:rPr>
        <w:t>」をレスポンスに設定し</w:t>
      </w:r>
      <w:r w:rsidR="00020135">
        <w:rPr>
          <w:rFonts w:hint="eastAsia"/>
        </w:rPr>
        <w:t>て</w:t>
      </w:r>
      <w:r w:rsidR="000B21D6">
        <w:rPr>
          <w:rFonts w:hint="eastAsia"/>
        </w:rPr>
        <w:t>、応答を返す。</w:t>
      </w:r>
      <w:r w:rsidR="00A06F66">
        <w:rPr>
          <w:rFonts w:hint="eastAsia"/>
        </w:rPr>
        <w:t>なお、レスポンスには以下を含める。</w:t>
      </w:r>
    </w:p>
    <w:p w14:paraId="491CC48C" w14:textId="4AEB3C61" w:rsidR="00A06F66" w:rsidRDefault="000B21D6" w:rsidP="00A97AFF">
      <w:pPr>
        <w:pStyle w:val="a8"/>
        <w:numPr>
          <w:ilvl w:val="1"/>
          <w:numId w:val="134"/>
        </w:numPr>
        <w:ind w:leftChars="0"/>
      </w:pPr>
      <w:r>
        <w:rPr>
          <w:rFonts w:hint="eastAsia"/>
        </w:rPr>
        <w:t>レスポンス</w:t>
      </w:r>
      <w:r w:rsidR="006F3BFA">
        <w:rPr>
          <w:rFonts w:hint="eastAsia"/>
        </w:rPr>
        <w:t>ヘッダ</w:t>
      </w:r>
      <w:r>
        <w:rPr>
          <w:rFonts w:hint="eastAsia"/>
        </w:rPr>
        <w:t>の</w:t>
      </w:r>
      <w:r w:rsidR="00C06503">
        <w:rPr>
          <w:rFonts w:hint="eastAsia"/>
        </w:rPr>
        <w:t>"</w:t>
      </w:r>
      <w:r>
        <w:rPr>
          <w:rFonts w:hint="eastAsia"/>
        </w:rPr>
        <w:t>attachment_filename</w:t>
      </w:r>
      <w:r w:rsidR="00C06503">
        <w:rPr>
          <w:rFonts w:hint="eastAsia"/>
        </w:rPr>
        <w:t>"</w:t>
      </w:r>
      <w:r w:rsidR="00D4749A">
        <w:rPr>
          <w:rFonts w:hint="eastAsia"/>
        </w:rPr>
        <w:t>に実行結果</w:t>
      </w:r>
      <w:r>
        <w:rPr>
          <w:rFonts w:hint="eastAsia"/>
        </w:rPr>
        <w:t>から取得したファイル名に設定する。</w:t>
      </w:r>
    </w:p>
    <w:p w14:paraId="13A6CCED" w14:textId="47EE4BAB" w:rsidR="00A06F66" w:rsidRDefault="00A06F66" w:rsidP="00A97AFF">
      <w:pPr>
        <w:pStyle w:val="a8"/>
        <w:numPr>
          <w:ilvl w:val="1"/>
          <w:numId w:val="134"/>
        </w:numPr>
        <w:ind w:leftChars="0"/>
      </w:pPr>
      <w:r>
        <w:rPr>
          <w:rFonts w:hint="eastAsia"/>
        </w:rPr>
        <w:t>レスポンスヘッダの</w:t>
      </w:r>
      <w:r>
        <w:rPr>
          <w:rFonts w:hint="eastAsia"/>
        </w:rPr>
        <w:t>"</w:t>
      </w:r>
      <w:r>
        <w:t>eventI</w:t>
      </w:r>
      <w:r w:rsidRPr="00D4749A">
        <w:t>dentifier</w:t>
      </w:r>
      <w:r>
        <w:rPr>
          <w:rFonts w:hint="eastAsia"/>
        </w:rPr>
        <w:t>"</w:t>
      </w:r>
      <w:r>
        <w:rPr>
          <w:rFonts w:hint="eastAsia"/>
        </w:rPr>
        <w:t>に実行結果から取得した識別情報を設定する。</w:t>
      </w:r>
    </w:p>
    <w:p w14:paraId="0DC790BE" w14:textId="0718245D" w:rsidR="00A06F66" w:rsidRPr="00A97AFF" w:rsidRDefault="00A06F66" w:rsidP="00A97AFF">
      <w:pPr>
        <w:pStyle w:val="a8"/>
        <w:numPr>
          <w:ilvl w:val="1"/>
          <w:numId w:val="134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lastRenderedPageBreak/>
        <w:t>レスポンスヘッダ</w:t>
      </w:r>
      <w:r w:rsidR="00952F9C">
        <w:rPr>
          <w:rFonts w:hint="eastAsia"/>
          <w:kern w:val="0"/>
        </w:rPr>
        <w:t>に</w:t>
      </w:r>
      <w:r w:rsidRPr="00A97AFF">
        <w:rPr>
          <w:rFonts w:hint="eastAsia"/>
          <w:kern w:val="0"/>
        </w:rPr>
        <w:t>以下</w:t>
      </w:r>
      <w:r w:rsidR="00952F9C">
        <w:rPr>
          <w:rFonts w:hint="eastAsia"/>
          <w:kern w:val="0"/>
        </w:rPr>
        <w:t>を</w:t>
      </w:r>
      <w:r w:rsidRPr="00A97AFF">
        <w:rPr>
          <w:rFonts w:hint="eastAsia"/>
          <w:kern w:val="0"/>
        </w:rPr>
        <w:t>設定する。値が取得できない場合は</w:t>
      </w:r>
      <w:r>
        <w:rPr>
          <w:rFonts w:hint="eastAsia"/>
        </w:rPr>
        <w:t>空文字</w:t>
      </w:r>
      <w:r>
        <w:rPr>
          <w:rFonts w:hint="eastAsia"/>
        </w:rPr>
        <w:t>(""</w:t>
      </w:r>
      <w:r>
        <w:t>)</w:t>
      </w:r>
      <w:r>
        <w:rPr>
          <w:rFonts w:hint="eastAsia"/>
        </w:rPr>
        <w:t>を設定する。</w:t>
      </w:r>
    </w:p>
    <w:p w14:paraId="3BC26F33" w14:textId="77777777" w:rsidR="00A06F66" w:rsidRPr="00A97AFF" w:rsidRDefault="00A06F66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t>識別情報（</w:t>
      </w:r>
      <w:r w:rsidRPr="00A97AFF">
        <w:rPr>
          <w:kern w:val="0"/>
        </w:rPr>
        <w:t>x-cadde-provenance</w:t>
      </w:r>
      <w:r w:rsidRPr="00A97AFF">
        <w:rPr>
          <w:rFonts w:hint="eastAsia"/>
          <w:kern w:val="0"/>
        </w:rPr>
        <w:t>）</w:t>
      </w:r>
    </w:p>
    <w:p w14:paraId="61A9E197" w14:textId="4084AAE3" w:rsidR="00472265" w:rsidRPr="005B10B7" w:rsidRDefault="00472265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>
        <w:rPr>
          <w:rFonts w:hint="eastAsia"/>
          <w:kern w:val="0"/>
        </w:rPr>
        <w:t>来歴管理サービス</w:t>
      </w:r>
      <w:r>
        <w:rPr>
          <w:kern w:val="0"/>
        </w:rPr>
        <w:t>URL</w:t>
      </w:r>
      <w:r>
        <w:rPr>
          <w:rFonts w:hint="eastAsia"/>
          <w:kern w:val="0"/>
        </w:rPr>
        <w:t>（</w:t>
      </w:r>
      <w:r>
        <w:rPr>
          <w:kern w:val="0"/>
        </w:rPr>
        <w:t>x-cadde-provenance-management-service-url</w:t>
      </w:r>
      <w:r>
        <w:rPr>
          <w:rFonts w:hint="eastAsia"/>
          <w:kern w:val="0"/>
        </w:rPr>
        <w:t>）</w:t>
      </w:r>
    </w:p>
    <w:p w14:paraId="37E1420A" w14:textId="7980EA4F" w:rsidR="00A06F66" w:rsidRPr="00A97AFF" w:rsidRDefault="00A06F66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t>取引</w:t>
      </w:r>
      <w:r w:rsidRPr="00A97AFF">
        <w:rPr>
          <w:kern w:val="0"/>
        </w:rPr>
        <w:t>ID</w:t>
      </w:r>
      <w:r w:rsidRPr="00A97AFF">
        <w:rPr>
          <w:rFonts w:hint="eastAsia"/>
          <w:kern w:val="0"/>
        </w:rPr>
        <w:t>（</w:t>
      </w:r>
      <w:r w:rsidR="00467092">
        <w:rPr>
          <w:kern w:val="0"/>
        </w:rPr>
        <w:t>x-cadde-contract-id</w:t>
      </w:r>
      <w:r w:rsidRPr="00A97AFF">
        <w:rPr>
          <w:rFonts w:hint="eastAsia"/>
          <w:kern w:val="0"/>
        </w:rPr>
        <w:t>）</w:t>
      </w:r>
    </w:p>
    <w:p w14:paraId="5E092ECC" w14:textId="77777777" w:rsidR="00A06F66" w:rsidRPr="00A97AFF" w:rsidRDefault="00A06F66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t>契約形態（</w:t>
      </w:r>
      <w:r w:rsidRPr="00A97AFF">
        <w:rPr>
          <w:kern w:val="0"/>
        </w:rPr>
        <w:t>x-cadde-contract-type</w:t>
      </w:r>
      <w:r w:rsidRPr="00A97AFF">
        <w:rPr>
          <w:rFonts w:hint="eastAsia"/>
          <w:kern w:val="0"/>
        </w:rPr>
        <w:t>）</w:t>
      </w:r>
    </w:p>
    <w:p w14:paraId="3631A085" w14:textId="0EFC1010" w:rsidR="00A06F66" w:rsidRPr="00A06F66" w:rsidRDefault="00A06F66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t>契約管理サービス</w:t>
      </w:r>
      <w:r w:rsidRPr="00A97AFF">
        <w:rPr>
          <w:kern w:val="0"/>
        </w:rPr>
        <w:t>URL</w:t>
      </w:r>
      <w:r w:rsidRPr="00A97AFF">
        <w:rPr>
          <w:rFonts w:hint="eastAsia"/>
          <w:kern w:val="0"/>
        </w:rPr>
        <w:t>（</w:t>
      </w:r>
      <w:r w:rsidRPr="00A97AFF">
        <w:rPr>
          <w:kern w:val="0"/>
        </w:rPr>
        <w:t>x-cadde-contract-</w:t>
      </w:r>
      <w:r w:rsidR="00980BCC">
        <w:rPr>
          <w:kern w:val="0"/>
        </w:rPr>
        <w:t>management-service-url</w:t>
      </w:r>
      <w:r w:rsidRPr="00A97AFF">
        <w:rPr>
          <w:rFonts w:hint="eastAsia"/>
          <w:kern w:val="0"/>
        </w:rPr>
        <w:t>）</w:t>
      </w:r>
      <w:r>
        <w:rPr>
          <w:rFonts w:hint="eastAsia"/>
        </w:rPr>
        <w:t xml:space="preserve"> </w:t>
      </w:r>
    </w:p>
    <w:p w14:paraId="4C3F5FDE" w14:textId="1D941509" w:rsidR="00491BBF" w:rsidRDefault="00491BBF" w:rsidP="00491BBF">
      <w:pPr>
        <w:pStyle w:val="a8"/>
        <w:ind w:leftChars="0" w:left="360"/>
        <w:rPr>
          <w:rFonts w:asciiTheme="minorHAnsi" w:hAnsiTheme="minorHAnsi"/>
        </w:rPr>
      </w:pPr>
    </w:p>
    <w:p w14:paraId="54F7CEB6" w14:textId="77777777" w:rsidR="00364A03" w:rsidRPr="00246EBC" w:rsidRDefault="00364A03" w:rsidP="00491BBF">
      <w:pPr>
        <w:pStyle w:val="a8"/>
        <w:ind w:leftChars="0" w:left="360"/>
        <w:rPr>
          <w:rFonts w:asciiTheme="minorHAnsi" w:hAnsiTheme="minorHAnsi"/>
        </w:rPr>
      </w:pPr>
    </w:p>
    <w:p w14:paraId="364DB6FE" w14:textId="30AB1217" w:rsidR="00491BBF" w:rsidRDefault="00491BBF" w:rsidP="00491BBF">
      <w:pPr>
        <w:pStyle w:val="3"/>
        <w:rPr>
          <w:rFonts w:asciiTheme="minorHAnsi" w:hAnsiTheme="minorHAnsi"/>
        </w:rPr>
      </w:pPr>
      <w:bookmarkStart w:id="242" w:name="_Toc108540630"/>
      <w:r w:rsidRPr="00246EBC">
        <w:rPr>
          <w:rFonts w:asciiTheme="minorHAnsi" w:hAnsiTheme="minorHAnsi"/>
        </w:rPr>
        <w:t>出力ログ</w:t>
      </w:r>
      <w:bookmarkEnd w:id="242"/>
    </w:p>
    <w:p w14:paraId="5656BA8B" w14:textId="063BC83E" w:rsidR="00491BBF" w:rsidRPr="00491BBF" w:rsidRDefault="00A550B4" w:rsidP="00A6268E">
      <w:pPr>
        <w:rPr>
          <w:rFonts w:asciiTheme="minorHAnsi" w:hAnsiTheme="minorHAnsi"/>
        </w:rPr>
      </w:pPr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p w14:paraId="48FEC13D" w14:textId="41DA09FB" w:rsidR="00CB7F4B" w:rsidRDefault="00491BBF">
      <w:pPr>
        <w:widowControl/>
        <w:jc w:val="left"/>
        <w:sectPr w:rsidR="00CB7F4B" w:rsidSect="000275DD">
          <w:footerReference w:type="default" r:id="rId23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r>
        <w:rPr>
          <w:rFonts w:asciiTheme="minorHAnsi" w:hAnsiTheme="minorHAnsi"/>
        </w:rPr>
        <w:tab/>
      </w:r>
    </w:p>
    <w:p w14:paraId="0856121D" w14:textId="4251A558" w:rsidR="00091F7B" w:rsidRDefault="007B06BC" w:rsidP="00D3453C">
      <w:pPr>
        <w:pStyle w:val="1"/>
        <w:rPr>
          <w:rFonts w:asciiTheme="minorHAnsi" w:hAnsiTheme="minorHAnsi"/>
        </w:rPr>
      </w:pPr>
      <w:bookmarkStart w:id="243" w:name="_Toc57206531"/>
      <w:bookmarkStart w:id="244" w:name="_Toc57207613"/>
      <w:bookmarkStart w:id="245" w:name="_Toc108540631"/>
      <w:bookmarkEnd w:id="243"/>
      <w:bookmarkEnd w:id="244"/>
      <w:r>
        <w:rPr>
          <w:rFonts w:asciiTheme="minorHAnsi" w:hAnsiTheme="minorHAnsi" w:hint="eastAsia"/>
        </w:rPr>
        <w:lastRenderedPageBreak/>
        <w:t>来歴管理</w:t>
      </w:r>
      <w:r>
        <w:rPr>
          <w:rFonts w:asciiTheme="minorHAnsi" w:hAnsiTheme="minorHAnsi" w:hint="eastAsia"/>
        </w:rPr>
        <w:t>I/F</w:t>
      </w:r>
      <w:r w:rsidR="00D3453C">
        <w:rPr>
          <w:rFonts w:asciiTheme="minorHAnsi" w:hAnsiTheme="minorHAnsi" w:hint="eastAsia"/>
        </w:rPr>
        <w:t>サブシステム</w:t>
      </w:r>
      <w:bookmarkEnd w:id="245"/>
    </w:p>
    <w:p w14:paraId="54F16813" w14:textId="29DFC35A" w:rsidR="00D3453C" w:rsidRPr="00E15268" w:rsidRDefault="00D3453C" w:rsidP="00091F7B">
      <w:pPr>
        <w:pStyle w:val="2"/>
      </w:pPr>
      <w:bookmarkStart w:id="246" w:name="_Toc108540632"/>
      <w:r>
        <w:rPr>
          <w:rFonts w:hint="eastAsia"/>
        </w:rPr>
        <w:t>内部仕様</w:t>
      </w:r>
      <w:bookmarkEnd w:id="246"/>
    </w:p>
    <w:p w14:paraId="4C328DEC" w14:textId="77777777" w:rsidR="00D3453C" w:rsidRDefault="00D3453C" w:rsidP="00091F7B">
      <w:pPr>
        <w:pStyle w:val="3"/>
      </w:pPr>
      <w:bookmarkStart w:id="247" w:name="_Toc108540633"/>
      <w:r>
        <w:rPr>
          <w:rFonts w:hint="eastAsia"/>
        </w:rPr>
        <w:t>システム構成</w:t>
      </w:r>
      <w:bookmarkEnd w:id="247"/>
    </w:p>
    <w:p w14:paraId="4A7B7B96" w14:textId="77777777" w:rsidR="00D3453C" w:rsidRDefault="00D3453C" w:rsidP="00D3453C">
      <w:r>
        <w:rPr>
          <w:rFonts w:hint="eastAsia"/>
        </w:rPr>
        <w:t>システム構成を記載する。</w:t>
      </w:r>
    </w:p>
    <w:p w14:paraId="7E41160F" w14:textId="77777777" w:rsidR="00D3453C" w:rsidRDefault="00D3453C" w:rsidP="00D3453C"/>
    <w:p w14:paraId="21F84539" w14:textId="77777777" w:rsidR="00D3453C" w:rsidRDefault="00D3453C" w:rsidP="00D3453C">
      <w:r>
        <w:rPr>
          <w:noProof/>
        </w:rPr>
        <mc:AlternateContent>
          <mc:Choice Requires="wpc">
            <w:drawing>
              <wp:inline distT="0" distB="0" distL="0" distR="0" wp14:anchorId="4F279DCA" wp14:editId="12341076">
                <wp:extent cx="6267450" cy="4559300"/>
                <wp:effectExtent l="0" t="0" r="19050" b="12700"/>
                <wp:docPr id="120" name="キャンバス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g:wgp>
                        <wpg:cNvPr id="38" name="グループ化 38"/>
                        <wpg:cNvGrpSpPr/>
                        <wpg:grpSpPr>
                          <a:xfrm>
                            <a:off x="4000500" y="75555"/>
                            <a:ext cx="2184830" cy="1029345"/>
                            <a:chOff x="2188648" y="75555"/>
                            <a:chExt cx="2184830" cy="1029345"/>
                          </a:xfrm>
                        </wpg:grpSpPr>
                        <wps:wsp>
                          <wps:cNvPr id="100" name="正方形/長方形 100"/>
                          <wps:cNvSpPr/>
                          <wps:spPr>
                            <a:xfrm>
                              <a:off x="2371725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2544B4" w14:textId="77777777" w:rsidR="00CE25B9" w:rsidRDefault="00CE25B9" w:rsidP="00D3453C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正方形/長方形 102"/>
                          <wps:cNvSpPr/>
                          <wps:spPr>
                            <a:xfrm>
                              <a:off x="2371725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C9A6D9" w14:textId="77777777" w:rsidR="00CE25B9" w:rsidRDefault="00CE25B9" w:rsidP="00D3453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直線矢印コネクタ 103"/>
                          <wps:cNvCnPr/>
                          <wps:spPr>
                            <a:xfrm flipV="1">
                              <a:off x="2333625" y="88934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テキスト ボックス 104"/>
                          <wps:cNvSpPr txBox="1"/>
                          <wps:spPr>
                            <a:xfrm>
                              <a:off x="2188648" y="75555"/>
                              <a:ext cx="2184830" cy="1029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12BD9A" w14:textId="77777777" w:rsidR="00CE25B9" w:rsidRDefault="00CE25B9" w:rsidP="00D3453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1900B6EE" w14:textId="77777777" w:rsidR="00CE25B9" w:rsidRDefault="00CE25B9" w:rsidP="00D3453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4B769736" w14:textId="77777777" w:rsidR="00CE25B9" w:rsidRDefault="00CE25B9" w:rsidP="00D3453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1F93C8C9" w14:textId="263EC760" w:rsidR="00CE25B9" w:rsidRDefault="00CE25B9" w:rsidP="00D3453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 w:rsidR="00A47488">
                                  <w:t>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5" name="正方形/長方形 105"/>
                        <wps:cNvSpPr/>
                        <wps:spPr>
                          <a:xfrm>
                            <a:off x="492936" y="1402054"/>
                            <a:ext cx="742950" cy="26651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33117" w14:textId="0E6339A5" w:rsidR="00CE25B9" w:rsidRDefault="00CE25B9" w:rsidP="00D3453C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</w:t>
                              </w:r>
                            </w:p>
                            <w:p w14:paraId="4A9F47F3" w14:textId="77777777" w:rsidR="00CE25B9" w:rsidRPr="00F173A1" w:rsidRDefault="00CE25B9" w:rsidP="00D345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正方形/長方形 106"/>
                        <wps:cNvSpPr/>
                        <wps:spPr>
                          <a:xfrm>
                            <a:off x="2527808" y="1465219"/>
                            <a:ext cx="1041302" cy="26019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81436" w14:textId="459DE6DD" w:rsidR="00CE25B9" w:rsidRDefault="00CE25B9" w:rsidP="00D3453C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来歴管理</w:t>
                              </w:r>
                            </w:p>
                            <w:p w14:paraId="020BFCFE" w14:textId="4AEA8C21" w:rsidR="00CE25B9" w:rsidRDefault="00CE25B9" w:rsidP="00D3453C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744C3AC6" w14:textId="77777777" w:rsidR="00CE25B9" w:rsidRPr="00F173A1" w:rsidRDefault="00CE25B9" w:rsidP="00D3453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正方形/長方形 107"/>
                        <wps:cNvSpPr/>
                        <wps:spPr>
                          <a:xfrm>
                            <a:off x="4933950" y="1402179"/>
                            <a:ext cx="1028700" cy="27030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685BD" w14:textId="77777777" w:rsidR="007B06BC" w:rsidRDefault="007B06BC" w:rsidP="00D3453C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 w:rsidRPr="007B06BC"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来歴管理</w:t>
                              </w:r>
                            </w:p>
                            <w:p w14:paraId="1B09CD28" w14:textId="0025BFAE" w:rsidR="00CE25B9" w:rsidRDefault="007B06BC" w:rsidP="00D345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7B06BC"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エージェント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テキスト ボックス 170"/>
                        <wps:cNvSpPr txBox="1"/>
                        <wps:spPr>
                          <a:xfrm>
                            <a:off x="1254936" y="1488079"/>
                            <a:ext cx="1206197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E7302" w14:textId="7808DD35" w:rsidR="00CE25B9" w:rsidRDefault="00CE25B9" w:rsidP="000D1A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送信履歴登録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テキスト ボックス 170"/>
                        <wps:cNvSpPr txBox="1"/>
                        <wps:spPr>
                          <a:xfrm>
                            <a:off x="1327657" y="2133598"/>
                            <a:ext cx="1133476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EEE372" w14:textId="7C623DCA" w:rsidR="00CE25B9" w:rsidRPr="006114E0" w:rsidRDefault="00CE25B9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テキスト ボックス 170"/>
                        <wps:cNvSpPr txBox="1"/>
                        <wps:spPr>
                          <a:xfrm>
                            <a:off x="3664017" y="1503063"/>
                            <a:ext cx="1186915" cy="282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9896CE" w14:textId="193834B8" w:rsidR="00CE25B9" w:rsidRDefault="00CE25B9" w:rsidP="00D345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送信履歴登録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テキスト ボックス 170"/>
                        <wps:cNvSpPr txBox="1"/>
                        <wps:spPr>
                          <a:xfrm>
                            <a:off x="3671440" y="2108864"/>
                            <a:ext cx="1203721" cy="358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8BBEE" w14:textId="24984D39" w:rsidR="00CE25B9" w:rsidRPr="006114E0" w:rsidRDefault="00CE25B9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正方形/長方形 114"/>
                        <wps:cNvSpPr/>
                        <wps:spPr>
                          <a:xfrm>
                            <a:off x="337059" y="800100"/>
                            <a:ext cx="3390899" cy="34956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線矢印コネクタ 115"/>
                        <wps:cNvCnPr/>
                        <wps:spPr>
                          <a:xfrm flipV="1">
                            <a:off x="3576190" y="1851934"/>
                            <a:ext cx="1357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線矢印コネクタ 116"/>
                        <wps:cNvCnPr/>
                        <wps:spPr>
                          <a:xfrm flipH="1">
                            <a:off x="3557109" y="2486023"/>
                            <a:ext cx="133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テキスト ボックス 117"/>
                        <wps:cNvSpPr txBox="1"/>
                        <wps:spPr>
                          <a:xfrm>
                            <a:off x="337059" y="828675"/>
                            <a:ext cx="257198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E7027" w14:textId="77777777" w:rsidR="00CE25B9" w:rsidRDefault="00CE25B9" w:rsidP="00D3453C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線矢印コネクタ 118"/>
                        <wps:cNvCnPr/>
                        <wps:spPr>
                          <a:xfrm>
                            <a:off x="1235886" y="1831633"/>
                            <a:ext cx="12919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線矢印コネクタ 119"/>
                        <wps:cNvCnPr/>
                        <wps:spPr>
                          <a:xfrm flipH="1">
                            <a:off x="1236621" y="2502193"/>
                            <a:ext cx="12911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テキスト ボックス 170"/>
                        <wps:cNvSpPr txBox="1"/>
                        <wps:spPr>
                          <a:xfrm>
                            <a:off x="1327657" y="2752724"/>
                            <a:ext cx="1133476" cy="465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1841B8" w14:textId="77777777" w:rsidR="00E218E7" w:rsidRDefault="008A4B7F" w:rsidP="000D1AA8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</w:rPr>
                              </w:pPr>
                              <w:r w:rsidRPr="000D526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データ証憑</w:t>
                              </w:r>
                            </w:p>
                            <w:p w14:paraId="06693331" w14:textId="01C9F7F5" w:rsidR="00F5153B" w:rsidRDefault="008A4B7F" w:rsidP="000D1AA8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D526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通知</w:t>
                              </w:r>
                              <w:r w:rsidR="00765D88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(</w:t>
                              </w:r>
                              <w:r w:rsidR="00765D88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送信</w:t>
                              </w:r>
                              <w:r w:rsidR="00765D88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テキスト ボックス 170"/>
                        <wps:cNvSpPr txBox="1"/>
                        <wps:spPr>
                          <a:xfrm>
                            <a:off x="1327657" y="3552823"/>
                            <a:ext cx="11334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DDA4F0" w14:textId="77777777" w:rsidR="00F5153B" w:rsidRPr="006114E0" w:rsidRDefault="00F5153B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直線矢印コネクタ 270"/>
                        <wps:cNvCnPr/>
                        <wps:spPr>
                          <a:xfrm>
                            <a:off x="1235886" y="3193708"/>
                            <a:ext cx="12919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直線矢印コネクタ 271"/>
                        <wps:cNvCnPr/>
                        <wps:spPr>
                          <a:xfrm flipH="1">
                            <a:off x="1236621" y="3921418"/>
                            <a:ext cx="12911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テキスト ボックス 170"/>
                        <wps:cNvSpPr txBox="1"/>
                        <wps:spPr>
                          <a:xfrm>
                            <a:off x="3557109" y="2752724"/>
                            <a:ext cx="1318053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613295" w14:textId="77777777" w:rsidR="00537E7A" w:rsidRDefault="008A4B7F" w:rsidP="000D1AA8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</w:rPr>
                              </w:pPr>
                              <w:r w:rsidRPr="000D526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データ証憑</w:t>
                              </w:r>
                            </w:p>
                            <w:p w14:paraId="3505C71E" w14:textId="6F43B5E7" w:rsidR="00F5153B" w:rsidRDefault="008A4B7F" w:rsidP="000D1AA8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D526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通知</w:t>
                              </w:r>
                              <w:r w:rsidR="00F001F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(</w:t>
                              </w:r>
                              <w:r w:rsidR="00F001F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送信</w:t>
                              </w:r>
                              <w:r w:rsidR="00F001F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テキスト ボックス 170"/>
                        <wps:cNvSpPr txBox="1"/>
                        <wps:spPr>
                          <a:xfrm>
                            <a:off x="3671441" y="3509039"/>
                            <a:ext cx="1133473" cy="358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B4A9E2" w14:textId="77777777" w:rsidR="00F5153B" w:rsidRPr="006114E0" w:rsidRDefault="00F5153B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直線矢印コネクタ 286"/>
                        <wps:cNvCnPr/>
                        <wps:spPr>
                          <a:xfrm flipV="1">
                            <a:off x="3576190" y="3194959"/>
                            <a:ext cx="1357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線矢印コネクタ 287"/>
                        <wps:cNvCnPr/>
                        <wps:spPr>
                          <a:xfrm flipH="1">
                            <a:off x="3557109" y="3886198"/>
                            <a:ext cx="133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279DCA" id="キャンバス 120" o:spid="_x0000_s1261" editas="canvas" style="width:493.5pt;height:359pt;mso-position-horizontal-relative:char;mso-position-vertical-relative:line" coordsize="62674,4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">
                <v:shape id="_x0000_s1262" type="#_x0000_t75" style="position:absolute;width:62674;height:45593;visibility:visible;mso-wrap-style:square" filled="t" stroked="t" strokecolor="black [3200]">
                  <v:fill o:detectmouseclick="t"/>
                  <v:path o:connecttype="none"/>
                </v:shape>
                <v:group id="グループ化 38" o:spid="_x0000_s1263" style="position:absolute;left:40005;top:755;width:21848;height:10294" coordorigin="21886,755" coordsize="21848,10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正方形/長方形 100" o:spid="_x0000_s1264" style="position:absolute;left:23717;top:3654;width:4000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5b9bd5 [3204]" strokecolor="#1f4d78 [1604]" strokeweight="1pt">
                    <v:textbox>
                      <w:txbxContent>
                        <w:p w14:paraId="782544B4" w14:textId="77777777" w:rsidR="00CE25B9" w:rsidRDefault="00CE25B9" w:rsidP="00D3453C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102" o:spid="_x0000_s1265" style="position:absolute;left:23717;top:6124;width:3905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1lwwAAANw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y+H+TLpArm4AAAD//wMAUEsBAi0AFAAGAAgAAAAhANvh9svuAAAAhQEAABMAAAAAAAAAAAAA&#10;AAAAAAAAAFtDb250ZW50X1R5cGVzXS54bWxQSwECLQAUAAYACAAAACEAWvQsW78AAAAVAQAACwAA&#10;AAAAAAAAAAAAAAAfAQAAX3JlbHMvLnJlbHNQSwECLQAUAAYACAAAACEAGQWNZcMAAADcAAAADwAA&#10;AAAAAAAAAAAAAAAHAgAAZHJzL2Rvd25yZXYueG1sUEsFBgAAAAADAAMAtwAAAPcCAAAAAA==&#10;" fillcolor="white [3212]" strokecolor="#1f4d78 [1604]" strokeweight="1pt">
                    <v:textbox>
                      <w:txbxContent>
                        <w:p w14:paraId="48C9A6D9" w14:textId="77777777" w:rsidR="00CE25B9" w:rsidRDefault="00CE25B9" w:rsidP="00D3453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103" o:spid="_x0000_s1266" type="#_x0000_t32" style="position:absolute;left:23336;top:889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08wgAAANw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" strokecolor="black [3200]" strokeweight=".5pt">
                    <v:stroke endarrow="block" joinstyle="miter"/>
                  </v:shape>
                  <v:shape id="テキスト ボックス 104" o:spid="_x0000_s1267" type="#_x0000_t202" style="position:absolute;left:21886;top:755;width:21848;height:10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" filled="f" strokeweight=".5pt">
                    <v:textbox>
                      <w:txbxContent>
                        <w:p w14:paraId="7B12BD9A" w14:textId="77777777" w:rsidR="00CE25B9" w:rsidRDefault="00CE25B9" w:rsidP="00D3453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1900B6EE" w14:textId="77777777" w:rsidR="00CE25B9" w:rsidRDefault="00CE25B9" w:rsidP="00D3453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4B769736" w14:textId="77777777" w:rsidR="00CE25B9" w:rsidRDefault="00CE25B9" w:rsidP="00D3453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1F93C8C9" w14:textId="263EC760" w:rsidR="00CE25B9" w:rsidRDefault="00CE25B9" w:rsidP="00D3453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 w:rsidR="00A47488">
                            <w:t>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105" o:spid="_x0000_s1268" style="position:absolute;left:4929;top:14020;width:7429;height:26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URwwAAANw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Q/W8D1mXSBXF8AAAD//wMAUEsBAi0AFAAGAAgAAAAhANvh9svuAAAAhQEAABMAAAAAAAAAAAAA&#10;AAAAAAAAAFtDb250ZW50X1R5cGVzXS54bWxQSwECLQAUAAYACAAAACEAWvQsW78AAAAVAQAACwAA&#10;AAAAAAAAAAAAAAAfAQAAX3JlbHMvLnJlbHNQSwECLQAUAAYACAAAACEAluwVEcMAAADcAAAADwAA&#10;AAAAAAAAAAAAAAAHAgAAZHJzL2Rvd25yZXYueG1sUEsFBgAAAAADAAMAtwAAAPcCAAAAAA==&#10;" fillcolor="white [3212]" strokecolor="#1f4d78 [1604]" strokeweight="1pt">
                  <v:textbox>
                    <w:txbxContent>
                      <w:p w14:paraId="77A33117" w14:textId="0E6339A5" w:rsidR="00CE25B9" w:rsidRDefault="00CE25B9" w:rsidP="00D3453C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</w:t>
                        </w:r>
                      </w:p>
                      <w:p w14:paraId="4A9F47F3" w14:textId="77777777" w:rsidR="00CE25B9" w:rsidRPr="00F173A1" w:rsidRDefault="00CE25B9" w:rsidP="00D345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106" o:spid="_x0000_s1269" style="position:absolute;left:25278;top:14652;width:10413;height:2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5b9bd5 [3204]" strokecolor="#1f4d78 [1604]" strokeweight="1pt">
                  <v:textbox>
                    <w:txbxContent>
                      <w:p w14:paraId="5B981436" w14:textId="459DE6DD" w:rsidR="00CE25B9" w:rsidRDefault="00CE25B9" w:rsidP="00D3453C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来歴管理</w:t>
                        </w:r>
                      </w:p>
                      <w:p w14:paraId="020BFCFE" w14:textId="4AEA8C21" w:rsidR="00CE25B9" w:rsidRDefault="00CE25B9" w:rsidP="00D3453C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 w:rsidRPr="004F1FC8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744C3AC6" w14:textId="77777777" w:rsidR="00CE25B9" w:rsidRPr="00F173A1" w:rsidRDefault="00CE25B9" w:rsidP="00D3453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107" o:spid="_x0000_s1270" style="position:absolute;left:49339;top:14021;width:10287;height:27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" fillcolor="white [3212]" strokecolor="#1f4d78 [1604]" strokeweight="1pt">
                  <v:textbox>
                    <w:txbxContent>
                      <w:p w14:paraId="6E3685BD" w14:textId="77777777" w:rsidR="007B06BC" w:rsidRDefault="007B06BC" w:rsidP="00D3453C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 w:rsidRPr="007B06BC"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来歴管理</w:t>
                        </w:r>
                      </w:p>
                      <w:p w14:paraId="1B09CD28" w14:textId="0025BFAE" w:rsidR="00CE25B9" w:rsidRDefault="007B06BC" w:rsidP="00D345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7B06BC"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エージェント</w:t>
                        </w:r>
                      </w:p>
                    </w:txbxContent>
                  </v:textbox>
                </v:rect>
                <v:shape id="テキスト ボックス 170" o:spid="_x0000_s1271" type="#_x0000_t202" style="position:absolute;left:12549;top:14880;width:12062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DDE7302" w14:textId="7808DD35" w:rsidR="00CE25B9" w:rsidRDefault="00CE25B9" w:rsidP="000D1A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送信履歴登録</w:t>
                        </w:r>
                      </w:p>
                    </w:txbxContent>
                  </v:textbox>
                </v:shape>
                <v:shape id="テキスト ボックス 170" o:spid="_x0000_s1272" type="#_x0000_t202" style="position:absolute;left:13276;top:21335;width:1133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9EEE372" w14:textId="7C623DCA" w:rsidR="00CE25B9" w:rsidRPr="006114E0" w:rsidRDefault="00CE25B9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shape id="テキスト ボックス 170" o:spid="_x0000_s1273" type="#_x0000_t202" style="position:absolute;left:36640;top:15030;width:11869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5C9896CE" w14:textId="193834B8" w:rsidR="00CE25B9" w:rsidRDefault="00CE25B9" w:rsidP="00D345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送信履歴登録</w:t>
                        </w:r>
                      </w:p>
                    </w:txbxContent>
                  </v:textbox>
                </v:shape>
                <v:shape id="テキスト ボックス 170" o:spid="_x0000_s1274" type="#_x0000_t202" style="position:absolute;left:36714;top:21088;width:12037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3EB8BBEE" w14:textId="24984D39" w:rsidR="00CE25B9" w:rsidRPr="006114E0" w:rsidRDefault="00CE25B9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rect id="正方形/長方形 114" o:spid="_x0000_s1275" style="position:absolute;left:3370;top:8001;width:33909;height:3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" filled="f" strokecolor="#1f4d78 [1604]" strokeweight="1pt"/>
                <v:shape id="直線矢印コネクタ 115" o:spid="_x0000_s1276" type="#_x0000_t32" style="position:absolute;left:35761;top:18519;width:135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16" o:spid="_x0000_s1277" type="#_x0000_t32" style="position:absolute;left:35571;top:24860;width:1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117" o:spid="_x0000_s1278" type="#_x0000_t202" style="position:absolute;left:3370;top:8286;width:25720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500E7027" w14:textId="77777777" w:rsidR="00CE25B9" w:rsidRDefault="00CE25B9" w:rsidP="00D3453C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118" o:spid="_x0000_s1279" type="#_x0000_t32" style="position:absolute;left:12358;top:18316;width:1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119" o:spid="_x0000_s1280" type="#_x0000_t32" style="position:absolute;left:12366;top:25021;width:129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shape id="テキスト ボックス 170" o:spid="_x0000_s1281" type="#_x0000_t202" style="position:absolute;left:13276;top:27527;width:11335;height:4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1E1841B8" w14:textId="77777777" w:rsidR="00E218E7" w:rsidRDefault="008A4B7F" w:rsidP="000D1AA8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</w:rPr>
                        </w:pPr>
                        <w:r w:rsidRPr="000D526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データ証憑</w:t>
                        </w:r>
                      </w:p>
                      <w:p w14:paraId="06693331" w14:textId="01C9F7F5" w:rsidR="00F5153B" w:rsidRDefault="008A4B7F" w:rsidP="000D1AA8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0D526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通知</w:t>
                        </w:r>
                        <w:r w:rsidR="00765D88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(</w:t>
                        </w:r>
                        <w:r w:rsidR="00765D88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送信</w:t>
                        </w:r>
                        <w:r w:rsidR="00765D88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70" o:spid="_x0000_s1282" type="#_x0000_t202" style="position:absolute;left:13276;top:35528;width:1133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<v:textbox>
                    <w:txbxContent>
                      <w:p w14:paraId="0CDDA4F0" w14:textId="77777777" w:rsidR="00F5153B" w:rsidRPr="006114E0" w:rsidRDefault="00F5153B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shape id="直線矢印コネクタ 270" o:spid="_x0000_s1283" type="#_x0000_t32" style="position:absolute;left:12358;top:31937;width:1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271" o:spid="_x0000_s1284" type="#_x0000_t32" style="position:absolute;left:12366;top:39214;width:129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JTR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OYz+DsTj4Be/QIAAP//AwBQSwECLQAUAAYACAAAACEA2+H2y+4AAACFAQAAEwAAAAAAAAAA&#10;AAAAAAAAAAAAW0NvbnRlbnRfVHlwZXNdLnhtbFBLAQItABQABgAIAAAAIQBa9CxbvwAAABUBAAAL&#10;AAAAAAAAAAAAAAAAAB8BAABfcmVscy8ucmVsc1BLAQItABQABgAIAAAAIQCTGJTR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285" type="#_x0000_t202" style="position:absolute;left:35571;top:27527;width:1318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14:paraId="4A613295" w14:textId="77777777" w:rsidR="00537E7A" w:rsidRDefault="008A4B7F" w:rsidP="000D1AA8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</w:rPr>
                        </w:pPr>
                        <w:r w:rsidRPr="000D526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データ証憑</w:t>
                        </w:r>
                      </w:p>
                      <w:p w14:paraId="3505C71E" w14:textId="6F43B5E7" w:rsidR="00F5153B" w:rsidRDefault="008A4B7F" w:rsidP="000D1AA8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0D526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通知</w:t>
                        </w:r>
                        <w:r w:rsidR="00F001F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(</w:t>
                        </w:r>
                        <w:r w:rsidR="00F001F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送信</w:t>
                        </w:r>
                        <w:r w:rsidR="00F001F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70" o:spid="_x0000_s1286" type="#_x0000_t202" style="position:absolute;left:36714;top:35090;width:11335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14:paraId="39B4A9E2" w14:textId="77777777" w:rsidR="00F5153B" w:rsidRPr="006114E0" w:rsidRDefault="00F5153B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shape id="直線矢印コネクタ 286" o:spid="_x0000_s1287" type="#_x0000_t32" style="position:absolute;left:35761;top:31949;width:135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87" o:spid="_x0000_s1288" type="#_x0000_t32" style="position:absolute;left:35571;top:38861;width:1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C845447" w14:textId="77777777" w:rsidR="00D3453C" w:rsidRDefault="00D3453C" w:rsidP="00D3453C"/>
    <w:p w14:paraId="0BA206F5" w14:textId="3CB0FCDB" w:rsidR="00D3453C" w:rsidRDefault="00D3453C" w:rsidP="00D3453C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８．１．１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13FD44AD" w14:textId="5A53D157" w:rsidR="00537E7A" w:rsidRDefault="00537E7A" w:rsidP="00537E7A"/>
    <w:p w14:paraId="5C92ED37" w14:textId="77777777" w:rsidR="00537E7A" w:rsidRDefault="00537E7A" w:rsidP="00537E7A"/>
    <w:p w14:paraId="32EA6FFF" w14:textId="77777777" w:rsidR="00D3453C" w:rsidRDefault="00D3453C" w:rsidP="00091F7B">
      <w:pPr>
        <w:pStyle w:val="3"/>
      </w:pPr>
      <w:bookmarkStart w:id="248" w:name="_Toc106710491"/>
      <w:bookmarkStart w:id="249" w:name="_Toc106710549"/>
      <w:bookmarkStart w:id="250" w:name="_Toc57647913"/>
      <w:bookmarkStart w:id="251" w:name="_Toc58922830"/>
      <w:bookmarkStart w:id="252" w:name="_Toc62813781"/>
      <w:bookmarkStart w:id="253" w:name="_Toc68616865"/>
      <w:bookmarkStart w:id="254" w:name="_Toc68616866"/>
      <w:bookmarkStart w:id="255" w:name="_Toc68616867"/>
      <w:bookmarkStart w:id="256" w:name="_Toc68616868"/>
      <w:bookmarkStart w:id="257" w:name="_Toc68616869"/>
      <w:bookmarkStart w:id="258" w:name="_Toc68616875"/>
      <w:bookmarkStart w:id="259" w:name="_Toc68616880"/>
      <w:bookmarkStart w:id="260" w:name="_Toc68616885"/>
      <w:bookmarkStart w:id="261" w:name="_Toc68616890"/>
      <w:bookmarkStart w:id="262" w:name="_Toc68616895"/>
      <w:bookmarkStart w:id="263" w:name="_Toc68616896"/>
      <w:bookmarkStart w:id="264" w:name="_Toc68616897"/>
      <w:bookmarkStart w:id="265" w:name="_Toc68616903"/>
      <w:bookmarkStart w:id="266" w:name="_Toc68616908"/>
      <w:bookmarkStart w:id="267" w:name="_Toc68616913"/>
      <w:bookmarkStart w:id="268" w:name="_Toc68616918"/>
      <w:bookmarkStart w:id="269" w:name="_Toc68616923"/>
      <w:bookmarkStart w:id="270" w:name="_Toc68616928"/>
      <w:bookmarkStart w:id="271" w:name="_Toc108540634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rPr>
          <w:rFonts w:hint="eastAsia"/>
        </w:rPr>
        <w:t>公開インタフェース</w:t>
      </w:r>
      <w:bookmarkEnd w:id="271"/>
    </w:p>
    <w:p w14:paraId="66D75097" w14:textId="06AB493B" w:rsidR="00D3453C" w:rsidRPr="00CD643C" w:rsidRDefault="00D3453C" w:rsidP="00D3453C">
      <w:r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11</w:t>
      </w:r>
      <w:r w:rsidRPr="00C054BC">
        <w:rPr>
          <w:rFonts w:hint="eastAsia"/>
        </w:rPr>
        <w:t>_</w:t>
      </w:r>
      <w:r w:rsidRPr="00C054BC">
        <w:rPr>
          <w:rFonts w:hint="eastAsia"/>
        </w:rPr>
        <w:t>提供者</w:t>
      </w:r>
      <w:r w:rsidRPr="00C054BC">
        <w:rPr>
          <w:rFonts w:hint="eastAsia"/>
        </w:rPr>
        <w:t>_</w:t>
      </w:r>
      <w:r w:rsidR="007B06BC">
        <w:rPr>
          <w:rFonts w:hint="eastAsia"/>
        </w:rPr>
        <w:t>来歴管理</w:t>
      </w:r>
      <w:r w:rsidR="007B06BC">
        <w:rPr>
          <w:rFonts w:hint="eastAsia"/>
        </w:rPr>
        <w:t>I/F</w:t>
      </w:r>
      <w:r w:rsidRPr="00C054BC">
        <w:rPr>
          <w:rFonts w:hint="eastAsia"/>
        </w:rPr>
        <w:t>(CADDE).html</w:t>
      </w:r>
      <w:r w:rsidRPr="00C054BC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67C9AE3A" w14:textId="77777777" w:rsidR="00333C0C" w:rsidRPr="006E367D" w:rsidRDefault="00333C0C" w:rsidP="00333C0C"/>
    <w:p w14:paraId="3F2DC7BA" w14:textId="77777777" w:rsidR="00333C0C" w:rsidRDefault="00333C0C" w:rsidP="00091F7B">
      <w:pPr>
        <w:pStyle w:val="3"/>
      </w:pPr>
      <w:bookmarkStart w:id="272" w:name="_Ref59004877"/>
      <w:bookmarkStart w:id="273" w:name="_Toc108540635"/>
      <w:r>
        <w:rPr>
          <w:rFonts w:hint="eastAsia"/>
        </w:rPr>
        <w:t>内部データ一覧</w:t>
      </w:r>
      <w:bookmarkEnd w:id="272"/>
      <w:bookmarkEnd w:id="273"/>
    </w:p>
    <w:p w14:paraId="5A54108C" w14:textId="77777777" w:rsidR="00333C0C" w:rsidRDefault="00333C0C" w:rsidP="00333C0C">
      <w:r>
        <w:rPr>
          <w:rFonts w:hint="eastAsia"/>
        </w:rPr>
        <w:t>以下の内部データを保持する。</w:t>
      </w:r>
    </w:p>
    <w:p w14:paraId="660BACDD" w14:textId="17AF6EE0" w:rsidR="00333C0C" w:rsidRDefault="00333C0C" w:rsidP="00333C0C">
      <w:pPr>
        <w:pStyle w:val="a9"/>
        <w:keepNext/>
        <w:jc w:val="center"/>
        <w:rPr>
          <w:rFonts w:asciiTheme="minorHAnsi" w:hAnsiTheme="minorHAnsi"/>
        </w:rPr>
      </w:pPr>
      <w:bookmarkStart w:id="274" w:name="_Hlk57645097"/>
      <w:r>
        <w:rPr>
          <w:rFonts w:asciiTheme="minorHAnsi" w:hAnsiTheme="minorHAnsi" w:hint="eastAsia"/>
        </w:rPr>
        <w:t>表</w:t>
      </w:r>
      <w:r w:rsidR="000D69DB">
        <w:rPr>
          <w:rFonts w:asciiTheme="minorHAnsi" w:hAnsiTheme="minorHAnsi"/>
        </w:rPr>
        <w:fldChar w:fldCharType="begin"/>
      </w:r>
      <w:r w:rsidR="000D69DB">
        <w:rPr>
          <w:rFonts w:asciiTheme="minorHAnsi" w:hAnsiTheme="minorHAnsi"/>
        </w:rPr>
        <w:instrText xml:space="preserve"> </w:instrText>
      </w:r>
      <w:r w:rsidR="000D69DB">
        <w:rPr>
          <w:rFonts w:asciiTheme="minorHAnsi" w:hAnsiTheme="minorHAnsi" w:hint="eastAsia"/>
        </w:rPr>
        <w:instrText>REF _Ref59004877 \r \h</w:instrText>
      </w:r>
      <w:r w:rsidR="000D69DB">
        <w:rPr>
          <w:rFonts w:asciiTheme="minorHAnsi" w:hAnsiTheme="minorHAnsi"/>
        </w:rPr>
        <w:instrText xml:space="preserve"> </w:instrText>
      </w:r>
      <w:r w:rsidR="000D69DB">
        <w:rPr>
          <w:rFonts w:asciiTheme="minorHAnsi" w:hAnsiTheme="minorHAnsi"/>
        </w:rPr>
      </w:r>
      <w:r w:rsidR="000D69DB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</w:rPr>
        <w:t>８．１．３</w:t>
      </w:r>
      <w:r w:rsidR="000D69DB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noBreakHyphen/>
      </w:r>
      <w:r w:rsidR="00155D9C">
        <w:rPr>
          <w:rFonts w:asciiTheme="minorHAnsi" w:hAnsiTheme="minorHAnsi" w:hint="eastAsia"/>
        </w:rPr>
        <w:t>１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3"/>
        <w:gridCol w:w="2569"/>
        <w:gridCol w:w="6834"/>
      </w:tblGrid>
      <w:tr w:rsidR="00333C0C" w14:paraId="29757D0F" w14:textId="77777777" w:rsidTr="00333C0C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38A9A" w14:textId="77777777" w:rsidR="00333C0C" w:rsidRDefault="00333C0C" w:rsidP="00333C0C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191A7F" w14:textId="77777777" w:rsidR="00333C0C" w:rsidRDefault="00333C0C" w:rsidP="00333C0C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データ</w:t>
            </w:r>
            <w:r>
              <w:rPr>
                <w:rFonts w:cstheme="majorHAnsi" w:hint="eastAsia"/>
              </w:rPr>
              <w:t>名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1A7132" w14:textId="77777777" w:rsidR="00333C0C" w:rsidRDefault="00333C0C" w:rsidP="00333C0C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333C0C" w14:paraId="3D1D38F6" w14:textId="77777777" w:rsidTr="00333C0C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5F86" w14:textId="77777777" w:rsidR="00333C0C" w:rsidRDefault="00333C0C" w:rsidP="004F1FC8">
            <w:pPr>
              <w:pStyle w:val="a8"/>
              <w:numPr>
                <w:ilvl w:val="0"/>
                <w:numId w:val="76"/>
              </w:numPr>
              <w:ind w:leftChars="0"/>
              <w:rPr>
                <w:rFonts w:cstheme="majorHAnsi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5E90" w14:textId="1254629C" w:rsidR="00333C0C" w:rsidRDefault="00333C0C" w:rsidP="00333C0C">
            <w:r>
              <w:rPr>
                <w:rFonts w:hint="eastAsia"/>
              </w:rPr>
              <w:t>u</w:t>
            </w:r>
            <w:r>
              <w:t>rl_</w:t>
            </w:r>
            <w:r w:rsidR="00174A60">
              <w:rPr>
                <w:rFonts w:asciiTheme="minorHAnsi" w:hAnsiTheme="minorHAnsi" w:cstheme="majorHAnsi"/>
                <w:color w:val="000000" w:themeColor="text1"/>
              </w:rPr>
              <w:t>eventwithhash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ent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8DB5" w14:textId="6D1704CA" w:rsidR="00333C0C" w:rsidRDefault="00333C0C" w:rsidP="00333C0C">
            <w:r>
              <w:rPr>
                <w:rFonts w:ascii="ＭＳ 明朝" w:eastAsia="ＭＳ 明朝" w:hAnsi="ＭＳ 明朝" w:cs="ＭＳ 明朝" w:hint="eastAsia"/>
              </w:rPr>
              <w:t>提供者コネクタ 来歴管理</w:t>
            </w:r>
            <w:r w:rsidRPr="001B7A3B">
              <w:rPr>
                <w:rFonts w:asciiTheme="minorHAnsi" w:eastAsia="ＭＳ 明朝" w:hAnsiTheme="minorHAnsi" w:cs="ＭＳ 明朝"/>
              </w:rPr>
              <w:t>I/F</w:t>
            </w:r>
            <w:r>
              <w:rPr>
                <w:rFonts w:asciiTheme="minorHAnsi" w:eastAsia="ＭＳ 明朝" w:hAnsiTheme="minorHAnsi" w:cs="ＭＳ 明朝" w:hint="eastAsia"/>
              </w:rPr>
              <w:t>の送信履歴登録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bookmarkEnd w:id="274"/>
    </w:tbl>
    <w:p w14:paraId="67CFA2C5" w14:textId="77777777" w:rsidR="00333C0C" w:rsidRPr="0039037F" w:rsidRDefault="00333C0C" w:rsidP="00333C0C"/>
    <w:p w14:paraId="26187D38" w14:textId="1CEC0EDB" w:rsidR="00D3453C" w:rsidRPr="00246EBC" w:rsidRDefault="00D3453C" w:rsidP="00D3453C">
      <w:pPr>
        <w:widowControl/>
        <w:jc w:val="left"/>
        <w:rPr>
          <w:rFonts w:asciiTheme="minorHAnsi" w:hAnsiTheme="minorHAnsi"/>
        </w:rPr>
        <w:sectPr w:rsidR="00D3453C" w:rsidRPr="00246EBC" w:rsidSect="000275DD">
          <w:footerReference w:type="default" r:id="rId24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148889F7" w14:textId="7DB3D481" w:rsidR="00D3453C" w:rsidRPr="003C10AB" w:rsidRDefault="00D3453C" w:rsidP="00091F7B">
      <w:pPr>
        <w:pStyle w:val="2"/>
      </w:pPr>
      <w:bookmarkStart w:id="275" w:name="_Toc108540636"/>
      <w:r>
        <w:rPr>
          <w:rFonts w:hint="eastAsia"/>
        </w:rPr>
        <w:lastRenderedPageBreak/>
        <w:t>機能詳細</w:t>
      </w:r>
      <w:bookmarkEnd w:id="275"/>
    </w:p>
    <w:p w14:paraId="55217A2F" w14:textId="44B0132A" w:rsidR="00D3453C" w:rsidRDefault="007B06BC" w:rsidP="00091F7B">
      <w:pPr>
        <w:pStyle w:val="3"/>
      </w:pPr>
      <w:bookmarkStart w:id="276" w:name="_Toc108540637"/>
      <w:r>
        <w:rPr>
          <w:rFonts w:hint="eastAsia"/>
        </w:rPr>
        <w:t>来歴管理</w:t>
      </w:r>
      <w:r>
        <w:rPr>
          <w:rFonts w:hint="eastAsia"/>
        </w:rPr>
        <w:t>I/F</w:t>
      </w:r>
      <w:r w:rsidR="00D3453C">
        <w:rPr>
          <w:rFonts w:hint="eastAsia"/>
        </w:rPr>
        <w:t>機能</w:t>
      </w:r>
      <w:r w:rsidR="00D3453C">
        <w:rPr>
          <w:rFonts w:hint="eastAsia"/>
        </w:rPr>
        <w:t xml:space="preserve"> </w:t>
      </w:r>
      <w:r w:rsidR="00D3453C">
        <w:rPr>
          <w:rFonts w:hint="eastAsia"/>
        </w:rPr>
        <w:t>処理一覧</w:t>
      </w:r>
      <w:bookmarkEnd w:id="276"/>
    </w:p>
    <w:p w14:paraId="0059326C" w14:textId="77777777" w:rsidR="00D3453C" w:rsidRDefault="00D3453C" w:rsidP="00D3453C"/>
    <w:p w14:paraId="78F00870" w14:textId="2427429B" w:rsidR="00D3453C" w:rsidRDefault="00D3453C" w:rsidP="00D3453C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８．２．１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527119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2082"/>
        <w:gridCol w:w="3072"/>
        <w:gridCol w:w="1866"/>
        <w:gridCol w:w="1275"/>
        <w:gridCol w:w="1058"/>
      </w:tblGrid>
      <w:tr w:rsidR="00864A97" w:rsidRPr="00246EBC" w14:paraId="40EC4586" w14:textId="77777777" w:rsidTr="00864A97">
        <w:trPr>
          <w:jc w:val="center"/>
        </w:trPr>
        <w:tc>
          <w:tcPr>
            <w:tcW w:w="174" w:type="pct"/>
            <w:shd w:val="clear" w:color="auto" w:fill="D9D9D9" w:themeFill="background1" w:themeFillShade="D9"/>
          </w:tcPr>
          <w:p w14:paraId="66E656D4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074" w:type="pct"/>
            <w:shd w:val="clear" w:color="auto" w:fill="D9D9D9" w:themeFill="background1" w:themeFillShade="D9"/>
          </w:tcPr>
          <w:p w14:paraId="2D9DE04E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585" w:type="pct"/>
            <w:shd w:val="clear" w:color="auto" w:fill="D9D9D9" w:themeFill="background1" w:themeFillShade="D9"/>
          </w:tcPr>
          <w:p w14:paraId="1CB2C949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63" w:type="pct"/>
            <w:shd w:val="clear" w:color="auto" w:fill="D9D9D9" w:themeFill="background1" w:themeFillShade="D9"/>
          </w:tcPr>
          <w:p w14:paraId="11E0AACC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14:paraId="73050D34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46" w:type="pct"/>
            <w:shd w:val="clear" w:color="auto" w:fill="D9D9D9" w:themeFill="background1" w:themeFillShade="D9"/>
          </w:tcPr>
          <w:p w14:paraId="23D86D77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031D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42528"/>
              </w:rPr>
              <w:t>メソッド</w:t>
            </w:r>
          </w:p>
        </w:tc>
      </w:tr>
      <w:tr w:rsidR="00864A97" w:rsidRPr="00246EBC" w14:paraId="0DECC9EF" w14:textId="77777777" w:rsidTr="00864A97">
        <w:trPr>
          <w:jc w:val="center"/>
        </w:trPr>
        <w:tc>
          <w:tcPr>
            <w:tcW w:w="174" w:type="pct"/>
          </w:tcPr>
          <w:p w14:paraId="4333F09C" w14:textId="77777777" w:rsidR="00533A66" w:rsidRPr="00246EBC" w:rsidRDefault="00533A66" w:rsidP="004F1FC8">
            <w:pPr>
              <w:pStyle w:val="a8"/>
              <w:numPr>
                <w:ilvl w:val="0"/>
                <w:numId w:val="86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74" w:type="pct"/>
          </w:tcPr>
          <w:p w14:paraId="3AA25CBA" w14:textId="47AF0D46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送信履歴登録</w:t>
            </w:r>
          </w:p>
        </w:tc>
        <w:tc>
          <w:tcPr>
            <w:tcW w:w="1585" w:type="pct"/>
          </w:tcPr>
          <w:p w14:paraId="01CC0D10" w14:textId="788E333F" w:rsidR="00533A66" w:rsidRDefault="0036758A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6758A">
              <w:rPr>
                <w:rFonts w:asciiTheme="minorHAnsi" w:hAnsiTheme="minorHAnsi" w:cstheme="majorHAnsi" w:hint="eastAsia"/>
                <w:color w:val="000000" w:themeColor="text1"/>
              </w:rPr>
              <w:t>来歴管理に送信履歴登録を行い、識別情報を取得する。</w:t>
            </w:r>
          </w:p>
        </w:tc>
        <w:tc>
          <w:tcPr>
            <w:tcW w:w="963" w:type="pct"/>
          </w:tcPr>
          <w:p w14:paraId="0C1DC8DA" w14:textId="77777777" w:rsidR="00533A66" w:rsidRPr="004C3F11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91BBF">
              <w:rPr>
                <w:rFonts w:asciiTheme="minorHAnsi" w:hAnsiTheme="minorHAnsi" w:cstheme="majorHAnsi"/>
                <w:color w:val="000000" w:themeColor="text1"/>
              </w:rPr>
              <w:t>/</w:t>
            </w:r>
            <w:r>
              <w:rPr>
                <w:rFonts w:asciiTheme="minorHAnsi" w:hAnsiTheme="minorHAnsi" w:cstheme="majorHAnsi"/>
                <w:color w:val="000000" w:themeColor="text1"/>
              </w:rPr>
              <w:t>eventwithhash/sen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t</w:t>
            </w:r>
          </w:p>
        </w:tc>
        <w:tc>
          <w:tcPr>
            <w:tcW w:w="658" w:type="pct"/>
          </w:tcPr>
          <w:p w14:paraId="6DAF02D9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sent</w:t>
            </w:r>
          </w:p>
        </w:tc>
        <w:tc>
          <w:tcPr>
            <w:tcW w:w="546" w:type="pct"/>
          </w:tcPr>
          <w:p w14:paraId="6E0D43BE" w14:textId="77777777" w:rsidR="00533A66" w:rsidRDefault="00533A66" w:rsidP="004C031D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864A97" w:rsidRPr="00246EBC" w14:paraId="6695BFB2" w14:textId="77777777" w:rsidTr="00864A97">
        <w:trPr>
          <w:jc w:val="center"/>
        </w:trPr>
        <w:tc>
          <w:tcPr>
            <w:tcW w:w="174" w:type="pct"/>
          </w:tcPr>
          <w:p w14:paraId="487A617B" w14:textId="77777777" w:rsidR="006247BF" w:rsidRPr="00246EBC" w:rsidRDefault="006247BF" w:rsidP="006247BF">
            <w:pPr>
              <w:pStyle w:val="a8"/>
              <w:numPr>
                <w:ilvl w:val="0"/>
                <w:numId w:val="86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74" w:type="pct"/>
          </w:tcPr>
          <w:p w14:paraId="19FA8A9F" w14:textId="7D9E8097" w:rsidR="006247BF" w:rsidRDefault="00D42BF5" w:rsidP="006247B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データ証憑通知</w:t>
            </w:r>
            <w:r w:rsidR="00864A97">
              <w:rPr>
                <w:rFonts w:asciiTheme="minorHAnsi" w:hAnsiTheme="minorHAnsi" w:cstheme="majorHAnsi"/>
                <w:color w:val="000000" w:themeColor="text1"/>
              </w:rPr>
              <w:br/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（送信）</w:t>
            </w:r>
          </w:p>
        </w:tc>
        <w:tc>
          <w:tcPr>
            <w:tcW w:w="1585" w:type="pct"/>
          </w:tcPr>
          <w:p w14:paraId="3BA4AE8F" w14:textId="25F46A46" w:rsidR="006247BF" w:rsidRDefault="0036758A" w:rsidP="006247B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6758A">
              <w:rPr>
                <w:rFonts w:asciiTheme="minorHAnsi" w:hAnsiTheme="minorHAnsi" w:cstheme="majorHAnsi" w:hint="eastAsia"/>
                <w:color w:val="000000" w:themeColor="text1"/>
              </w:rPr>
              <w:t>契約管理サービスにデータ証憑通知（</w:t>
            </w:r>
            <w:r w:rsidR="00765D88">
              <w:rPr>
                <w:rFonts w:asciiTheme="minorHAnsi" w:hAnsiTheme="minorHAnsi" w:cstheme="majorHAnsi" w:hint="eastAsia"/>
                <w:color w:val="000000" w:themeColor="text1"/>
              </w:rPr>
              <w:t>送信</w:t>
            </w:r>
            <w:r w:rsidRPr="0036758A">
              <w:rPr>
                <w:rFonts w:asciiTheme="minorHAnsi" w:hAnsiTheme="minorHAnsi" w:cstheme="majorHAnsi" w:hint="eastAsia"/>
                <w:color w:val="000000" w:themeColor="text1"/>
              </w:rPr>
              <w:t>）を行う。</w:t>
            </w:r>
          </w:p>
        </w:tc>
        <w:tc>
          <w:tcPr>
            <w:tcW w:w="963" w:type="pct"/>
          </w:tcPr>
          <w:p w14:paraId="37C971A7" w14:textId="3D859D09" w:rsidR="006247BF" w:rsidRPr="006247BF" w:rsidRDefault="006247BF" w:rsidP="006247B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91BBF">
              <w:rPr>
                <w:rFonts w:asciiTheme="minorHAnsi" w:hAnsiTheme="minorHAnsi" w:cstheme="majorHAnsi"/>
                <w:color w:val="000000" w:themeColor="text1"/>
              </w:rPr>
              <w:t>/</w:t>
            </w:r>
            <w:r>
              <w:rPr>
                <w:rFonts w:asciiTheme="minorHAnsi" w:hAnsiTheme="minorHAnsi" w:cstheme="majorHAnsi"/>
                <w:color w:val="000000" w:themeColor="text1"/>
              </w:rPr>
              <w:t>eventwithhash/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v</w:t>
            </w:r>
            <w:r w:rsidRPr="006247BF">
              <w:rPr>
                <w:rFonts w:asciiTheme="minorHAnsi" w:hAnsiTheme="minorHAnsi" w:cstheme="majorHAnsi" w:hint="eastAsia"/>
                <w:color w:val="000000" w:themeColor="text1"/>
              </w:rPr>
              <w:t>oucher</w:t>
            </w:r>
          </w:p>
        </w:tc>
        <w:tc>
          <w:tcPr>
            <w:tcW w:w="658" w:type="pct"/>
          </w:tcPr>
          <w:p w14:paraId="4619D501" w14:textId="3987249B" w:rsidR="006247BF" w:rsidRPr="00B9715A" w:rsidRDefault="006247BF" w:rsidP="006247B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v</w:t>
            </w:r>
            <w:r w:rsidRPr="006247BF">
              <w:rPr>
                <w:rFonts w:asciiTheme="minorHAnsi" w:hAnsiTheme="minorHAnsi" w:cstheme="majorHAnsi" w:hint="eastAsia"/>
                <w:color w:val="000000" w:themeColor="text1"/>
              </w:rPr>
              <w:t>oucher</w:t>
            </w:r>
          </w:p>
        </w:tc>
        <w:tc>
          <w:tcPr>
            <w:tcW w:w="546" w:type="pct"/>
          </w:tcPr>
          <w:p w14:paraId="680D7030" w14:textId="4E56BFA2" w:rsidR="006247BF" w:rsidRDefault="006247BF" w:rsidP="004C031D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736E96BB" w14:textId="00988AF3" w:rsidR="00B72D68" w:rsidRDefault="00B72D68" w:rsidP="00D3453C">
      <w:r>
        <w:br w:type="page"/>
      </w:r>
    </w:p>
    <w:p w14:paraId="588EAC3B" w14:textId="747240AD" w:rsidR="00091F7B" w:rsidRDefault="00091F7B" w:rsidP="00D3453C">
      <w:pPr>
        <w:pStyle w:val="3"/>
        <w:ind w:left="840"/>
      </w:pPr>
      <w:bookmarkStart w:id="277" w:name="_Toc108540638"/>
      <w:r w:rsidRPr="00246EBC">
        <w:lastRenderedPageBreak/>
        <w:t>処理フロー</w:t>
      </w:r>
      <w:bookmarkEnd w:id="277"/>
    </w:p>
    <w:p w14:paraId="557D0FB0" w14:textId="77777777" w:rsidR="00241DE1" w:rsidRPr="00F259C7" w:rsidRDefault="00241DE1" w:rsidP="00241DE1">
      <w:pPr>
        <w:pStyle w:val="4"/>
      </w:pPr>
      <w:r>
        <w:rPr>
          <w:rFonts w:hint="eastAsia"/>
        </w:rPr>
        <w:t>データ証憑通知（送信）</w:t>
      </w:r>
    </w:p>
    <w:p w14:paraId="39CFAF66" w14:textId="406F4321" w:rsidR="00241DE1" w:rsidRPr="006247BF" w:rsidRDefault="00241DE1" w:rsidP="00241DE1">
      <w:pPr>
        <w:pStyle w:val="a8"/>
        <w:numPr>
          <w:ilvl w:val="0"/>
          <w:numId w:val="98"/>
        </w:numPr>
        <w:ind w:leftChars="0"/>
        <w:rPr>
          <w:rFonts w:asciiTheme="minorHAnsi" w:hAnsiTheme="minorHAnsi"/>
        </w:rPr>
      </w:pPr>
      <w:r w:rsidRPr="006247BF">
        <w:rPr>
          <w:rFonts w:asciiTheme="minorHAnsi" w:hAnsiTheme="minorHAnsi" w:hint="eastAsia"/>
        </w:rPr>
        <w:t>HTTP</w:t>
      </w:r>
      <w:r w:rsidRPr="006247BF">
        <w:rPr>
          <w:rFonts w:asciiTheme="minorHAnsi" w:hAnsiTheme="minorHAnsi" w:hint="eastAsia"/>
        </w:rPr>
        <w:t>リクエストヘッダとして、</w:t>
      </w: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</w:t>
      </w:r>
      <w:r w:rsidRPr="00AE18A3">
        <w:rPr>
          <w:rFonts w:asciiTheme="minorHAnsi" w:hAnsiTheme="minorHAnsi" w:hint="eastAsia"/>
        </w:rPr>
        <w:t>提供者</w:t>
      </w:r>
      <w:r>
        <w:rPr>
          <w:rFonts w:asciiTheme="minorHAnsi" w:hAnsiTheme="minorHAnsi" w:hint="eastAsia"/>
        </w:rPr>
        <w:t>）</w:t>
      </w:r>
      <w:r w:rsidRPr="00AE18A3">
        <w:rPr>
          <w:rFonts w:asciiTheme="minorHAnsi" w:hAnsiTheme="minorHAnsi" w:hint="eastAsia"/>
        </w:rPr>
        <w:t>、</w:t>
      </w: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（利用者）</w:t>
      </w:r>
      <w:r w:rsidRPr="00AE18A3">
        <w:rPr>
          <w:rFonts w:asciiTheme="minorHAnsi" w:hAnsiTheme="minorHAnsi" w:hint="eastAsia"/>
        </w:rPr>
        <w:t>、取引</w:t>
      </w:r>
      <w:r w:rsidRPr="00AE18A3">
        <w:rPr>
          <w:rFonts w:asciiTheme="minorHAnsi" w:hAnsiTheme="minorHAnsi" w:hint="eastAsia"/>
        </w:rPr>
        <w:t>ID</w:t>
      </w:r>
      <w:r w:rsidRPr="00AE18A3">
        <w:rPr>
          <w:rFonts w:asciiTheme="minorHAnsi" w:hAnsiTheme="minorHAnsi" w:hint="eastAsia"/>
        </w:rPr>
        <w:t>、ハッシュ値</w:t>
      </w:r>
      <w:r>
        <w:rPr>
          <w:rFonts w:asciiTheme="minorHAnsi" w:hAnsiTheme="minorHAnsi" w:hint="eastAsia"/>
        </w:rPr>
        <w:t>、</w:t>
      </w:r>
      <w:r w:rsidRPr="002473B7">
        <w:rPr>
          <w:rFonts w:asciiTheme="minorHAnsi" w:hAnsiTheme="minorHAnsi" w:hint="eastAsia"/>
        </w:rPr>
        <w:t>契約管理サービス</w:t>
      </w:r>
      <w:r w:rsidRPr="002473B7">
        <w:rPr>
          <w:rFonts w:asciiTheme="minorHAnsi" w:hAnsiTheme="minorHAnsi" w:hint="eastAsia"/>
        </w:rPr>
        <w:t>URL</w:t>
      </w:r>
      <w:r>
        <w:rPr>
          <w:rFonts w:asciiTheme="minorHAnsi" w:hAnsiTheme="minorHAnsi" w:hint="eastAsia"/>
        </w:rPr>
        <w:t>、</w:t>
      </w:r>
      <w:r>
        <w:rPr>
          <w:rFonts w:ascii="Roboto" w:hAnsi="Roboto" w:hint="eastAsia"/>
          <w:color w:val="333333"/>
          <w:szCs w:val="21"/>
        </w:rPr>
        <w:t>認証トークン</w:t>
      </w:r>
      <w:r w:rsidRPr="006247BF">
        <w:rPr>
          <w:rFonts w:asciiTheme="minorHAnsi" w:hAnsiTheme="minorHAnsi" w:hint="eastAsia"/>
        </w:rPr>
        <w:t>を取得する。</w:t>
      </w:r>
    </w:p>
    <w:p w14:paraId="6F88BB70" w14:textId="3C5BB961" w:rsidR="00241DE1" w:rsidRDefault="00241DE1" w:rsidP="00241DE1">
      <w:pPr>
        <w:pStyle w:val="a8"/>
        <w:numPr>
          <w:ilvl w:val="0"/>
          <w:numId w:val="98"/>
        </w:numPr>
        <w:ind w:leftChars="0"/>
        <w:rPr>
          <w:rFonts w:asciiTheme="minorHAnsi" w:hAnsiTheme="minorHAnsi"/>
        </w:rPr>
      </w:pP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</w:t>
      </w:r>
      <w:r w:rsidRPr="00AE18A3">
        <w:rPr>
          <w:rFonts w:asciiTheme="minorHAnsi" w:hAnsiTheme="minorHAnsi" w:hint="eastAsia"/>
        </w:rPr>
        <w:t>提供者</w:t>
      </w:r>
      <w:r>
        <w:rPr>
          <w:rFonts w:asciiTheme="minorHAnsi" w:hAnsiTheme="minorHAnsi" w:hint="eastAsia"/>
        </w:rPr>
        <w:t>）</w:t>
      </w:r>
      <w:r w:rsidRPr="00AE18A3">
        <w:rPr>
          <w:rFonts w:asciiTheme="minorHAnsi" w:hAnsiTheme="minorHAnsi" w:hint="eastAsia"/>
        </w:rPr>
        <w:t>、</w:t>
      </w: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（利用者）</w:t>
      </w:r>
      <w:r w:rsidRPr="00AE18A3">
        <w:rPr>
          <w:rFonts w:asciiTheme="minorHAnsi" w:hAnsiTheme="minorHAnsi" w:hint="eastAsia"/>
        </w:rPr>
        <w:t>、取引</w:t>
      </w:r>
      <w:r w:rsidRPr="00AE18A3">
        <w:rPr>
          <w:rFonts w:asciiTheme="minorHAnsi" w:hAnsiTheme="minorHAnsi" w:hint="eastAsia"/>
        </w:rPr>
        <w:t>ID</w:t>
      </w:r>
      <w:r w:rsidRPr="00AE18A3">
        <w:rPr>
          <w:rFonts w:asciiTheme="minorHAnsi" w:hAnsiTheme="minorHAnsi" w:hint="eastAsia"/>
        </w:rPr>
        <w:t>、ハッシュ値</w:t>
      </w:r>
      <w:r>
        <w:rPr>
          <w:rFonts w:asciiTheme="minorHAnsi" w:hAnsiTheme="minorHAnsi" w:hint="eastAsia"/>
        </w:rPr>
        <w:t>、</w:t>
      </w:r>
      <w:r w:rsidRPr="002473B7">
        <w:rPr>
          <w:rFonts w:asciiTheme="minorHAnsi" w:hAnsiTheme="minorHAnsi" w:hint="eastAsia"/>
        </w:rPr>
        <w:t>契約管理サービス</w:t>
      </w:r>
      <w:r w:rsidRPr="002473B7">
        <w:rPr>
          <w:rFonts w:asciiTheme="minorHAnsi" w:hAnsiTheme="minorHAnsi" w:hint="eastAsia"/>
        </w:rPr>
        <w:t>URL</w:t>
      </w:r>
      <w:r w:rsidRPr="006247BF">
        <w:rPr>
          <w:rFonts w:asciiTheme="minorHAnsi" w:hAnsiTheme="minorHAnsi" w:hint="eastAsia"/>
        </w:rPr>
        <w:t>をメッセージコード</w:t>
      </w:r>
      <w:r>
        <w:rPr>
          <w:rFonts w:asciiTheme="minorHAnsi" w:hAnsiTheme="minorHAnsi" w:hint="eastAsia"/>
        </w:rPr>
        <w:t>とともに</w:t>
      </w:r>
      <w:r w:rsidRPr="006247BF">
        <w:rPr>
          <w:rFonts w:asciiTheme="minorHAnsi" w:hAnsiTheme="minorHAnsi" w:hint="eastAsia"/>
        </w:rPr>
        <w:t>ログ出力する。</w:t>
      </w:r>
      <w:r w:rsidR="00217FA2">
        <w:rPr>
          <w:rFonts w:hint="eastAsia"/>
        </w:rPr>
        <w:t>認証トークンについてはログ出力しない。</w:t>
      </w:r>
    </w:p>
    <w:p w14:paraId="6B8B9A4A" w14:textId="2B775782" w:rsidR="00241DE1" w:rsidRPr="003310B0" w:rsidRDefault="00241DE1" w:rsidP="00241DE1">
      <w:pPr>
        <w:pStyle w:val="a8"/>
        <w:numPr>
          <w:ilvl w:val="0"/>
          <w:numId w:val="98"/>
        </w:numPr>
        <w:ind w:leftChars="0"/>
        <w:rPr>
          <w:rFonts w:asciiTheme="minorHAnsi" w:hAnsiTheme="minorHAnsi"/>
        </w:rPr>
      </w:pP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</w:t>
      </w:r>
      <w:r w:rsidRPr="00AE18A3">
        <w:rPr>
          <w:rFonts w:asciiTheme="minorHAnsi" w:hAnsiTheme="minorHAnsi" w:hint="eastAsia"/>
        </w:rPr>
        <w:t>提供者</w:t>
      </w:r>
      <w:r>
        <w:rPr>
          <w:rFonts w:asciiTheme="minorHAnsi" w:hAnsiTheme="minorHAnsi" w:hint="eastAsia"/>
        </w:rPr>
        <w:t>）</w:t>
      </w:r>
      <w:r w:rsidRPr="00AE18A3">
        <w:rPr>
          <w:rFonts w:asciiTheme="minorHAnsi" w:hAnsiTheme="minorHAnsi" w:hint="eastAsia"/>
        </w:rPr>
        <w:t>、</w:t>
      </w: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（利用者）</w:t>
      </w:r>
      <w:r w:rsidRPr="00AE18A3">
        <w:rPr>
          <w:rFonts w:asciiTheme="minorHAnsi" w:hAnsiTheme="minorHAnsi" w:hint="eastAsia"/>
        </w:rPr>
        <w:t>、</w:t>
      </w:r>
      <w:r w:rsidRPr="004115CD">
        <w:rPr>
          <w:rFonts w:hint="eastAsia"/>
        </w:rPr>
        <w:t>取引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、ハッシュ値</w:t>
      </w:r>
      <w:r>
        <w:rPr>
          <w:rFonts w:hint="eastAsia"/>
        </w:rPr>
        <w:t>、</w:t>
      </w:r>
      <w:r>
        <w:rPr>
          <w:rFonts w:asciiTheme="minorHAnsi" w:hAnsiTheme="minorHAnsi" w:hint="eastAsia"/>
        </w:rPr>
        <w:t>認証トークンを</w:t>
      </w:r>
      <w:r>
        <w:rPr>
          <w:rFonts w:hint="eastAsia"/>
        </w:rPr>
        <w:t>ヘッダとして、取得した</w:t>
      </w:r>
      <w:r w:rsidRPr="00A054B1">
        <w:rPr>
          <w:rFonts w:hint="eastAsia"/>
        </w:rPr>
        <w:t>契約管理サービス</w:t>
      </w:r>
      <w:r w:rsidRPr="00A054B1">
        <w:rPr>
          <w:rFonts w:hint="eastAsia"/>
        </w:rPr>
        <w:t>URL</w:t>
      </w:r>
      <w:r>
        <w:rPr>
          <w:rFonts w:hint="eastAsia"/>
        </w:rPr>
        <w:t>へ</w:t>
      </w:r>
      <w:r w:rsidRPr="0085034B">
        <w:rPr>
          <w:rFonts w:hint="eastAsia"/>
        </w:rPr>
        <w:t>HTTP</w:t>
      </w:r>
      <w:r w:rsidRPr="0085034B">
        <w:rPr>
          <w:rFonts w:hint="eastAsia"/>
        </w:rPr>
        <w:t>リクエスト</w:t>
      </w:r>
      <w:r>
        <w:rPr>
          <w:rFonts w:hint="eastAsia"/>
        </w:rPr>
        <w:t>を行い、契約管理サービスを呼び出す。</w:t>
      </w:r>
    </w:p>
    <w:p w14:paraId="65AB0A95" w14:textId="77777777" w:rsidR="00241DE1" w:rsidRPr="003310B0" w:rsidRDefault="00241DE1" w:rsidP="00241DE1">
      <w:pPr>
        <w:pStyle w:val="a8"/>
        <w:numPr>
          <w:ilvl w:val="0"/>
          <w:numId w:val="98"/>
        </w:numPr>
        <w:ind w:leftChars="0"/>
        <w:rPr>
          <w:rFonts w:asciiTheme="minorHAnsi" w:hAnsiTheme="minorHAnsi"/>
        </w:rPr>
      </w:pPr>
      <w:r w:rsidRPr="0085034B">
        <w:rPr>
          <w:rFonts w:hint="eastAsia"/>
        </w:rPr>
        <w:t>実行結果を確認し、次のいずれかの処理を行う。</w:t>
      </w:r>
    </w:p>
    <w:p w14:paraId="6DC1E026" w14:textId="77777777" w:rsidR="00241DE1" w:rsidRPr="003310B0" w:rsidRDefault="00241DE1" w:rsidP="00241DE1">
      <w:pPr>
        <w:pStyle w:val="a8"/>
        <w:numPr>
          <w:ilvl w:val="1"/>
          <w:numId w:val="97"/>
        </w:numPr>
        <w:ind w:leftChars="0" w:left="426" w:firstLine="5"/>
        <w:rPr>
          <w:rFonts w:asciiTheme="minorHAnsi" w:hAnsiTheme="minorHAnsi"/>
        </w:rPr>
      </w:pPr>
      <w:r w:rsidRPr="003310B0">
        <w:rPr>
          <w:rFonts w:asciiTheme="minorHAnsi" w:hAnsiTheme="minorHAnsi" w:hint="eastAsia"/>
        </w:rPr>
        <w:t>エラーが発生している場合は、独自</w:t>
      </w:r>
      <w:r w:rsidRPr="003310B0">
        <w:rPr>
          <w:rFonts w:asciiTheme="minorHAnsi" w:hAnsiTheme="minorHAnsi"/>
        </w:rPr>
        <w:t>Exception</w:t>
      </w:r>
      <w:r w:rsidRPr="003310B0">
        <w:rPr>
          <w:rFonts w:asciiTheme="minorHAnsi" w:hAnsiTheme="minorHAnsi" w:hint="eastAsia"/>
        </w:rPr>
        <w:t>を発生させる。</w:t>
      </w:r>
    </w:p>
    <w:p w14:paraId="41C112D5" w14:textId="77777777" w:rsidR="00241DE1" w:rsidRPr="003310B0" w:rsidRDefault="00241DE1" w:rsidP="00241DE1">
      <w:pPr>
        <w:pStyle w:val="a8"/>
        <w:numPr>
          <w:ilvl w:val="1"/>
          <w:numId w:val="97"/>
        </w:numPr>
        <w:ind w:leftChars="0" w:left="426" w:firstLine="5"/>
        <w:rPr>
          <w:rFonts w:asciiTheme="minorHAnsi" w:hAnsiTheme="minorHAnsi"/>
        </w:rPr>
      </w:pPr>
      <w:r w:rsidRPr="007704F4">
        <w:rPr>
          <w:rFonts w:asciiTheme="minorHAnsi" w:hAnsiTheme="minorHAnsi" w:hint="eastAsia"/>
        </w:rPr>
        <w:t>通知に成功した場合、レスポンスに</w:t>
      </w:r>
      <w:r w:rsidRPr="007704F4">
        <w:rPr>
          <w:rFonts w:asciiTheme="minorHAnsi" w:hAnsiTheme="minorHAnsi" w:hint="eastAsia"/>
        </w:rPr>
        <w:t>HTTP</w:t>
      </w:r>
      <w:r w:rsidRPr="007704F4">
        <w:rPr>
          <w:rFonts w:asciiTheme="minorHAnsi" w:hAnsiTheme="minorHAnsi" w:hint="eastAsia"/>
        </w:rPr>
        <w:t>ステータスコード「</w:t>
      </w:r>
      <w:r w:rsidRPr="007704F4">
        <w:rPr>
          <w:rFonts w:asciiTheme="minorHAnsi" w:hAnsiTheme="minorHAnsi" w:hint="eastAsia"/>
        </w:rPr>
        <w:t>200</w:t>
      </w:r>
      <w:r w:rsidRPr="007704F4">
        <w:rPr>
          <w:rFonts w:asciiTheme="minorHAnsi" w:hAnsiTheme="minorHAnsi" w:hint="eastAsia"/>
        </w:rPr>
        <w:t>」を設定し、応答を返す。</w:t>
      </w:r>
    </w:p>
    <w:p w14:paraId="26FC4721" w14:textId="343A10F4" w:rsidR="00241DE1" w:rsidRDefault="00241DE1" w:rsidP="00241DE1">
      <w:pPr>
        <w:rPr>
          <w:rFonts w:asciiTheme="minorHAnsi" w:hAnsiTheme="minorHAnsi"/>
        </w:rPr>
      </w:pPr>
    </w:p>
    <w:p w14:paraId="0F3C8FA8" w14:textId="77777777" w:rsidR="00241DE1" w:rsidRPr="00A97AFF" w:rsidRDefault="00241DE1" w:rsidP="00A97AFF">
      <w:pPr>
        <w:rPr>
          <w:rFonts w:asciiTheme="minorHAnsi" w:hAnsiTheme="minorHAnsi"/>
        </w:rPr>
      </w:pPr>
    </w:p>
    <w:p w14:paraId="0085E467" w14:textId="520D053C" w:rsidR="00D3453C" w:rsidRPr="00F259C7" w:rsidRDefault="0077661E" w:rsidP="00091F7B">
      <w:pPr>
        <w:pStyle w:val="4"/>
      </w:pPr>
      <w:r>
        <w:rPr>
          <w:rFonts w:hint="eastAsia"/>
        </w:rPr>
        <w:t>送信履歴登録</w:t>
      </w:r>
    </w:p>
    <w:p w14:paraId="2B97F59F" w14:textId="2B220A11" w:rsidR="00D3453C" w:rsidRDefault="00D3453C" w:rsidP="004F1FC8">
      <w:pPr>
        <w:pStyle w:val="a8"/>
        <w:numPr>
          <w:ilvl w:val="0"/>
          <w:numId w:val="69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リクエストヘッダ</w:t>
      </w:r>
      <w:r w:rsidRPr="00E63CCE">
        <w:rPr>
          <w:rFonts w:hint="eastAsia"/>
        </w:rPr>
        <w:t>として、</w:t>
      </w:r>
      <w:r w:rsidR="00970F61">
        <w:rPr>
          <w:rFonts w:hint="eastAsia"/>
        </w:rPr>
        <w:t>CADDE</w:t>
      </w:r>
      <w:r w:rsidR="00970F61">
        <w:rPr>
          <w:rFonts w:hint="eastAsia"/>
        </w:rPr>
        <w:t>ユーザ</w:t>
      </w:r>
      <w:r w:rsidR="00970F61">
        <w:rPr>
          <w:rFonts w:hint="eastAsia"/>
        </w:rPr>
        <w:t>ID</w:t>
      </w:r>
      <w:r w:rsidR="00970F61">
        <w:rPr>
          <w:rFonts w:hint="eastAsia"/>
        </w:rPr>
        <w:t>（提供者）</w:t>
      </w:r>
      <w:r w:rsidRPr="00E63CCE">
        <w:rPr>
          <w:rFonts w:hint="eastAsia"/>
        </w:rPr>
        <w:t>、</w:t>
      </w:r>
      <w:r w:rsidR="00350E56">
        <w:rPr>
          <w:rFonts w:hint="eastAsia"/>
        </w:rPr>
        <w:t>CADDE</w:t>
      </w:r>
      <w:r w:rsidR="00350E56">
        <w:rPr>
          <w:rFonts w:hint="eastAsia"/>
        </w:rPr>
        <w:t>ユーザ</w:t>
      </w:r>
      <w:r w:rsidR="00350E56">
        <w:rPr>
          <w:rFonts w:hint="eastAsia"/>
        </w:rPr>
        <w:t>ID</w:t>
      </w:r>
      <w:r w:rsidR="00350E56">
        <w:rPr>
          <w:rFonts w:hint="eastAsia"/>
        </w:rPr>
        <w:t>（利用者）</w:t>
      </w:r>
      <w:r w:rsidRPr="00E63CCE">
        <w:rPr>
          <w:rFonts w:hint="eastAsia"/>
        </w:rPr>
        <w:t>、</w:t>
      </w:r>
      <w:r w:rsidR="00815AEE">
        <w:rPr>
          <w:rFonts w:hint="eastAsia"/>
        </w:rPr>
        <w:t>交換実績記録用リソース</w:t>
      </w:r>
      <w:r w:rsidR="00815AEE">
        <w:rPr>
          <w:rFonts w:hint="eastAsia"/>
        </w:rPr>
        <w:t>I</w:t>
      </w:r>
      <w:r w:rsidR="00815AEE">
        <w:t>D</w:t>
      </w:r>
      <w:r w:rsidR="00592F75">
        <w:rPr>
          <w:rFonts w:hint="eastAsia"/>
        </w:rPr>
        <w:t>、</w:t>
      </w:r>
      <w:r w:rsidR="00765D88">
        <w:rPr>
          <w:rFonts w:hint="eastAsia"/>
        </w:rPr>
        <w:t>認証</w:t>
      </w:r>
      <w:r w:rsidR="00592F75">
        <w:rPr>
          <w:rFonts w:hint="eastAsia"/>
        </w:rPr>
        <w:t>トークン</w:t>
      </w:r>
      <w:r w:rsidRPr="00E63CCE">
        <w:rPr>
          <w:rFonts w:hint="eastAsia"/>
        </w:rPr>
        <w:t>を取得する。</w:t>
      </w:r>
    </w:p>
    <w:p w14:paraId="7FB6A30F" w14:textId="5C8515F4" w:rsidR="00D3453C" w:rsidRDefault="00970F61">
      <w:pPr>
        <w:pStyle w:val="a8"/>
        <w:numPr>
          <w:ilvl w:val="0"/>
          <w:numId w:val="69"/>
        </w:numPr>
        <w:ind w:leftChars="0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</w:t>
      </w:r>
      <w:r w:rsidR="0077661E" w:rsidRPr="00E63CCE">
        <w:rPr>
          <w:rFonts w:hint="eastAsia"/>
        </w:rPr>
        <w:t>、</w:t>
      </w:r>
      <w:r w:rsidR="00350E56">
        <w:rPr>
          <w:rFonts w:hint="eastAsia"/>
        </w:rPr>
        <w:t>CADDE</w:t>
      </w:r>
      <w:r w:rsidR="00350E56">
        <w:rPr>
          <w:rFonts w:hint="eastAsia"/>
        </w:rPr>
        <w:t>ユーザ</w:t>
      </w:r>
      <w:r w:rsidR="00350E56">
        <w:rPr>
          <w:rFonts w:hint="eastAsia"/>
        </w:rPr>
        <w:t>ID</w:t>
      </w:r>
      <w:r w:rsidR="00350E56">
        <w:rPr>
          <w:rFonts w:hint="eastAsia"/>
        </w:rPr>
        <w:t>（利用者）</w:t>
      </w:r>
      <w:r w:rsidR="0077661E" w:rsidRPr="00E63CCE">
        <w:rPr>
          <w:rFonts w:hint="eastAsia"/>
        </w:rPr>
        <w:t>、</w:t>
      </w:r>
      <w:r w:rsidR="00815AEE">
        <w:rPr>
          <w:rFonts w:hint="eastAsia"/>
        </w:rPr>
        <w:t>交換実績記録用リソース</w:t>
      </w:r>
      <w:r w:rsidR="00815AEE">
        <w:rPr>
          <w:rFonts w:hint="eastAsia"/>
        </w:rPr>
        <w:t>I</w:t>
      </w:r>
      <w:r w:rsidR="00815AEE">
        <w:t>D</w:t>
      </w:r>
      <w:r w:rsidR="00D3453C" w:rsidRPr="00E63CCE">
        <w:rPr>
          <w:rFonts w:hint="eastAsia"/>
        </w:rPr>
        <w:t>をメッセージコード</w:t>
      </w:r>
      <w:r w:rsidR="00B9562E">
        <w:rPr>
          <w:rFonts w:hint="eastAsia"/>
        </w:rPr>
        <w:t>とともに</w:t>
      </w:r>
      <w:r w:rsidR="00D3453C" w:rsidRPr="00E63CCE">
        <w:rPr>
          <w:rFonts w:hint="eastAsia"/>
        </w:rPr>
        <w:t>ログ出力する。</w:t>
      </w:r>
      <w:bookmarkStart w:id="278" w:name="_Hlk107322353"/>
      <w:r w:rsidR="00217FA2">
        <w:rPr>
          <w:rFonts w:hint="eastAsia"/>
        </w:rPr>
        <w:t>認証トークン</w:t>
      </w:r>
      <w:r w:rsidR="00592F75">
        <w:rPr>
          <w:rFonts w:hint="eastAsia"/>
        </w:rPr>
        <w:t>についてはログ出力しない。</w:t>
      </w:r>
      <w:bookmarkEnd w:id="278"/>
    </w:p>
    <w:p w14:paraId="195F8804" w14:textId="77777777" w:rsidR="00E06F7E" w:rsidRDefault="00E06F7E" w:rsidP="00E06F7E">
      <w:pPr>
        <w:pStyle w:val="a8"/>
        <w:numPr>
          <w:ilvl w:val="0"/>
          <w:numId w:val="69"/>
        </w:numPr>
        <w:ind w:leftChars="0"/>
      </w:pPr>
      <w:bookmarkStart w:id="279" w:name="_Hlk62813633"/>
      <w:r>
        <w:rPr>
          <w:rFonts w:hint="eastAsia"/>
        </w:rPr>
        <w:t>コンフィグファイルから以下を取得する。コンフィグから情報が取得できない場合、独自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201BCDBE" w14:textId="64FBD66C" w:rsidR="00E06F7E" w:rsidRDefault="00E06F7E" w:rsidP="00904C5E">
      <w:pPr>
        <w:pStyle w:val="a8"/>
        <w:numPr>
          <w:ilvl w:val="1"/>
          <w:numId w:val="110"/>
        </w:numPr>
        <w:ind w:leftChars="0" w:left="567" w:hanging="207"/>
      </w:pPr>
      <w:r w:rsidRPr="00E6797F">
        <w:t>provenance.json</w:t>
      </w:r>
    </w:p>
    <w:p w14:paraId="7E920B0B" w14:textId="5B3D6298" w:rsidR="00E6797F" w:rsidRDefault="00E06F7E" w:rsidP="00904C5E">
      <w:pPr>
        <w:pStyle w:val="a8"/>
        <w:numPr>
          <w:ilvl w:val="2"/>
          <w:numId w:val="69"/>
        </w:numPr>
        <w:ind w:leftChars="0"/>
      </w:pPr>
      <w:r>
        <w:rPr>
          <w:rFonts w:hint="eastAsia"/>
        </w:rPr>
        <w:t>来歴管理</w:t>
      </w:r>
      <w:r>
        <w:rPr>
          <w:rFonts w:hint="eastAsia"/>
        </w:rPr>
        <w:t>I</w:t>
      </w:r>
      <w:r>
        <w:t>/F</w:t>
      </w:r>
      <w:r w:rsidRPr="0052407B">
        <w:rPr>
          <w:rFonts w:hint="eastAsia"/>
        </w:rPr>
        <w:t>へのアクセス</w:t>
      </w:r>
      <w:r>
        <w:t>URL(</w:t>
      </w:r>
      <w:r w:rsidRPr="00E6797F">
        <w:t>provenance_management_api_url</w:t>
      </w:r>
      <w:r>
        <w:t>)</w:t>
      </w:r>
      <w:r w:rsidDel="00E06F7E">
        <w:rPr>
          <w:rFonts w:hint="eastAsia"/>
        </w:rPr>
        <w:t xml:space="preserve"> </w:t>
      </w:r>
    </w:p>
    <w:bookmarkEnd w:id="279"/>
    <w:p w14:paraId="0B794882" w14:textId="461D82E8" w:rsidR="003A4FD9" w:rsidRDefault="00842CD4" w:rsidP="00E06F7E">
      <w:pPr>
        <w:pStyle w:val="a8"/>
        <w:numPr>
          <w:ilvl w:val="0"/>
          <w:numId w:val="69"/>
        </w:numPr>
        <w:ind w:leftChars="0"/>
      </w:pPr>
      <w:r>
        <w:rPr>
          <w:rFonts w:hint="eastAsia"/>
        </w:rPr>
        <w:t>来歴管理</w:t>
      </w:r>
      <w:r w:rsidR="00170343">
        <w:rPr>
          <w:rFonts w:hint="eastAsia"/>
        </w:rPr>
        <w:t>サービス</w:t>
      </w:r>
      <w:r w:rsidR="003F5862">
        <w:rPr>
          <w:rFonts w:hint="eastAsia"/>
        </w:rPr>
        <w:t>の履歴登録</w:t>
      </w:r>
      <w:r w:rsidR="003F5862">
        <w:rPr>
          <w:rFonts w:hint="eastAsia"/>
        </w:rPr>
        <w:t>A</w:t>
      </w:r>
      <w:r w:rsidR="003F5862">
        <w:t>PI</w:t>
      </w:r>
      <w:r w:rsidR="00D3453C">
        <w:rPr>
          <w:rFonts w:hint="eastAsia"/>
        </w:rPr>
        <w:t>に</w:t>
      </w:r>
      <w:r w:rsidR="00EE4B72">
        <w:rPr>
          <w:rFonts w:hint="eastAsia"/>
        </w:rPr>
        <w:t>API</w:t>
      </w:r>
      <w:r w:rsidR="00EE4B72">
        <w:rPr>
          <w:rFonts w:hint="eastAsia"/>
        </w:rPr>
        <w:t>定義から</w:t>
      </w:r>
      <w:r w:rsidR="0059745C">
        <w:rPr>
          <w:rFonts w:hint="eastAsia"/>
        </w:rPr>
        <w:t>自動生成</w:t>
      </w:r>
      <w:r w:rsidR="00EE4B72">
        <w:rPr>
          <w:rFonts w:hint="eastAsia"/>
        </w:rPr>
        <w:t>したクライアントを使用して</w:t>
      </w:r>
      <w:r w:rsidR="00D3453C">
        <w:rPr>
          <w:rFonts w:hint="eastAsia"/>
        </w:rPr>
        <w:t>H</w:t>
      </w:r>
      <w:r w:rsidR="00D3453C">
        <w:t>TTP</w:t>
      </w:r>
      <w:r w:rsidR="00D3453C">
        <w:rPr>
          <w:rFonts w:hint="eastAsia"/>
        </w:rPr>
        <w:t>リクエストを発行する。</w:t>
      </w:r>
      <w:r w:rsidR="003F5862">
        <w:t>b</w:t>
      </w:r>
      <w:r>
        <w:t>ody</w:t>
      </w:r>
      <w:r>
        <w:rPr>
          <w:rFonts w:hint="eastAsia"/>
        </w:rPr>
        <w:t>部を以下の通り設定する。</w:t>
      </w:r>
      <w:r>
        <w:br/>
        <w:t>{</w:t>
      </w:r>
      <w:r>
        <w:br/>
      </w:r>
      <w:r w:rsidR="003A4FD9">
        <w:t xml:space="preserve">  </w:t>
      </w:r>
      <w:r w:rsidR="003A4FD9" w:rsidRPr="00226D0F">
        <w:t>"</w:t>
      </w:r>
      <w:r w:rsidR="003A4FD9" w:rsidRPr="003A4FD9">
        <w:t>cdldatamodelversion</w:t>
      </w:r>
      <w:r w:rsidR="003A4FD9" w:rsidRPr="00226D0F">
        <w:t>"</w:t>
      </w:r>
      <w:r w:rsidR="003A4FD9" w:rsidRPr="00842CD4">
        <w:t xml:space="preserve">: </w:t>
      </w:r>
      <w:r w:rsidR="003A4FD9" w:rsidRPr="00226D0F">
        <w:t>"</w:t>
      </w:r>
      <w:r w:rsidR="003A4FD9">
        <w:rPr>
          <w:rFonts w:hint="eastAsia"/>
        </w:rPr>
        <w:t>2</w:t>
      </w:r>
      <w:r w:rsidR="003A4FD9">
        <w:t>.0</w:t>
      </w:r>
      <w:r w:rsidR="003A4FD9" w:rsidRPr="00226D0F">
        <w:t>"</w:t>
      </w:r>
      <w:r w:rsidR="003A4FD9" w:rsidRPr="00842CD4">
        <w:t>,</w:t>
      </w:r>
    </w:p>
    <w:p w14:paraId="1C9A7B0A" w14:textId="7AED4AE3" w:rsidR="00D3453C" w:rsidRDefault="00842CD4" w:rsidP="002A111F">
      <w:pPr>
        <w:pStyle w:val="a8"/>
        <w:ind w:leftChars="0" w:left="360"/>
      </w:pPr>
      <w:r>
        <w:t xml:space="preserve">  </w:t>
      </w:r>
      <w:r w:rsidR="00B102CD" w:rsidRPr="00226D0F">
        <w:t>"</w:t>
      </w:r>
      <w:r w:rsidRPr="00842CD4">
        <w:t>cdleventtype</w:t>
      </w:r>
      <w:r w:rsidR="00B102CD" w:rsidRPr="00226D0F">
        <w:t>"</w:t>
      </w:r>
      <w:r w:rsidRPr="00842CD4">
        <w:t xml:space="preserve">: </w:t>
      </w:r>
      <w:r w:rsidR="00B102CD" w:rsidRPr="00226D0F">
        <w:t>"</w:t>
      </w:r>
      <w:r w:rsidRPr="00842CD4">
        <w:t>Sent</w:t>
      </w:r>
      <w:r w:rsidR="00B102CD" w:rsidRPr="00226D0F">
        <w:t>"</w:t>
      </w:r>
      <w:r w:rsidRPr="00842CD4">
        <w:t>,</w:t>
      </w:r>
      <w:r>
        <w:br/>
        <w:t xml:space="preserve">  </w:t>
      </w:r>
      <w:r w:rsidR="00B102CD" w:rsidRPr="00226D0F">
        <w:t>"</w:t>
      </w:r>
      <w:r w:rsidRPr="00842CD4">
        <w:t>dataprovider</w:t>
      </w:r>
      <w:r w:rsidR="00B102CD" w:rsidRPr="00226D0F">
        <w:t>"</w:t>
      </w:r>
      <w:r>
        <w:t>: (</w:t>
      </w:r>
      <w:r w:rsidR="00970F61">
        <w:rPr>
          <w:rFonts w:hint="eastAsia"/>
        </w:rPr>
        <w:t>CADDE</w:t>
      </w:r>
      <w:r w:rsidR="00970F61">
        <w:rPr>
          <w:rFonts w:hint="eastAsia"/>
        </w:rPr>
        <w:t>ユーザ</w:t>
      </w:r>
      <w:r w:rsidR="00970F61">
        <w:rPr>
          <w:rFonts w:hint="eastAsia"/>
        </w:rPr>
        <w:t>ID</w:t>
      </w:r>
      <w:r w:rsidR="00970F61">
        <w:rPr>
          <w:rFonts w:hint="eastAsia"/>
        </w:rPr>
        <w:t>（提供者）</w:t>
      </w:r>
      <w:r>
        <w:t>),</w:t>
      </w:r>
      <w:r>
        <w:br/>
        <w:t xml:space="preserve">  </w:t>
      </w:r>
      <w:r w:rsidR="00B102CD" w:rsidRPr="00226D0F">
        <w:t>"</w:t>
      </w:r>
      <w:r w:rsidRPr="00842CD4">
        <w:t>datauser</w:t>
      </w:r>
      <w:r w:rsidR="00B102CD" w:rsidRPr="00226D0F">
        <w:t>"</w:t>
      </w:r>
      <w:r>
        <w:t>: (</w:t>
      </w:r>
      <w:r w:rsidR="00350E56">
        <w:rPr>
          <w:rFonts w:hint="eastAsia"/>
        </w:rPr>
        <w:t>CADDE</w:t>
      </w:r>
      <w:r w:rsidR="00350E56">
        <w:rPr>
          <w:rFonts w:hint="eastAsia"/>
        </w:rPr>
        <w:t>ユーザ</w:t>
      </w:r>
      <w:r w:rsidR="00350E56">
        <w:rPr>
          <w:rFonts w:hint="eastAsia"/>
        </w:rPr>
        <w:t>ID</w:t>
      </w:r>
      <w:r w:rsidR="00350E56">
        <w:rPr>
          <w:rFonts w:hint="eastAsia"/>
        </w:rPr>
        <w:t>（利用者）</w:t>
      </w:r>
      <w:r>
        <w:t>),</w:t>
      </w:r>
      <w:r>
        <w:br/>
        <w:t xml:space="preserve">  </w:t>
      </w:r>
      <w:r w:rsidR="00B102CD" w:rsidRPr="00226D0F">
        <w:t>"</w:t>
      </w:r>
      <w:r w:rsidRPr="00842CD4">
        <w:t>cdlpreviousevents</w:t>
      </w:r>
      <w:r w:rsidR="00B102CD" w:rsidRPr="00226D0F">
        <w:t>"</w:t>
      </w:r>
      <w:r>
        <w:t>: (</w:t>
      </w:r>
      <w:r w:rsidR="00815AEE">
        <w:rPr>
          <w:rFonts w:hint="eastAsia"/>
        </w:rPr>
        <w:t>交換実績記録用リソース</w:t>
      </w:r>
      <w:r w:rsidR="00815AEE">
        <w:rPr>
          <w:rFonts w:hint="eastAsia"/>
        </w:rPr>
        <w:t>I</w:t>
      </w:r>
      <w:r w:rsidR="00815AEE">
        <w:t>D</w:t>
      </w:r>
      <w:r>
        <w:t>)</w:t>
      </w:r>
      <w:r>
        <w:br/>
        <w:t>}</w:t>
      </w:r>
    </w:p>
    <w:p w14:paraId="6D6EDECF" w14:textId="77777777" w:rsidR="00D3453C" w:rsidRDefault="00D3453C" w:rsidP="004F1FC8">
      <w:pPr>
        <w:pStyle w:val="a8"/>
        <w:numPr>
          <w:ilvl w:val="0"/>
          <w:numId w:val="69"/>
        </w:numPr>
        <w:ind w:leftChars="0"/>
      </w:pPr>
      <w:r w:rsidRPr="00353A57">
        <w:rPr>
          <w:rFonts w:hint="eastAsia"/>
        </w:rPr>
        <w:t>実行結果を確認し、</w:t>
      </w:r>
      <w:r>
        <w:rPr>
          <w:rFonts w:hint="eastAsia"/>
        </w:rPr>
        <w:t>次のいずれかの処理を行う。</w:t>
      </w:r>
    </w:p>
    <w:p w14:paraId="5166A389" w14:textId="03D7CE62" w:rsidR="00D3453C" w:rsidRDefault="00D3453C" w:rsidP="00D3453C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</w:t>
      </w:r>
    </w:p>
    <w:p w14:paraId="7E7BF774" w14:textId="6C05565E" w:rsidR="002F33B4" w:rsidRDefault="00AD6112" w:rsidP="00D3453C">
      <w:pPr>
        <w:pStyle w:val="a8"/>
        <w:numPr>
          <w:ilvl w:val="0"/>
          <w:numId w:val="52"/>
        </w:numPr>
        <w:ind w:leftChars="0" w:firstLine="6"/>
      </w:pPr>
      <w:r>
        <w:rPr>
          <w:rFonts w:hint="eastAsia"/>
        </w:rPr>
        <w:t>登録に成功した場合</w:t>
      </w:r>
      <w:r w:rsidR="00103F88">
        <w:rPr>
          <w:rFonts w:hint="eastAsia"/>
        </w:rPr>
        <w:t>、</w:t>
      </w:r>
      <w:r w:rsidR="00815AEE">
        <w:rPr>
          <w:rFonts w:hint="eastAsia"/>
        </w:rPr>
        <w:t>イ</w:t>
      </w:r>
      <w:r w:rsidR="00103F88">
        <w:rPr>
          <w:rFonts w:hint="eastAsia"/>
        </w:rPr>
        <w:t>ベント識別子</w:t>
      </w:r>
      <w:r w:rsidR="00103F88">
        <w:rPr>
          <w:rFonts w:hint="eastAsia"/>
        </w:rPr>
        <w:t>(</w:t>
      </w:r>
      <w:r w:rsidR="00103F88">
        <w:t>cdleventid)</w:t>
      </w:r>
      <w:r w:rsidR="00103F88">
        <w:rPr>
          <w:rFonts w:hint="eastAsia"/>
        </w:rPr>
        <w:t>を取得し、</w:t>
      </w:r>
      <w:r w:rsidR="00815AEE">
        <w:rPr>
          <w:rFonts w:hint="eastAsia"/>
        </w:rPr>
        <w:t>識別情報</w:t>
      </w:r>
      <w:r w:rsidR="00103F88">
        <w:rPr>
          <w:rFonts w:hint="eastAsia"/>
        </w:rPr>
        <w:t>とする。</w:t>
      </w:r>
      <w:r w:rsidR="009263EF">
        <w:rPr>
          <w:rFonts w:hint="eastAsia"/>
        </w:rPr>
        <w:t>レスポンスに</w:t>
      </w:r>
      <w:r w:rsidR="00D3453C">
        <w:rPr>
          <w:rFonts w:hint="eastAsia"/>
        </w:rPr>
        <w:t>HTTP</w:t>
      </w:r>
      <w:r w:rsidR="00D3453C">
        <w:rPr>
          <w:rFonts w:hint="eastAsia"/>
        </w:rPr>
        <w:t>ステータスコード「</w:t>
      </w:r>
      <w:r w:rsidR="00D3453C">
        <w:rPr>
          <w:rFonts w:hint="eastAsia"/>
        </w:rPr>
        <w:t>200</w:t>
      </w:r>
      <w:r w:rsidR="00D3453C">
        <w:rPr>
          <w:rFonts w:hint="eastAsia"/>
        </w:rPr>
        <w:t>」</w:t>
      </w:r>
      <w:r w:rsidR="009263EF">
        <w:rPr>
          <w:rFonts w:hint="eastAsia"/>
        </w:rPr>
        <w:t>、</w:t>
      </w:r>
      <w:r w:rsidR="002F33B4">
        <w:rPr>
          <w:rFonts w:hint="eastAsia"/>
        </w:rPr>
        <w:t>レスポンスの以下</w:t>
      </w:r>
      <w:r w:rsidR="009263EF">
        <w:rPr>
          <w:rFonts w:hint="eastAsia"/>
        </w:rPr>
        <w:t>ヘッダに</w:t>
      </w:r>
      <w:r w:rsidR="002F33B4">
        <w:rPr>
          <w:rFonts w:hint="eastAsia"/>
        </w:rPr>
        <w:t>値</w:t>
      </w:r>
      <w:r w:rsidR="009263EF">
        <w:rPr>
          <w:rFonts w:hint="eastAsia"/>
        </w:rPr>
        <w:t>を</w:t>
      </w:r>
      <w:r w:rsidR="00D3453C">
        <w:rPr>
          <w:rFonts w:hint="eastAsia"/>
        </w:rPr>
        <w:t>設定し、応答を返す。</w:t>
      </w:r>
    </w:p>
    <w:p w14:paraId="35F97CF8" w14:textId="451F6A25" w:rsidR="00D3453C" w:rsidRPr="005B10B7" w:rsidRDefault="00B13D7F" w:rsidP="005B10B7">
      <w:pPr>
        <w:pStyle w:val="a8"/>
        <w:numPr>
          <w:ilvl w:val="1"/>
          <w:numId w:val="159"/>
        </w:numPr>
        <w:ind w:leftChars="0"/>
      </w:pPr>
      <w:r w:rsidRPr="00D03D66">
        <w:t>"</w:t>
      </w:r>
      <w:r w:rsidR="004E110C" w:rsidRPr="004E110C">
        <w:rPr>
          <w:kern w:val="0"/>
        </w:rPr>
        <w:t>x-cadde-provenance</w:t>
      </w:r>
      <w:r w:rsidRPr="00D03D66">
        <w:t>"</w:t>
      </w:r>
      <w:r w:rsidR="002F33B4">
        <w:rPr>
          <w:rFonts w:hint="eastAsia"/>
          <w:kern w:val="0"/>
        </w:rPr>
        <w:t>：</w:t>
      </w:r>
      <w:r>
        <w:rPr>
          <w:rFonts w:hint="eastAsia"/>
          <w:kern w:val="0"/>
        </w:rPr>
        <w:t>識別情報</w:t>
      </w:r>
    </w:p>
    <w:p w14:paraId="39E8AAAD" w14:textId="4D240D3F" w:rsidR="002F33B4" w:rsidRDefault="002F33B4" w:rsidP="005B10B7">
      <w:pPr>
        <w:pStyle w:val="a8"/>
        <w:numPr>
          <w:ilvl w:val="1"/>
          <w:numId w:val="159"/>
        </w:numPr>
        <w:ind w:leftChars="0"/>
      </w:pPr>
      <w:r>
        <w:rPr>
          <w:kern w:val="0"/>
        </w:rPr>
        <w:t>"x-cadde-provenance-management-service-url"</w:t>
      </w:r>
      <w:r>
        <w:rPr>
          <w:rFonts w:hint="eastAsia"/>
          <w:kern w:val="0"/>
        </w:rPr>
        <w:t>：来歴管理サービス</w:t>
      </w:r>
      <w:r>
        <w:rPr>
          <w:kern w:val="0"/>
        </w:rPr>
        <w:t>URL</w:t>
      </w:r>
    </w:p>
    <w:p w14:paraId="7B1CF972" w14:textId="12321E5A" w:rsidR="00D3453C" w:rsidRDefault="00D3453C" w:rsidP="00D3453C">
      <w:pPr>
        <w:pStyle w:val="3"/>
        <w:rPr>
          <w:rFonts w:asciiTheme="minorHAnsi" w:hAnsiTheme="minorHAnsi"/>
        </w:rPr>
      </w:pPr>
      <w:bookmarkStart w:id="280" w:name="_Toc108540639"/>
      <w:r w:rsidRPr="00246EBC">
        <w:rPr>
          <w:rFonts w:asciiTheme="minorHAnsi" w:hAnsiTheme="minorHAnsi"/>
        </w:rPr>
        <w:lastRenderedPageBreak/>
        <w:t>出力ログ</w:t>
      </w:r>
      <w:bookmarkEnd w:id="280"/>
    </w:p>
    <w:p w14:paraId="3EEA763E" w14:textId="77D8CAD1" w:rsidR="00E44F0B" w:rsidRPr="00E44F0B" w:rsidRDefault="00A550B4" w:rsidP="007F5143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>
        <w:t>.xlsx</w:t>
      </w:r>
      <w:r>
        <w:rPr>
          <w:rFonts w:hint="eastAsia"/>
        </w:rPr>
        <w:t>」を参照すること。</w:t>
      </w:r>
    </w:p>
    <w:sectPr w:rsidR="00E44F0B" w:rsidRPr="00E44F0B" w:rsidSect="000275DD">
      <w:footerReference w:type="default" r:id="rId25"/>
      <w:pgSz w:w="11906" w:h="16838"/>
      <w:pgMar w:top="1440" w:right="1080" w:bottom="1440" w:left="108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C5BD" w14:textId="77777777" w:rsidR="006E4AC9" w:rsidRDefault="006E4AC9" w:rsidP="00057224">
      <w:r>
        <w:separator/>
      </w:r>
    </w:p>
  </w:endnote>
  <w:endnote w:type="continuationSeparator" w:id="0">
    <w:p w14:paraId="27DA9BAB" w14:textId="77777777" w:rsidR="006E4AC9" w:rsidRDefault="006E4AC9" w:rsidP="000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C1B5" w14:textId="77777777" w:rsidR="00CE25B9" w:rsidRPr="003E5D4E" w:rsidRDefault="00CE25B9" w:rsidP="00BF415E">
    <w:pPr>
      <w:pStyle w:val="a5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B608" w14:textId="0786EFE6" w:rsidR="004C203C" w:rsidRDefault="004C203C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5EAE0034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1963" w14:textId="73C218C2" w:rsidR="004C203C" w:rsidRDefault="004C203C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783CB2BC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4ADC" w14:textId="654A4971" w:rsidR="004C203C" w:rsidRDefault="004C203C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6DF0583A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89092" w14:textId="068E9A85" w:rsidR="004C203C" w:rsidRDefault="004C203C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27CA8B7A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F9CAD" w14:textId="77777777" w:rsidR="004C203C" w:rsidRPr="003E5D4E" w:rsidRDefault="004C203C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0BEE763A" w14:textId="77777777" w:rsidR="00E619B5" w:rsidRDefault="00E619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C4CC" w14:textId="6F75AEAE" w:rsidR="00CE25B9" w:rsidRDefault="00CE25B9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10BB4B71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CD03" w14:textId="1791D5E8" w:rsidR="00D96DD0" w:rsidRDefault="00D96DD0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50C7DC0E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C25D" w14:textId="57372F93" w:rsidR="007A7919" w:rsidRDefault="007A7919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7B2901BA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7CF0" w14:textId="2D0E3703" w:rsidR="00E44F0B" w:rsidRDefault="00E44F0B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15612D42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7816" w14:textId="5FE697D4" w:rsidR="00E44F0B" w:rsidRDefault="00E44F0B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2C5B8073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9F24" w14:textId="26AC10C3" w:rsidR="00E44F0B" w:rsidRDefault="00E44F0B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320BCF0D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DB10" w14:textId="4BBAE4E2" w:rsidR="00E44F0B" w:rsidRDefault="00E44F0B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5BEB9D66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AE73" w14:textId="3C878D04" w:rsidR="004C203C" w:rsidRDefault="004C203C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37399690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3893" w14:textId="77777777" w:rsidR="006E4AC9" w:rsidRDefault="006E4AC9" w:rsidP="00057224">
      <w:r>
        <w:separator/>
      </w:r>
    </w:p>
  </w:footnote>
  <w:footnote w:type="continuationSeparator" w:id="0">
    <w:p w14:paraId="13AC3E00" w14:textId="77777777" w:rsidR="006E4AC9" w:rsidRDefault="006E4AC9" w:rsidP="00057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592"/>
    <w:multiLevelType w:val="hybridMultilevel"/>
    <w:tmpl w:val="4D6A39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1571FDE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3643C32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3E81555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65D4348"/>
    <w:multiLevelType w:val="hybridMultilevel"/>
    <w:tmpl w:val="5492C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7242B62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72E1336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74C2FA4"/>
    <w:multiLevelType w:val="hybridMultilevel"/>
    <w:tmpl w:val="429CD5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82C21F7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0A120528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A8F36F1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D453A78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0DF80901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0E5C1E73"/>
    <w:multiLevelType w:val="hybridMultilevel"/>
    <w:tmpl w:val="221AC94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0DE4481"/>
    <w:multiLevelType w:val="hybridMultilevel"/>
    <w:tmpl w:val="B978C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2643693"/>
    <w:multiLevelType w:val="hybridMultilevel"/>
    <w:tmpl w:val="DCB00E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4AC4834"/>
    <w:multiLevelType w:val="hybridMultilevel"/>
    <w:tmpl w:val="67708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14D86406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16C12A1F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16EC18C8"/>
    <w:multiLevelType w:val="hybridMultilevel"/>
    <w:tmpl w:val="30B60732"/>
    <w:lvl w:ilvl="0" w:tplc="10BC46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17485DD7"/>
    <w:multiLevelType w:val="hybridMultilevel"/>
    <w:tmpl w:val="A8F64F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A7EE045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1754229C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17AB40FF"/>
    <w:multiLevelType w:val="hybridMultilevel"/>
    <w:tmpl w:val="B55ADD30"/>
    <w:lvl w:ilvl="0" w:tplc="FFFFFFF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19743BD7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19DD794B"/>
    <w:multiLevelType w:val="hybridMultilevel"/>
    <w:tmpl w:val="00BEDE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1A6D6C88"/>
    <w:multiLevelType w:val="hybridMultilevel"/>
    <w:tmpl w:val="E39C87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17">
      <w:start w:val="1"/>
      <w:numFmt w:val="aiueoFullWidth"/>
      <w:lvlText w:val="(%4)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1BE259F5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1C2C6E3B"/>
    <w:multiLevelType w:val="hybridMultilevel"/>
    <w:tmpl w:val="10A036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1D087143"/>
    <w:multiLevelType w:val="hybridMultilevel"/>
    <w:tmpl w:val="940AC4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1D33566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1DFC7CAB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1E2642C5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1E670DAF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1FA95848"/>
    <w:multiLevelType w:val="hybridMultilevel"/>
    <w:tmpl w:val="DD0CCC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20592A57"/>
    <w:multiLevelType w:val="hybridMultilevel"/>
    <w:tmpl w:val="13C2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163787E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2172450D"/>
    <w:multiLevelType w:val="hybridMultilevel"/>
    <w:tmpl w:val="6E66D186"/>
    <w:lvl w:ilvl="0" w:tplc="A7EE045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2222217C"/>
    <w:multiLevelType w:val="hybridMultilevel"/>
    <w:tmpl w:val="F40CF7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780" w:hanging="420"/>
      </w:p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23727A6D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23C31EA6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23D73373"/>
    <w:multiLevelType w:val="hybridMultilevel"/>
    <w:tmpl w:val="2DEC3D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24256368"/>
    <w:multiLevelType w:val="hybridMultilevel"/>
    <w:tmpl w:val="1DBAB782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252D6D95"/>
    <w:multiLevelType w:val="hybridMultilevel"/>
    <w:tmpl w:val="A6B62438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25642CB8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25C815CD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269026E2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26B9379A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277F771A"/>
    <w:multiLevelType w:val="hybridMultilevel"/>
    <w:tmpl w:val="E1A40DF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284F1575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287F456A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2A3A3BEE"/>
    <w:multiLevelType w:val="hybridMultilevel"/>
    <w:tmpl w:val="30B60732"/>
    <w:lvl w:ilvl="0" w:tplc="10BC46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1" w15:restartNumberingAfterBreak="0">
    <w:nsid w:val="2AAA68EF"/>
    <w:multiLevelType w:val="hybridMultilevel"/>
    <w:tmpl w:val="B55ADD30"/>
    <w:lvl w:ilvl="0" w:tplc="685AD4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2B4B27B2"/>
    <w:multiLevelType w:val="hybridMultilevel"/>
    <w:tmpl w:val="C354121A"/>
    <w:lvl w:ilvl="0" w:tplc="B560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2CB55612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2D6C5732"/>
    <w:multiLevelType w:val="hybridMultilevel"/>
    <w:tmpl w:val="875674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5" w15:restartNumberingAfterBreak="0">
    <w:nsid w:val="2F243B04"/>
    <w:multiLevelType w:val="hybridMultilevel"/>
    <w:tmpl w:val="0896BF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780" w:hanging="420"/>
      </w:pPr>
    </w:lvl>
    <w:lvl w:ilvl="2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17">
      <w:start w:val="1"/>
      <w:numFmt w:val="aiueoFullWidth"/>
      <w:lvlText w:val="(%4)"/>
      <w:lvlJc w:val="left"/>
      <w:pPr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6" w15:restartNumberingAfterBreak="0">
    <w:nsid w:val="2FF20ACF"/>
    <w:multiLevelType w:val="hybridMultilevel"/>
    <w:tmpl w:val="A45E17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307C3880"/>
    <w:multiLevelType w:val="hybridMultilevel"/>
    <w:tmpl w:val="7974D97E"/>
    <w:lvl w:ilvl="0" w:tplc="FFFFFFFF">
      <w:start w:val="1"/>
      <w:numFmt w:val="decimalEnclosedCircle"/>
      <w:lvlText w:val="%1"/>
      <w:lvlJc w:val="left"/>
      <w:pPr>
        <w:ind w:left="780" w:hanging="420"/>
      </w:pPr>
    </w:lvl>
    <w:lvl w:ilvl="1" w:tplc="FFFFFFFF">
      <w:start w:val="1"/>
      <w:numFmt w:val="aiueoFullWidth"/>
      <w:lvlText w:val="(%2)"/>
      <w:lvlJc w:val="left"/>
      <w:pPr>
        <w:ind w:left="1200" w:hanging="420"/>
      </w:pPr>
    </w:lvl>
    <w:lvl w:ilvl="2" w:tplc="FFFFFFFF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8" w15:restartNumberingAfterBreak="0">
    <w:nsid w:val="31EF51DC"/>
    <w:multiLevelType w:val="hybridMultilevel"/>
    <w:tmpl w:val="53D0C2FA"/>
    <w:lvl w:ilvl="0" w:tplc="04090017">
      <w:start w:val="1"/>
      <w:numFmt w:val="aiueoFullWidth"/>
      <w:lvlText w:val="(%1)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9" w15:restartNumberingAfterBreak="0">
    <w:nsid w:val="32DF4F0E"/>
    <w:multiLevelType w:val="hybridMultilevel"/>
    <w:tmpl w:val="30B60732"/>
    <w:lvl w:ilvl="0" w:tplc="10BC46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34584727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1" w15:restartNumberingAfterBreak="0">
    <w:nsid w:val="34C36314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2" w15:restartNumberingAfterBreak="0">
    <w:nsid w:val="35761D5E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35B34E5E"/>
    <w:multiLevelType w:val="hybridMultilevel"/>
    <w:tmpl w:val="47E6D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4" w15:restartNumberingAfterBreak="0">
    <w:nsid w:val="35C92FB9"/>
    <w:multiLevelType w:val="hybridMultilevel"/>
    <w:tmpl w:val="251041A8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78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35EE3A32"/>
    <w:multiLevelType w:val="hybridMultilevel"/>
    <w:tmpl w:val="64CA2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369401EB"/>
    <w:multiLevelType w:val="hybridMultilevel"/>
    <w:tmpl w:val="AB7C60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36B749A7"/>
    <w:multiLevelType w:val="hybridMultilevel"/>
    <w:tmpl w:val="B51ED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3A5D4518"/>
    <w:multiLevelType w:val="hybridMultilevel"/>
    <w:tmpl w:val="F3D003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78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 w15:restartNumberingAfterBreak="0">
    <w:nsid w:val="3ACB407B"/>
    <w:multiLevelType w:val="hybridMultilevel"/>
    <w:tmpl w:val="D6D2EF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0" w15:restartNumberingAfterBreak="0">
    <w:nsid w:val="3BDC1FC4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1" w15:restartNumberingAfterBreak="0">
    <w:nsid w:val="3BED3503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2" w15:restartNumberingAfterBreak="0">
    <w:nsid w:val="3C4142E6"/>
    <w:multiLevelType w:val="hybridMultilevel"/>
    <w:tmpl w:val="3EF83B2C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3" w15:restartNumberingAfterBreak="0">
    <w:nsid w:val="3C67779B"/>
    <w:multiLevelType w:val="multilevel"/>
    <w:tmpl w:val="8DC0799E"/>
    <w:lvl w:ilvl="0">
      <w:start w:val="1"/>
      <w:numFmt w:val="decimalFullWidth"/>
      <w:pStyle w:val="1"/>
      <w:suff w:val="space"/>
      <w:lvlText w:val="%1．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space"/>
      <w:lvlText w:val="%1．%2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space"/>
      <w:lvlText w:val="%1．%2．%3"/>
      <w:lvlJc w:val="left"/>
      <w:pPr>
        <w:ind w:left="425" w:hanging="425"/>
      </w:pPr>
      <w:rPr>
        <w:rFonts w:hint="eastAsia"/>
        <w:lang w:val="en-US"/>
      </w:rPr>
    </w:lvl>
    <w:lvl w:ilvl="3">
      <w:start w:val="1"/>
      <w:numFmt w:val="decimal"/>
      <w:pStyle w:val="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25" w:hanging="425"/>
      </w:pPr>
      <w:rPr>
        <w:rFonts w:hint="eastAsia"/>
      </w:rPr>
    </w:lvl>
  </w:abstractNum>
  <w:abstractNum w:abstractNumId="74" w15:restartNumberingAfterBreak="0">
    <w:nsid w:val="3CCC1388"/>
    <w:multiLevelType w:val="hybridMultilevel"/>
    <w:tmpl w:val="0318EA6A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5" w15:restartNumberingAfterBreak="0">
    <w:nsid w:val="3F846720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6" w15:restartNumberingAfterBreak="0">
    <w:nsid w:val="403A3F5F"/>
    <w:multiLevelType w:val="hybridMultilevel"/>
    <w:tmpl w:val="CD8A9E8C"/>
    <w:lvl w:ilvl="0" w:tplc="04090017">
      <w:start w:val="1"/>
      <w:numFmt w:val="aiueoFullWidth"/>
      <w:lvlText w:val="(%1)"/>
      <w:lvlJc w:val="left"/>
      <w:pPr>
        <w:ind w:left="1680" w:hanging="420"/>
      </w:pPr>
    </w:lvl>
    <w:lvl w:ilvl="1" w:tplc="FFFFFFFF" w:tentative="1">
      <w:start w:val="1"/>
      <w:numFmt w:val="aiueoFullWidth"/>
      <w:lvlText w:val="(%2)"/>
      <w:lvlJc w:val="left"/>
      <w:pPr>
        <w:ind w:left="2100" w:hanging="420"/>
      </w:pPr>
    </w:lvl>
    <w:lvl w:ilvl="2" w:tplc="FFFFFFFF" w:tentative="1">
      <w:start w:val="1"/>
      <w:numFmt w:val="decimalEnclosedCircle"/>
      <w:lvlText w:val="%3"/>
      <w:lvlJc w:val="left"/>
      <w:pPr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ind w:left="2940" w:hanging="420"/>
      </w:pPr>
    </w:lvl>
    <w:lvl w:ilvl="4" w:tplc="FFFFFFFF" w:tentative="1">
      <w:start w:val="1"/>
      <w:numFmt w:val="aiueoFullWidth"/>
      <w:lvlText w:val="(%5)"/>
      <w:lvlJc w:val="left"/>
      <w:pPr>
        <w:ind w:left="3360" w:hanging="420"/>
      </w:pPr>
    </w:lvl>
    <w:lvl w:ilvl="5" w:tplc="FFFFFFFF" w:tentative="1">
      <w:start w:val="1"/>
      <w:numFmt w:val="decimalEnclosedCircle"/>
      <w:lvlText w:val="%6"/>
      <w:lvlJc w:val="left"/>
      <w:pPr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ind w:left="4200" w:hanging="420"/>
      </w:pPr>
    </w:lvl>
    <w:lvl w:ilvl="7" w:tplc="FFFFFFFF" w:tentative="1">
      <w:start w:val="1"/>
      <w:numFmt w:val="aiueoFullWidth"/>
      <w:lvlText w:val="(%8)"/>
      <w:lvlJc w:val="left"/>
      <w:pPr>
        <w:ind w:left="4620" w:hanging="420"/>
      </w:pPr>
    </w:lvl>
    <w:lvl w:ilvl="8" w:tplc="FFFFFFFF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77" w15:restartNumberingAfterBreak="0">
    <w:nsid w:val="41B4607D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8" w15:restartNumberingAfterBreak="0">
    <w:nsid w:val="45102EFF"/>
    <w:multiLevelType w:val="hybridMultilevel"/>
    <w:tmpl w:val="D722C7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9" w15:restartNumberingAfterBreak="0">
    <w:nsid w:val="45144CE3"/>
    <w:multiLevelType w:val="hybridMultilevel"/>
    <w:tmpl w:val="036EFF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0" w15:restartNumberingAfterBreak="0">
    <w:nsid w:val="45977057"/>
    <w:multiLevelType w:val="hybridMultilevel"/>
    <w:tmpl w:val="0C2EC2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1" w15:restartNumberingAfterBreak="0">
    <w:nsid w:val="45BF65BB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2" w15:restartNumberingAfterBreak="0">
    <w:nsid w:val="45C31B25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46951787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4" w15:restartNumberingAfterBreak="0">
    <w:nsid w:val="46E046AE"/>
    <w:multiLevelType w:val="hybridMultilevel"/>
    <w:tmpl w:val="D2F0F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46E051FD"/>
    <w:multiLevelType w:val="hybridMultilevel"/>
    <w:tmpl w:val="2BF816F4"/>
    <w:lvl w:ilvl="0" w:tplc="0409000F">
      <w:start w:val="1"/>
      <w:numFmt w:val="decimal"/>
      <w:lvlText w:val="%1."/>
      <w:lvlJc w:val="left"/>
      <w:pPr>
        <w:ind w:left="290" w:hanging="420"/>
      </w:pPr>
    </w:lvl>
    <w:lvl w:ilvl="1" w:tplc="04090017" w:tentative="1">
      <w:start w:val="1"/>
      <w:numFmt w:val="aiueoFullWidth"/>
      <w:lvlText w:val="(%2)"/>
      <w:lvlJc w:val="left"/>
      <w:pPr>
        <w:ind w:left="7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30" w:hanging="420"/>
      </w:pPr>
    </w:lvl>
    <w:lvl w:ilvl="3" w:tplc="0409000F" w:tentative="1">
      <w:start w:val="1"/>
      <w:numFmt w:val="decimal"/>
      <w:lvlText w:val="%4."/>
      <w:lvlJc w:val="left"/>
      <w:pPr>
        <w:ind w:left="1550" w:hanging="420"/>
      </w:pPr>
    </w:lvl>
    <w:lvl w:ilvl="4" w:tplc="04090017" w:tentative="1">
      <w:start w:val="1"/>
      <w:numFmt w:val="aiueoFullWidth"/>
      <w:lvlText w:val="(%5)"/>
      <w:lvlJc w:val="left"/>
      <w:pPr>
        <w:ind w:left="19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90" w:hanging="420"/>
      </w:pPr>
    </w:lvl>
    <w:lvl w:ilvl="6" w:tplc="0409000F" w:tentative="1">
      <w:start w:val="1"/>
      <w:numFmt w:val="decimal"/>
      <w:lvlText w:val="%7."/>
      <w:lvlJc w:val="left"/>
      <w:pPr>
        <w:ind w:left="2810" w:hanging="420"/>
      </w:pPr>
    </w:lvl>
    <w:lvl w:ilvl="7" w:tplc="04090017" w:tentative="1">
      <w:start w:val="1"/>
      <w:numFmt w:val="aiueoFullWidth"/>
      <w:lvlText w:val="(%8)"/>
      <w:lvlJc w:val="left"/>
      <w:pPr>
        <w:ind w:left="32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50" w:hanging="420"/>
      </w:pPr>
    </w:lvl>
  </w:abstractNum>
  <w:abstractNum w:abstractNumId="86" w15:restartNumberingAfterBreak="0">
    <w:nsid w:val="47D92036"/>
    <w:multiLevelType w:val="hybridMultilevel"/>
    <w:tmpl w:val="CCFA4072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87" w15:restartNumberingAfterBreak="0">
    <w:nsid w:val="487273A3"/>
    <w:multiLevelType w:val="hybridMultilevel"/>
    <w:tmpl w:val="288258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8" w15:restartNumberingAfterBreak="0">
    <w:nsid w:val="49005B20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9" w15:restartNumberingAfterBreak="0">
    <w:nsid w:val="495B7622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0" w15:restartNumberingAfterBreak="0">
    <w:nsid w:val="4A9F77CC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1" w15:restartNumberingAfterBreak="0">
    <w:nsid w:val="4AD75A67"/>
    <w:multiLevelType w:val="hybridMultilevel"/>
    <w:tmpl w:val="B644E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4D8E793C"/>
    <w:multiLevelType w:val="hybridMultilevel"/>
    <w:tmpl w:val="2BF816F4"/>
    <w:lvl w:ilvl="0" w:tplc="FFFFFFFF">
      <w:start w:val="1"/>
      <w:numFmt w:val="decimal"/>
      <w:lvlText w:val="%1."/>
      <w:lvlJc w:val="left"/>
      <w:pPr>
        <w:ind w:left="290" w:hanging="420"/>
      </w:pPr>
    </w:lvl>
    <w:lvl w:ilvl="1" w:tplc="FFFFFFFF" w:tentative="1">
      <w:start w:val="1"/>
      <w:numFmt w:val="aiueoFullWidth"/>
      <w:lvlText w:val="(%2)"/>
      <w:lvlJc w:val="left"/>
      <w:pPr>
        <w:ind w:left="710" w:hanging="420"/>
      </w:pPr>
    </w:lvl>
    <w:lvl w:ilvl="2" w:tplc="FFFFFFFF" w:tentative="1">
      <w:start w:val="1"/>
      <w:numFmt w:val="decimalEnclosedCircle"/>
      <w:lvlText w:val="%3"/>
      <w:lvlJc w:val="left"/>
      <w:pPr>
        <w:ind w:left="1130" w:hanging="420"/>
      </w:pPr>
    </w:lvl>
    <w:lvl w:ilvl="3" w:tplc="FFFFFFFF" w:tentative="1">
      <w:start w:val="1"/>
      <w:numFmt w:val="decimal"/>
      <w:lvlText w:val="%4."/>
      <w:lvlJc w:val="left"/>
      <w:pPr>
        <w:ind w:left="1550" w:hanging="420"/>
      </w:pPr>
    </w:lvl>
    <w:lvl w:ilvl="4" w:tplc="FFFFFFFF" w:tentative="1">
      <w:start w:val="1"/>
      <w:numFmt w:val="aiueoFullWidth"/>
      <w:lvlText w:val="(%5)"/>
      <w:lvlJc w:val="left"/>
      <w:pPr>
        <w:ind w:left="1970" w:hanging="420"/>
      </w:pPr>
    </w:lvl>
    <w:lvl w:ilvl="5" w:tplc="FFFFFFFF" w:tentative="1">
      <w:start w:val="1"/>
      <w:numFmt w:val="decimalEnclosedCircle"/>
      <w:lvlText w:val="%6"/>
      <w:lvlJc w:val="left"/>
      <w:pPr>
        <w:ind w:left="2390" w:hanging="420"/>
      </w:pPr>
    </w:lvl>
    <w:lvl w:ilvl="6" w:tplc="FFFFFFFF" w:tentative="1">
      <w:start w:val="1"/>
      <w:numFmt w:val="decimal"/>
      <w:lvlText w:val="%7."/>
      <w:lvlJc w:val="left"/>
      <w:pPr>
        <w:ind w:left="2810" w:hanging="420"/>
      </w:pPr>
    </w:lvl>
    <w:lvl w:ilvl="7" w:tplc="FFFFFFFF" w:tentative="1">
      <w:start w:val="1"/>
      <w:numFmt w:val="aiueoFullWidth"/>
      <w:lvlText w:val="(%8)"/>
      <w:lvlJc w:val="left"/>
      <w:pPr>
        <w:ind w:left="3230" w:hanging="420"/>
      </w:pPr>
    </w:lvl>
    <w:lvl w:ilvl="8" w:tplc="FFFFFFFF" w:tentative="1">
      <w:start w:val="1"/>
      <w:numFmt w:val="decimalEnclosedCircle"/>
      <w:lvlText w:val="%9"/>
      <w:lvlJc w:val="left"/>
      <w:pPr>
        <w:ind w:left="3650" w:hanging="420"/>
      </w:pPr>
    </w:lvl>
  </w:abstractNum>
  <w:abstractNum w:abstractNumId="93" w15:restartNumberingAfterBreak="0">
    <w:nsid w:val="4DED559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4" w15:restartNumberingAfterBreak="0">
    <w:nsid w:val="4E43383A"/>
    <w:multiLevelType w:val="hybridMultilevel"/>
    <w:tmpl w:val="9CE47AD4"/>
    <w:lvl w:ilvl="0" w:tplc="2A348C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5" w15:restartNumberingAfterBreak="0">
    <w:nsid w:val="4E765B25"/>
    <w:multiLevelType w:val="hybridMultilevel"/>
    <w:tmpl w:val="288258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6" w15:restartNumberingAfterBreak="0">
    <w:nsid w:val="4E780F87"/>
    <w:multiLevelType w:val="hybridMultilevel"/>
    <w:tmpl w:val="4B3E1AB2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decimalEnclosedCircle"/>
      <w:lvlText w:val="%2"/>
      <w:lvlJc w:val="left"/>
      <w:pPr>
        <w:ind w:left="126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7" w15:restartNumberingAfterBreak="0">
    <w:nsid w:val="50157318"/>
    <w:multiLevelType w:val="hybridMultilevel"/>
    <w:tmpl w:val="878693A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decimalEnclosedCircle"/>
      <w:lvlText w:val="%2"/>
      <w:lvlJc w:val="left"/>
      <w:pPr>
        <w:ind w:left="126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8" w15:restartNumberingAfterBreak="0">
    <w:nsid w:val="50481580"/>
    <w:multiLevelType w:val="hybridMultilevel"/>
    <w:tmpl w:val="BEDA2D4E"/>
    <w:lvl w:ilvl="0" w:tplc="C4F8E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9" w15:restartNumberingAfterBreak="0">
    <w:nsid w:val="50C73AD6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0" w15:restartNumberingAfterBreak="0">
    <w:nsid w:val="50F80F8D"/>
    <w:multiLevelType w:val="hybridMultilevel"/>
    <w:tmpl w:val="227E9BB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1" w15:restartNumberingAfterBreak="0">
    <w:nsid w:val="514760B0"/>
    <w:multiLevelType w:val="hybridMultilevel"/>
    <w:tmpl w:val="38EC1D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2" w15:restartNumberingAfterBreak="0">
    <w:nsid w:val="522D4B0E"/>
    <w:multiLevelType w:val="hybridMultilevel"/>
    <w:tmpl w:val="6E66D186"/>
    <w:lvl w:ilvl="0" w:tplc="FFFFFFFF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523B68AA"/>
    <w:multiLevelType w:val="hybridMultilevel"/>
    <w:tmpl w:val="B92673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4" w15:restartNumberingAfterBreak="0">
    <w:nsid w:val="52431388"/>
    <w:multiLevelType w:val="hybridMultilevel"/>
    <w:tmpl w:val="10A036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5" w15:restartNumberingAfterBreak="0">
    <w:nsid w:val="525E23F3"/>
    <w:multiLevelType w:val="hybridMultilevel"/>
    <w:tmpl w:val="B20CE51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6" w15:restartNumberingAfterBreak="0">
    <w:nsid w:val="52EF7401"/>
    <w:multiLevelType w:val="hybridMultilevel"/>
    <w:tmpl w:val="AE0EEAF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7" w15:restartNumberingAfterBreak="0">
    <w:nsid w:val="53A24662"/>
    <w:multiLevelType w:val="hybridMultilevel"/>
    <w:tmpl w:val="555AB8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8" w15:restartNumberingAfterBreak="0">
    <w:nsid w:val="54674108"/>
    <w:multiLevelType w:val="hybridMultilevel"/>
    <w:tmpl w:val="686C98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9" w15:restartNumberingAfterBreak="0">
    <w:nsid w:val="54877718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0" w15:restartNumberingAfterBreak="0">
    <w:nsid w:val="55293AA0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1" w15:restartNumberingAfterBreak="0">
    <w:nsid w:val="576E648C"/>
    <w:multiLevelType w:val="hybridMultilevel"/>
    <w:tmpl w:val="7376FB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ACC86BA">
      <w:start w:val="1"/>
      <w:numFmt w:val="bullet"/>
      <w:lvlText w:val="※"/>
      <w:lvlJc w:val="left"/>
      <w:pPr>
        <w:ind w:left="1680" w:hanging="420"/>
      </w:pPr>
      <w:rPr>
        <w:rFonts w:ascii="ＭＳ 明朝" w:eastAsia="ＭＳ 明朝" w:hAnsi="ＭＳ 明朝" w:hint="eastAsia"/>
      </w:rPr>
    </w:lvl>
    <w:lvl w:ilvl="4" w:tplc="FFFFFFFF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2" w15:restartNumberingAfterBreak="0">
    <w:nsid w:val="57CE3B9D"/>
    <w:multiLevelType w:val="hybridMultilevel"/>
    <w:tmpl w:val="50F09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3" w15:restartNumberingAfterBreak="0">
    <w:nsid w:val="57D251A2"/>
    <w:multiLevelType w:val="hybridMultilevel"/>
    <w:tmpl w:val="B5A4F00A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4" w15:restartNumberingAfterBreak="0">
    <w:nsid w:val="59473F44"/>
    <w:multiLevelType w:val="hybridMultilevel"/>
    <w:tmpl w:val="C6321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5" w15:restartNumberingAfterBreak="0">
    <w:nsid w:val="5B064910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6" w15:restartNumberingAfterBreak="0">
    <w:nsid w:val="5B6E55ED"/>
    <w:multiLevelType w:val="hybridMultilevel"/>
    <w:tmpl w:val="AE0EE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7" w15:restartNumberingAfterBreak="0">
    <w:nsid w:val="5DE012B6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8" w15:restartNumberingAfterBreak="0">
    <w:nsid w:val="5E1044EF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9" w15:restartNumberingAfterBreak="0">
    <w:nsid w:val="5E570855"/>
    <w:multiLevelType w:val="hybridMultilevel"/>
    <w:tmpl w:val="10A036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0" w15:restartNumberingAfterBreak="0">
    <w:nsid w:val="5E5D4E5E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1" w15:restartNumberingAfterBreak="0">
    <w:nsid w:val="5F1D371C"/>
    <w:multiLevelType w:val="hybridMultilevel"/>
    <w:tmpl w:val="CF2ED110"/>
    <w:lvl w:ilvl="0" w:tplc="B2ECA972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2" w15:restartNumberingAfterBreak="0">
    <w:nsid w:val="61DE5788"/>
    <w:multiLevelType w:val="hybridMultilevel"/>
    <w:tmpl w:val="9CE47AD4"/>
    <w:lvl w:ilvl="0" w:tplc="2A348C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3" w15:restartNumberingAfterBreak="0">
    <w:nsid w:val="630C046A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4" w15:restartNumberingAfterBreak="0">
    <w:nsid w:val="637F4B1E"/>
    <w:multiLevelType w:val="hybridMultilevel"/>
    <w:tmpl w:val="EA0C66D6"/>
    <w:lvl w:ilvl="0" w:tplc="FFFFFFFF">
      <w:start w:val="1"/>
      <w:numFmt w:val="aiueoFullWidth"/>
      <w:lvlText w:val="(%1)"/>
      <w:lvlJc w:val="left"/>
      <w:pPr>
        <w:ind w:left="210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5" w15:restartNumberingAfterBreak="0">
    <w:nsid w:val="651101CE"/>
    <w:multiLevelType w:val="hybridMultilevel"/>
    <w:tmpl w:val="C73A9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6" w15:restartNumberingAfterBreak="0">
    <w:nsid w:val="659F56F1"/>
    <w:multiLevelType w:val="hybridMultilevel"/>
    <w:tmpl w:val="CF6011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7" w15:restartNumberingAfterBreak="0">
    <w:nsid w:val="66F21906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8" w15:restartNumberingAfterBreak="0">
    <w:nsid w:val="67433238"/>
    <w:multiLevelType w:val="hybridMultilevel"/>
    <w:tmpl w:val="E4A2D04E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898C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9" w15:restartNumberingAfterBreak="0">
    <w:nsid w:val="675A3000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0" w15:restartNumberingAfterBreak="0">
    <w:nsid w:val="68D15996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1" w15:restartNumberingAfterBreak="0">
    <w:nsid w:val="6A26060E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2" w15:restartNumberingAfterBreak="0">
    <w:nsid w:val="6AAE6E86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3" w15:restartNumberingAfterBreak="0">
    <w:nsid w:val="6AF5068A"/>
    <w:multiLevelType w:val="hybridMultilevel"/>
    <w:tmpl w:val="9CE47AD4"/>
    <w:lvl w:ilvl="0" w:tplc="2A348C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4" w15:restartNumberingAfterBreak="0">
    <w:nsid w:val="6BA26713"/>
    <w:multiLevelType w:val="hybridMultilevel"/>
    <w:tmpl w:val="8A82288E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5" w15:restartNumberingAfterBreak="0">
    <w:nsid w:val="6D0119C6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6" w15:restartNumberingAfterBreak="0">
    <w:nsid w:val="6D29147C"/>
    <w:multiLevelType w:val="hybridMultilevel"/>
    <w:tmpl w:val="069AA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7" w15:restartNumberingAfterBreak="0">
    <w:nsid w:val="6E352591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8" w15:restartNumberingAfterBreak="0">
    <w:nsid w:val="6E5866BB"/>
    <w:multiLevelType w:val="hybridMultilevel"/>
    <w:tmpl w:val="296A39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9" w15:restartNumberingAfterBreak="0">
    <w:nsid w:val="6F9506F6"/>
    <w:multiLevelType w:val="hybridMultilevel"/>
    <w:tmpl w:val="798ED5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A7EE045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0" w15:restartNumberingAfterBreak="0">
    <w:nsid w:val="700133B9"/>
    <w:multiLevelType w:val="hybridMultilevel"/>
    <w:tmpl w:val="097C57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1" w15:restartNumberingAfterBreak="0">
    <w:nsid w:val="7005492A"/>
    <w:multiLevelType w:val="hybridMultilevel"/>
    <w:tmpl w:val="5EAAFA6A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2" w15:restartNumberingAfterBreak="0">
    <w:nsid w:val="70FE064A"/>
    <w:multiLevelType w:val="hybridMultilevel"/>
    <w:tmpl w:val="134CA1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3" w15:restartNumberingAfterBreak="0">
    <w:nsid w:val="714F42A9"/>
    <w:multiLevelType w:val="hybridMultilevel"/>
    <w:tmpl w:val="8416E3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4" w15:restartNumberingAfterBreak="0">
    <w:nsid w:val="71CC72BB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5" w15:restartNumberingAfterBreak="0">
    <w:nsid w:val="72B54FA7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6" w15:restartNumberingAfterBreak="0">
    <w:nsid w:val="73195419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7" w15:restartNumberingAfterBreak="0">
    <w:nsid w:val="73BC33DE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8" w15:restartNumberingAfterBreak="0">
    <w:nsid w:val="73FA0972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9" w15:restartNumberingAfterBreak="0">
    <w:nsid w:val="75115982"/>
    <w:multiLevelType w:val="hybridMultilevel"/>
    <w:tmpl w:val="A56CAA3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0" w15:restartNumberingAfterBreak="0">
    <w:nsid w:val="7608663F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1" w15:restartNumberingAfterBreak="0">
    <w:nsid w:val="76574829"/>
    <w:multiLevelType w:val="hybridMultilevel"/>
    <w:tmpl w:val="085C15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2" w15:restartNumberingAfterBreak="0">
    <w:nsid w:val="77361FA9"/>
    <w:multiLevelType w:val="hybridMultilevel"/>
    <w:tmpl w:val="AFA82EB0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3" w15:restartNumberingAfterBreak="0">
    <w:nsid w:val="79200DB8"/>
    <w:multiLevelType w:val="hybridMultilevel"/>
    <w:tmpl w:val="7974D97E"/>
    <w:lvl w:ilvl="0" w:tplc="FFFFFFFF">
      <w:start w:val="1"/>
      <w:numFmt w:val="decimalEnclosedCircle"/>
      <w:lvlText w:val="%1"/>
      <w:lvlJc w:val="left"/>
      <w:pPr>
        <w:ind w:left="780" w:hanging="420"/>
      </w:p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54" w15:restartNumberingAfterBreak="0">
    <w:nsid w:val="7A061DA1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5" w15:restartNumberingAfterBreak="0">
    <w:nsid w:val="7BAC4A7C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6" w15:restartNumberingAfterBreak="0">
    <w:nsid w:val="7F3152D3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9837928">
    <w:abstractNumId w:val="73"/>
  </w:num>
  <w:num w:numId="2" w16cid:durableId="1160732921">
    <w:abstractNumId w:val="18"/>
  </w:num>
  <w:num w:numId="3" w16cid:durableId="1880971022">
    <w:abstractNumId w:val="29"/>
  </w:num>
  <w:num w:numId="4" w16cid:durableId="619066728">
    <w:abstractNumId w:val="14"/>
  </w:num>
  <w:num w:numId="5" w16cid:durableId="1502618128">
    <w:abstractNumId w:val="1"/>
  </w:num>
  <w:num w:numId="6" w16cid:durableId="288706132">
    <w:abstractNumId w:val="120"/>
  </w:num>
  <w:num w:numId="7" w16cid:durableId="1138036375">
    <w:abstractNumId w:val="130"/>
  </w:num>
  <w:num w:numId="8" w16cid:durableId="134492003">
    <w:abstractNumId w:val="110"/>
  </w:num>
  <w:num w:numId="9" w16cid:durableId="917515595">
    <w:abstractNumId w:val="89"/>
  </w:num>
  <w:num w:numId="10" w16cid:durableId="1197356787">
    <w:abstractNumId w:val="52"/>
  </w:num>
  <w:num w:numId="11" w16cid:durableId="472066125">
    <w:abstractNumId w:val="150"/>
  </w:num>
  <w:num w:numId="12" w16cid:durableId="547423392">
    <w:abstractNumId w:val="12"/>
  </w:num>
  <w:num w:numId="13" w16cid:durableId="909076091">
    <w:abstractNumId w:val="61"/>
  </w:num>
  <w:num w:numId="14" w16cid:durableId="1507868859">
    <w:abstractNumId w:val="48"/>
  </w:num>
  <w:num w:numId="15" w16cid:durableId="821428748">
    <w:abstractNumId w:val="83"/>
  </w:num>
  <w:num w:numId="16" w16cid:durableId="389770951">
    <w:abstractNumId w:val="144"/>
  </w:num>
  <w:num w:numId="17" w16cid:durableId="438723221">
    <w:abstractNumId w:val="32"/>
  </w:num>
  <w:num w:numId="18" w16cid:durableId="137109461">
    <w:abstractNumId w:val="137"/>
  </w:num>
  <w:num w:numId="19" w16cid:durableId="542408610">
    <w:abstractNumId w:val="154"/>
  </w:num>
  <w:num w:numId="20" w16cid:durableId="971137676">
    <w:abstractNumId w:val="60"/>
  </w:num>
  <w:num w:numId="21" w16cid:durableId="1093940537">
    <w:abstractNumId w:val="38"/>
  </w:num>
  <w:num w:numId="22" w16cid:durableId="233317200">
    <w:abstractNumId w:val="128"/>
  </w:num>
  <w:num w:numId="23" w16cid:durableId="1413233520">
    <w:abstractNumId w:val="53"/>
  </w:num>
  <w:num w:numId="24" w16cid:durableId="874804233">
    <w:abstractNumId w:val="45"/>
  </w:num>
  <w:num w:numId="25" w16cid:durableId="1690057321">
    <w:abstractNumId w:val="70"/>
  </w:num>
  <w:num w:numId="26" w16cid:durableId="551354940">
    <w:abstractNumId w:val="26"/>
  </w:num>
  <w:num w:numId="27" w16cid:durableId="2142189008">
    <w:abstractNumId w:val="49"/>
  </w:num>
  <w:num w:numId="28" w16cid:durableId="1104182074">
    <w:abstractNumId w:val="132"/>
  </w:num>
  <w:num w:numId="29" w16cid:durableId="1406606327">
    <w:abstractNumId w:val="82"/>
  </w:num>
  <w:num w:numId="30" w16cid:durableId="491800078">
    <w:abstractNumId w:val="127"/>
  </w:num>
  <w:num w:numId="31" w16cid:durableId="1459489026">
    <w:abstractNumId w:val="5"/>
  </w:num>
  <w:num w:numId="32" w16cid:durableId="733359946">
    <w:abstractNumId w:val="147"/>
  </w:num>
  <w:num w:numId="33" w16cid:durableId="413014729">
    <w:abstractNumId w:val="152"/>
  </w:num>
  <w:num w:numId="34" w16cid:durableId="1223951199">
    <w:abstractNumId w:val="74"/>
  </w:num>
  <w:num w:numId="35" w16cid:durableId="1134372868">
    <w:abstractNumId w:val="17"/>
  </w:num>
  <w:num w:numId="36" w16cid:durableId="1979843567">
    <w:abstractNumId w:val="30"/>
  </w:num>
  <w:num w:numId="37" w16cid:durableId="1114406494">
    <w:abstractNumId w:val="62"/>
  </w:num>
  <w:num w:numId="38" w16cid:durableId="426384550">
    <w:abstractNumId w:val="129"/>
  </w:num>
  <w:num w:numId="39" w16cid:durableId="118764521">
    <w:abstractNumId w:val="109"/>
  </w:num>
  <w:num w:numId="40" w16cid:durableId="9644051">
    <w:abstractNumId w:val="135"/>
  </w:num>
  <w:num w:numId="41" w16cid:durableId="590552695">
    <w:abstractNumId w:val="71"/>
  </w:num>
  <w:num w:numId="42" w16cid:durableId="1325167229">
    <w:abstractNumId w:val="35"/>
  </w:num>
  <w:num w:numId="43" w16cid:durableId="957220573">
    <w:abstractNumId w:val="23"/>
  </w:num>
  <w:num w:numId="44" w16cid:durableId="1685936917">
    <w:abstractNumId w:val="131"/>
  </w:num>
  <w:num w:numId="45" w16cid:durableId="1137917720">
    <w:abstractNumId w:val="145"/>
  </w:num>
  <w:num w:numId="46" w16cid:durableId="1757939335">
    <w:abstractNumId w:val="155"/>
  </w:num>
  <w:num w:numId="47" w16cid:durableId="28141976">
    <w:abstractNumId w:val="115"/>
  </w:num>
  <w:num w:numId="48" w16cid:durableId="1566524199">
    <w:abstractNumId w:val="11"/>
  </w:num>
  <w:num w:numId="49" w16cid:durableId="972296635">
    <w:abstractNumId w:val="81"/>
  </w:num>
  <w:num w:numId="50" w16cid:durableId="190265226">
    <w:abstractNumId w:val="88"/>
  </w:num>
  <w:num w:numId="51" w16cid:durableId="266667985">
    <w:abstractNumId w:val="43"/>
  </w:num>
  <w:num w:numId="52" w16cid:durableId="1840339853">
    <w:abstractNumId w:val="136"/>
  </w:num>
  <w:num w:numId="53" w16cid:durableId="948396272">
    <w:abstractNumId w:val="69"/>
  </w:num>
  <w:num w:numId="54" w16cid:durableId="670253640">
    <w:abstractNumId w:val="99"/>
  </w:num>
  <w:num w:numId="55" w16cid:durableId="1607693552">
    <w:abstractNumId w:val="94"/>
  </w:num>
  <w:num w:numId="56" w16cid:durableId="639841305">
    <w:abstractNumId w:val="59"/>
  </w:num>
  <w:num w:numId="57" w16cid:durableId="1829327417">
    <w:abstractNumId w:val="122"/>
  </w:num>
  <w:num w:numId="58" w16cid:durableId="456485728">
    <w:abstractNumId w:val="50"/>
  </w:num>
  <w:num w:numId="59" w16cid:durableId="1447966542">
    <w:abstractNumId w:val="9"/>
  </w:num>
  <w:num w:numId="60" w16cid:durableId="987631932">
    <w:abstractNumId w:val="93"/>
  </w:num>
  <w:num w:numId="61" w16cid:durableId="180627750">
    <w:abstractNumId w:val="13"/>
  </w:num>
  <w:num w:numId="62" w16cid:durableId="270402407">
    <w:abstractNumId w:val="123"/>
  </w:num>
  <w:num w:numId="63" w16cid:durableId="1251692948">
    <w:abstractNumId w:val="156"/>
  </w:num>
  <w:num w:numId="64" w16cid:durableId="1544174343">
    <w:abstractNumId w:val="146"/>
  </w:num>
  <w:num w:numId="65" w16cid:durableId="522979840">
    <w:abstractNumId w:val="133"/>
  </w:num>
  <w:num w:numId="66" w16cid:durableId="1726218679">
    <w:abstractNumId w:val="19"/>
  </w:num>
  <w:num w:numId="67" w16cid:durableId="179858674">
    <w:abstractNumId w:val="44"/>
  </w:num>
  <w:num w:numId="68" w16cid:durableId="1087462514">
    <w:abstractNumId w:val="116"/>
  </w:num>
  <w:num w:numId="69" w16cid:durableId="2034187598">
    <w:abstractNumId w:val="134"/>
  </w:num>
  <w:num w:numId="70" w16cid:durableId="1382096026">
    <w:abstractNumId w:val="10"/>
  </w:num>
  <w:num w:numId="71" w16cid:durableId="574976182">
    <w:abstractNumId w:val="141"/>
  </w:num>
  <w:num w:numId="72" w16cid:durableId="1270048712">
    <w:abstractNumId w:val="90"/>
  </w:num>
  <w:num w:numId="73" w16cid:durableId="2190059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2051614355">
    <w:abstractNumId w:val="3"/>
  </w:num>
  <w:num w:numId="75" w16cid:durableId="1700350764">
    <w:abstractNumId w:val="39"/>
  </w:num>
  <w:num w:numId="76" w16cid:durableId="1178811668">
    <w:abstractNumId w:val="21"/>
  </w:num>
  <w:num w:numId="77" w16cid:durableId="318730584">
    <w:abstractNumId w:val="75"/>
  </w:num>
  <w:num w:numId="78" w16cid:durableId="1021126869">
    <w:abstractNumId w:val="118"/>
  </w:num>
  <w:num w:numId="79" w16cid:durableId="355691169">
    <w:abstractNumId w:val="117"/>
  </w:num>
  <w:num w:numId="80" w16cid:durableId="2086998843">
    <w:abstractNumId w:val="8"/>
  </w:num>
  <w:num w:numId="81" w16cid:durableId="160901018">
    <w:abstractNumId w:val="148"/>
  </w:num>
  <w:num w:numId="82" w16cid:durableId="1790078515">
    <w:abstractNumId w:val="2"/>
  </w:num>
  <w:num w:numId="83" w16cid:durableId="159934080">
    <w:abstractNumId w:val="6"/>
  </w:num>
  <w:num w:numId="84" w16cid:durableId="1017655363">
    <w:abstractNumId w:val="4"/>
  </w:num>
  <w:num w:numId="85" w16cid:durableId="423376701">
    <w:abstractNumId w:val="77"/>
  </w:num>
  <w:num w:numId="86" w16cid:durableId="1376466941">
    <w:abstractNumId w:val="46"/>
  </w:num>
  <w:num w:numId="87" w16cid:durableId="997803402">
    <w:abstractNumId w:val="98"/>
  </w:num>
  <w:num w:numId="88" w16cid:durableId="412970336">
    <w:abstractNumId w:val="20"/>
  </w:num>
  <w:num w:numId="89" w16cid:durableId="1943763488">
    <w:abstractNumId w:val="139"/>
  </w:num>
  <w:num w:numId="90" w16cid:durableId="1615288381">
    <w:abstractNumId w:val="101"/>
  </w:num>
  <w:num w:numId="91" w16cid:durableId="629171171">
    <w:abstractNumId w:val="33"/>
  </w:num>
  <w:num w:numId="92" w16cid:durableId="1186555489">
    <w:abstractNumId w:val="51"/>
  </w:num>
  <w:num w:numId="93" w16cid:durableId="1143082463">
    <w:abstractNumId w:val="22"/>
  </w:num>
  <w:num w:numId="94" w16cid:durableId="829559639">
    <w:abstractNumId w:val="138"/>
  </w:num>
  <w:num w:numId="95" w16cid:durableId="1440223309">
    <w:abstractNumId w:val="91"/>
  </w:num>
  <w:num w:numId="96" w16cid:durableId="992220835">
    <w:abstractNumId w:val="114"/>
  </w:num>
  <w:num w:numId="97" w16cid:durableId="842470918">
    <w:abstractNumId w:val="84"/>
  </w:num>
  <w:num w:numId="98" w16cid:durableId="671837544">
    <w:abstractNumId w:val="106"/>
  </w:num>
  <w:num w:numId="99" w16cid:durableId="678435762">
    <w:abstractNumId w:val="31"/>
  </w:num>
  <w:num w:numId="100" w16cid:durableId="337854226">
    <w:abstractNumId w:val="121"/>
  </w:num>
  <w:num w:numId="101" w16cid:durableId="2007321134">
    <w:abstractNumId w:val="36"/>
  </w:num>
  <w:num w:numId="102" w16cid:durableId="689332746">
    <w:abstractNumId w:val="36"/>
  </w:num>
  <w:num w:numId="103" w16cid:durableId="1890795682">
    <w:abstractNumId w:val="107"/>
  </w:num>
  <w:num w:numId="104" w16cid:durableId="1745562936">
    <w:abstractNumId w:val="119"/>
  </w:num>
  <w:num w:numId="105" w16cid:durableId="276570827">
    <w:abstractNumId w:val="151"/>
  </w:num>
  <w:num w:numId="106" w16cid:durableId="327366323">
    <w:abstractNumId w:val="143"/>
  </w:num>
  <w:num w:numId="107" w16cid:durableId="1884634606">
    <w:abstractNumId w:val="79"/>
  </w:num>
  <w:num w:numId="108" w16cid:durableId="386074160">
    <w:abstractNumId w:val="111"/>
  </w:num>
  <w:num w:numId="109" w16cid:durableId="2079160631">
    <w:abstractNumId w:val="140"/>
  </w:num>
  <w:num w:numId="110" w16cid:durableId="875892645">
    <w:abstractNumId w:val="66"/>
  </w:num>
  <w:num w:numId="111" w16cid:durableId="443617031">
    <w:abstractNumId w:val="27"/>
  </w:num>
  <w:num w:numId="112" w16cid:durableId="247033687">
    <w:abstractNumId w:val="104"/>
  </w:num>
  <w:num w:numId="113" w16cid:durableId="1872111992">
    <w:abstractNumId w:val="7"/>
  </w:num>
  <w:num w:numId="114" w16cid:durableId="1763211683">
    <w:abstractNumId w:val="54"/>
  </w:num>
  <w:num w:numId="115" w16cid:durableId="1769539509">
    <w:abstractNumId w:val="56"/>
  </w:num>
  <w:num w:numId="116" w16cid:durableId="1501775308">
    <w:abstractNumId w:val="15"/>
  </w:num>
  <w:num w:numId="117" w16cid:durableId="156268814">
    <w:abstractNumId w:val="103"/>
  </w:num>
  <w:num w:numId="118" w16cid:durableId="318383924">
    <w:abstractNumId w:val="149"/>
  </w:num>
  <w:num w:numId="119" w16cid:durableId="1114439711">
    <w:abstractNumId w:val="112"/>
  </w:num>
  <w:num w:numId="120" w16cid:durableId="307981973">
    <w:abstractNumId w:val="40"/>
  </w:num>
  <w:num w:numId="121" w16cid:durableId="110251655">
    <w:abstractNumId w:val="85"/>
  </w:num>
  <w:num w:numId="122" w16cid:durableId="995571732">
    <w:abstractNumId w:val="92"/>
  </w:num>
  <w:num w:numId="123" w16cid:durableId="1416322015">
    <w:abstractNumId w:val="28"/>
  </w:num>
  <w:num w:numId="124" w16cid:durableId="663704483">
    <w:abstractNumId w:val="102"/>
  </w:num>
  <w:num w:numId="125" w16cid:durableId="1522621620">
    <w:abstractNumId w:val="25"/>
  </w:num>
  <w:num w:numId="126" w16cid:durableId="670186412">
    <w:abstractNumId w:val="126"/>
  </w:num>
  <w:num w:numId="127" w16cid:durableId="472022241">
    <w:abstractNumId w:val="80"/>
  </w:num>
  <w:num w:numId="128" w16cid:durableId="672298131">
    <w:abstractNumId w:val="78"/>
  </w:num>
  <w:num w:numId="129" w16cid:durableId="286746027">
    <w:abstractNumId w:val="87"/>
  </w:num>
  <w:num w:numId="130" w16cid:durableId="1039017593">
    <w:abstractNumId w:val="72"/>
  </w:num>
  <w:num w:numId="131" w16cid:durableId="75639077">
    <w:abstractNumId w:val="153"/>
  </w:num>
  <w:num w:numId="132" w16cid:durableId="1309091021">
    <w:abstractNumId w:val="100"/>
  </w:num>
  <w:num w:numId="133" w16cid:durableId="1943537198">
    <w:abstractNumId w:val="86"/>
  </w:num>
  <w:num w:numId="134" w16cid:durableId="773213364">
    <w:abstractNumId w:val="42"/>
  </w:num>
  <w:num w:numId="135" w16cid:durableId="1814591985">
    <w:abstractNumId w:val="76"/>
  </w:num>
  <w:num w:numId="136" w16cid:durableId="94907770">
    <w:abstractNumId w:val="113"/>
  </w:num>
  <w:num w:numId="137" w16cid:durableId="1481774732">
    <w:abstractNumId w:val="96"/>
  </w:num>
  <w:num w:numId="138" w16cid:durableId="977611259">
    <w:abstractNumId w:val="97"/>
  </w:num>
  <w:num w:numId="139" w16cid:durableId="1138958225">
    <w:abstractNumId w:val="57"/>
  </w:num>
  <w:num w:numId="140" w16cid:durableId="6299427">
    <w:abstractNumId w:val="108"/>
  </w:num>
  <w:num w:numId="141" w16cid:durableId="180558941">
    <w:abstractNumId w:val="124"/>
  </w:num>
  <w:num w:numId="142" w16cid:durableId="16199128">
    <w:abstractNumId w:val="24"/>
  </w:num>
  <w:num w:numId="143" w16cid:durableId="1516771770">
    <w:abstractNumId w:val="67"/>
  </w:num>
  <w:num w:numId="144" w16cid:durableId="364017518">
    <w:abstractNumId w:val="0"/>
  </w:num>
  <w:num w:numId="145" w16cid:durableId="1076706878">
    <w:abstractNumId w:val="34"/>
  </w:num>
  <w:num w:numId="146" w16cid:durableId="37750777">
    <w:abstractNumId w:val="142"/>
  </w:num>
  <w:num w:numId="147" w16cid:durableId="328485816">
    <w:abstractNumId w:val="47"/>
  </w:num>
  <w:num w:numId="148" w16cid:durableId="319776820">
    <w:abstractNumId w:val="105"/>
  </w:num>
  <w:num w:numId="149" w16cid:durableId="715352518">
    <w:abstractNumId w:val="16"/>
  </w:num>
  <w:num w:numId="150" w16cid:durableId="1038433326">
    <w:abstractNumId w:val="37"/>
  </w:num>
  <w:num w:numId="151" w16cid:durableId="1443960843">
    <w:abstractNumId w:val="55"/>
  </w:num>
  <w:num w:numId="152" w16cid:durableId="12418200">
    <w:abstractNumId w:val="58"/>
  </w:num>
  <w:num w:numId="153" w16cid:durableId="1577859773">
    <w:abstractNumId w:val="65"/>
  </w:num>
  <w:num w:numId="154" w16cid:durableId="1836457561">
    <w:abstractNumId w:val="68"/>
  </w:num>
  <w:num w:numId="155" w16cid:durableId="1649167255">
    <w:abstractNumId w:val="63"/>
  </w:num>
  <w:num w:numId="156" w16cid:durableId="1417242359">
    <w:abstractNumId w:val="125"/>
  </w:num>
  <w:num w:numId="157" w16cid:durableId="1703481014">
    <w:abstractNumId w:val="95"/>
  </w:num>
  <w:num w:numId="158" w16cid:durableId="272977575">
    <w:abstractNumId w:val="64"/>
  </w:num>
  <w:num w:numId="159" w16cid:durableId="1614748640">
    <w:abstractNumId w:val="41"/>
  </w:num>
  <w:numIdMacAtCleanup w:val="15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松本孝雄 / MATSUMOTO，TAKAO">
    <w15:presenceInfo w15:providerId="AD" w15:userId="S::takao.matsumoto.ae@hitachi.com::2a8d5c8d-68e2-4976-aec5-fbc6b44a9d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trackRevision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781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24"/>
    <w:rsid w:val="00000041"/>
    <w:rsid w:val="00004D87"/>
    <w:rsid w:val="0000672F"/>
    <w:rsid w:val="000072CD"/>
    <w:rsid w:val="00007373"/>
    <w:rsid w:val="00010004"/>
    <w:rsid w:val="000103C9"/>
    <w:rsid w:val="00010851"/>
    <w:rsid w:val="00011133"/>
    <w:rsid w:val="0001290A"/>
    <w:rsid w:val="000129AB"/>
    <w:rsid w:val="00015199"/>
    <w:rsid w:val="00015BC3"/>
    <w:rsid w:val="0001605E"/>
    <w:rsid w:val="00016745"/>
    <w:rsid w:val="000168BB"/>
    <w:rsid w:val="00017728"/>
    <w:rsid w:val="00017995"/>
    <w:rsid w:val="00020135"/>
    <w:rsid w:val="000213C9"/>
    <w:rsid w:val="000218EE"/>
    <w:rsid w:val="0002277E"/>
    <w:rsid w:val="0002405D"/>
    <w:rsid w:val="00024713"/>
    <w:rsid w:val="000255D1"/>
    <w:rsid w:val="00027088"/>
    <w:rsid w:val="000275DD"/>
    <w:rsid w:val="00030033"/>
    <w:rsid w:val="00030615"/>
    <w:rsid w:val="0003086C"/>
    <w:rsid w:val="000310DE"/>
    <w:rsid w:val="00031F98"/>
    <w:rsid w:val="00031FB8"/>
    <w:rsid w:val="00032E95"/>
    <w:rsid w:val="00033078"/>
    <w:rsid w:val="00033A36"/>
    <w:rsid w:val="00036780"/>
    <w:rsid w:val="00036CA0"/>
    <w:rsid w:val="00037A45"/>
    <w:rsid w:val="00037C73"/>
    <w:rsid w:val="0004029B"/>
    <w:rsid w:val="0004291A"/>
    <w:rsid w:val="00042E36"/>
    <w:rsid w:val="00042E75"/>
    <w:rsid w:val="00043479"/>
    <w:rsid w:val="0004500D"/>
    <w:rsid w:val="000458AB"/>
    <w:rsid w:val="00047D87"/>
    <w:rsid w:val="0005032D"/>
    <w:rsid w:val="000509C3"/>
    <w:rsid w:val="00051C25"/>
    <w:rsid w:val="0005286D"/>
    <w:rsid w:val="000529CE"/>
    <w:rsid w:val="00057224"/>
    <w:rsid w:val="000572ED"/>
    <w:rsid w:val="00060B87"/>
    <w:rsid w:val="00061F20"/>
    <w:rsid w:val="000623F6"/>
    <w:rsid w:val="000645A0"/>
    <w:rsid w:val="00065B65"/>
    <w:rsid w:val="000669E4"/>
    <w:rsid w:val="000700BA"/>
    <w:rsid w:val="00075DDB"/>
    <w:rsid w:val="00077251"/>
    <w:rsid w:val="00077817"/>
    <w:rsid w:val="00077D11"/>
    <w:rsid w:val="00080345"/>
    <w:rsid w:val="00081019"/>
    <w:rsid w:val="00081102"/>
    <w:rsid w:val="0008304C"/>
    <w:rsid w:val="0008411B"/>
    <w:rsid w:val="00084E90"/>
    <w:rsid w:val="00085161"/>
    <w:rsid w:val="0009009A"/>
    <w:rsid w:val="0009110D"/>
    <w:rsid w:val="00091F7B"/>
    <w:rsid w:val="00092565"/>
    <w:rsid w:val="00095AF2"/>
    <w:rsid w:val="000965F8"/>
    <w:rsid w:val="00096814"/>
    <w:rsid w:val="000A0F2E"/>
    <w:rsid w:val="000A1BEE"/>
    <w:rsid w:val="000A40ED"/>
    <w:rsid w:val="000A4F35"/>
    <w:rsid w:val="000A5BFB"/>
    <w:rsid w:val="000A5C58"/>
    <w:rsid w:val="000A5EB5"/>
    <w:rsid w:val="000A5FAF"/>
    <w:rsid w:val="000A7A49"/>
    <w:rsid w:val="000B1168"/>
    <w:rsid w:val="000B1A89"/>
    <w:rsid w:val="000B21D6"/>
    <w:rsid w:val="000B377A"/>
    <w:rsid w:val="000B46AA"/>
    <w:rsid w:val="000B5EE2"/>
    <w:rsid w:val="000B6B91"/>
    <w:rsid w:val="000B71E5"/>
    <w:rsid w:val="000B7BAD"/>
    <w:rsid w:val="000C1A64"/>
    <w:rsid w:val="000C2D3C"/>
    <w:rsid w:val="000C3080"/>
    <w:rsid w:val="000C32A6"/>
    <w:rsid w:val="000C5753"/>
    <w:rsid w:val="000C6CD5"/>
    <w:rsid w:val="000D00F5"/>
    <w:rsid w:val="000D0344"/>
    <w:rsid w:val="000D05A1"/>
    <w:rsid w:val="000D0FA6"/>
    <w:rsid w:val="000D1AA8"/>
    <w:rsid w:val="000D2DB5"/>
    <w:rsid w:val="000D5154"/>
    <w:rsid w:val="000D526B"/>
    <w:rsid w:val="000D69DB"/>
    <w:rsid w:val="000D6BD9"/>
    <w:rsid w:val="000E1DA4"/>
    <w:rsid w:val="000E4868"/>
    <w:rsid w:val="000E5175"/>
    <w:rsid w:val="000E57F2"/>
    <w:rsid w:val="000E5F60"/>
    <w:rsid w:val="000E6296"/>
    <w:rsid w:val="000E654F"/>
    <w:rsid w:val="000E6AE1"/>
    <w:rsid w:val="000F0B1E"/>
    <w:rsid w:val="000F1304"/>
    <w:rsid w:val="000F144F"/>
    <w:rsid w:val="000F1EA7"/>
    <w:rsid w:val="000F5A70"/>
    <w:rsid w:val="000F6B42"/>
    <w:rsid w:val="00100BA1"/>
    <w:rsid w:val="00101406"/>
    <w:rsid w:val="00102FE7"/>
    <w:rsid w:val="00103A81"/>
    <w:rsid w:val="00103F88"/>
    <w:rsid w:val="00103FCA"/>
    <w:rsid w:val="0010442F"/>
    <w:rsid w:val="0010516A"/>
    <w:rsid w:val="0010585B"/>
    <w:rsid w:val="00106CA7"/>
    <w:rsid w:val="00107CEB"/>
    <w:rsid w:val="001108A9"/>
    <w:rsid w:val="00110E9E"/>
    <w:rsid w:val="0011171E"/>
    <w:rsid w:val="001122EC"/>
    <w:rsid w:val="0011297C"/>
    <w:rsid w:val="00112A31"/>
    <w:rsid w:val="00113EE6"/>
    <w:rsid w:val="0011420F"/>
    <w:rsid w:val="00114334"/>
    <w:rsid w:val="00115841"/>
    <w:rsid w:val="00115E13"/>
    <w:rsid w:val="001167A9"/>
    <w:rsid w:val="00120149"/>
    <w:rsid w:val="00120ECC"/>
    <w:rsid w:val="00121F68"/>
    <w:rsid w:val="0012266E"/>
    <w:rsid w:val="00123665"/>
    <w:rsid w:val="001249D7"/>
    <w:rsid w:val="00127342"/>
    <w:rsid w:val="00130086"/>
    <w:rsid w:val="00131561"/>
    <w:rsid w:val="00135114"/>
    <w:rsid w:val="00135BFD"/>
    <w:rsid w:val="0013689D"/>
    <w:rsid w:val="00137D1F"/>
    <w:rsid w:val="00137D74"/>
    <w:rsid w:val="00140D20"/>
    <w:rsid w:val="00141157"/>
    <w:rsid w:val="001418EC"/>
    <w:rsid w:val="00143052"/>
    <w:rsid w:val="001445CA"/>
    <w:rsid w:val="00144736"/>
    <w:rsid w:val="0014511A"/>
    <w:rsid w:val="00145E6F"/>
    <w:rsid w:val="001473B6"/>
    <w:rsid w:val="001475FA"/>
    <w:rsid w:val="00153006"/>
    <w:rsid w:val="001534A2"/>
    <w:rsid w:val="00153686"/>
    <w:rsid w:val="00155D9C"/>
    <w:rsid w:val="00157A29"/>
    <w:rsid w:val="00162D9E"/>
    <w:rsid w:val="0016355C"/>
    <w:rsid w:val="00163804"/>
    <w:rsid w:val="001653B9"/>
    <w:rsid w:val="00170343"/>
    <w:rsid w:val="00171434"/>
    <w:rsid w:val="001716A1"/>
    <w:rsid w:val="00172E54"/>
    <w:rsid w:val="00174A60"/>
    <w:rsid w:val="001760D6"/>
    <w:rsid w:val="00177772"/>
    <w:rsid w:val="00177C78"/>
    <w:rsid w:val="00177D2B"/>
    <w:rsid w:val="001817E4"/>
    <w:rsid w:val="001820E4"/>
    <w:rsid w:val="00182305"/>
    <w:rsid w:val="001835C7"/>
    <w:rsid w:val="00183835"/>
    <w:rsid w:val="00184C80"/>
    <w:rsid w:val="00184D2C"/>
    <w:rsid w:val="00186F91"/>
    <w:rsid w:val="001873D0"/>
    <w:rsid w:val="001903BC"/>
    <w:rsid w:val="001922AC"/>
    <w:rsid w:val="00194589"/>
    <w:rsid w:val="00195CF5"/>
    <w:rsid w:val="0019619E"/>
    <w:rsid w:val="0019691E"/>
    <w:rsid w:val="001976DC"/>
    <w:rsid w:val="001A19F4"/>
    <w:rsid w:val="001A1C65"/>
    <w:rsid w:val="001A4CB4"/>
    <w:rsid w:val="001A75CB"/>
    <w:rsid w:val="001A77D9"/>
    <w:rsid w:val="001B09D7"/>
    <w:rsid w:val="001B1B30"/>
    <w:rsid w:val="001B1B3C"/>
    <w:rsid w:val="001B1BE1"/>
    <w:rsid w:val="001B22E7"/>
    <w:rsid w:val="001B3D41"/>
    <w:rsid w:val="001B4F8C"/>
    <w:rsid w:val="001B5EB5"/>
    <w:rsid w:val="001B5F49"/>
    <w:rsid w:val="001B7375"/>
    <w:rsid w:val="001B766D"/>
    <w:rsid w:val="001B7EB1"/>
    <w:rsid w:val="001C1B45"/>
    <w:rsid w:val="001C2F02"/>
    <w:rsid w:val="001C32A2"/>
    <w:rsid w:val="001C3C9B"/>
    <w:rsid w:val="001C439B"/>
    <w:rsid w:val="001C6C7E"/>
    <w:rsid w:val="001D08A2"/>
    <w:rsid w:val="001D0A7C"/>
    <w:rsid w:val="001D2972"/>
    <w:rsid w:val="001D3303"/>
    <w:rsid w:val="001D3759"/>
    <w:rsid w:val="001D5FA8"/>
    <w:rsid w:val="001D61C1"/>
    <w:rsid w:val="001D7B2A"/>
    <w:rsid w:val="001E05CC"/>
    <w:rsid w:val="001E06FE"/>
    <w:rsid w:val="001E07FE"/>
    <w:rsid w:val="001E302B"/>
    <w:rsid w:val="001E3367"/>
    <w:rsid w:val="001E363D"/>
    <w:rsid w:val="001E4680"/>
    <w:rsid w:val="001E4BF8"/>
    <w:rsid w:val="001E5180"/>
    <w:rsid w:val="001E688E"/>
    <w:rsid w:val="001E75BD"/>
    <w:rsid w:val="001E7D1D"/>
    <w:rsid w:val="001F119D"/>
    <w:rsid w:val="001F2E14"/>
    <w:rsid w:val="001F3AB9"/>
    <w:rsid w:val="001F550C"/>
    <w:rsid w:val="001F559F"/>
    <w:rsid w:val="002004F2"/>
    <w:rsid w:val="00202ABB"/>
    <w:rsid w:val="00202B99"/>
    <w:rsid w:val="00202C41"/>
    <w:rsid w:val="00204FB2"/>
    <w:rsid w:val="002077BF"/>
    <w:rsid w:val="00207B07"/>
    <w:rsid w:val="0021028C"/>
    <w:rsid w:val="0021065D"/>
    <w:rsid w:val="002106EE"/>
    <w:rsid w:val="00211AE7"/>
    <w:rsid w:val="00211B2B"/>
    <w:rsid w:val="00213FA1"/>
    <w:rsid w:val="00216293"/>
    <w:rsid w:val="002162E9"/>
    <w:rsid w:val="00217FA2"/>
    <w:rsid w:val="00220060"/>
    <w:rsid w:val="00220728"/>
    <w:rsid w:val="0022347C"/>
    <w:rsid w:val="002237C7"/>
    <w:rsid w:val="00224651"/>
    <w:rsid w:val="0022483B"/>
    <w:rsid w:val="00226C3D"/>
    <w:rsid w:val="00226D0F"/>
    <w:rsid w:val="00227C0E"/>
    <w:rsid w:val="00227F4A"/>
    <w:rsid w:val="002301F2"/>
    <w:rsid w:val="00230EA1"/>
    <w:rsid w:val="00231A6F"/>
    <w:rsid w:val="00232FA8"/>
    <w:rsid w:val="002335DD"/>
    <w:rsid w:val="00234AF0"/>
    <w:rsid w:val="00235A09"/>
    <w:rsid w:val="002362AB"/>
    <w:rsid w:val="00237735"/>
    <w:rsid w:val="0024008A"/>
    <w:rsid w:val="00240C89"/>
    <w:rsid w:val="00241DE1"/>
    <w:rsid w:val="00242C08"/>
    <w:rsid w:val="00245A22"/>
    <w:rsid w:val="00245F1D"/>
    <w:rsid w:val="002463F7"/>
    <w:rsid w:val="0024665E"/>
    <w:rsid w:val="00246B1F"/>
    <w:rsid w:val="00246EBC"/>
    <w:rsid w:val="002473B7"/>
    <w:rsid w:val="0025563C"/>
    <w:rsid w:val="00255D07"/>
    <w:rsid w:val="002572AE"/>
    <w:rsid w:val="0025779E"/>
    <w:rsid w:val="00260385"/>
    <w:rsid w:val="002608C6"/>
    <w:rsid w:val="00260B92"/>
    <w:rsid w:val="00261C57"/>
    <w:rsid w:val="0026217D"/>
    <w:rsid w:val="0026233E"/>
    <w:rsid w:val="00263509"/>
    <w:rsid w:val="002639C4"/>
    <w:rsid w:val="0026563F"/>
    <w:rsid w:val="002660F1"/>
    <w:rsid w:val="00270339"/>
    <w:rsid w:val="00270D03"/>
    <w:rsid w:val="0027145A"/>
    <w:rsid w:val="00271A5E"/>
    <w:rsid w:val="00271B4A"/>
    <w:rsid w:val="002725A1"/>
    <w:rsid w:val="00273869"/>
    <w:rsid w:val="00273E51"/>
    <w:rsid w:val="00274455"/>
    <w:rsid w:val="00275990"/>
    <w:rsid w:val="00275F6D"/>
    <w:rsid w:val="0028001E"/>
    <w:rsid w:val="0028122E"/>
    <w:rsid w:val="00281430"/>
    <w:rsid w:val="00281468"/>
    <w:rsid w:val="00282787"/>
    <w:rsid w:val="002830EF"/>
    <w:rsid w:val="00283F3A"/>
    <w:rsid w:val="00284C7F"/>
    <w:rsid w:val="002862A9"/>
    <w:rsid w:val="002862D0"/>
    <w:rsid w:val="00286A1C"/>
    <w:rsid w:val="00286B7D"/>
    <w:rsid w:val="0029041A"/>
    <w:rsid w:val="00290556"/>
    <w:rsid w:val="0029102D"/>
    <w:rsid w:val="00291AB1"/>
    <w:rsid w:val="00293A1A"/>
    <w:rsid w:val="00294456"/>
    <w:rsid w:val="002967F5"/>
    <w:rsid w:val="0029683D"/>
    <w:rsid w:val="00297377"/>
    <w:rsid w:val="002A111F"/>
    <w:rsid w:val="002A2D91"/>
    <w:rsid w:val="002A2E38"/>
    <w:rsid w:val="002A42C0"/>
    <w:rsid w:val="002A5E22"/>
    <w:rsid w:val="002A68CC"/>
    <w:rsid w:val="002A7E9F"/>
    <w:rsid w:val="002B10C1"/>
    <w:rsid w:val="002B1ACD"/>
    <w:rsid w:val="002B315D"/>
    <w:rsid w:val="002B430F"/>
    <w:rsid w:val="002B4D5D"/>
    <w:rsid w:val="002B55A3"/>
    <w:rsid w:val="002B5F7E"/>
    <w:rsid w:val="002B6831"/>
    <w:rsid w:val="002B7330"/>
    <w:rsid w:val="002B7710"/>
    <w:rsid w:val="002B7CD5"/>
    <w:rsid w:val="002C091D"/>
    <w:rsid w:val="002C1D76"/>
    <w:rsid w:val="002C30B8"/>
    <w:rsid w:val="002C43AC"/>
    <w:rsid w:val="002C5039"/>
    <w:rsid w:val="002C6BAF"/>
    <w:rsid w:val="002C7A1E"/>
    <w:rsid w:val="002D065C"/>
    <w:rsid w:val="002D1260"/>
    <w:rsid w:val="002D25BF"/>
    <w:rsid w:val="002D3A58"/>
    <w:rsid w:val="002D3D74"/>
    <w:rsid w:val="002D49CC"/>
    <w:rsid w:val="002D6418"/>
    <w:rsid w:val="002D7492"/>
    <w:rsid w:val="002D7790"/>
    <w:rsid w:val="002D79BF"/>
    <w:rsid w:val="002E0951"/>
    <w:rsid w:val="002E1137"/>
    <w:rsid w:val="002E20E2"/>
    <w:rsid w:val="002E23A2"/>
    <w:rsid w:val="002E61BD"/>
    <w:rsid w:val="002E644D"/>
    <w:rsid w:val="002E6A93"/>
    <w:rsid w:val="002E74B9"/>
    <w:rsid w:val="002E7659"/>
    <w:rsid w:val="002F09F0"/>
    <w:rsid w:val="002F2B7E"/>
    <w:rsid w:val="002F2FEF"/>
    <w:rsid w:val="002F318B"/>
    <w:rsid w:val="002F33B4"/>
    <w:rsid w:val="002F448A"/>
    <w:rsid w:val="002F5490"/>
    <w:rsid w:val="002F5BED"/>
    <w:rsid w:val="002F654D"/>
    <w:rsid w:val="002F7349"/>
    <w:rsid w:val="00300874"/>
    <w:rsid w:val="0030322C"/>
    <w:rsid w:val="0030401B"/>
    <w:rsid w:val="00304079"/>
    <w:rsid w:val="0030508F"/>
    <w:rsid w:val="003113E0"/>
    <w:rsid w:val="00311B47"/>
    <w:rsid w:val="00314C49"/>
    <w:rsid w:val="003150BA"/>
    <w:rsid w:val="0031520D"/>
    <w:rsid w:val="0031543B"/>
    <w:rsid w:val="00315669"/>
    <w:rsid w:val="00316215"/>
    <w:rsid w:val="0031641D"/>
    <w:rsid w:val="003177F2"/>
    <w:rsid w:val="0032007B"/>
    <w:rsid w:val="0032009F"/>
    <w:rsid w:val="003202F6"/>
    <w:rsid w:val="00321821"/>
    <w:rsid w:val="00321AAD"/>
    <w:rsid w:val="003227EA"/>
    <w:rsid w:val="00322979"/>
    <w:rsid w:val="00322AF6"/>
    <w:rsid w:val="0032349C"/>
    <w:rsid w:val="0032402C"/>
    <w:rsid w:val="00324AB1"/>
    <w:rsid w:val="003310B0"/>
    <w:rsid w:val="00331E46"/>
    <w:rsid w:val="0033283A"/>
    <w:rsid w:val="00332987"/>
    <w:rsid w:val="0033305D"/>
    <w:rsid w:val="00333C0C"/>
    <w:rsid w:val="00333C17"/>
    <w:rsid w:val="00333C4A"/>
    <w:rsid w:val="00334B6F"/>
    <w:rsid w:val="00335731"/>
    <w:rsid w:val="0033764B"/>
    <w:rsid w:val="00337FF6"/>
    <w:rsid w:val="003400EB"/>
    <w:rsid w:val="00340609"/>
    <w:rsid w:val="003430B9"/>
    <w:rsid w:val="00343BB8"/>
    <w:rsid w:val="00344297"/>
    <w:rsid w:val="0034561D"/>
    <w:rsid w:val="003457D5"/>
    <w:rsid w:val="00346BC4"/>
    <w:rsid w:val="00346EFA"/>
    <w:rsid w:val="00347553"/>
    <w:rsid w:val="00347EAE"/>
    <w:rsid w:val="00350E56"/>
    <w:rsid w:val="003511A5"/>
    <w:rsid w:val="00352367"/>
    <w:rsid w:val="00353A57"/>
    <w:rsid w:val="00355C08"/>
    <w:rsid w:val="00357A5F"/>
    <w:rsid w:val="003605A1"/>
    <w:rsid w:val="0036267D"/>
    <w:rsid w:val="00363F5A"/>
    <w:rsid w:val="00364457"/>
    <w:rsid w:val="00364689"/>
    <w:rsid w:val="00364A03"/>
    <w:rsid w:val="00365488"/>
    <w:rsid w:val="00366648"/>
    <w:rsid w:val="003667FD"/>
    <w:rsid w:val="0036758A"/>
    <w:rsid w:val="00370202"/>
    <w:rsid w:val="00370624"/>
    <w:rsid w:val="00370C13"/>
    <w:rsid w:val="003711EE"/>
    <w:rsid w:val="00371BE3"/>
    <w:rsid w:val="00372F8B"/>
    <w:rsid w:val="00374A9A"/>
    <w:rsid w:val="00374CDE"/>
    <w:rsid w:val="00376359"/>
    <w:rsid w:val="003768F1"/>
    <w:rsid w:val="00376BF3"/>
    <w:rsid w:val="00380D07"/>
    <w:rsid w:val="00380FCF"/>
    <w:rsid w:val="0038175F"/>
    <w:rsid w:val="00383EB3"/>
    <w:rsid w:val="00384627"/>
    <w:rsid w:val="003865FD"/>
    <w:rsid w:val="0038666A"/>
    <w:rsid w:val="0038692D"/>
    <w:rsid w:val="00386C74"/>
    <w:rsid w:val="0038747D"/>
    <w:rsid w:val="0039037F"/>
    <w:rsid w:val="00390A99"/>
    <w:rsid w:val="00390DAA"/>
    <w:rsid w:val="003913B7"/>
    <w:rsid w:val="003919AA"/>
    <w:rsid w:val="00391CE0"/>
    <w:rsid w:val="00392329"/>
    <w:rsid w:val="003932EF"/>
    <w:rsid w:val="0039334E"/>
    <w:rsid w:val="00394BB3"/>
    <w:rsid w:val="00395523"/>
    <w:rsid w:val="003974B0"/>
    <w:rsid w:val="00397D34"/>
    <w:rsid w:val="003A05B7"/>
    <w:rsid w:val="003A071C"/>
    <w:rsid w:val="003A2DC0"/>
    <w:rsid w:val="003A4FD9"/>
    <w:rsid w:val="003A7181"/>
    <w:rsid w:val="003A7E84"/>
    <w:rsid w:val="003B0C2B"/>
    <w:rsid w:val="003B0F25"/>
    <w:rsid w:val="003B2368"/>
    <w:rsid w:val="003B25D7"/>
    <w:rsid w:val="003B2CA0"/>
    <w:rsid w:val="003B462D"/>
    <w:rsid w:val="003B4668"/>
    <w:rsid w:val="003B6576"/>
    <w:rsid w:val="003B6A71"/>
    <w:rsid w:val="003C0083"/>
    <w:rsid w:val="003C0C6A"/>
    <w:rsid w:val="003C10AB"/>
    <w:rsid w:val="003C2198"/>
    <w:rsid w:val="003C2628"/>
    <w:rsid w:val="003C5F7C"/>
    <w:rsid w:val="003C7B32"/>
    <w:rsid w:val="003D3C9B"/>
    <w:rsid w:val="003D6CB1"/>
    <w:rsid w:val="003D7557"/>
    <w:rsid w:val="003D76A0"/>
    <w:rsid w:val="003D77E3"/>
    <w:rsid w:val="003E0ED5"/>
    <w:rsid w:val="003E1541"/>
    <w:rsid w:val="003E16B9"/>
    <w:rsid w:val="003E19A8"/>
    <w:rsid w:val="003E33E9"/>
    <w:rsid w:val="003E3CA0"/>
    <w:rsid w:val="003E3FEE"/>
    <w:rsid w:val="003E42F4"/>
    <w:rsid w:val="003E480D"/>
    <w:rsid w:val="003E4CB5"/>
    <w:rsid w:val="003E533B"/>
    <w:rsid w:val="003E6E11"/>
    <w:rsid w:val="003E7A9B"/>
    <w:rsid w:val="003F1789"/>
    <w:rsid w:val="003F2B36"/>
    <w:rsid w:val="003F3065"/>
    <w:rsid w:val="003F3D7B"/>
    <w:rsid w:val="003F4069"/>
    <w:rsid w:val="003F52F9"/>
    <w:rsid w:val="003F5862"/>
    <w:rsid w:val="003F6887"/>
    <w:rsid w:val="0040075B"/>
    <w:rsid w:val="004007C0"/>
    <w:rsid w:val="00400A11"/>
    <w:rsid w:val="0040137D"/>
    <w:rsid w:val="00401692"/>
    <w:rsid w:val="00401F03"/>
    <w:rsid w:val="00403E26"/>
    <w:rsid w:val="004055E3"/>
    <w:rsid w:val="004061BE"/>
    <w:rsid w:val="004111DF"/>
    <w:rsid w:val="00411702"/>
    <w:rsid w:val="00413753"/>
    <w:rsid w:val="004165B2"/>
    <w:rsid w:val="00417767"/>
    <w:rsid w:val="004213C6"/>
    <w:rsid w:val="00421449"/>
    <w:rsid w:val="00425035"/>
    <w:rsid w:val="004255C5"/>
    <w:rsid w:val="00425D6F"/>
    <w:rsid w:val="00426252"/>
    <w:rsid w:val="00427E3C"/>
    <w:rsid w:val="00430B44"/>
    <w:rsid w:val="00432EBC"/>
    <w:rsid w:val="00433A8A"/>
    <w:rsid w:val="00434E29"/>
    <w:rsid w:val="0043764C"/>
    <w:rsid w:val="0044125F"/>
    <w:rsid w:val="0044212D"/>
    <w:rsid w:val="00442D07"/>
    <w:rsid w:val="00442D73"/>
    <w:rsid w:val="00442E7B"/>
    <w:rsid w:val="00442EFA"/>
    <w:rsid w:val="00447005"/>
    <w:rsid w:val="004478F9"/>
    <w:rsid w:val="0045049B"/>
    <w:rsid w:val="00450764"/>
    <w:rsid w:val="0045102E"/>
    <w:rsid w:val="004511B5"/>
    <w:rsid w:val="004515D2"/>
    <w:rsid w:val="00451B91"/>
    <w:rsid w:val="00451E09"/>
    <w:rsid w:val="00451F94"/>
    <w:rsid w:val="0045576A"/>
    <w:rsid w:val="0045595A"/>
    <w:rsid w:val="00455D71"/>
    <w:rsid w:val="00457A7E"/>
    <w:rsid w:val="004605FC"/>
    <w:rsid w:val="00460979"/>
    <w:rsid w:val="00460DA4"/>
    <w:rsid w:val="00463173"/>
    <w:rsid w:val="004634F4"/>
    <w:rsid w:val="004634FB"/>
    <w:rsid w:val="004647DF"/>
    <w:rsid w:val="00466BDE"/>
    <w:rsid w:val="00467092"/>
    <w:rsid w:val="00467B31"/>
    <w:rsid w:val="00472265"/>
    <w:rsid w:val="00472BBC"/>
    <w:rsid w:val="0047449B"/>
    <w:rsid w:val="00474C14"/>
    <w:rsid w:val="00475092"/>
    <w:rsid w:val="004754DC"/>
    <w:rsid w:val="00475A01"/>
    <w:rsid w:val="0047615E"/>
    <w:rsid w:val="004767C4"/>
    <w:rsid w:val="00476CD8"/>
    <w:rsid w:val="00477C5C"/>
    <w:rsid w:val="00481376"/>
    <w:rsid w:val="00481888"/>
    <w:rsid w:val="004842BF"/>
    <w:rsid w:val="00484E77"/>
    <w:rsid w:val="004854B0"/>
    <w:rsid w:val="004875D8"/>
    <w:rsid w:val="00490E30"/>
    <w:rsid w:val="00490F02"/>
    <w:rsid w:val="00491BBF"/>
    <w:rsid w:val="0049797B"/>
    <w:rsid w:val="004A02B5"/>
    <w:rsid w:val="004A162A"/>
    <w:rsid w:val="004A178F"/>
    <w:rsid w:val="004A2A3B"/>
    <w:rsid w:val="004A3887"/>
    <w:rsid w:val="004A4E59"/>
    <w:rsid w:val="004A56F8"/>
    <w:rsid w:val="004A5E6B"/>
    <w:rsid w:val="004A6254"/>
    <w:rsid w:val="004A6AEF"/>
    <w:rsid w:val="004A7F35"/>
    <w:rsid w:val="004B06FD"/>
    <w:rsid w:val="004B0FEF"/>
    <w:rsid w:val="004B1ACD"/>
    <w:rsid w:val="004B2DC5"/>
    <w:rsid w:val="004B45EA"/>
    <w:rsid w:val="004B4B78"/>
    <w:rsid w:val="004B6186"/>
    <w:rsid w:val="004B74D1"/>
    <w:rsid w:val="004C031D"/>
    <w:rsid w:val="004C08C8"/>
    <w:rsid w:val="004C0A76"/>
    <w:rsid w:val="004C203C"/>
    <w:rsid w:val="004C3745"/>
    <w:rsid w:val="004C3841"/>
    <w:rsid w:val="004C3C56"/>
    <w:rsid w:val="004C3C6E"/>
    <w:rsid w:val="004C3C72"/>
    <w:rsid w:val="004C3F11"/>
    <w:rsid w:val="004C74B7"/>
    <w:rsid w:val="004D0A66"/>
    <w:rsid w:val="004D1484"/>
    <w:rsid w:val="004D189C"/>
    <w:rsid w:val="004D3948"/>
    <w:rsid w:val="004D4404"/>
    <w:rsid w:val="004D4B98"/>
    <w:rsid w:val="004D5100"/>
    <w:rsid w:val="004D539E"/>
    <w:rsid w:val="004D6974"/>
    <w:rsid w:val="004D6C93"/>
    <w:rsid w:val="004D70F6"/>
    <w:rsid w:val="004D746A"/>
    <w:rsid w:val="004D7FF8"/>
    <w:rsid w:val="004E110C"/>
    <w:rsid w:val="004E275B"/>
    <w:rsid w:val="004E2BBE"/>
    <w:rsid w:val="004E6203"/>
    <w:rsid w:val="004E6526"/>
    <w:rsid w:val="004E6AE1"/>
    <w:rsid w:val="004E75B4"/>
    <w:rsid w:val="004E7BE4"/>
    <w:rsid w:val="004F014F"/>
    <w:rsid w:val="004F0423"/>
    <w:rsid w:val="004F1AAF"/>
    <w:rsid w:val="004F1FC8"/>
    <w:rsid w:val="004F28D1"/>
    <w:rsid w:val="004F3E4B"/>
    <w:rsid w:val="004F5195"/>
    <w:rsid w:val="004F70BA"/>
    <w:rsid w:val="004F75CE"/>
    <w:rsid w:val="005007A7"/>
    <w:rsid w:val="00500ABA"/>
    <w:rsid w:val="00501167"/>
    <w:rsid w:val="0050139B"/>
    <w:rsid w:val="005033F4"/>
    <w:rsid w:val="005037AD"/>
    <w:rsid w:val="00503CB6"/>
    <w:rsid w:val="00504A2C"/>
    <w:rsid w:val="00505AD7"/>
    <w:rsid w:val="00505F6A"/>
    <w:rsid w:val="00506BDC"/>
    <w:rsid w:val="0051232F"/>
    <w:rsid w:val="005148F4"/>
    <w:rsid w:val="00514C42"/>
    <w:rsid w:val="00515334"/>
    <w:rsid w:val="0051584B"/>
    <w:rsid w:val="00515F50"/>
    <w:rsid w:val="005167E5"/>
    <w:rsid w:val="0051693C"/>
    <w:rsid w:val="00516AE6"/>
    <w:rsid w:val="005171C1"/>
    <w:rsid w:val="005177CA"/>
    <w:rsid w:val="00517A50"/>
    <w:rsid w:val="00521C57"/>
    <w:rsid w:val="005224DE"/>
    <w:rsid w:val="0052407B"/>
    <w:rsid w:val="0052488C"/>
    <w:rsid w:val="005254FA"/>
    <w:rsid w:val="005255CD"/>
    <w:rsid w:val="00527119"/>
    <w:rsid w:val="00527E06"/>
    <w:rsid w:val="0053131F"/>
    <w:rsid w:val="005329B9"/>
    <w:rsid w:val="00533A66"/>
    <w:rsid w:val="00534326"/>
    <w:rsid w:val="00534411"/>
    <w:rsid w:val="00534624"/>
    <w:rsid w:val="00534720"/>
    <w:rsid w:val="0053591E"/>
    <w:rsid w:val="00536DA5"/>
    <w:rsid w:val="00537E7A"/>
    <w:rsid w:val="0054149A"/>
    <w:rsid w:val="005421D5"/>
    <w:rsid w:val="00545AE3"/>
    <w:rsid w:val="0054647F"/>
    <w:rsid w:val="0055081C"/>
    <w:rsid w:val="005520CF"/>
    <w:rsid w:val="00552782"/>
    <w:rsid w:val="00552A47"/>
    <w:rsid w:val="0055346C"/>
    <w:rsid w:val="00553C39"/>
    <w:rsid w:val="00556CFF"/>
    <w:rsid w:val="00556FFA"/>
    <w:rsid w:val="00557AB7"/>
    <w:rsid w:val="005610F6"/>
    <w:rsid w:val="00561558"/>
    <w:rsid w:val="00563C6D"/>
    <w:rsid w:val="0056440E"/>
    <w:rsid w:val="005650E6"/>
    <w:rsid w:val="005657D3"/>
    <w:rsid w:val="005666F4"/>
    <w:rsid w:val="0056752C"/>
    <w:rsid w:val="00571546"/>
    <w:rsid w:val="00571DB6"/>
    <w:rsid w:val="00572094"/>
    <w:rsid w:val="00573E93"/>
    <w:rsid w:val="00575B40"/>
    <w:rsid w:val="00581189"/>
    <w:rsid w:val="005817C9"/>
    <w:rsid w:val="00581A7A"/>
    <w:rsid w:val="0058213B"/>
    <w:rsid w:val="00583498"/>
    <w:rsid w:val="00583BAC"/>
    <w:rsid w:val="005851B8"/>
    <w:rsid w:val="00586682"/>
    <w:rsid w:val="00586C46"/>
    <w:rsid w:val="00586F43"/>
    <w:rsid w:val="00587579"/>
    <w:rsid w:val="00587DB5"/>
    <w:rsid w:val="00590024"/>
    <w:rsid w:val="00590DDA"/>
    <w:rsid w:val="00591292"/>
    <w:rsid w:val="00592484"/>
    <w:rsid w:val="00592973"/>
    <w:rsid w:val="00592F75"/>
    <w:rsid w:val="0059304E"/>
    <w:rsid w:val="005934BA"/>
    <w:rsid w:val="00593781"/>
    <w:rsid w:val="00596868"/>
    <w:rsid w:val="0059745C"/>
    <w:rsid w:val="005A0847"/>
    <w:rsid w:val="005A1E46"/>
    <w:rsid w:val="005A2CDD"/>
    <w:rsid w:val="005A7033"/>
    <w:rsid w:val="005B0006"/>
    <w:rsid w:val="005B04A1"/>
    <w:rsid w:val="005B0A78"/>
    <w:rsid w:val="005B0BD8"/>
    <w:rsid w:val="005B10B7"/>
    <w:rsid w:val="005B28A7"/>
    <w:rsid w:val="005B79E9"/>
    <w:rsid w:val="005C0BCD"/>
    <w:rsid w:val="005C0CE3"/>
    <w:rsid w:val="005C0E13"/>
    <w:rsid w:val="005C0FA4"/>
    <w:rsid w:val="005C214A"/>
    <w:rsid w:val="005C26B7"/>
    <w:rsid w:val="005C2C74"/>
    <w:rsid w:val="005C2D84"/>
    <w:rsid w:val="005C46B0"/>
    <w:rsid w:val="005C6251"/>
    <w:rsid w:val="005C665E"/>
    <w:rsid w:val="005C6975"/>
    <w:rsid w:val="005C6D30"/>
    <w:rsid w:val="005C750A"/>
    <w:rsid w:val="005C75B4"/>
    <w:rsid w:val="005C7FB2"/>
    <w:rsid w:val="005D0946"/>
    <w:rsid w:val="005D2630"/>
    <w:rsid w:val="005D7B13"/>
    <w:rsid w:val="005E1008"/>
    <w:rsid w:val="005E36E4"/>
    <w:rsid w:val="005E4B41"/>
    <w:rsid w:val="005E5386"/>
    <w:rsid w:val="005E61B6"/>
    <w:rsid w:val="005E6416"/>
    <w:rsid w:val="005E7172"/>
    <w:rsid w:val="005F00BE"/>
    <w:rsid w:val="005F21F2"/>
    <w:rsid w:val="005F2DDA"/>
    <w:rsid w:val="005F34FB"/>
    <w:rsid w:val="005F49DA"/>
    <w:rsid w:val="005F4F9F"/>
    <w:rsid w:val="005F6F24"/>
    <w:rsid w:val="005F7147"/>
    <w:rsid w:val="006005A4"/>
    <w:rsid w:val="00600FE4"/>
    <w:rsid w:val="006024F5"/>
    <w:rsid w:val="006032DA"/>
    <w:rsid w:val="00603C27"/>
    <w:rsid w:val="006044DA"/>
    <w:rsid w:val="00604E44"/>
    <w:rsid w:val="0060559B"/>
    <w:rsid w:val="0060596E"/>
    <w:rsid w:val="00607EE6"/>
    <w:rsid w:val="00610E64"/>
    <w:rsid w:val="006114BC"/>
    <w:rsid w:val="006114E0"/>
    <w:rsid w:val="00612E0D"/>
    <w:rsid w:val="00613165"/>
    <w:rsid w:val="00615099"/>
    <w:rsid w:val="0061516C"/>
    <w:rsid w:val="00615798"/>
    <w:rsid w:val="00616AC4"/>
    <w:rsid w:val="00621668"/>
    <w:rsid w:val="006217DF"/>
    <w:rsid w:val="00621DEC"/>
    <w:rsid w:val="006223BB"/>
    <w:rsid w:val="00623A1F"/>
    <w:rsid w:val="006247BF"/>
    <w:rsid w:val="00625325"/>
    <w:rsid w:val="006301D3"/>
    <w:rsid w:val="0063054F"/>
    <w:rsid w:val="006316CD"/>
    <w:rsid w:val="006331EF"/>
    <w:rsid w:val="0063350F"/>
    <w:rsid w:val="0063656B"/>
    <w:rsid w:val="00640B2F"/>
    <w:rsid w:val="00640F17"/>
    <w:rsid w:val="006419CC"/>
    <w:rsid w:val="00641A35"/>
    <w:rsid w:val="006453E0"/>
    <w:rsid w:val="00645C7C"/>
    <w:rsid w:val="00646EA4"/>
    <w:rsid w:val="00647F59"/>
    <w:rsid w:val="00650217"/>
    <w:rsid w:val="00651716"/>
    <w:rsid w:val="00651EB6"/>
    <w:rsid w:val="00652248"/>
    <w:rsid w:val="00652357"/>
    <w:rsid w:val="006529A5"/>
    <w:rsid w:val="006537C3"/>
    <w:rsid w:val="0065392C"/>
    <w:rsid w:val="00653C6B"/>
    <w:rsid w:val="00653ED1"/>
    <w:rsid w:val="00655401"/>
    <w:rsid w:val="0065567E"/>
    <w:rsid w:val="00656137"/>
    <w:rsid w:val="006562C6"/>
    <w:rsid w:val="00656A51"/>
    <w:rsid w:val="00660111"/>
    <w:rsid w:val="0066011B"/>
    <w:rsid w:val="00660FBF"/>
    <w:rsid w:val="00662BAA"/>
    <w:rsid w:val="00663445"/>
    <w:rsid w:val="00663643"/>
    <w:rsid w:val="00663D4B"/>
    <w:rsid w:val="00665C9B"/>
    <w:rsid w:val="00672355"/>
    <w:rsid w:val="00674268"/>
    <w:rsid w:val="006748BB"/>
    <w:rsid w:val="00674DD0"/>
    <w:rsid w:val="00681B09"/>
    <w:rsid w:val="00683448"/>
    <w:rsid w:val="00683942"/>
    <w:rsid w:val="00684450"/>
    <w:rsid w:val="00684E6C"/>
    <w:rsid w:val="006853F7"/>
    <w:rsid w:val="00687F2B"/>
    <w:rsid w:val="006901F8"/>
    <w:rsid w:val="00690374"/>
    <w:rsid w:val="0069050B"/>
    <w:rsid w:val="00691C91"/>
    <w:rsid w:val="00692D71"/>
    <w:rsid w:val="00693B86"/>
    <w:rsid w:val="006956C5"/>
    <w:rsid w:val="00696386"/>
    <w:rsid w:val="00696777"/>
    <w:rsid w:val="00697C0F"/>
    <w:rsid w:val="006A002C"/>
    <w:rsid w:val="006A0C9B"/>
    <w:rsid w:val="006A0E48"/>
    <w:rsid w:val="006A1ED8"/>
    <w:rsid w:val="006A2D46"/>
    <w:rsid w:val="006A2D6E"/>
    <w:rsid w:val="006A45BE"/>
    <w:rsid w:val="006A4EAF"/>
    <w:rsid w:val="006A5BB6"/>
    <w:rsid w:val="006B06C7"/>
    <w:rsid w:val="006B088D"/>
    <w:rsid w:val="006B3C0A"/>
    <w:rsid w:val="006B45FD"/>
    <w:rsid w:val="006B5CB9"/>
    <w:rsid w:val="006B5EFC"/>
    <w:rsid w:val="006B5F0A"/>
    <w:rsid w:val="006B602F"/>
    <w:rsid w:val="006B6905"/>
    <w:rsid w:val="006B7913"/>
    <w:rsid w:val="006B7B11"/>
    <w:rsid w:val="006C1784"/>
    <w:rsid w:val="006C35FD"/>
    <w:rsid w:val="006C395B"/>
    <w:rsid w:val="006C3B7E"/>
    <w:rsid w:val="006C4612"/>
    <w:rsid w:val="006C5221"/>
    <w:rsid w:val="006C546D"/>
    <w:rsid w:val="006C6FED"/>
    <w:rsid w:val="006C7651"/>
    <w:rsid w:val="006C7B98"/>
    <w:rsid w:val="006D0152"/>
    <w:rsid w:val="006D12B8"/>
    <w:rsid w:val="006D48EB"/>
    <w:rsid w:val="006D4ED3"/>
    <w:rsid w:val="006D5092"/>
    <w:rsid w:val="006D56DB"/>
    <w:rsid w:val="006D70EC"/>
    <w:rsid w:val="006D7C06"/>
    <w:rsid w:val="006E042D"/>
    <w:rsid w:val="006E1818"/>
    <w:rsid w:val="006E1AE9"/>
    <w:rsid w:val="006E2A1E"/>
    <w:rsid w:val="006E40C2"/>
    <w:rsid w:val="006E4AC9"/>
    <w:rsid w:val="006E6168"/>
    <w:rsid w:val="006E619A"/>
    <w:rsid w:val="006E7F3C"/>
    <w:rsid w:val="006E7F41"/>
    <w:rsid w:val="006F01BE"/>
    <w:rsid w:val="006F024E"/>
    <w:rsid w:val="006F0606"/>
    <w:rsid w:val="006F08D9"/>
    <w:rsid w:val="006F0C55"/>
    <w:rsid w:val="006F0CD1"/>
    <w:rsid w:val="006F19D1"/>
    <w:rsid w:val="006F3BFA"/>
    <w:rsid w:val="006F49B0"/>
    <w:rsid w:val="006F553E"/>
    <w:rsid w:val="006F5BE2"/>
    <w:rsid w:val="006F74F9"/>
    <w:rsid w:val="006F76EB"/>
    <w:rsid w:val="007010D7"/>
    <w:rsid w:val="00702AC0"/>
    <w:rsid w:val="0070361F"/>
    <w:rsid w:val="00703625"/>
    <w:rsid w:val="00704272"/>
    <w:rsid w:val="0070430D"/>
    <w:rsid w:val="00704A6F"/>
    <w:rsid w:val="0070556A"/>
    <w:rsid w:val="00710298"/>
    <w:rsid w:val="007105F1"/>
    <w:rsid w:val="00713403"/>
    <w:rsid w:val="00714C41"/>
    <w:rsid w:val="00715B73"/>
    <w:rsid w:val="0072086E"/>
    <w:rsid w:val="0072234F"/>
    <w:rsid w:val="00724D11"/>
    <w:rsid w:val="00725F5C"/>
    <w:rsid w:val="007263E2"/>
    <w:rsid w:val="00727843"/>
    <w:rsid w:val="007304CE"/>
    <w:rsid w:val="00730983"/>
    <w:rsid w:val="00733D60"/>
    <w:rsid w:val="00734B28"/>
    <w:rsid w:val="00735F7A"/>
    <w:rsid w:val="00736923"/>
    <w:rsid w:val="00740C40"/>
    <w:rsid w:val="007414A9"/>
    <w:rsid w:val="007427E3"/>
    <w:rsid w:val="00743C76"/>
    <w:rsid w:val="00744162"/>
    <w:rsid w:val="00744599"/>
    <w:rsid w:val="00744ADB"/>
    <w:rsid w:val="00744EE6"/>
    <w:rsid w:val="00745F70"/>
    <w:rsid w:val="00747E4A"/>
    <w:rsid w:val="00750E50"/>
    <w:rsid w:val="007511C5"/>
    <w:rsid w:val="0075133A"/>
    <w:rsid w:val="00751F4A"/>
    <w:rsid w:val="007521BD"/>
    <w:rsid w:val="0075229D"/>
    <w:rsid w:val="00752665"/>
    <w:rsid w:val="00752E6C"/>
    <w:rsid w:val="007560FD"/>
    <w:rsid w:val="007565E1"/>
    <w:rsid w:val="00756B84"/>
    <w:rsid w:val="007609EA"/>
    <w:rsid w:val="00761AF2"/>
    <w:rsid w:val="0076254D"/>
    <w:rsid w:val="0076296C"/>
    <w:rsid w:val="00762AF8"/>
    <w:rsid w:val="007656FE"/>
    <w:rsid w:val="00765C55"/>
    <w:rsid w:val="00765D88"/>
    <w:rsid w:val="00766488"/>
    <w:rsid w:val="007667F3"/>
    <w:rsid w:val="0076711C"/>
    <w:rsid w:val="007704F4"/>
    <w:rsid w:val="0077069C"/>
    <w:rsid w:val="00770C17"/>
    <w:rsid w:val="0077302A"/>
    <w:rsid w:val="00773B01"/>
    <w:rsid w:val="00774D94"/>
    <w:rsid w:val="0077661E"/>
    <w:rsid w:val="00780961"/>
    <w:rsid w:val="00781C57"/>
    <w:rsid w:val="00782EB9"/>
    <w:rsid w:val="00783198"/>
    <w:rsid w:val="00783A06"/>
    <w:rsid w:val="007842F1"/>
    <w:rsid w:val="0078543A"/>
    <w:rsid w:val="007855F8"/>
    <w:rsid w:val="00791CD2"/>
    <w:rsid w:val="007932A8"/>
    <w:rsid w:val="00793594"/>
    <w:rsid w:val="00793610"/>
    <w:rsid w:val="00793861"/>
    <w:rsid w:val="00793B38"/>
    <w:rsid w:val="0079405A"/>
    <w:rsid w:val="00794858"/>
    <w:rsid w:val="00794CC8"/>
    <w:rsid w:val="00795E1A"/>
    <w:rsid w:val="00795F4E"/>
    <w:rsid w:val="007971A9"/>
    <w:rsid w:val="00797E4E"/>
    <w:rsid w:val="007A2786"/>
    <w:rsid w:val="007A2ECC"/>
    <w:rsid w:val="007A3B3A"/>
    <w:rsid w:val="007A478D"/>
    <w:rsid w:val="007A4C10"/>
    <w:rsid w:val="007A54BC"/>
    <w:rsid w:val="007A624F"/>
    <w:rsid w:val="007A6261"/>
    <w:rsid w:val="007A6B37"/>
    <w:rsid w:val="007A6F49"/>
    <w:rsid w:val="007A73E4"/>
    <w:rsid w:val="007A7919"/>
    <w:rsid w:val="007B06BC"/>
    <w:rsid w:val="007B0E85"/>
    <w:rsid w:val="007B27DB"/>
    <w:rsid w:val="007B2E60"/>
    <w:rsid w:val="007B307E"/>
    <w:rsid w:val="007B3AA3"/>
    <w:rsid w:val="007B6164"/>
    <w:rsid w:val="007B7768"/>
    <w:rsid w:val="007C1162"/>
    <w:rsid w:val="007C1CFD"/>
    <w:rsid w:val="007C315E"/>
    <w:rsid w:val="007C6D32"/>
    <w:rsid w:val="007C7BF9"/>
    <w:rsid w:val="007D270F"/>
    <w:rsid w:val="007D4EC8"/>
    <w:rsid w:val="007D591E"/>
    <w:rsid w:val="007D5BE9"/>
    <w:rsid w:val="007D6340"/>
    <w:rsid w:val="007D6E9B"/>
    <w:rsid w:val="007D7604"/>
    <w:rsid w:val="007D79DC"/>
    <w:rsid w:val="007E05D5"/>
    <w:rsid w:val="007E07C5"/>
    <w:rsid w:val="007E1620"/>
    <w:rsid w:val="007E1E6E"/>
    <w:rsid w:val="007E487B"/>
    <w:rsid w:val="007E4E7B"/>
    <w:rsid w:val="007E5625"/>
    <w:rsid w:val="007E574C"/>
    <w:rsid w:val="007E64A8"/>
    <w:rsid w:val="007F285D"/>
    <w:rsid w:val="007F48FD"/>
    <w:rsid w:val="007F4F7B"/>
    <w:rsid w:val="007F5143"/>
    <w:rsid w:val="007F5204"/>
    <w:rsid w:val="007F6C11"/>
    <w:rsid w:val="007F7F94"/>
    <w:rsid w:val="00800335"/>
    <w:rsid w:val="008022C2"/>
    <w:rsid w:val="00802BAB"/>
    <w:rsid w:val="008045F7"/>
    <w:rsid w:val="00804D42"/>
    <w:rsid w:val="008107A7"/>
    <w:rsid w:val="00812119"/>
    <w:rsid w:val="00812F27"/>
    <w:rsid w:val="008154CC"/>
    <w:rsid w:val="00815AEE"/>
    <w:rsid w:val="00815F5C"/>
    <w:rsid w:val="0081686E"/>
    <w:rsid w:val="00820A51"/>
    <w:rsid w:val="008240E6"/>
    <w:rsid w:val="00824273"/>
    <w:rsid w:val="00827917"/>
    <w:rsid w:val="00830D3D"/>
    <w:rsid w:val="00831D97"/>
    <w:rsid w:val="00832026"/>
    <w:rsid w:val="00832246"/>
    <w:rsid w:val="00832B2A"/>
    <w:rsid w:val="00833A93"/>
    <w:rsid w:val="0083429F"/>
    <w:rsid w:val="00834495"/>
    <w:rsid w:val="00834C6C"/>
    <w:rsid w:val="008358C7"/>
    <w:rsid w:val="00835E54"/>
    <w:rsid w:val="00835F3E"/>
    <w:rsid w:val="00836EEB"/>
    <w:rsid w:val="0083759C"/>
    <w:rsid w:val="0083781A"/>
    <w:rsid w:val="00837F7D"/>
    <w:rsid w:val="00840F8D"/>
    <w:rsid w:val="00842A8D"/>
    <w:rsid w:val="00842CD4"/>
    <w:rsid w:val="008432FC"/>
    <w:rsid w:val="008453FC"/>
    <w:rsid w:val="00847DB0"/>
    <w:rsid w:val="0085034B"/>
    <w:rsid w:val="008503AB"/>
    <w:rsid w:val="008506D3"/>
    <w:rsid w:val="0085228D"/>
    <w:rsid w:val="00853DA4"/>
    <w:rsid w:val="00854247"/>
    <w:rsid w:val="00854332"/>
    <w:rsid w:val="0085437E"/>
    <w:rsid w:val="00854593"/>
    <w:rsid w:val="008552A8"/>
    <w:rsid w:val="00855EC9"/>
    <w:rsid w:val="00860859"/>
    <w:rsid w:val="00860D1C"/>
    <w:rsid w:val="00861846"/>
    <w:rsid w:val="00861980"/>
    <w:rsid w:val="00861C20"/>
    <w:rsid w:val="00862BE5"/>
    <w:rsid w:val="00864A97"/>
    <w:rsid w:val="008672A8"/>
    <w:rsid w:val="008702F6"/>
    <w:rsid w:val="0087143F"/>
    <w:rsid w:val="00871A1D"/>
    <w:rsid w:val="00872EC7"/>
    <w:rsid w:val="00873863"/>
    <w:rsid w:val="00874200"/>
    <w:rsid w:val="008757DE"/>
    <w:rsid w:val="008763C5"/>
    <w:rsid w:val="00876A65"/>
    <w:rsid w:val="00876B28"/>
    <w:rsid w:val="00880774"/>
    <w:rsid w:val="00883BC2"/>
    <w:rsid w:val="00883D89"/>
    <w:rsid w:val="00883E56"/>
    <w:rsid w:val="00884975"/>
    <w:rsid w:val="00886CB9"/>
    <w:rsid w:val="008873AD"/>
    <w:rsid w:val="00890277"/>
    <w:rsid w:val="0089165D"/>
    <w:rsid w:val="00891850"/>
    <w:rsid w:val="00891F98"/>
    <w:rsid w:val="00892612"/>
    <w:rsid w:val="008928EC"/>
    <w:rsid w:val="00894491"/>
    <w:rsid w:val="0089490D"/>
    <w:rsid w:val="00895E54"/>
    <w:rsid w:val="0089615E"/>
    <w:rsid w:val="00896FFC"/>
    <w:rsid w:val="008973BC"/>
    <w:rsid w:val="008A0080"/>
    <w:rsid w:val="008A0AB9"/>
    <w:rsid w:val="008A1708"/>
    <w:rsid w:val="008A21EC"/>
    <w:rsid w:val="008A21FD"/>
    <w:rsid w:val="008A37F3"/>
    <w:rsid w:val="008A3E5B"/>
    <w:rsid w:val="008A4B7F"/>
    <w:rsid w:val="008A6AD9"/>
    <w:rsid w:val="008A7165"/>
    <w:rsid w:val="008A7606"/>
    <w:rsid w:val="008B1824"/>
    <w:rsid w:val="008B2476"/>
    <w:rsid w:val="008B3767"/>
    <w:rsid w:val="008B3F9B"/>
    <w:rsid w:val="008B4B27"/>
    <w:rsid w:val="008B6892"/>
    <w:rsid w:val="008B768A"/>
    <w:rsid w:val="008B7E27"/>
    <w:rsid w:val="008C179B"/>
    <w:rsid w:val="008C1C96"/>
    <w:rsid w:val="008C2257"/>
    <w:rsid w:val="008C240D"/>
    <w:rsid w:val="008C28E3"/>
    <w:rsid w:val="008C6003"/>
    <w:rsid w:val="008D3A40"/>
    <w:rsid w:val="008D42F7"/>
    <w:rsid w:val="008D652B"/>
    <w:rsid w:val="008D6996"/>
    <w:rsid w:val="008D6A59"/>
    <w:rsid w:val="008D6FB6"/>
    <w:rsid w:val="008E0B8A"/>
    <w:rsid w:val="008E0E74"/>
    <w:rsid w:val="008E1A7C"/>
    <w:rsid w:val="008E2B80"/>
    <w:rsid w:val="008E3821"/>
    <w:rsid w:val="008E3AC0"/>
    <w:rsid w:val="008E6E28"/>
    <w:rsid w:val="008E731A"/>
    <w:rsid w:val="008F0B8C"/>
    <w:rsid w:val="008F0E4E"/>
    <w:rsid w:val="008F2386"/>
    <w:rsid w:val="008F25A0"/>
    <w:rsid w:val="008F41B5"/>
    <w:rsid w:val="008F484D"/>
    <w:rsid w:val="008F48D4"/>
    <w:rsid w:val="008F5443"/>
    <w:rsid w:val="008F589E"/>
    <w:rsid w:val="008F5E09"/>
    <w:rsid w:val="008F65CA"/>
    <w:rsid w:val="008F676F"/>
    <w:rsid w:val="008F78A4"/>
    <w:rsid w:val="008F7BEA"/>
    <w:rsid w:val="00901DD5"/>
    <w:rsid w:val="009020E7"/>
    <w:rsid w:val="00902F68"/>
    <w:rsid w:val="009030D1"/>
    <w:rsid w:val="00904466"/>
    <w:rsid w:val="00904C5E"/>
    <w:rsid w:val="00904EEB"/>
    <w:rsid w:val="00905C48"/>
    <w:rsid w:val="0091027E"/>
    <w:rsid w:val="00910657"/>
    <w:rsid w:val="00910CB5"/>
    <w:rsid w:val="00911A38"/>
    <w:rsid w:val="00912CAA"/>
    <w:rsid w:val="00914984"/>
    <w:rsid w:val="0091653F"/>
    <w:rsid w:val="00916B72"/>
    <w:rsid w:val="00916C06"/>
    <w:rsid w:val="00916E48"/>
    <w:rsid w:val="009170BC"/>
    <w:rsid w:val="009200DF"/>
    <w:rsid w:val="009202AC"/>
    <w:rsid w:val="009226F4"/>
    <w:rsid w:val="00922D26"/>
    <w:rsid w:val="00925842"/>
    <w:rsid w:val="00925DC4"/>
    <w:rsid w:val="009263EF"/>
    <w:rsid w:val="00927A7A"/>
    <w:rsid w:val="00927BA8"/>
    <w:rsid w:val="00930610"/>
    <w:rsid w:val="00933862"/>
    <w:rsid w:val="00933AB9"/>
    <w:rsid w:val="00935673"/>
    <w:rsid w:val="00935884"/>
    <w:rsid w:val="009363AC"/>
    <w:rsid w:val="00937BA8"/>
    <w:rsid w:val="00941002"/>
    <w:rsid w:val="009410E2"/>
    <w:rsid w:val="009441D5"/>
    <w:rsid w:val="0094540A"/>
    <w:rsid w:val="00945B69"/>
    <w:rsid w:val="00945C61"/>
    <w:rsid w:val="00946E37"/>
    <w:rsid w:val="00947930"/>
    <w:rsid w:val="00952F9C"/>
    <w:rsid w:val="00956201"/>
    <w:rsid w:val="009572EA"/>
    <w:rsid w:val="00957777"/>
    <w:rsid w:val="00957AFE"/>
    <w:rsid w:val="0096031A"/>
    <w:rsid w:val="0096140B"/>
    <w:rsid w:val="0096174F"/>
    <w:rsid w:val="00961F59"/>
    <w:rsid w:val="00963809"/>
    <w:rsid w:val="00963B06"/>
    <w:rsid w:val="0096745B"/>
    <w:rsid w:val="0097053A"/>
    <w:rsid w:val="00970ABC"/>
    <w:rsid w:val="00970B0D"/>
    <w:rsid w:val="00970F61"/>
    <w:rsid w:val="00971A69"/>
    <w:rsid w:val="00972AB2"/>
    <w:rsid w:val="009733AD"/>
    <w:rsid w:val="009747B4"/>
    <w:rsid w:val="009800C3"/>
    <w:rsid w:val="00980BCC"/>
    <w:rsid w:val="00981269"/>
    <w:rsid w:val="009816FB"/>
    <w:rsid w:val="00984E37"/>
    <w:rsid w:val="009859F9"/>
    <w:rsid w:val="009908E6"/>
    <w:rsid w:val="009909C4"/>
    <w:rsid w:val="009910F6"/>
    <w:rsid w:val="009912D8"/>
    <w:rsid w:val="00991ACA"/>
    <w:rsid w:val="00994B56"/>
    <w:rsid w:val="009963D5"/>
    <w:rsid w:val="00996EB1"/>
    <w:rsid w:val="00997039"/>
    <w:rsid w:val="009973CA"/>
    <w:rsid w:val="009A11F8"/>
    <w:rsid w:val="009A24B7"/>
    <w:rsid w:val="009A359F"/>
    <w:rsid w:val="009A6D5B"/>
    <w:rsid w:val="009A6D6D"/>
    <w:rsid w:val="009A7B9A"/>
    <w:rsid w:val="009B0BAA"/>
    <w:rsid w:val="009B0FA7"/>
    <w:rsid w:val="009B18AF"/>
    <w:rsid w:val="009B2953"/>
    <w:rsid w:val="009B4D3C"/>
    <w:rsid w:val="009C0A59"/>
    <w:rsid w:val="009C0F1D"/>
    <w:rsid w:val="009C5D41"/>
    <w:rsid w:val="009C5E97"/>
    <w:rsid w:val="009C5F32"/>
    <w:rsid w:val="009D339E"/>
    <w:rsid w:val="009D4C16"/>
    <w:rsid w:val="009D6157"/>
    <w:rsid w:val="009D7254"/>
    <w:rsid w:val="009D74D5"/>
    <w:rsid w:val="009E006B"/>
    <w:rsid w:val="009E100B"/>
    <w:rsid w:val="009E180D"/>
    <w:rsid w:val="009E1CA0"/>
    <w:rsid w:val="009E26B7"/>
    <w:rsid w:val="009E27F0"/>
    <w:rsid w:val="009E35B3"/>
    <w:rsid w:val="009E3B28"/>
    <w:rsid w:val="009E40EE"/>
    <w:rsid w:val="009E7F51"/>
    <w:rsid w:val="009F011E"/>
    <w:rsid w:val="009F2038"/>
    <w:rsid w:val="009F2A0F"/>
    <w:rsid w:val="009F2E73"/>
    <w:rsid w:val="009F37CF"/>
    <w:rsid w:val="009F43F4"/>
    <w:rsid w:val="009F48C2"/>
    <w:rsid w:val="009F4A60"/>
    <w:rsid w:val="00A0003D"/>
    <w:rsid w:val="00A01B70"/>
    <w:rsid w:val="00A04C2A"/>
    <w:rsid w:val="00A04DF6"/>
    <w:rsid w:val="00A0567B"/>
    <w:rsid w:val="00A05BB2"/>
    <w:rsid w:val="00A064AF"/>
    <w:rsid w:val="00A068D4"/>
    <w:rsid w:val="00A06F66"/>
    <w:rsid w:val="00A1043C"/>
    <w:rsid w:val="00A10E66"/>
    <w:rsid w:val="00A1319D"/>
    <w:rsid w:val="00A15706"/>
    <w:rsid w:val="00A1709C"/>
    <w:rsid w:val="00A17540"/>
    <w:rsid w:val="00A17D6A"/>
    <w:rsid w:val="00A21BC5"/>
    <w:rsid w:val="00A21DEA"/>
    <w:rsid w:val="00A224E3"/>
    <w:rsid w:val="00A22C63"/>
    <w:rsid w:val="00A22EF7"/>
    <w:rsid w:val="00A23A5E"/>
    <w:rsid w:val="00A25535"/>
    <w:rsid w:val="00A27C2C"/>
    <w:rsid w:val="00A31FC9"/>
    <w:rsid w:val="00A32BA7"/>
    <w:rsid w:val="00A33846"/>
    <w:rsid w:val="00A3386C"/>
    <w:rsid w:val="00A3509D"/>
    <w:rsid w:val="00A359EB"/>
    <w:rsid w:val="00A41109"/>
    <w:rsid w:val="00A42723"/>
    <w:rsid w:val="00A42A10"/>
    <w:rsid w:val="00A43261"/>
    <w:rsid w:val="00A43577"/>
    <w:rsid w:val="00A43B4A"/>
    <w:rsid w:val="00A43D02"/>
    <w:rsid w:val="00A43EA2"/>
    <w:rsid w:val="00A4441C"/>
    <w:rsid w:val="00A452D6"/>
    <w:rsid w:val="00A47488"/>
    <w:rsid w:val="00A50521"/>
    <w:rsid w:val="00A510EC"/>
    <w:rsid w:val="00A5188B"/>
    <w:rsid w:val="00A5305E"/>
    <w:rsid w:val="00A532A4"/>
    <w:rsid w:val="00A535C9"/>
    <w:rsid w:val="00A536C5"/>
    <w:rsid w:val="00A544DC"/>
    <w:rsid w:val="00A54C3D"/>
    <w:rsid w:val="00A550B4"/>
    <w:rsid w:val="00A57030"/>
    <w:rsid w:val="00A613A3"/>
    <w:rsid w:val="00A61DD9"/>
    <w:rsid w:val="00A6260C"/>
    <w:rsid w:val="00A6268E"/>
    <w:rsid w:val="00A62FD7"/>
    <w:rsid w:val="00A645B7"/>
    <w:rsid w:val="00A645DF"/>
    <w:rsid w:val="00A65E2B"/>
    <w:rsid w:val="00A66238"/>
    <w:rsid w:val="00A66BE9"/>
    <w:rsid w:val="00A66DE6"/>
    <w:rsid w:val="00A674B1"/>
    <w:rsid w:val="00A6770E"/>
    <w:rsid w:val="00A67AE5"/>
    <w:rsid w:val="00A70E8C"/>
    <w:rsid w:val="00A7241C"/>
    <w:rsid w:val="00A72697"/>
    <w:rsid w:val="00A726BC"/>
    <w:rsid w:val="00A72FA2"/>
    <w:rsid w:val="00A73912"/>
    <w:rsid w:val="00A73A78"/>
    <w:rsid w:val="00A7458D"/>
    <w:rsid w:val="00A757D0"/>
    <w:rsid w:val="00A75BF7"/>
    <w:rsid w:val="00A765E0"/>
    <w:rsid w:val="00A8001C"/>
    <w:rsid w:val="00A80130"/>
    <w:rsid w:val="00A80EA5"/>
    <w:rsid w:val="00A8223E"/>
    <w:rsid w:val="00A824FA"/>
    <w:rsid w:val="00A84875"/>
    <w:rsid w:val="00A8528A"/>
    <w:rsid w:val="00A853DA"/>
    <w:rsid w:val="00A862B9"/>
    <w:rsid w:val="00A90098"/>
    <w:rsid w:val="00A91A2B"/>
    <w:rsid w:val="00A91C41"/>
    <w:rsid w:val="00A923AD"/>
    <w:rsid w:val="00A927F7"/>
    <w:rsid w:val="00A94E89"/>
    <w:rsid w:val="00A95EE7"/>
    <w:rsid w:val="00A96C8A"/>
    <w:rsid w:val="00A97AFF"/>
    <w:rsid w:val="00AA17B6"/>
    <w:rsid w:val="00AA2940"/>
    <w:rsid w:val="00AA30CF"/>
    <w:rsid w:val="00AA57A7"/>
    <w:rsid w:val="00AB0248"/>
    <w:rsid w:val="00AB17A7"/>
    <w:rsid w:val="00AB341E"/>
    <w:rsid w:val="00AB4366"/>
    <w:rsid w:val="00AB4593"/>
    <w:rsid w:val="00AB4B5A"/>
    <w:rsid w:val="00AB50FC"/>
    <w:rsid w:val="00AB574B"/>
    <w:rsid w:val="00AB62AB"/>
    <w:rsid w:val="00AB68AB"/>
    <w:rsid w:val="00AB7EA2"/>
    <w:rsid w:val="00AC032D"/>
    <w:rsid w:val="00AC12AA"/>
    <w:rsid w:val="00AC15C2"/>
    <w:rsid w:val="00AC33D2"/>
    <w:rsid w:val="00AC3428"/>
    <w:rsid w:val="00AC5567"/>
    <w:rsid w:val="00AC5C09"/>
    <w:rsid w:val="00AC6129"/>
    <w:rsid w:val="00AC6346"/>
    <w:rsid w:val="00AD04FA"/>
    <w:rsid w:val="00AD11BF"/>
    <w:rsid w:val="00AD1376"/>
    <w:rsid w:val="00AD245E"/>
    <w:rsid w:val="00AD3B3C"/>
    <w:rsid w:val="00AD6112"/>
    <w:rsid w:val="00AD69BC"/>
    <w:rsid w:val="00AD6BFC"/>
    <w:rsid w:val="00AE1337"/>
    <w:rsid w:val="00AE1557"/>
    <w:rsid w:val="00AE1686"/>
    <w:rsid w:val="00AE18A3"/>
    <w:rsid w:val="00AE3801"/>
    <w:rsid w:val="00AE3AEF"/>
    <w:rsid w:val="00AE4953"/>
    <w:rsid w:val="00AE4BF4"/>
    <w:rsid w:val="00AE4E16"/>
    <w:rsid w:val="00AE6349"/>
    <w:rsid w:val="00AE6D0D"/>
    <w:rsid w:val="00AE757C"/>
    <w:rsid w:val="00AE79A8"/>
    <w:rsid w:val="00AF4513"/>
    <w:rsid w:val="00B00276"/>
    <w:rsid w:val="00B015E4"/>
    <w:rsid w:val="00B01657"/>
    <w:rsid w:val="00B01A22"/>
    <w:rsid w:val="00B0200A"/>
    <w:rsid w:val="00B04F24"/>
    <w:rsid w:val="00B05394"/>
    <w:rsid w:val="00B07036"/>
    <w:rsid w:val="00B102CD"/>
    <w:rsid w:val="00B10BA8"/>
    <w:rsid w:val="00B1136E"/>
    <w:rsid w:val="00B12B13"/>
    <w:rsid w:val="00B12CA6"/>
    <w:rsid w:val="00B1384E"/>
    <w:rsid w:val="00B13D7F"/>
    <w:rsid w:val="00B1412E"/>
    <w:rsid w:val="00B14963"/>
    <w:rsid w:val="00B1500E"/>
    <w:rsid w:val="00B17236"/>
    <w:rsid w:val="00B17354"/>
    <w:rsid w:val="00B17DB6"/>
    <w:rsid w:val="00B20D5E"/>
    <w:rsid w:val="00B211D8"/>
    <w:rsid w:val="00B2163F"/>
    <w:rsid w:val="00B220B6"/>
    <w:rsid w:val="00B2219C"/>
    <w:rsid w:val="00B23ACC"/>
    <w:rsid w:val="00B23F81"/>
    <w:rsid w:val="00B249B8"/>
    <w:rsid w:val="00B24A0F"/>
    <w:rsid w:val="00B24EBC"/>
    <w:rsid w:val="00B25C0D"/>
    <w:rsid w:val="00B2641E"/>
    <w:rsid w:val="00B27E86"/>
    <w:rsid w:val="00B30ED8"/>
    <w:rsid w:val="00B319A5"/>
    <w:rsid w:val="00B321AF"/>
    <w:rsid w:val="00B338B4"/>
    <w:rsid w:val="00B33C25"/>
    <w:rsid w:val="00B37009"/>
    <w:rsid w:val="00B3719A"/>
    <w:rsid w:val="00B37BC6"/>
    <w:rsid w:val="00B403D2"/>
    <w:rsid w:val="00B40940"/>
    <w:rsid w:val="00B41816"/>
    <w:rsid w:val="00B440C9"/>
    <w:rsid w:val="00B45671"/>
    <w:rsid w:val="00B45773"/>
    <w:rsid w:val="00B47B41"/>
    <w:rsid w:val="00B500BC"/>
    <w:rsid w:val="00B52220"/>
    <w:rsid w:val="00B52B8B"/>
    <w:rsid w:val="00B5328B"/>
    <w:rsid w:val="00B54643"/>
    <w:rsid w:val="00B56213"/>
    <w:rsid w:val="00B576DE"/>
    <w:rsid w:val="00B5770C"/>
    <w:rsid w:val="00B57A95"/>
    <w:rsid w:val="00B6107A"/>
    <w:rsid w:val="00B62343"/>
    <w:rsid w:val="00B64457"/>
    <w:rsid w:val="00B64520"/>
    <w:rsid w:val="00B6692E"/>
    <w:rsid w:val="00B705F0"/>
    <w:rsid w:val="00B70AD9"/>
    <w:rsid w:val="00B72D68"/>
    <w:rsid w:val="00B75972"/>
    <w:rsid w:val="00B75A75"/>
    <w:rsid w:val="00B83ADF"/>
    <w:rsid w:val="00B843F3"/>
    <w:rsid w:val="00B84510"/>
    <w:rsid w:val="00B84704"/>
    <w:rsid w:val="00B84A46"/>
    <w:rsid w:val="00B85C07"/>
    <w:rsid w:val="00B86AE9"/>
    <w:rsid w:val="00B87624"/>
    <w:rsid w:val="00B910AF"/>
    <w:rsid w:val="00B91562"/>
    <w:rsid w:val="00B9207B"/>
    <w:rsid w:val="00B927BB"/>
    <w:rsid w:val="00B9293C"/>
    <w:rsid w:val="00B93EF7"/>
    <w:rsid w:val="00B94E26"/>
    <w:rsid w:val="00B9553D"/>
    <w:rsid w:val="00B9562E"/>
    <w:rsid w:val="00B9572F"/>
    <w:rsid w:val="00B96028"/>
    <w:rsid w:val="00B969FE"/>
    <w:rsid w:val="00B96F3A"/>
    <w:rsid w:val="00B9715A"/>
    <w:rsid w:val="00B9779B"/>
    <w:rsid w:val="00B97F0E"/>
    <w:rsid w:val="00BA2983"/>
    <w:rsid w:val="00BA49D0"/>
    <w:rsid w:val="00BA4DE4"/>
    <w:rsid w:val="00BA51E5"/>
    <w:rsid w:val="00BA5211"/>
    <w:rsid w:val="00BA5D35"/>
    <w:rsid w:val="00BA6142"/>
    <w:rsid w:val="00BA6EBC"/>
    <w:rsid w:val="00BA7EBA"/>
    <w:rsid w:val="00BB0932"/>
    <w:rsid w:val="00BB1367"/>
    <w:rsid w:val="00BB155C"/>
    <w:rsid w:val="00BB358F"/>
    <w:rsid w:val="00BB3B91"/>
    <w:rsid w:val="00BB5B31"/>
    <w:rsid w:val="00BB5EB2"/>
    <w:rsid w:val="00BB6032"/>
    <w:rsid w:val="00BB622D"/>
    <w:rsid w:val="00BB64CE"/>
    <w:rsid w:val="00BC3778"/>
    <w:rsid w:val="00BC3ACC"/>
    <w:rsid w:val="00BC5689"/>
    <w:rsid w:val="00BC73F7"/>
    <w:rsid w:val="00BD19D0"/>
    <w:rsid w:val="00BD52F4"/>
    <w:rsid w:val="00BD589C"/>
    <w:rsid w:val="00BD5B9C"/>
    <w:rsid w:val="00BE0CFA"/>
    <w:rsid w:val="00BE294F"/>
    <w:rsid w:val="00BE4A3B"/>
    <w:rsid w:val="00BE4EE1"/>
    <w:rsid w:val="00BE5253"/>
    <w:rsid w:val="00BE6A60"/>
    <w:rsid w:val="00BE771F"/>
    <w:rsid w:val="00BE78A4"/>
    <w:rsid w:val="00BF0C9E"/>
    <w:rsid w:val="00BF1B76"/>
    <w:rsid w:val="00BF31DE"/>
    <w:rsid w:val="00BF415E"/>
    <w:rsid w:val="00BF4AFF"/>
    <w:rsid w:val="00BF7BEE"/>
    <w:rsid w:val="00C0106C"/>
    <w:rsid w:val="00C01804"/>
    <w:rsid w:val="00C01B74"/>
    <w:rsid w:val="00C0276C"/>
    <w:rsid w:val="00C03A26"/>
    <w:rsid w:val="00C044B6"/>
    <w:rsid w:val="00C04F44"/>
    <w:rsid w:val="00C05271"/>
    <w:rsid w:val="00C054BC"/>
    <w:rsid w:val="00C06503"/>
    <w:rsid w:val="00C06C21"/>
    <w:rsid w:val="00C06E51"/>
    <w:rsid w:val="00C123AA"/>
    <w:rsid w:val="00C133B0"/>
    <w:rsid w:val="00C14268"/>
    <w:rsid w:val="00C24655"/>
    <w:rsid w:val="00C247CA"/>
    <w:rsid w:val="00C2488A"/>
    <w:rsid w:val="00C24CF9"/>
    <w:rsid w:val="00C256D3"/>
    <w:rsid w:val="00C260BA"/>
    <w:rsid w:val="00C26BAA"/>
    <w:rsid w:val="00C277C7"/>
    <w:rsid w:val="00C34000"/>
    <w:rsid w:val="00C354ED"/>
    <w:rsid w:val="00C41007"/>
    <w:rsid w:val="00C4192B"/>
    <w:rsid w:val="00C41A78"/>
    <w:rsid w:val="00C4213C"/>
    <w:rsid w:val="00C4299E"/>
    <w:rsid w:val="00C43A68"/>
    <w:rsid w:val="00C441D6"/>
    <w:rsid w:val="00C44393"/>
    <w:rsid w:val="00C44705"/>
    <w:rsid w:val="00C4494E"/>
    <w:rsid w:val="00C460FD"/>
    <w:rsid w:val="00C46981"/>
    <w:rsid w:val="00C46999"/>
    <w:rsid w:val="00C46D66"/>
    <w:rsid w:val="00C46F51"/>
    <w:rsid w:val="00C4790F"/>
    <w:rsid w:val="00C47D32"/>
    <w:rsid w:val="00C5126E"/>
    <w:rsid w:val="00C5645E"/>
    <w:rsid w:val="00C56861"/>
    <w:rsid w:val="00C606BA"/>
    <w:rsid w:val="00C623AE"/>
    <w:rsid w:val="00C6320C"/>
    <w:rsid w:val="00C63845"/>
    <w:rsid w:val="00C65CF1"/>
    <w:rsid w:val="00C66BC9"/>
    <w:rsid w:val="00C6763A"/>
    <w:rsid w:val="00C7159F"/>
    <w:rsid w:val="00C72A06"/>
    <w:rsid w:val="00C74778"/>
    <w:rsid w:val="00C75339"/>
    <w:rsid w:val="00C75499"/>
    <w:rsid w:val="00C759B7"/>
    <w:rsid w:val="00C75FBC"/>
    <w:rsid w:val="00C77D21"/>
    <w:rsid w:val="00C77F36"/>
    <w:rsid w:val="00C81FCB"/>
    <w:rsid w:val="00C82035"/>
    <w:rsid w:val="00C8272C"/>
    <w:rsid w:val="00C836B3"/>
    <w:rsid w:val="00C83B32"/>
    <w:rsid w:val="00C83ED3"/>
    <w:rsid w:val="00C84AD8"/>
    <w:rsid w:val="00C84D06"/>
    <w:rsid w:val="00C8510E"/>
    <w:rsid w:val="00C85B96"/>
    <w:rsid w:val="00C864C8"/>
    <w:rsid w:val="00C87F62"/>
    <w:rsid w:val="00C90294"/>
    <w:rsid w:val="00C90466"/>
    <w:rsid w:val="00C92A02"/>
    <w:rsid w:val="00C92B1C"/>
    <w:rsid w:val="00C92B39"/>
    <w:rsid w:val="00C93044"/>
    <w:rsid w:val="00C93257"/>
    <w:rsid w:val="00C951F3"/>
    <w:rsid w:val="00C96204"/>
    <w:rsid w:val="00C962B9"/>
    <w:rsid w:val="00C97199"/>
    <w:rsid w:val="00CA0CCE"/>
    <w:rsid w:val="00CA3F54"/>
    <w:rsid w:val="00CB037E"/>
    <w:rsid w:val="00CB2B8C"/>
    <w:rsid w:val="00CB2C5B"/>
    <w:rsid w:val="00CB2D65"/>
    <w:rsid w:val="00CB5216"/>
    <w:rsid w:val="00CB5597"/>
    <w:rsid w:val="00CB5F79"/>
    <w:rsid w:val="00CB669D"/>
    <w:rsid w:val="00CB6D27"/>
    <w:rsid w:val="00CB6D39"/>
    <w:rsid w:val="00CB7BD5"/>
    <w:rsid w:val="00CB7F4B"/>
    <w:rsid w:val="00CC0F0E"/>
    <w:rsid w:val="00CC1C15"/>
    <w:rsid w:val="00CC25D5"/>
    <w:rsid w:val="00CC292A"/>
    <w:rsid w:val="00CC647E"/>
    <w:rsid w:val="00CC6C00"/>
    <w:rsid w:val="00CC7A4C"/>
    <w:rsid w:val="00CD0729"/>
    <w:rsid w:val="00CD0979"/>
    <w:rsid w:val="00CD2772"/>
    <w:rsid w:val="00CD3099"/>
    <w:rsid w:val="00CD397D"/>
    <w:rsid w:val="00CD3ADA"/>
    <w:rsid w:val="00CD58F9"/>
    <w:rsid w:val="00CD59BA"/>
    <w:rsid w:val="00CD643C"/>
    <w:rsid w:val="00CD6FB5"/>
    <w:rsid w:val="00CE0A78"/>
    <w:rsid w:val="00CE0D28"/>
    <w:rsid w:val="00CE25B9"/>
    <w:rsid w:val="00CE43B4"/>
    <w:rsid w:val="00CE4BAE"/>
    <w:rsid w:val="00CE5835"/>
    <w:rsid w:val="00CE58FC"/>
    <w:rsid w:val="00CE6FA7"/>
    <w:rsid w:val="00CF2B11"/>
    <w:rsid w:val="00CF370F"/>
    <w:rsid w:val="00CF3E10"/>
    <w:rsid w:val="00CF47A2"/>
    <w:rsid w:val="00CF4DB8"/>
    <w:rsid w:val="00CF4E5E"/>
    <w:rsid w:val="00CF709E"/>
    <w:rsid w:val="00CF7A4A"/>
    <w:rsid w:val="00D002E9"/>
    <w:rsid w:val="00D02D39"/>
    <w:rsid w:val="00D033F5"/>
    <w:rsid w:val="00D03F89"/>
    <w:rsid w:val="00D04BF4"/>
    <w:rsid w:val="00D04DC1"/>
    <w:rsid w:val="00D05815"/>
    <w:rsid w:val="00D06B35"/>
    <w:rsid w:val="00D10926"/>
    <w:rsid w:val="00D10F99"/>
    <w:rsid w:val="00D115D2"/>
    <w:rsid w:val="00D11992"/>
    <w:rsid w:val="00D12DB1"/>
    <w:rsid w:val="00D1325A"/>
    <w:rsid w:val="00D140AE"/>
    <w:rsid w:val="00D149FF"/>
    <w:rsid w:val="00D14ECE"/>
    <w:rsid w:val="00D157F6"/>
    <w:rsid w:val="00D16EA8"/>
    <w:rsid w:val="00D219E3"/>
    <w:rsid w:val="00D23D7E"/>
    <w:rsid w:val="00D245B8"/>
    <w:rsid w:val="00D251F1"/>
    <w:rsid w:val="00D253FF"/>
    <w:rsid w:val="00D26542"/>
    <w:rsid w:val="00D26797"/>
    <w:rsid w:val="00D305C3"/>
    <w:rsid w:val="00D31A58"/>
    <w:rsid w:val="00D31C53"/>
    <w:rsid w:val="00D31C90"/>
    <w:rsid w:val="00D31D34"/>
    <w:rsid w:val="00D342B5"/>
    <w:rsid w:val="00D3453C"/>
    <w:rsid w:val="00D3498F"/>
    <w:rsid w:val="00D35D66"/>
    <w:rsid w:val="00D3776A"/>
    <w:rsid w:val="00D41614"/>
    <w:rsid w:val="00D423D9"/>
    <w:rsid w:val="00D426F0"/>
    <w:rsid w:val="00D42BF5"/>
    <w:rsid w:val="00D45C96"/>
    <w:rsid w:val="00D461DD"/>
    <w:rsid w:val="00D4749A"/>
    <w:rsid w:val="00D47C3D"/>
    <w:rsid w:val="00D52130"/>
    <w:rsid w:val="00D522C6"/>
    <w:rsid w:val="00D536CD"/>
    <w:rsid w:val="00D5427F"/>
    <w:rsid w:val="00D553D6"/>
    <w:rsid w:val="00D55839"/>
    <w:rsid w:val="00D56171"/>
    <w:rsid w:val="00D5751E"/>
    <w:rsid w:val="00D576F4"/>
    <w:rsid w:val="00D578BF"/>
    <w:rsid w:val="00D60E0E"/>
    <w:rsid w:val="00D615DF"/>
    <w:rsid w:val="00D62FB8"/>
    <w:rsid w:val="00D642A3"/>
    <w:rsid w:val="00D676EF"/>
    <w:rsid w:val="00D70905"/>
    <w:rsid w:val="00D72691"/>
    <w:rsid w:val="00D74903"/>
    <w:rsid w:val="00D762E6"/>
    <w:rsid w:val="00D77705"/>
    <w:rsid w:val="00D77D95"/>
    <w:rsid w:val="00D804A2"/>
    <w:rsid w:val="00D90201"/>
    <w:rsid w:val="00D90F5D"/>
    <w:rsid w:val="00D915B9"/>
    <w:rsid w:val="00D9177A"/>
    <w:rsid w:val="00D91D5A"/>
    <w:rsid w:val="00D92BA4"/>
    <w:rsid w:val="00D92FAE"/>
    <w:rsid w:val="00D93750"/>
    <w:rsid w:val="00D937EE"/>
    <w:rsid w:val="00D93E4C"/>
    <w:rsid w:val="00D956F3"/>
    <w:rsid w:val="00D96227"/>
    <w:rsid w:val="00D964EE"/>
    <w:rsid w:val="00D96DD0"/>
    <w:rsid w:val="00D97727"/>
    <w:rsid w:val="00D97FE8"/>
    <w:rsid w:val="00DA0FE7"/>
    <w:rsid w:val="00DA3A82"/>
    <w:rsid w:val="00DA4347"/>
    <w:rsid w:val="00DA5E1E"/>
    <w:rsid w:val="00DA748F"/>
    <w:rsid w:val="00DA7669"/>
    <w:rsid w:val="00DA7DBD"/>
    <w:rsid w:val="00DB046F"/>
    <w:rsid w:val="00DB3690"/>
    <w:rsid w:val="00DB399C"/>
    <w:rsid w:val="00DB5170"/>
    <w:rsid w:val="00DC0A6B"/>
    <w:rsid w:val="00DC5748"/>
    <w:rsid w:val="00DC617C"/>
    <w:rsid w:val="00DD0699"/>
    <w:rsid w:val="00DD08A6"/>
    <w:rsid w:val="00DD09AE"/>
    <w:rsid w:val="00DD1DFD"/>
    <w:rsid w:val="00DD231E"/>
    <w:rsid w:val="00DD2BE5"/>
    <w:rsid w:val="00DD6E3B"/>
    <w:rsid w:val="00DD720F"/>
    <w:rsid w:val="00DD79AA"/>
    <w:rsid w:val="00DE0F42"/>
    <w:rsid w:val="00DE167C"/>
    <w:rsid w:val="00DE18CC"/>
    <w:rsid w:val="00DE21E8"/>
    <w:rsid w:val="00DE4582"/>
    <w:rsid w:val="00DE594C"/>
    <w:rsid w:val="00DE5CE1"/>
    <w:rsid w:val="00DE6153"/>
    <w:rsid w:val="00DE623D"/>
    <w:rsid w:val="00DF09CF"/>
    <w:rsid w:val="00DF2BC6"/>
    <w:rsid w:val="00DF350E"/>
    <w:rsid w:val="00DF438A"/>
    <w:rsid w:val="00DF43AD"/>
    <w:rsid w:val="00DF4734"/>
    <w:rsid w:val="00DF56EA"/>
    <w:rsid w:val="00DF66E1"/>
    <w:rsid w:val="00DF721F"/>
    <w:rsid w:val="00E003E2"/>
    <w:rsid w:val="00E0060E"/>
    <w:rsid w:val="00E00D7C"/>
    <w:rsid w:val="00E0269B"/>
    <w:rsid w:val="00E04092"/>
    <w:rsid w:val="00E04BE4"/>
    <w:rsid w:val="00E04D1E"/>
    <w:rsid w:val="00E04E4E"/>
    <w:rsid w:val="00E04E98"/>
    <w:rsid w:val="00E0545C"/>
    <w:rsid w:val="00E064A1"/>
    <w:rsid w:val="00E06F7E"/>
    <w:rsid w:val="00E108A5"/>
    <w:rsid w:val="00E13CC8"/>
    <w:rsid w:val="00E15268"/>
    <w:rsid w:val="00E1607F"/>
    <w:rsid w:val="00E1621B"/>
    <w:rsid w:val="00E16389"/>
    <w:rsid w:val="00E17414"/>
    <w:rsid w:val="00E1769D"/>
    <w:rsid w:val="00E218E7"/>
    <w:rsid w:val="00E2498A"/>
    <w:rsid w:val="00E260A4"/>
    <w:rsid w:val="00E27A3D"/>
    <w:rsid w:val="00E31474"/>
    <w:rsid w:val="00E32881"/>
    <w:rsid w:val="00E330A8"/>
    <w:rsid w:val="00E330AD"/>
    <w:rsid w:val="00E354EB"/>
    <w:rsid w:val="00E3638F"/>
    <w:rsid w:val="00E367F9"/>
    <w:rsid w:val="00E418B5"/>
    <w:rsid w:val="00E41A6B"/>
    <w:rsid w:val="00E43311"/>
    <w:rsid w:val="00E44B21"/>
    <w:rsid w:val="00E44F0B"/>
    <w:rsid w:val="00E458F2"/>
    <w:rsid w:val="00E45AB9"/>
    <w:rsid w:val="00E45E64"/>
    <w:rsid w:val="00E50159"/>
    <w:rsid w:val="00E50CC0"/>
    <w:rsid w:val="00E5336F"/>
    <w:rsid w:val="00E54C73"/>
    <w:rsid w:val="00E54D3D"/>
    <w:rsid w:val="00E560C2"/>
    <w:rsid w:val="00E574DC"/>
    <w:rsid w:val="00E57756"/>
    <w:rsid w:val="00E57D5C"/>
    <w:rsid w:val="00E57DDE"/>
    <w:rsid w:val="00E619B5"/>
    <w:rsid w:val="00E61F0B"/>
    <w:rsid w:val="00E629CC"/>
    <w:rsid w:val="00E629DD"/>
    <w:rsid w:val="00E62D18"/>
    <w:rsid w:val="00E62F25"/>
    <w:rsid w:val="00E63393"/>
    <w:rsid w:val="00E63A09"/>
    <w:rsid w:val="00E63CCE"/>
    <w:rsid w:val="00E63CDF"/>
    <w:rsid w:val="00E64B47"/>
    <w:rsid w:val="00E6797F"/>
    <w:rsid w:val="00E67FCC"/>
    <w:rsid w:val="00E7034C"/>
    <w:rsid w:val="00E70E11"/>
    <w:rsid w:val="00E7124A"/>
    <w:rsid w:val="00E71F7B"/>
    <w:rsid w:val="00E73215"/>
    <w:rsid w:val="00E736EB"/>
    <w:rsid w:val="00E73BCA"/>
    <w:rsid w:val="00E73DC1"/>
    <w:rsid w:val="00E7462E"/>
    <w:rsid w:val="00E74B86"/>
    <w:rsid w:val="00E7573C"/>
    <w:rsid w:val="00E7652A"/>
    <w:rsid w:val="00E767A0"/>
    <w:rsid w:val="00E80DF9"/>
    <w:rsid w:val="00E815E8"/>
    <w:rsid w:val="00E824EA"/>
    <w:rsid w:val="00E82F7D"/>
    <w:rsid w:val="00E8695F"/>
    <w:rsid w:val="00E86D68"/>
    <w:rsid w:val="00E877F3"/>
    <w:rsid w:val="00E87FF7"/>
    <w:rsid w:val="00E93260"/>
    <w:rsid w:val="00E94297"/>
    <w:rsid w:val="00E94BF2"/>
    <w:rsid w:val="00E963D9"/>
    <w:rsid w:val="00E96481"/>
    <w:rsid w:val="00E9663D"/>
    <w:rsid w:val="00EA12E4"/>
    <w:rsid w:val="00EA2308"/>
    <w:rsid w:val="00EA2ADC"/>
    <w:rsid w:val="00EA36AF"/>
    <w:rsid w:val="00EA37AD"/>
    <w:rsid w:val="00EA4BDD"/>
    <w:rsid w:val="00EA5045"/>
    <w:rsid w:val="00EA6D25"/>
    <w:rsid w:val="00EB0C53"/>
    <w:rsid w:val="00EB14C8"/>
    <w:rsid w:val="00EB365D"/>
    <w:rsid w:val="00EB5B4C"/>
    <w:rsid w:val="00EB6375"/>
    <w:rsid w:val="00EB63E1"/>
    <w:rsid w:val="00EB681F"/>
    <w:rsid w:val="00EC140C"/>
    <w:rsid w:val="00EC168B"/>
    <w:rsid w:val="00EC18A7"/>
    <w:rsid w:val="00EC19E3"/>
    <w:rsid w:val="00EC1F4F"/>
    <w:rsid w:val="00EC31AE"/>
    <w:rsid w:val="00EC379F"/>
    <w:rsid w:val="00EC3D69"/>
    <w:rsid w:val="00EC50B4"/>
    <w:rsid w:val="00EC570B"/>
    <w:rsid w:val="00EC75EE"/>
    <w:rsid w:val="00ED0D62"/>
    <w:rsid w:val="00ED2D13"/>
    <w:rsid w:val="00ED33E0"/>
    <w:rsid w:val="00ED3C5A"/>
    <w:rsid w:val="00ED55F8"/>
    <w:rsid w:val="00ED6A0A"/>
    <w:rsid w:val="00ED72F0"/>
    <w:rsid w:val="00EE4B72"/>
    <w:rsid w:val="00EE642C"/>
    <w:rsid w:val="00EE643B"/>
    <w:rsid w:val="00EE64D0"/>
    <w:rsid w:val="00EE6CAF"/>
    <w:rsid w:val="00EE77B5"/>
    <w:rsid w:val="00EE7FFA"/>
    <w:rsid w:val="00EF00AE"/>
    <w:rsid w:val="00EF2AB6"/>
    <w:rsid w:val="00EF2C5E"/>
    <w:rsid w:val="00EF440F"/>
    <w:rsid w:val="00EF54B3"/>
    <w:rsid w:val="00EF558A"/>
    <w:rsid w:val="00EF7E45"/>
    <w:rsid w:val="00EF7ECA"/>
    <w:rsid w:val="00F001FB"/>
    <w:rsid w:val="00F0206A"/>
    <w:rsid w:val="00F02127"/>
    <w:rsid w:val="00F063D8"/>
    <w:rsid w:val="00F06BC6"/>
    <w:rsid w:val="00F10BE3"/>
    <w:rsid w:val="00F11B7A"/>
    <w:rsid w:val="00F11FBD"/>
    <w:rsid w:val="00F13C6C"/>
    <w:rsid w:val="00F15052"/>
    <w:rsid w:val="00F16D8C"/>
    <w:rsid w:val="00F16E98"/>
    <w:rsid w:val="00F173A1"/>
    <w:rsid w:val="00F20541"/>
    <w:rsid w:val="00F20E7F"/>
    <w:rsid w:val="00F21D55"/>
    <w:rsid w:val="00F22A8A"/>
    <w:rsid w:val="00F23085"/>
    <w:rsid w:val="00F23AA8"/>
    <w:rsid w:val="00F2525C"/>
    <w:rsid w:val="00F259C7"/>
    <w:rsid w:val="00F25C20"/>
    <w:rsid w:val="00F27FD4"/>
    <w:rsid w:val="00F3024C"/>
    <w:rsid w:val="00F32715"/>
    <w:rsid w:val="00F33F63"/>
    <w:rsid w:val="00F34699"/>
    <w:rsid w:val="00F348C3"/>
    <w:rsid w:val="00F34E05"/>
    <w:rsid w:val="00F34FEE"/>
    <w:rsid w:val="00F36381"/>
    <w:rsid w:val="00F367B3"/>
    <w:rsid w:val="00F3706F"/>
    <w:rsid w:val="00F44D7B"/>
    <w:rsid w:val="00F44EE5"/>
    <w:rsid w:val="00F465D4"/>
    <w:rsid w:val="00F472D5"/>
    <w:rsid w:val="00F47AC7"/>
    <w:rsid w:val="00F50488"/>
    <w:rsid w:val="00F5153B"/>
    <w:rsid w:val="00F51607"/>
    <w:rsid w:val="00F5225E"/>
    <w:rsid w:val="00F536E3"/>
    <w:rsid w:val="00F55D34"/>
    <w:rsid w:val="00F5613C"/>
    <w:rsid w:val="00F5652F"/>
    <w:rsid w:val="00F616C8"/>
    <w:rsid w:val="00F62FEB"/>
    <w:rsid w:val="00F637D4"/>
    <w:rsid w:val="00F640FA"/>
    <w:rsid w:val="00F66115"/>
    <w:rsid w:val="00F667CC"/>
    <w:rsid w:val="00F668D7"/>
    <w:rsid w:val="00F70724"/>
    <w:rsid w:val="00F75165"/>
    <w:rsid w:val="00F75BFD"/>
    <w:rsid w:val="00F77548"/>
    <w:rsid w:val="00F8085E"/>
    <w:rsid w:val="00F817D6"/>
    <w:rsid w:val="00F81813"/>
    <w:rsid w:val="00F82518"/>
    <w:rsid w:val="00F82E3F"/>
    <w:rsid w:val="00F83954"/>
    <w:rsid w:val="00F8396A"/>
    <w:rsid w:val="00F85D54"/>
    <w:rsid w:val="00F8791F"/>
    <w:rsid w:val="00F901CC"/>
    <w:rsid w:val="00F90663"/>
    <w:rsid w:val="00F91E68"/>
    <w:rsid w:val="00F920E4"/>
    <w:rsid w:val="00F9437F"/>
    <w:rsid w:val="00F94624"/>
    <w:rsid w:val="00F95319"/>
    <w:rsid w:val="00F96AD8"/>
    <w:rsid w:val="00F96ED8"/>
    <w:rsid w:val="00FA057E"/>
    <w:rsid w:val="00FA1415"/>
    <w:rsid w:val="00FA293C"/>
    <w:rsid w:val="00FA37D0"/>
    <w:rsid w:val="00FA40A7"/>
    <w:rsid w:val="00FA4FD1"/>
    <w:rsid w:val="00FA59AA"/>
    <w:rsid w:val="00FA5BDD"/>
    <w:rsid w:val="00FA618C"/>
    <w:rsid w:val="00FA6F16"/>
    <w:rsid w:val="00FB12FE"/>
    <w:rsid w:val="00FB19CD"/>
    <w:rsid w:val="00FB2932"/>
    <w:rsid w:val="00FB331B"/>
    <w:rsid w:val="00FB3984"/>
    <w:rsid w:val="00FB5512"/>
    <w:rsid w:val="00FB62BD"/>
    <w:rsid w:val="00FC1F46"/>
    <w:rsid w:val="00FC2A50"/>
    <w:rsid w:val="00FC2F0C"/>
    <w:rsid w:val="00FC499C"/>
    <w:rsid w:val="00FC7DD5"/>
    <w:rsid w:val="00FD0146"/>
    <w:rsid w:val="00FD07DA"/>
    <w:rsid w:val="00FD3FC4"/>
    <w:rsid w:val="00FD49E2"/>
    <w:rsid w:val="00FD4DD1"/>
    <w:rsid w:val="00FD6C5D"/>
    <w:rsid w:val="00FD7365"/>
    <w:rsid w:val="00FE04F3"/>
    <w:rsid w:val="00FE0570"/>
    <w:rsid w:val="00FE120B"/>
    <w:rsid w:val="00FE1F2B"/>
    <w:rsid w:val="00FE249A"/>
    <w:rsid w:val="00FE2A67"/>
    <w:rsid w:val="00FE35FA"/>
    <w:rsid w:val="00FE3A06"/>
    <w:rsid w:val="00FE4FA2"/>
    <w:rsid w:val="00FF0611"/>
    <w:rsid w:val="00FF3854"/>
    <w:rsid w:val="00FF398B"/>
    <w:rsid w:val="00FF3CA8"/>
    <w:rsid w:val="00FF3F07"/>
    <w:rsid w:val="00FF5107"/>
    <w:rsid w:val="00FF56C0"/>
    <w:rsid w:val="00FF56D0"/>
    <w:rsid w:val="00FF587B"/>
    <w:rsid w:val="00FF6807"/>
    <w:rsid w:val="00FF764F"/>
    <w:rsid w:val="00FF775E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7">
      <v:textbox inset="5.85pt,.7pt,5.85pt,.7pt"/>
    </o:shapedefaults>
    <o:shapelayout v:ext="edit">
      <o:idmap v:ext="edit" data="1"/>
    </o:shapelayout>
  </w:shapeDefaults>
  <w:decimalSymbol w:val="."/>
  <w:listSeparator w:val=","/>
  <w14:docId w14:val="6A3F6959"/>
  <w15:chartTrackingRefBased/>
  <w15:docId w15:val="{4CC8988E-B6CD-4743-98CD-898AE3A5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D5"/>
    <w:pPr>
      <w:widowControl w:val="0"/>
      <w:jc w:val="both"/>
    </w:pPr>
    <w:rPr>
      <w:rFonts w:ascii="Century" w:hAnsi="Century"/>
    </w:rPr>
  </w:style>
  <w:style w:type="paragraph" w:styleId="1">
    <w:name w:val="heading 1"/>
    <w:aliases w:val="【CS】見出し 1"/>
    <w:basedOn w:val="a"/>
    <w:next w:val="a"/>
    <w:link w:val="10"/>
    <w:uiPriority w:val="9"/>
    <w:qFormat/>
    <w:rsid w:val="005D2630"/>
    <w:pPr>
      <w:keepNext/>
      <w:numPr>
        <w:numId w:val="1"/>
      </w:numPr>
      <w:outlineLvl w:val="0"/>
    </w:pPr>
    <w:rPr>
      <w:rFonts w:asciiTheme="majorHAnsi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2630"/>
    <w:pPr>
      <w:keepNext/>
      <w:numPr>
        <w:ilvl w:val="1"/>
        <w:numId w:val="1"/>
      </w:numPr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D2630"/>
    <w:pPr>
      <w:keepNext/>
      <w:numPr>
        <w:ilvl w:val="2"/>
        <w:numId w:val="1"/>
      </w:numPr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A17D6A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D6A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D6A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17D6A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D6A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D6A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7224"/>
  </w:style>
  <w:style w:type="paragraph" w:styleId="a5">
    <w:name w:val="footer"/>
    <w:basedOn w:val="a"/>
    <w:link w:val="a6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7224"/>
  </w:style>
  <w:style w:type="table" w:styleId="a7">
    <w:name w:val="Table Grid"/>
    <w:basedOn w:val="a1"/>
    <w:uiPriority w:val="39"/>
    <w:rsid w:val="0005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E10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6355C"/>
    <w:pPr>
      <w:ind w:leftChars="400" w:left="840"/>
    </w:pPr>
  </w:style>
  <w:style w:type="character" w:customStyle="1" w:styleId="10">
    <w:name w:val="見出し 1 (文字)"/>
    <w:aliases w:val="【CS】見出し 1 (文字)"/>
    <w:basedOn w:val="a0"/>
    <w:link w:val="1"/>
    <w:uiPriority w:val="9"/>
    <w:rsid w:val="005D2630"/>
    <w:rPr>
      <w:rFonts w:asciiTheme="majorHAnsi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D2630"/>
    <w:rPr>
      <w:rFonts w:asciiTheme="majorHAnsi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D2630"/>
    <w:rPr>
      <w:rFonts w:asciiTheme="majorHAnsi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A17D6A"/>
    <w:rPr>
      <w:rFonts w:ascii="Century" w:hAnsi="Century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A17D6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A17D6A"/>
    <w:rPr>
      <w:rFonts w:ascii="Century" w:hAnsi="Century"/>
      <w:b/>
      <w:bCs/>
    </w:rPr>
  </w:style>
  <w:style w:type="character" w:customStyle="1" w:styleId="70">
    <w:name w:val="見出し 7 (文字)"/>
    <w:basedOn w:val="a0"/>
    <w:link w:val="7"/>
    <w:uiPriority w:val="9"/>
    <w:rsid w:val="00A17D6A"/>
    <w:rPr>
      <w:rFonts w:ascii="Century" w:hAnsi="Century"/>
    </w:rPr>
  </w:style>
  <w:style w:type="character" w:customStyle="1" w:styleId="80">
    <w:name w:val="見出し 8 (文字)"/>
    <w:basedOn w:val="a0"/>
    <w:link w:val="8"/>
    <w:uiPriority w:val="9"/>
    <w:semiHidden/>
    <w:rsid w:val="00A17D6A"/>
    <w:rPr>
      <w:rFonts w:ascii="Century" w:hAnsi="Century"/>
    </w:rPr>
  </w:style>
  <w:style w:type="character" w:customStyle="1" w:styleId="90">
    <w:name w:val="見出し 9 (文字)"/>
    <w:basedOn w:val="a0"/>
    <w:link w:val="9"/>
    <w:uiPriority w:val="9"/>
    <w:semiHidden/>
    <w:rsid w:val="00A17D6A"/>
    <w:rPr>
      <w:rFonts w:ascii="Century" w:hAnsi="Century"/>
    </w:rPr>
  </w:style>
  <w:style w:type="paragraph" w:styleId="a9">
    <w:name w:val="caption"/>
    <w:aliases w:val="Figure"/>
    <w:basedOn w:val="a"/>
    <w:next w:val="a"/>
    <w:link w:val="aa"/>
    <w:unhideWhenUsed/>
    <w:qFormat/>
    <w:rsid w:val="00A17D6A"/>
    <w:rPr>
      <w:b/>
      <w:bCs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F96ED8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3AEF"/>
    <w:pPr>
      <w:tabs>
        <w:tab w:val="right" w:leader="dot" w:pos="9736"/>
      </w:tabs>
    </w:pPr>
  </w:style>
  <w:style w:type="paragraph" w:styleId="21">
    <w:name w:val="toc 2"/>
    <w:basedOn w:val="a"/>
    <w:next w:val="a"/>
    <w:autoRedefine/>
    <w:uiPriority w:val="39"/>
    <w:unhideWhenUsed/>
    <w:rsid w:val="00F96ED8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F96ED8"/>
    <w:pPr>
      <w:ind w:leftChars="200" w:left="420"/>
    </w:pPr>
  </w:style>
  <w:style w:type="character" w:styleId="ac">
    <w:name w:val="Hyperlink"/>
    <w:basedOn w:val="a0"/>
    <w:uiPriority w:val="99"/>
    <w:unhideWhenUsed/>
    <w:rsid w:val="00F96E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D4404"/>
    <w:rPr>
      <w:color w:val="954F72" w:themeColor="followedHyperlink"/>
      <w:u w:val="single"/>
    </w:rPr>
  </w:style>
  <w:style w:type="character" w:customStyle="1" w:styleId="aa">
    <w:name w:val="図表番号 (文字)"/>
    <w:aliases w:val="Figure (文字)"/>
    <w:link w:val="a9"/>
    <w:rsid w:val="00C66BC9"/>
    <w:rPr>
      <w:rFonts w:ascii="Century" w:hAnsi="Century"/>
      <w:b/>
      <w:bCs/>
      <w:szCs w:val="21"/>
    </w:rPr>
  </w:style>
  <w:style w:type="character" w:styleId="ae">
    <w:name w:val="Unresolved Mention"/>
    <w:basedOn w:val="a0"/>
    <w:uiPriority w:val="99"/>
    <w:semiHidden/>
    <w:unhideWhenUsed/>
    <w:rsid w:val="007105F1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8213B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58213B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58213B"/>
    <w:rPr>
      <w:rFonts w:ascii="Century" w:hAnsi="Century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13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58213B"/>
    <w:rPr>
      <w:rFonts w:ascii="Century" w:hAnsi="Century"/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82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0"/>
    <w:link w:val="af4"/>
    <w:uiPriority w:val="99"/>
    <w:semiHidden/>
    <w:rsid w:val="0058213B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Revision"/>
    <w:hidden/>
    <w:uiPriority w:val="99"/>
    <w:semiHidden/>
    <w:rsid w:val="00A0567B"/>
    <w:rPr>
      <w:rFonts w:ascii="Century" w:hAnsi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5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10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5" Type="http://schemas.openxmlformats.org/officeDocument/2006/relationships/footer" Target="footer14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footer" Target="footer1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footer" Target="footer1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2ECC5740E64E847B54B09632D7DC53A" ma:contentTypeVersion="2" ma:contentTypeDescription="新しいドキュメントを作成します。" ma:contentTypeScope="" ma:versionID="0617be47d4a38f962b4e28c2c9b56d74">
  <xsd:schema xmlns:xsd="http://www.w3.org/2001/XMLSchema" xmlns:xs="http://www.w3.org/2001/XMLSchema" xmlns:p="http://schemas.microsoft.com/office/2006/metadata/properties" xmlns:ns2="94a0b324-fff8-47f8-93c2-91e47de8bffb" targetNamespace="http://schemas.microsoft.com/office/2006/metadata/properties" ma:root="true" ma:fieldsID="46f47a73faa942e2d2a121376fe753e3" ns2:_="">
    <xsd:import namespace="94a0b324-fff8-47f8-93c2-91e47de8bf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0b324-fff8-47f8-93c2-91e47de8b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6473CC-D5CA-4D69-B709-FA7F346385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C33AB1-67AE-4948-B820-C81DEF303C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B9D7AD-44A0-43D4-ABB8-39D1DD24C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0b324-fff8-47f8-93c2-91e47de8b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BA7FD5-BD07-4D97-AE63-6071FF05D9B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94a0b324-fff8-47f8-93c2-91e47de8bff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35</Pages>
  <Words>3078</Words>
  <Characters>17547</Characters>
  <Application>Microsoft Office Word</Application>
  <DocSecurity>2</DocSecurity>
  <Lines>146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鶴巻 真也</dc:creator>
  <cp:keywords/>
  <dc:description/>
  <cp:lastModifiedBy>松本孝雄 / MATSUMOTO，TAKAO</cp:lastModifiedBy>
  <cp:revision>90</cp:revision>
  <dcterms:created xsi:type="dcterms:W3CDTF">2022-06-13T06:35:00Z</dcterms:created>
  <dcterms:modified xsi:type="dcterms:W3CDTF">2023-03-28T09:59:00Z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0x01010002ECC5740E64E847B54B09632D7DC53A</vt:lpwstr>
  </property>
</Properties>
</file>