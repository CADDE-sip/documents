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A677" w14:textId="62EC4041" w:rsidR="00C66BC9" w:rsidRPr="00965582" w:rsidRDefault="00C66BC9" w:rsidP="00402D3E">
      <w:pPr>
        <w:pStyle w:val="a9"/>
        <w:rPr>
          <w:rFonts w:ascii="ＭＳ Ｐゴシック" w:eastAsia="ＭＳ Ｐゴシック" w:hAnsi="ＭＳ Ｐゴシック"/>
          <w:noProof/>
          <w:color w:val="000000" w:themeColor="text1"/>
        </w:rPr>
      </w:pPr>
      <w:bookmarkStart w:id="1" w:name="_Toc512430031"/>
      <w:bookmarkStart w:id="2" w:name="_Ref511915435"/>
      <w:bookmarkStart w:id="3" w:name="_Ref511901398"/>
    </w:p>
    <w:p w14:paraId="7F3CD8E0" w14:textId="77777777" w:rsidR="00C66BC9" w:rsidRPr="00965582" w:rsidRDefault="00C66BC9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C590BAD" w14:textId="77777777" w:rsidR="00C66BC9" w:rsidRPr="00965582" w:rsidRDefault="00C66BC9" w:rsidP="00402D3E">
      <w:pPr>
        <w:jc w:val="righ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313A148F" w14:textId="77777777" w:rsidR="00C66BC9" w:rsidRPr="00965582" w:rsidRDefault="00C66BC9" w:rsidP="00402D3E">
      <w:pPr>
        <w:pStyle w:val="a6"/>
        <w:tabs>
          <w:tab w:val="clear" w:pos="4252"/>
          <w:tab w:val="clear" w:pos="8504"/>
        </w:tabs>
        <w:snapToGrid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472CEDC7" w14:textId="77777777" w:rsidR="00CF2A54" w:rsidRDefault="00CF2A54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</w:p>
    <w:p w14:paraId="7114BB43" w14:textId="7F1768E7" w:rsidR="00CF2A54" w:rsidRPr="00CF2A54" w:rsidRDefault="00CF2A54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分野間連携データ基盤</w:t>
      </w:r>
    </w:p>
    <w:p w14:paraId="1B860B53" w14:textId="4A95D4E2" w:rsidR="00C66BC9" w:rsidRDefault="00883E56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詳細</w:t>
      </w:r>
      <w:r w:rsidR="00C66BC9"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設計書</w:t>
      </w:r>
    </w:p>
    <w:p w14:paraId="417140A8" w14:textId="4FCF4059" w:rsidR="00404A4A" w:rsidRPr="00965582" w:rsidRDefault="00431828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（</w:t>
      </w:r>
      <w:r w:rsidR="00404A4A"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利用者編</w:t>
      </w:r>
      <w:r>
        <w:rPr>
          <w:rFonts w:ascii="ＭＳ Ｐゴシック" w:eastAsia="ＭＳ Ｐゴシック" w:hAnsi="ＭＳ Ｐゴシック" w:cs="メイリオ"/>
          <w:color w:val="000000" w:themeColor="text1"/>
          <w:sz w:val="48"/>
        </w:rPr>
        <w:t>）</w:t>
      </w:r>
    </w:p>
    <w:p w14:paraId="006D3238" w14:textId="4811C432" w:rsidR="00C66BC9" w:rsidRPr="00965582" w:rsidRDefault="00C66BC9" w:rsidP="00402D3E">
      <w:pPr>
        <w:pStyle w:val="a6"/>
        <w:tabs>
          <w:tab w:val="clear" w:pos="4252"/>
          <w:tab w:val="clear" w:pos="8504"/>
        </w:tabs>
        <w:snapToGrid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782C3142" w14:textId="167E3073" w:rsidR="00C66BC9" w:rsidRPr="00965582" w:rsidRDefault="00C66BC9" w:rsidP="00402D3E">
      <w:pPr>
        <w:ind w:right="50"/>
        <w:jc w:val="center"/>
        <w:rPr>
          <w:rFonts w:ascii="ＭＳ Ｐゴシック" w:eastAsia="ＭＳ Ｐゴシック" w:hAnsi="ＭＳ Ｐゴシック" w:cs="メイリオ"/>
          <w:color w:val="000000" w:themeColor="text1"/>
          <w:sz w:val="40"/>
        </w:rPr>
      </w:pP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第</w:t>
      </w:r>
      <w:r w:rsidR="00160D6E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4</w:t>
      </w: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.</w:t>
      </w:r>
      <w:r w:rsidR="00160D6E" w:rsidDel="00160D6E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 xml:space="preserve"> </w:t>
      </w: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0版</w:t>
      </w:r>
    </w:p>
    <w:p w14:paraId="526AA38B" w14:textId="77777777" w:rsidR="00C66BC9" w:rsidRPr="00965582" w:rsidRDefault="00C66BC9" w:rsidP="00402D3E">
      <w:pPr>
        <w:pStyle w:val="a6"/>
        <w:tabs>
          <w:tab w:val="clear" w:pos="4252"/>
          <w:tab w:val="clear" w:pos="8504"/>
        </w:tabs>
        <w:snapToGrid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24E7FFB8" w14:textId="77777777" w:rsidR="00C66BC9" w:rsidRPr="00965582" w:rsidRDefault="00C66BC9" w:rsidP="00402D3E">
      <w:pPr>
        <w:pStyle w:val="a6"/>
        <w:tabs>
          <w:tab w:val="clear" w:pos="4252"/>
          <w:tab w:val="clear" w:pos="8504"/>
        </w:tabs>
        <w:snapToGrid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2FB4898A" w14:textId="77777777" w:rsidR="00DF2BC6" w:rsidRPr="00C66BC9" w:rsidRDefault="00DF2BC6" w:rsidP="00C61805">
      <w:pPr>
        <w:rPr>
          <w:rFonts w:asciiTheme="minorHAnsi" w:hAnsiTheme="minorHAnsi"/>
        </w:rPr>
      </w:pPr>
    </w:p>
    <w:p w14:paraId="3C0D3598" w14:textId="2DFD4B9C" w:rsidR="00DF2BC6" w:rsidRPr="00246EBC" w:rsidRDefault="00DF2BC6" w:rsidP="00C61805">
      <w:pPr>
        <w:rPr>
          <w:rFonts w:asciiTheme="minorHAnsi" w:hAnsiTheme="minorHAnsi" w:cs="Meiryo UI"/>
          <w:sz w:val="20"/>
          <w:szCs w:val="20"/>
        </w:rPr>
      </w:pPr>
    </w:p>
    <w:p w14:paraId="61CDE67A" w14:textId="77777777" w:rsidR="008F78A4" w:rsidRPr="00246EBC" w:rsidRDefault="008F78A4" w:rsidP="00C61805">
      <w:pPr>
        <w:rPr>
          <w:rFonts w:asciiTheme="minorHAnsi" w:hAnsiTheme="minorHAnsi"/>
        </w:rPr>
      </w:pPr>
    </w:p>
    <w:p w14:paraId="330FC37E" w14:textId="77777777" w:rsidR="00F62FEB" w:rsidRDefault="00F62FEB" w:rsidP="00C61805">
      <w:pPr>
        <w:rPr>
          <w:ins w:id="4" w:author="作成者"/>
          <w:rFonts w:asciiTheme="minorHAnsi" w:hAnsiTheme="minorHAnsi"/>
        </w:rPr>
      </w:pPr>
    </w:p>
    <w:p w14:paraId="00241C72" w14:textId="77777777" w:rsidR="00273CD8" w:rsidRDefault="00273CD8" w:rsidP="00C61805">
      <w:pPr>
        <w:rPr>
          <w:ins w:id="5" w:author="作成者"/>
          <w:rFonts w:asciiTheme="minorHAnsi" w:hAnsiTheme="minorHAnsi"/>
        </w:rPr>
      </w:pPr>
    </w:p>
    <w:p w14:paraId="31355D57" w14:textId="77777777" w:rsidR="00273CD8" w:rsidRDefault="00273CD8" w:rsidP="00C61805">
      <w:pPr>
        <w:rPr>
          <w:ins w:id="6" w:author="作成者"/>
          <w:rFonts w:asciiTheme="minorHAnsi" w:hAnsiTheme="minorHAnsi"/>
        </w:rPr>
      </w:pPr>
    </w:p>
    <w:p w14:paraId="07892E5F" w14:textId="77777777" w:rsidR="00273CD8" w:rsidRDefault="00273CD8" w:rsidP="00C61805">
      <w:pPr>
        <w:rPr>
          <w:ins w:id="7" w:author="作成者"/>
          <w:rFonts w:asciiTheme="minorHAnsi" w:hAnsiTheme="minorHAnsi"/>
        </w:rPr>
      </w:pPr>
    </w:p>
    <w:p w14:paraId="2E6AB7D6" w14:textId="77777777" w:rsidR="00273CD8" w:rsidRDefault="00273CD8" w:rsidP="00C61805">
      <w:pPr>
        <w:rPr>
          <w:ins w:id="8" w:author="作成者"/>
          <w:rFonts w:asciiTheme="minorHAnsi" w:hAnsiTheme="minorHAnsi"/>
        </w:rPr>
      </w:pPr>
    </w:p>
    <w:p w14:paraId="0D604D07" w14:textId="77777777" w:rsidR="00273CD8" w:rsidRDefault="00273CD8" w:rsidP="00C61805">
      <w:pPr>
        <w:rPr>
          <w:ins w:id="9" w:author="作成者"/>
          <w:rFonts w:asciiTheme="minorHAnsi" w:hAnsiTheme="minorHAnsi"/>
        </w:rPr>
      </w:pPr>
    </w:p>
    <w:p w14:paraId="43D5D1D9" w14:textId="77777777" w:rsidR="00273CD8" w:rsidRDefault="00273CD8" w:rsidP="00C61805">
      <w:pPr>
        <w:rPr>
          <w:ins w:id="10" w:author="作成者"/>
          <w:rFonts w:asciiTheme="minorHAnsi" w:hAnsiTheme="minorHAnsi"/>
        </w:rPr>
      </w:pPr>
    </w:p>
    <w:p w14:paraId="7B9BB801" w14:textId="77777777" w:rsidR="00273CD8" w:rsidRDefault="00273CD8" w:rsidP="00C61805">
      <w:pPr>
        <w:rPr>
          <w:ins w:id="11" w:author="作成者"/>
          <w:rFonts w:asciiTheme="minorHAnsi" w:hAnsiTheme="minorHAnsi"/>
        </w:rPr>
      </w:pPr>
    </w:p>
    <w:p w14:paraId="487E22C3" w14:textId="77777777" w:rsidR="00273CD8" w:rsidRDefault="00273CD8" w:rsidP="00C61805">
      <w:pPr>
        <w:rPr>
          <w:ins w:id="12" w:author="作成者"/>
          <w:rFonts w:asciiTheme="minorHAnsi" w:hAnsiTheme="minorHAnsi"/>
        </w:rPr>
      </w:pPr>
    </w:p>
    <w:p w14:paraId="5648DC8B" w14:textId="77777777" w:rsidR="00273CD8" w:rsidRDefault="00273CD8" w:rsidP="00C61805">
      <w:pPr>
        <w:rPr>
          <w:ins w:id="13" w:author="作成者"/>
          <w:rFonts w:asciiTheme="minorHAnsi" w:hAnsiTheme="minorHAnsi"/>
        </w:rPr>
      </w:pPr>
    </w:p>
    <w:p w14:paraId="07900099" w14:textId="77777777" w:rsidR="00273CD8" w:rsidRDefault="00273CD8" w:rsidP="00C61805">
      <w:pPr>
        <w:rPr>
          <w:ins w:id="14" w:author="作成者"/>
          <w:rFonts w:asciiTheme="minorHAnsi" w:hAnsiTheme="minorHAnsi"/>
        </w:rPr>
      </w:pPr>
    </w:p>
    <w:p w14:paraId="7DA9FBFB" w14:textId="77777777" w:rsidR="00273CD8" w:rsidRPr="00246EBC" w:rsidRDefault="00273CD8" w:rsidP="00C61805">
      <w:pPr>
        <w:rPr>
          <w:rFonts w:asciiTheme="minorHAnsi" w:hAnsiTheme="minorHAnsi" w:hint="eastAsia"/>
        </w:rPr>
      </w:pPr>
    </w:p>
    <w:p w14:paraId="7ECB8532" w14:textId="77777777" w:rsidR="001B7EB1" w:rsidRDefault="001B7EB1" w:rsidP="00C61805">
      <w:pPr>
        <w:rPr>
          <w:ins w:id="15" w:author="作成者"/>
          <w:rFonts w:asciiTheme="minorHAnsi" w:hAnsiTheme="minorHAnsi"/>
        </w:rPr>
      </w:pPr>
    </w:p>
    <w:p w14:paraId="470E4EF7" w14:textId="77777777" w:rsidR="00273CD8" w:rsidRDefault="00273CD8" w:rsidP="00C61805">
      <w:pPr>
        <w:rPr>
          <w:ins w:id="16" w:author="作成者"/>
          <w:rFonts w:asciiTheme="minorHAnsi" w:hAnsiTheme="minorHAnsi"/>
        </w:rPr>
      </w:pPr>
    </w:p>
    <w:p w14:paraId="7B7CC982" w14:textId="25B04DC2" w:rsidR="00273CD8" w:rsidRPr="00246EBC" w:rsidRDefault="00273CD8" w:rsidP="00C61805">
      <w:pPr>
        <w:rPr>
          <w:rFonts w:asciiTheme="minorHAnsi" w:hAnsiTheme="minorHAnsi" w:hint="eastAsia"/>
        </w:rPr>
      </w:pPr>
      <w:ins w:id="17" w:author="作成者">
        <w:r>
          <w:rPr>
            <w:rFonts w:asciiTheme="minorHAnsi" w:hAnsiTheme="minorHAnsi" w:hint="eastAsia"/>
            <w:noProof/>
          </w:rPr>
          <w:drawing>
            <wp:inline distT="0" distB="0" distL="0" distR="0" wp14:anchorId="68DACD25" wp14:editId="72EA684D">
              <wp:extent cx="838200" cy="295275"/>
              <wp:effectExtent l="0" t="0" r="0" b="9525"/>
              <wp:docPr id="4" name="図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0C1D9DB" w14:textId="77777777" w:rsidR="00A17540" w:rsidRPr="00C63845" w:rsidRDefault="00A17540" w:rsidP="00C61805">
      <w:pPr>
        <w:widowControl/>
        <w:jc w:val="left"/>
        <w:rPr>
          <w:rFonts w:asciiTheme="minorHAnsi" w:hAnsiTheme="minorHAnsi"/>
          <w:b/>
        </w:rPr>
      </w:pPr>
      <w:r w:rsidRPr="00246EBC">
        <w:rPr>
          <w:rFonts w:asciiTheme="minorHAnsi" w:hAnsiTheme="minorHAnsi"/>
        </w:rPr>
        <w:br w:type="page"/>
      </w:r>
    </w:p>
    <w:p w14:paraId="07CF88CB" w14:textId="3DA6E765" w:rsidR="001B7EB1" w:rsidRPr="00246EBC" w:rsidRDefault="001B7EB1" w:rsidP="00C61805">
      <w:pPr>
        <w:rPr>
          <w:rFonts w:asciiTheme="minorHAnsi" w:hAnsiTheme="minorHAnsi"/>
        </w:rPr>
      </w:pPr>
      <w:r w:rsidRPr="00246EBC">
        <w:rPr>
          <w:rFonts w:asciiTheme="minorHAnsi" w:hAnsiTheme="minorHAnsi"/>
        </w:rPr>
        <w:lastRenderedPageBreak/>
        <w:t>変更</w:t>
      </w:r>
      <w:r w:rsidR="00F15B83">
        <w:rPr>
          <w:rFonts w:asciiTheme="minorHAnsi" w:hAnsiTheme="minorHAnsi" w:hint="eastAsia"/>
        </w:rPr>
        <w:t>来歴</w:t>
      </w:r>
    </w:p>
    <w:p w14:paraId="3FBF8C3E" w14:textId="77777777" w:rsidR="001B7EB1" w:rsidRPr="00246EBC" w:rsidRDefault="001B7EB1" w:rsidP="00C61805">
      <w:pPr>
        <w:rPr>
          <w:rFonts w:asciiTheme="minorHAnsi" w:hAnsiTheme="minorHAnsi"/>
        </w:rPr>
      </w:pPr>
    </w:p>
    <w:tbl>
      <w:tblPr>
        <w:tblStyle w:val="a8"/>
        <w:tblW w:w="9737" w:type="dxa"/>
        <w:tblLook w:val="04A0" w:firstRow="1" w:lastRow="0" w:firstColumn="1" w:lastColumn="0" w:noHBand="0" w:noVBand="1"/>
      </w:tblPr>
      <w:tblGrid>
        <w:gridCol w:w="503"/>
        <w:gridCol w:w="1092"/>
        <w:gridCol w:w="2048"/>
        <w:gridCol w:w="6094"/>
      </w:tblGrid>
      <w:tr w:rsidR="00CD0729" w:rsidRPr="00246EBC" w14:paraId="5D7B8381" w14:textId="77777777" w:rsidTr="00816CB2">
        <w:tc>
          <w:tcPr>
            <w:tcW w:w="503" w:type="dxa"/>
            <w:shd w:val="clear" w:color="auto" w:fill="D9D9D9" w:themeFill="background1" w:themeFillShade="D9"/>
          </w:tcPr>
          <w:p w14:paraId="3273FEB7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#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6FF844E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版数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3383654D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発行年月日</w:t>
            </w:r>
          </w:p>
        </w:tc>
        <w:tc>
          <w:tcPr>
            <w:tcW w:w="6093" w:type="dxa"/>
            <w:shd w:val="clear" w:color="auto" w:fill="D9D9D9" w:themeFill="background1" w:themeFillShade="D9"/>
          </w:tcPr>
          <w:p w14:paraId="52D200F4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変更内容</w:t>
            </w:r>
          </w:p>
        </w:tc>
      </w:tr>
      <w:tr w:rsidR="00CD0729" w:rsidRPr="00246EBC" w14:paraId="1AD527A1" w14:textId="77777777" w:rsidTr="00816CB2">
        <w:tc>
          <w:tcPr>
            <w:tcW w:w="503" w:type="dxa"/>
          </w:tcPr>
          <w:p w14:paraId="6670D729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1092" w:type="dxa"/>
          </w:tcPr>
          <w:p w14:paraId="11FB1DEF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第</w:t>
            </w:r>
            <w:r w:rsidRPr="00246EBC">
              <w:rPr>
                <w:rFonts w:asciiTheme="minorHAnsi" w:hAnsiTheme="minorHAnsi"/>
              </w:rPr>
              <w:t>1.0</w:t>
            </w:r>
            <w:r w:rsidRPr="00246EBC">
              <w:rPr>
                <w:rFonts w:asciiTheme="minorHAnsi" w:hAnsiTheme="minorHAnsi"/>
              </w:rPr>
              <w:t>版</w:t>
            </w:r>
          </w:p>
        </w:tc>
        <w:tc>
          <w:tcPr>
            <w:tcW w:w="2048" w:type="dxa"/>
          </w:tcPr>
          <w:p w14:paraId="69B80BB9" w14:textId="197D1798" w:rsidR="00CD0729" w:rsidRPr="00246EBC" w:rsidRDefault="00C63845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0720A8">
              <w:rPr>
                <w:rFonts w:asciiTheme="minorHAnsi" w:hAnsiTheme="minorHAnsi"/>
              </w:rPr>
              <w:t>20</w:t>
            </w:r>
            <w:r w:rsidR="00CD0729" w:rsidRPr="00246EBC">
              <w:rPr>
                <w:rFonts w:asciiTheme="minorHAnsi" w:hAnsiTheme="minorHAnsi"/>
              </w:rPr>
              <w:t>/</w:t>
            </w:r>
            <w:r w:rsidR="000720A8">
              <w:rPr>
                <w:rFonts w:asciiTheme="minorHAnsi" w:hAnsiTheme="minorHAnsi"/>
              </w:rPr>
              <w:t>0</w:t>
            </w:r>
            <w:r w:rsidR="001048B1">
              <w:rPr>
                <w:rFonts w:asciiTheme="minorHAnsi" w:hAnsiTheme="minorHAnsi" w:hint="eastAsia"/>
              </w:rPr>
              <w:t>7</w:t>
            </w:r>
            <w:r w:rsidR="001048B1">
              <w:rPr>
                <w:rFonts w:asciiTheme="minorHAnsi" w:hAnsiTheme="minorHAnsi"/>
              </w:rPr>
              <w:t>/07</w:t>
            </w:r>
          </w:p>
        </w:tc>
        <w:tc>
          <w:tcPr>
            <w:tcW w:w="6093" w:type="dxa"/>
          </w:tcPr>
          <w:p w14:paraId="54A6B75C" w14:textId="77777777" w:rsidR="00CD0729" w:rsidRPr="00246EBC" w:rsidRDefault="00CD0729" w:rsidP="00C61805">
            <w:pPr>
              <w:jc w:val="left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新規作成</w:t>
            </w:r>
          </w:p>
        </w:tc>
      </w:tr>
      <w:tr w:rsidR="00CF4EBB" w:rsidRPr="00246EBC" w14:paraId="55AAB243" w14:textId="77777777" w:rsidTr="00816CB2">
        <w:trPr>
          <w:trHeight w:val="1049"/>
        </w:trPr>
        <w:tc>
          <w:tcPr>
            <w:tcW w:w="503" w:type="dxa"/>
          </w:tcPr>
          <w:p w14:paraId="1FBDF313" w14:textId="27950595" w:rsidR="00CF4EBB" w:rsidRPr="00246EBC" w:rsidRDefault="00CF4EBB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1092" w:type="dxa"/>
          </w:tcPr>
          <w:p w14:paraId="5522D28E" w14:textId="54C40CF9" w:rsidR="00CF4EBB" w:rsidRPr="00246EBC" w:rsidRDefault="00A345E7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-</w:t>
            </w:r>
          </w:p>
        </w:tc>
        <w:tc>
          <w:tcPr>
            <w:tcW w:w="2048" w:type="dxa"/>
          </w:tcPr>
          <w:p w14:paraId="33F46355" w14:textId="17407857" w:rsidR="00CF4EBB" w:rsidRDefault="00CF4EBB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020/</w:t>
            </w:r>
            <w:r w:rsidR="00110524">
              <w:rPr>
                <w:rFonts w:asciiTheme="minorHAnsi" w:hAnsiTheme="minorHAnsi"/>
              </w:rPr>
              <w:t>11</w:t>
            </w:r>
            <w:r>
              <w:rPr>
                <w:rFonts w:asciiTheme="minorHAnsi" w:hAnsiTheme="minorHAnsi"/>
              </w:rPr>
              <w:t>/</w:t>
            </w:r>
            <w:r w:rsidR="00110524">
              <w:rPr>
                <w:rFonts w:asciiTheme="minorHAnsi" w:hAnsiTheme="minorHAnsi"/>
              </w:rPr>
              <w:t>30</w:t>
            </w:r>
          </w:p>
        </w:tc>
        <w:tc>
          <w:tcPr>
            <w:tcW w:w="6093" w:type="dxa"/>
          </w:tcPr>
          <w:p w14:paraId="1D09AE41" w14:textId="4CF6A733" w:rsidR="00CF4EBB" w:rsidRDefault="001273F8" w:rsidP="00C61805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来歴管理</w:t>
            </w:r>
            <w:r>
              <w:rPr>
                <w:rFonts w:asciiTheme="minorHAnsi" w:hAnsiTheme="minorHAnsi" w:hint="eastAsia"/>
              </w:rPr>
              <w:t>I/F</w:t>
            </w:r>
            <w:r w:rsidR="00431828">
              <w:rPr>
                <w:rFonts w:asciiTheme="minorHAnsi" w:hAnsiTheme="minorHAnsi" w:hint="eastAsia"/>
              </w:rPr>
              <w:t>（</w:t>
            </w:r>
            <w:r w:rsidR="00CF4EBB" w:rsidRPr="00CF4EBB">
              <w:rPr>
                <w:rFonts w:asciiTheme="minorHAnsi" w:hAnsiTheme="minorHAnsi" w:hint="eastAsia"/>
              </w:rPr>
              <w:t>旧</w:t>
            </w:r>
            <w:r w:rsidR="00CF4EBB" w:rsidRPr="00CF4EBB">
              <w:rPr>
                <w:rFonts w:asciiTheme="minorHAnsi" w:hAnsiTheme="minorHAnsi" w:hint="eastAsia"/>
              </w:rPr>
              <w:t xml:space="preserve"> </w:t>
            </w:r>
            <w:r w:rsidR="00CF4EBB" w:rsidRPr="00CF4EBB">
              <w:rPr>
                <w:rFonts w:asciiTheme="minorHAnsi" w:hAnsiTheme="minorHAnsi" w:hint="eastAsia"/>
              </w:rPr>
              <w:t>原本性保証</w:t>
            </w:r>
            <w:r w:rsidR="00CF4EBB" w:rsidRPr="00CF4EBB">
              <w:rPr>
                <w:rFonts w:asciiTheme="minorHAnsi" w:hAnsiTheme="minorHAnsi" w:hint="eastAsia"/>
              </w:rPr>
              <w:t>I/F</w:t>
            </w:r>
            <w:r w:rsidR="00431828">
              <w:rPr>
                <w:rFonts w:asciiTheme="minorHAnsi" w:hAnsiTheme="minorHAnsi" w:hint="eastAsia"/>
              </w:rPr>
              <w:t>）</w:t>
            </w:r>
            <w:r w:rsidR="00CF4EBB" w:rsidRPr="00CF4EBB">
              <w:rPr>
                <w:rFonts w:asciiTheme="minorHAnsi" w:hAnsiTheme="minorHAnsi" w:hint="eastAsia"/>
              </w:rPr>
              <w:t>に関する記述の修正</w:t>
            </w:r>
          </w:p>
          <w:p w14:paraId="7A84ECD4" w14:textId="77777777" w:rsidR="00CF4EBB" w:rsidRDefault="00CF4EBB" w:rsidP="00C61805">
            <w:pPr>
              <w:jc w:val="left"/>
              <w:rPr>
                <w:rFonts w:asciiTheme="minorHAnsi" w:hAnsiTheme="minorHAnsi"/>
              </w:rPr>
            </w:pPr>
            <w:r w:rsidRPr="00CF4EBB">
              <w:rPr>
                <w:rFonts w:asciiTheme="minorHAnsi" w:hAnsiTheme="minorHAnsi" w:hint="eastAsia"/>
              </w:rPr>
              <w:t>契約確認処理の関連の記述の修正</w:t>
            </w:r>
          </w:p>
          <w:p w14:paraId="4193943D" w14:textId="7D164A2F" w:rsidR="004A6056" w:rsidRPr="00246EBC" w:rsidRDefault="004A6056" w:rsidP="00C61805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認証認可</w:t>
            </w:r>
            <w:r>
              <w:rPr>
                <w:rFonts w:asciiTheme="minorHAnsi" w:hAnsiTheme="minorHAnsi" w:hint="eastAsia"/>
              </w:rPr>
              <w:t>I</w:t>
            </w:r>
            <w:r>
              <w:rPr>
                <w:rFonts w:asciiTheme="minorHAnsi" w:hAnsiTheme="minorHAnsi"/>
              </w:rPr>
              <w:t>/F</w:t>
            </w:r>
            <w:r>
              <w:rPr>
                <w:rFonts w:asciiTheme="minorHAnsi" w:hAnsiTheme="minorHAnsi" w:hint="eastAsia"/>
              </w:rPr>
              <w:t>の追加</w:t>
            </w:r>
          </w:p>
        </w:tc>
      </w:tr>
      <w:tr w:rsidR="001D48C0" w:rsidRPr="00246EBC" w14:paraId="2B81DBD5" w14:textId="77777777" w:rsidTr="00816CB2">
        <w:tc>
          <w:tcPr>
            <w:tcW w:w="503" w:type="dxa"/>
          </w:tcPr>
          <w:p w14:paraId="28330824" w14:textId="3D49864C" w:rsidR="001D48C0" w:rsidRDefault="001D48C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092" w:type="dxa"/>
          </w:tcPr>
          <w:p w14:paraId="48CC1D2D" w14:textId="0CF45A07" w:rsidR="001D48C0" w:rsidRDefault="001D48C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-</w:t>
            </w:r>
          </w:p>
        </w:tc>
        <w:tc>
          <w:tcPr>
            <w:tcW w:w="2048" w:type="dxa"/>
          </w:tcPr>
          <w:p w14:paraId="598827DB" w14:textId="0E11C157" w:rsidR="001D48C0" w:rsidRDefault="001D48C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2021/01/29</w:t>
            </w:r>
          </w:p>
        </w:tc>
        <w:tc>
          <w:tcPr>
            <w:tcW w:w="6093" w:type="dxa"/>
          </w:tcPr>
          <w:p w14:paraId="576DD499" w14:textId="1CAAA785" w:rsidR="001D48C0" w:rsidRPr="00CF4EBB" w:rsidRDefault="001273F8" w:rsidP="00C61805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来歴管理</w:t>
            </w:r>
            <w:r>
              <w:rPr>
                <w:rFonts w:asciiTheme="minorHAnsi" w:hAnsiTheme="minorHAnsi" w:hint="eastAsia"/>
              </w:rPr>
              <w:t>I/F</w:t>
            </w:r>
            <w:r w:rsidR="001D48C0">
              <w:rPr>
                <w:rFonts w:asciiTheme="minorHAnsi" w:hAnsiTheme="minorHAnsi" w:hint="eastAsia"/>
              </w:rPr>
              <w:t>で通信先をコンフィグから取得するように変更</w:t>
            </w:r>
            <w:r w:rsidR="007732AE">
              <w:rPr>
                <w:rFonts w:asciiTheme="minorHAnsi" w:hAnsiTheme="minorHAnsi" w:hint="eastAsia"/>
              </w:rPr>
              <w:t>し、エラーコード</w:t>
            </w:r>
            <w:r w:rsidR="007732AE">
              <w:rPr>
                <w:rFonts w:asciiTheme="minorHAnsi" w:hAnsiTheme="minorHAnsi" w:hint="eastAsia"/>
              </w:rPr>
              <w:t>1</w:t>
            </w:r>
            <w:r w:rsidR="007732AE" w:rsidRPr="007732AE">
              <w:rPr>
                <w:rFonts w:asciiTheme="minorHAnsi" w:hAnsiTheme="minorHAnsi"/>
              </w:rPr>
              <w:t>9003E</w:t>
            </w:r>
            <w:r w:rsidR="007732AE">
              <w:rPr>
                <w:rFonts w:asciiTheme="minorHAnsi" w:hAnsiTheme="minorHAnsi" w:hint="eastAsia"/>
              </w:rPr>
              <w:t>を削除</w:t>
            </w:r>
          </w:p>
        </w:tc>
      </w:tr>
      <w:tr w:rsidR="00D807F2" w:rsidRPr="00246EBC" w14:paraId="7BC01A2E" w14:textId="77777777" w:rsidTr="00816CB2">
        <w:trPr>
          <w:trHeight w:val="658"/>
        </w:trPr>
        <w:tc>
          <w:tcPr>
            <w:tcW w:w="503" w:type="dxa"/>
          </w:tcPr>
          <w:p w14:paraId="07B6FC67" w14:textId="13B9526C" w:rsidR="00D807F2" w:rsidRDefault="00D807F2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</w:t>
            </w:r>
          </w:p>
        </w:tc>
        <w:tc>
          <w:tcPr>
            <w:tcW w:w="1092" w:type="dxa"/>
          </w:tcPr>
          <w:p w14:paraId="11FDA1A2" w14:textId="66C1A082" w:rsidR="00D807F2" w:rsidRDefault="001220F6" w:rsidP="00C61805">
            <w:pPr>
              <w:jc w:val="center"/>
              <w:rPr>
                <w:rFonts w:asciiTheme="minorHAnsi" w:hAnsiTheme="minorHAnsi"/>
              </w:rPr>
            </w:pPr>
            <w:r w:rsidRPr="00816710">
              <w:rPr>
                <w:rFonts w:asciiTheme="minorHAnsi" w:hAnsiTheme="minorHAnsi" w:hint="eastAsia"/>
              </w:rPr>
              <w:t>第</w:t>
            </w:r>
            <w:r>
              <w:rPr>
                <w:rFonts w:asciiTheme="minorHAnsi" w:hAnsiTheme="minorHAnsi" w:hint="eastAsia"/>
              </w:rPr>
              <w:t>2</w:t>
            </w:r>
            <w:r w:rsidRPr="00816710">
              <w:rPr>
                <w:rFonts w:asciiTheme="minorHAnsi" w:hAnsiTheme="minorHAnsi" w:hint="eastAsia"/>
              </w:rPr>
              <w:t>.</w:t>
            </w:r>
            <w:r>
              <w:rPr>
                <w:rFonts w:asciiTheme="minorHAnsi" w:hAnsiTheme="minorHAnsi"/>
              </w:rPr>
              <w:t>0</w:t>
            </w:r>
            <w:r w:rsidRPr="00816710">
              <w:rPr>
                <w:rFonts w:asciiTheme="minorHAnsi" w:hAnsiTheme="minorHAnsi" w:hint="eastAsia"/>
              </w:rPr>
              <w:t>版</w:t>
            </w:r>
          </w:p>
        </w:tc>
        <w:tc>
          <w:tcPr>
            <w:tcW w:w="2048" w:type="dxa"/>
          </w:tcPr>
          <w:p w14:paraId="4A2E8FC1" w14:textId="130D2548" w:rsidR="00D807F2" w:rsidRDefault="00D807F2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021/4/06</w:t>
            </w:r>
          </w:p>
        </w:tc>
        <w:tc>
          <w:tcPr>
            <w:tcW w:w="6093" w:type="dxa"/>
          </w:tcPr>
          <w:p w14:paraId="774DB906" w14:textId="7D8FF913" w:rsidR="00D807F2" w:rsidRDefault="00D807F2" w:rsidP="00C61805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ディレクトリ／ファイル一覧を「</w:t>
            </w:r>
            <w:r w:rsidR="001073DF" w:rsidRPr="001073DF">
              <w:rPr>
                <w:rFonts w:asciiTheme="minorHAnsi" w:hAnsiTheme="minorHAnsi" w:hint="eastAsia"/>
              </w:rPr>
              <w:t>詳細設計書</w:t>
            </w:r>
            <w:r w:rsidR="001073DF" w:rsidRPr="001073DF">
              <w:rPr>
                <w:rFonts w:asciiTheme="minorHAnsi" w:hAnsiTheme="minorHAnsi" w:hint="eastAsia"/>
              </w:rPr>
              <w:t>_</w:t>
            </w:r>
            <w:r w:rsidR="001073DF" w:rsidRPr="001073DF">
              <w:rPr>
                <w:rFonts w:asciiTheme="minorHAnsi" w:hAnsiTheme="minorHAnsi" w:hint="eastAsia"/>
              </w:rPr>
              <w:t>別紙</w:t>
            </w:r>
            <w:r w:rsidR="001073DF" w:rsidRPr="001073DF">
              <w:rPr>
                <w:rFonts w:asciiTheme="minorHAnsi" w:hAnsiTheme="minorHAnsi" w:hint="eastAsia"/>
              </w:rPr>
              <w:t>13_</w:t>
            </w:r>
            <w:r w:rsidR="001073DF" w:rsidRPr="001073DF">
              <w:rPr>
                <w:rFonts w:asciiTheme="minorHAnsi" w:hAnsiTheme="minorHAnsi" w:hint="eastAsia"/>
              </w:rPr>
              <w:t>利用者コネクタ</w:t>
            </w:r>
            <w:r w:rsidR="001073DF" w:rsidRPr="001073DF">
              <w:rPr>
                <w:rFonts w:asciiTheme="minorHAnsi" w:hAnsiTheme="minorHAnsi" w:hint="eastAsia"/>
              </w:rPr>
              <w:t>_</w:t>
            </w:r>
            <w:r w:rsidR="001073DF" w:rsidRPr="001073DF">
              <w:rPr>
                <w:rFonts w:asciiTheme="minorHAnsi" w:hAnsiTheme="minorHAnsi" w:hint="eastAsia"/>
              </w:rPr>
              <w:t>ディレクトリ構成</w:t>
            </w:r>
            <w:r>
              <w:rPr>
                <w:rFonts w:asciiTheme="minorHAnsi" w:hAnsiTheme="minorHAnsi" w:hint="eastAsia"/>
              </w:rPr>
              <w:t>」に移動</w:t>
            </w:r>
          </w:p>
        </w:tc>
      </w:tr>
      <w:tr w:rsidR="00816710" w:rsidRPr="00246EBC" w14:paraId="44F1B90C" w14:textId="77777777" w:rsidTr="00816CB2">
        <w:tc>
          <w:tcPr>
            <w:tcW w:w="503" w:type="dxa"/>
          </w:tcPr>
          <w:p w14:paraId="6B6F7068" w14:textId="6B965C7A" w:rsidR="00816710" w:rsidRDefault="0081671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</w:t>
            </w:r>
          </w:p>
        </w:tc>
        <w:tc>
          <w:tcPr>
            <w:tcW w:w="1092" w:type="dxa"/>
          </w:tcPr>
          <w:p w14:paraId="2D384469" w14:textId="624C8952" w:rsidR="00816710" w:rsidRDefault="00816710" w:rsidP="00C61805">
            <w:pPr>
              <w:jc w:val="center"/>
              <w:rPr>
                <w:rFonts w:asciiTheme="minorHAnsi" w:hAnsiTheme="minorHAnsi"/>
              </w:rPr>
            </w:pPr>
            <w:r w:rsidRPr="00816710">
              <w:rPr>
                <w:rFonts w:asciiTheme="minorHAnsi" w:hAnsiTheme="minorHAnsi" w:hint="eastAsia"/>
              </w:rPr>
              <w:t>第</w:t>
            </w:r>
            <w:r w:rsidR="002E0A7E">
              <w:rPr>
                <w:rFonts w:asciiTheme="minorHAnsi" w:hAnsiTheme="minorHAnsi"/>
              </w:rPr>
              <w:t>3</w:t>
            </w:r>
            <w:r w:rsidRPr="00816710">
              <w:rPr>
                <w:rFonts w:asciiTheme="minorHAnsi" w:hAnsiTheme="minorHAnsi" w:hint="eastAsia"/>
              </w:rPr>
              <w:t>.</w:t>
            </w:r>
            <w:r w:rsidR="002E0A7E">
              <w:rPr>
                <w:rFonts w:asciiTheme="minorHAnsi" w:hAnsiTheme="minorHAnsi"/>
              </w:rPr>
              <w:t>0</w:t>
            </w:r>
            <w:r w:rsidRPr="00816710">
              <w:rPr>
                <w:rFonts w:asciiTheme="minorHAnsi" w:hAnsiTheme="minorHAnsi" w:hint="eastAsia"/>
              </w:rPr>
              <w:t>版</w:t>
            </w:r>
          </w:p>
        </w:tc>
        <w:tc>
          <w:tcPr>
            <w:tcW w:w="2048" w:type="dxa"/>
          </w:tcPr>
          <w:p w14:paraId="62A54915" w14:textId="0646F249" w:rsidR="00816710" w:rsidRDefault="0081671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021/11/19</w:t>
            </w:r>
          </w:p>
        </w:tc>
        <w:tc>
          <w:tcPr>
            <w:tcW w:w="6093" w:type="dxa"/>
          </w:tcPr>
          <w:p w14:paraId="24CD0B21" w14:textId="218D40A3" w:rsidR="004712D7" w:rsidRDefault="004712D7" w:rsidP="000F779B">
            <w:pPr>
              <w:pStyle w:val="a"/>
              <w:numPr>
                <w:ilvl w:val="0"/>
                <w:numId w:val="72"/>
              </w:numPr>
              <w:ind w:left="99" w:hanging="99"/>
              <w:jc w:val="left"/>
              <w:rPr>
                <w:rFonts w:asciiTheme="minorHAnsi" w:hAnsiTheme="minorHAnsi"/>
              </w:rPr>
            </w:pPr>
            <w:r w:rsidRPr="004712D7">
              <w:rPr>
                <w:rFonts w:asciiTheme="minorHAnsi" w:hAnsiTheme="minorHAnsi" w:hint="eastAsia"/>
              </w:rPr>
              <w:t>NGSI</w:t>
            </w:r>
            <w:r w:rsidRPr="004712D7">
              <w:rPr>
                <w:rFonts w:asciiTheme="minorHAnsi" w:hAnsiTheme="minorHAnsi" w:hint="eastAsia"/>
              </w:rPr>
              <w:t>来歴対応を反映。認証認可の機能追加。契約管理の機能追加</w:t>
            </w:r>
            <w:r>
              <w:rPr>
                <w:rFonts w:asciiTheme="minorHAnsi" w:hAnsiTheme="minorHAnsi" w:hint="eastAsia"/>
              </w:rPr>
              <w:t>。</w:t>
            </w:r>
          </w:p>
          <w:p w14:paraId="4D7AC289" w14:textId="23523BCE" w:rsidR="000F779B" w:rsidRDefault="000F779B" w:rsidP="000F779B">
            <w:pPr>
              <w:pStyle w:val="a"/>
              <w:numPr>
                <w:ilvl w:val="0"/>
                <w:numId w:val="72"/>
              </w:numPr>
              <w:ind w:left="99" w:hanging="99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章構成などをはじめとした詳細設計書レイアウトの調整</w:t>
            </w:r>
          </w:p>
          <w:p w14:paraId="79F19BC4" w14:textId="29E83D0C" w:rsidR="00816710" w:rsidRPr="00FD572F" w:rsidRDefault="000F779B" w:rsidP="00FD572F">
            <w:pPr>
              <w:pStyle w:val="a"/>
              <w:numPr>
                <w:ilvl w:val="0"/>
                <w:numId w:val="72"/>
              </w:numPr>
              <w:ind w:left="99" w:hanging="99"/>
              <w:jc w:val="left"/>
              <w:rPr>
                <w:rFonts w:asciiTheme="minorHAnsi" w:hAnsiTheme="minorHAnsi"/>
              </w:rPr>
            </w:pPr>
            <w:r w:rsidRPr="00FD572F">
              <w:rPr>
                <w:rFonts w:asciiTheme="minorHAnsi" w:hAnsiTheme="minorHAnsi" w:hint="eastAsia"/>
                <w:kern w:val="0"/>
              </w:rPr>
              <w:t>基本設計書との文言ゆれを調整</w:t>
            </w:r>
          </w:p>
        </w:tc>
      </w:tr>
      <w:tr w:rsidR="007B66D1" w:rsidRPr="00246EBC" w14:paraId="1F7EA0F2" w14:textId="77777777" w:rsidTr="00816CB2">
        <w:tc>
          <w:tcPr>
            <w:tcW w:w="503" w:type="dxa"/>
          </w:tcPr>
          <w:p w14:paraId="72F49196" w14:textId="4174EE3D" w:rsidR="00DA3BD4" w:rsidRDefault="00DA3BD4" w:rsidP="00DA3BD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6</w:t>
            </w:r>
          </w:p>
        </w:tc>
        <w:tc>
          <w:tcPr>
            <w:tcW w:w="1092" w:type="dxa"/>
          </w:tcPr>
          <w:p w14:paraId="2B8209E0" w14:textId="5FEA4DAC" w:rsidR="00DA3BD4" w:rsidRPr="00816710" w:rsidRDefault="00DA3BD4" w:rsidP="00DA3BD4">
            <w:pPr>
              <w:jc w:val="center"/>
              <w:rPr>
                <w:rFonts w:asciiTheme="minorHAnsi" w:hAnsiTheme="minorHAnsi"/>
              </w:rPr>
            </w:pPr>
            <w:r>
              <w:rPr>
                <w:rFonts w:hint="eastAsia"/>
              </w:rPr>
              <w:t>第</w:t>
            </w:r>
            <w:r w:rsidR="00160D6E">
              <w:t>4</w:t>
            </w:r>
            <w:r>
              <w:t>.</w:t>
            </w:r>
            <w:r w:rsidR="00160D6E">
              <w:rPr>
                <w:rFonts w:hint="eastAsia"/>
              </w:rPr>
              <w:t>0</w:t>
            </w:r>
            <w:r>
              <w:rPr>
                <w:rFonts w:hint="eastAsia"/>
              </w:rPr>
              <w:t>版</w:t>
            </w:r>
          </w:p>
        </w:tc>
        <w:tc>
          <w:tcPr>
            <w:tcW w:w="2048" w:type="dxa"/>
          </w:tcPr>
          <w:p w14:paraId="36C19CE2" w14:textId="01A1A5E6" w:rsidR="00DA3BD4" w:rsidRDefault="00DA3BD4" w:rsidP="00DA3BD4">
            <w:pPr>
              <w:jc w:val="center"/>
              <w:rPr>
                <w:rFonts w:asciiTheme="minorHAnsi" w:hAnsiTheme="minorHAnsi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022/6/30</w:t>
            </w:r>
          </w:p>
        </w:tc>
        <w:tc>
          <w:tcPr>
            <w:tcW w:w="6094" w:type="dxa"/>
          </w:tcPr>
          <w:p w14:paraId="31661789" w14:textId="0694F787" w:rsidR="00DA3BD4" w:rsidRDefault="00DA3BD4" w:rsidP="00F44C00">
            <w:pPr>
              <w:pStyle w:val="a"/>
              <w:numPr>
                <w:ilvl w:val="0"/>
                <w:numId w:val="108"/>
              </w:numPr>
              <w:ind w:left="135" w:hanging="135"/>
              <w:jc w:val="left"/>
            </w:pPr>
            <w:r>
              <w:rPr>
                <w:rFonts w:hint="eastAsia"/>
              </w:rPr>
              <w:t>認証</w:t>
            </w:r>
            <w:r w:rsidR="002F2D5B">
              <w:rPr>
                <w:rFonts w:hint="eastAsia"/>
              </w:rPr>
              <w:t>・</w:t>
            </w:r>
            <w:r>
              <w:rPr>
                <w:rFonts w:hint="eastAsia"/>
              </w:rPr>
              <w:t>認可に関する仕様調整の適用</w:t>
            </w:r>
          </w:p>
          <w:p w14:paraId="34A1B857" w14:textId="77777777" w:rsidR="00DA3BD4" w:rsidRDefault="00DA3BD4" w:rsidP="00F44C00">
            <w:pPr>
              <w:pStyle w:val="a"/>
              <w:numPr>
                <w:ilvl w:val="0"/>
                <w:numId w:val="108"/>
              </w:numPr>
              <w:ind w:left="135" w:hanging="135"/>
              <w:jc w:val="left"/>
            </w:pPr>
            <w:r>
              <w:rPr>
                <w:rFonts w:hint="eastAsia"/>
              </w:rPr>
              <w:t>章構成などをはじめとした詳細設計書レイアウトの調整</w:t>
            </w:r>
          </w:p>
          <w:p w14:paraId="3CAC6105" w14:textId="3B29B138" w:rsidR="00DA3BD4" w:rsidRPr="004712D7" w:rsidRDefault="00DA3BD4" w:rsidP="00DA3BD4">
            <w:pPr>
              <w:pStyle w:val="a"/>
              <w:numPr>
                <w:ilvl w:val="0"/>
                <w:numId w:val="72"/>
              </w:numPr>
              <w:ind w:left="99" w:hanging="99"/>
              <w:jc w:val="left"/>
              <w:rPr>
                <w:rFonts w:asciiTheme="minorHAnsi" w:hAnsiTheme="minorHAnsi"/>
              </w:rPr>
            </w:pPr>
            <w:r>
              <w:rPr>
                <w:rFonts w:hint="eastAsia"/>
              </w:rPr>
              <w:t>詳細設計書間での文言ゆれを調整</w:t>
            </w:r>
          </w:p>
        </w:tc>
      </w:tr>
    </w:tbl>
    <w:p w14:paraId="0D775468" w14:textId="77777777" w:rsidR="009F4A60" w:rsidRPr="00246EBC" w:rsidRDefault="009F4A60" w:rsidP="00C61805">
      <w:pPr>
        <w:widowControl/>
        <w:jc w:val="left"/>
        <w:rPr>
          <w:rFonts w:asciiTheme="minorHAnsi" w:hAnsiTheme="minorHAnsi"/>
        </w:rPr>
      </w:pPr>
      <w:r w:rsidRPr="00246EBC">
        <w:rPr>
          <w:rFonts w:asciiTheme="minorHAnsi" w:hAnsiTheme="minorHAnsi"/>
        </w:rPr>
        <w:br w:type="page"/>
      </w:r>
    </w:p>
    <w:p w14:paraId="35EDE157" w14:textId="77777777" w:rsidR="001B7EB1" w:rsidRPr="00246EBC" w:rsidRDefault="001B7EB1" w:rsidP="00C61805">
      <w:pPr>
        <w:rPr>
          <w:rFonts w:asciiTheme="minorHAnsi" w:hAnsiTheme="minorHAnsi"/>
        </w:rPr>
        <w:sectPr w:rsidR="001B7EB1" w:rsidRPr="00246EBC" w:rsidSect="000762FC">
          <w:type w:val="continuous"/>
          <w:pgSz w:w="11906" w:h="16838"/>
          <w:pgMar w:top="1440" w:right="1080" w:bottom="1440" w:left="1080" w:header="851" w:footer="992" w:gutter="0"/>
          <w:pgNumType w:fmt="decimalFullWidth" w:start="1" w:chapStyle="1"/>
          <w:cols w:space="425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82912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A8BFE" w14:textId="77777777" w:rsidR="00DF2BC6" w:rsidRPr="00246EBC" w:rsidRDefault="00DF2BC6" w:rsidP="00197AB9">
          <w:pPr>
            <w:pStyle w:val="ab"/>
            <w:spacing w:line="240" w:lineRule="auto"/>
            <w:rPr>
              <w:rFonts w:asciiTheme="minorHAnsi" w:eastAsiaTheme="minorEastAsia" w:hAnsiTheme="minorHAnsi"/>
              <w:color w:val="auto"/>
            </w:rPr>
          </w:pPr>
          <w:r w:rsidRPr="00246EBC">
            <w:rPr>
              <w:rFonts w:asciiTheme="minorHAnsi" w:eastAsiaTheme="minorEastAsia" w:hAnsiTheme="minorHAnsi"/>
              <w:color w:val="auto"/>
              <w:lang w:val="ja-JP"/>
            </w:rPr>
            <w:t>目次</w:t>
          </w:r>
        </w:p>
        <w:p w14:paraId="24098626" w14:textId="00C99D28" w:rsidR="002F2D5B" w:rsidRDefault="00DF2BC6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r w:rsidRPr="00246EBC">
            <w:rPr>
              <w:rFonts w:asciiTheme="minorHAnsi" w:hAnsiTheme="minorHAnsi"/>
            </w:rPr>
            <w:fldChar w:fldCharType="begin"/>
          </w:r>
          <w:r w:rsidRPr="00246EBC">
            <w:rPr>
              <w:rFonts w:asciiTheme="minorHAnsi" w:hAnsiTheme="minorHAnsi"/>
            </w:rPr>
            <w:instrText xml:space="preserve"> TOC \o "1-3" \h \z \u </w:instrText>
          </w:r>
          <w:r w:rsidRPr="00246EBC">
            <w:rPr>
              <w:rFonts w:asciiTheme="minorHAnsi" w:hAnsiTheme="minorHAnsi"/>
            </w:rPr>
            <w:fldChar w:fldCharType="separate"/>
          </w:r>
          <w:hyperlink w:anchor="_Toc110853716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はじめに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_Toc110853716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C6C3141" w14:textId="60574FAC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17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１．１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ドキュメント体系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4F18" w14:textId="145F244D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18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１．２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適用範囲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4CAD" w14:textId="3F2BCEC5" w:rsidR="002F2D5B" w:rsidRDefault="00273CD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19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コンテナ構成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_Toc110853719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EEF2D30" w14:textId="6B265F62" w:rsidR="002F2D5B" w:rsidRDefault="00273CD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0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機能一覧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_Toc110853720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3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8A567F2" w14:textId="2B152C03" w:rsidR="002F2D5B" w:rsidRDefault="00273CD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1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コネクタメインサブシステム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_Toc110853721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4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C91A320" w14:textId="25A7C761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22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４．１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内部仕様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F856" w14:textId="0C33F56E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3" w:history="1">
            <w:r w:rsidR="002F2D5B" w:rsidRPr="0030743D">
              <w:rPr>
                <w:rStyle w:val="ac"/>
                <w:noProof/>
              </w:rPr>
              <w:t>４．１．１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_Toc110853723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4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3E2E2DF" w14:textId="0673B648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4" w:history="1">
            <w:r w:rsidR="002F2D5B" w:rsidRPr="0030743D">
              <w:rPr>
                <w:rStyle w:val="ac"/>
                <w:noProof/>
              </w:rPr>
              <w:t>４．１．２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2264095" w14:textId="3149C4CA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5" w:history="1">
            <w:r w:rsidR="002F2D5B" w:rsidRPr="0030743D">
              <w:rPr>
                <w:rStyle w:val="ac"/>
                <w:noProof/>
              </w:rPr>
              <w:t>４．１．３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内部データ一覧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_Toc110853725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088571E" w14:textId="101DBE2A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6" w:history="1">
            <w:r w:rsidR="002F2D5B" w:rsidRPr="0030743D">
              <w:rPr>
                <w:rStyle w:val="ac"/>
                <w:noProof/>
              </w:rPr>
              <w:t>４．１．４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コンフィグ定義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_Toc110853726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982DC37" w14:textId="573F8C1F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27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４．２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機能詳細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D3F0" w14:textId="1B80F028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8" w:history="1">
            <w:r w:rsidR="002F2D5B" w:rsidRPr="0030743D">
              <w:rPr>
                <w:rStyle w:val="ac"/>
                <w:noProof/>
              </w:rPr>
              <w:t>４．２．１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コネクタメイン機能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_Toc110853728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443D9F1A" w14:textId="2CCE84E7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9" w:history="1">
            <w:r w:rsidR="002F2D5B" w:rsidRPr="0030743D">
              <w:rPr>
                <w:rStyle w:val="ac"/>
                <w:noProof/>
              </w:rPr>
              <w:t>４．２．２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10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B0D82E3" w14:textId="19DA6D86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0" w:history="1">
            <w:r w:rsidR="002F2D5B" w:rsidRPr="0030743D">
              <w:rPr>
                <w:rStyle w:val="ac"/>
                <w:noProof/>
              </w:rPr>
              <w:t>４．２．３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_Toc110853730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16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062FB29" w14:textId="6473DA31" w:rsidR="002F2D5B" w:rsidRDefault="00273CD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1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</w:t>
            </w:r>
            <w:r w:rsidR="002F2D5B" w:rsidRPr="0030743D">
              <w:rPr>
                <w:rStyle w:val="ac"/>
                <w:rFonts w:cstheme="majorHAnsi"/>
                <w:noProof/>
              </w:rPr>
              <w:t xml:space="preserve"> </w:t>
            </w:r>
            <w:r w:rsidR="002F2D5B" w:rsidRPr="0030743D">
              <w:rPr>
                <w:rStyle w:val="ac"/>
                <w:rFonts w:cstheme="majorHAnsi"/>
                <w:noProof/>
              </w:rPr>
              <w:t>認証</w:t>
            </w:r>
            <w:r w:rsidR="002F2D5B" w:rsidRPr="0030743D">
              <w:rPr>
                <w:rStyle w:val="ac"/>
                <w:rFonts w:cstheme="majorHAnsi"/>
                <w:noProof/>
              </w:rPr>
              <w:t>I/F</w:t>
            </w:r>
            <w:r w:rsidR="002F2D5B" w:rsidRPr="0030743D">
              <w:rPr>
                <w:rStyle w:val="ac"/>
                <w:rFonts w:cstheme="majorHAnsi"/>
                <w:noProof/>
              </w:rPr>
              <w:t>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_Toc110853731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17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04A0C52" w14:textId="0B5921C7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32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５．１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内部仕様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50A7" w14:textId="244D176A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3" w:history="1">
            <w:r w:rsidR="002F2D5B" w:rsidRPr="0030743D">
              <w:rPr>
                <w:rStyle w:val="ac"/>
                <w:noProof/>
              </w:rPr>
              <w:t>５．１．１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_Toc110853733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17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06DC640" w14:textId="5243B5C1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4" w:history="1">
            <w:r w:rsidR="002F2D5B" w:rsidRPr="0030743D">
              <w:rPr>
                <w:rStyle w:val="ac"/>
                <w:noProof/>
              </w:rPr>
              <w:t>５．１．２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E5B45D6" w14:textId="0ACCF130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5" w:history="1">
            <w:r w:rsidR="002F2D5B" w:rsidRPr="0030743D">
              <w:rPr>
                <w:rStyle w:val="ac"/>
                <w:noProof/>
              </w:rPr>
              <w:t>５．１．３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コンフィグ定義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_Toc110853735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6E93129C" w14:textId="7F4F24B0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36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５．２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機能詳細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CBC8" w14:textId="64A56EE7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7" w:history="1">
            <w:r w:rsidR="002F2D5B" w:rsidRPr="0030743D">
              <w:rPr>
                <w:rStyle w:val="ac"/>
                <w:noProof/>
              </w:rPr>
              <w:t>５．２．１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認証</w:t>
            </w:r>
            <w:r w:rsidR="002F2D5B" w:rsidRPr="0030743D">
              <w:rPr>
                <w:rStyle w:val="ac"/>
                <w:noProof/>
              </w:rPr>
              <w:t>I/F</w:t>
            </w:r>
            <w:r w:rsidR="002F2D5B" w:rsidRPr="0030743D">
              <w:rPr>
                <w:rStyle w:val="ac"/>
                <w:noProof/>
              </w:rPr>
              <w:t>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_Toc110853737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CBF7AB8" w14:textId="1C0A866A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8" w:history="1">
            <w:r w:rsidR="002F2D5B" w:rsidRPr="0030743D">
              <w:rPr>
                <w:rStyle w:val="ac"/>
                <w:noProof/>
              </w:rPr>
              <w:t>５．２．２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_Toc110853738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48D3AE20" w14:textId="578B79B7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9" w:history="1">
            <w:r w:rsidR="002F2D5B" w:rsidRPr="0030743D">
              <w:rPr>
                <w:rStyle w:val="ac"/>
                <w:noProof/>
              </w:rPr>
              <w:t>５．２．３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20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BCBCDD3" w14:textId="76945A31" w:rsidR="002F2D5B" w:rsidRDefault="00273CD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0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</w:t>
            </w:r>
            <w:r w:rsidR="002F2D5B" w:rsidRPr="0030743D">
              <w:rPr>
                <w:rStyle w:val="ac"/>
                <w:rFonts w:cstheme="majorHAnsi"/>
                <w:noProof/>
              </w:rPr>
              <w:t xml:space="preserve"> </w:t>
            </w:r>
            <w:r w:rsidR="002F2D5B" w:rsidRPr="0030743D">
              <w:rPr>
                <w:rStyle w:val="ac"/>
                <w:rFonts w:cstheme="majorHAnsi"/>
                <w:noProof/>
              </w:rPr>
              <w:t>カタログ検索</w:t>
            </w:r>
            <w:r w:rsidR="002F2D5B" w:rsidRPr="0030743D">
              <w:rPr>
                <w:rStyle w:val="ac"/>
                <w:rFonts w:cstheme="majorHAnsi"/>
                <w:noProof/>
              </w:rPr>
              <w:t>I/F</w:t>
            </w:r>
            <w:r w:rsidR="002F2D5B" w:rsidRPr="0030743D">
              <w:rPr>
                <w:rStyle w:val="ac"/>
                <w:rFonts w:cstheme="majorHAnsi"/>
                <w:noProof/>
              </w:rPr>
              <w:t>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_Toc110853740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21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4A40D70" w14:textId="70D438B1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41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６．１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内部仕様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7035" w14:textId="2A68AB1A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2" w:history="1">
            <w:r w:rsidR="002F2D5B" w:rsidRPr="0030743D">
              <w:rPr>
                <w:rStyle w:val="ac"/>
                <w:noProof/>
              </w:rPr>
              <w:t>６．１．１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_Toc110853742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21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3717806" w14:textId="453EE501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3" w:history="1">
            <w:r w:rsidR="002F2D5B" w:rsidRPr="0030743D">
              <w:rPr>
                <w:rStyle w:val="ac"/>
                <w:noProof/>
              </w:rPr>
              <w:t>６．１．２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_Toc110853743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3163EB1" w14:textId="6ABBAAB4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4" w:history="1">
            <w:r w:rsidR="002F2D5B" w:rsidRPr="0030743D">
              <w:rPr>
                <w:rStyle w:val="ac"/>
                <w:noProof/>
              </w:rPr>
              <w:t>６．１．３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コンフィグ定義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76FF534" w14:textId="25F03370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45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６．２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機能詳細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8AC2" w14:textId="323E7E32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6" w:history="1">
            <w:r w:rsidR="002F2D5B" w:rsidRPr="0030743D">
              <w:rPr>
                <w:rStyle w:val="ac"/>
                <w:noProof/>
              </w:rPr>
              <w:t>６．２．１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カタログ検索</w:t>
            </w:r>
            <w:r w:rsidR="002F2D5B" w:rsidRPr="0030743D">
              <w:rPr>
                <w:rStyle w:val="ac"/>
                <w:noProof/>
              </w:rPr>
              <w:t>I/F</w:t>
            </w:r>
            <w:r w:rsidR="002F2D5B" w:rsidRPr="0030743D">
              <w:rPr>
                <w:rStyle w:val="ac"/>
                <w:noProof/>
              </w:rPr>
              <w:t>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_Toc110853746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7BDF729" w14:textId="256C27CF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7" w:history="1">
            <w:r w:rsidR="002F2D5B" w:rsidRPr="0030743D">
              <w:rPr>
                <w:rStyle w:val="ac"/>
                <w:noProof/>
              </w:rPr>
              <w:t>６．２．２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_Toc110853747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23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DBFD310" w14:textId="3CFF247C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8" w:history="1">
            <w:r w:rsidR="002F2D5B" w:rsidRPr="0030743D">
              <w:rPr>
                <w:rStyle w:val="ac"/>
                <w:noProof/>
              </w:rPr>
              <w:t>６．２．３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_Toc110853748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24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310C742" w14:textId="563121CB" w:rsidR="002F2D5B" w:rsidRDefault="00273CD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9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</w:t>
            </w:r>
            <w:r w:rsidR="002F2D5B" w:rsidRPr="0030743D">
              <w:rPr>
                <w:rStyle w:val="ac"/>
                <w:rFonts w:cstheme="majorHAnsi"/>
                <w:noProof/>
              </w:rPr>
              <w:t xml:space="preserve"> </w:t>
            </w:r>
            <w:r w:rsidR="002F2D5B" w:rsidRPr="0030743D">
              <w:rPr>
                <w:rStyle w:val="ac"/>
                <w:rFonts w:cstheme="majorHAnsi"/>
                <w:noProof/>
              </w:rPr>
              <w:t>データ交換</w:t>
            </w:r>
            <w:r w:rsidR="002F2D5B" w:rsidRPr="0030743D">
              <w:rPr>
                <w:rStyle w:val="ac"/>
                <w:rFonts w:cstheme="majorHAnsi"/>
                <w:noProof/>
              </w:rPr>
              <w:t>I/F</w:t>
            </w:r>
            <w:r w:rsidR="002F2D5B" w:rsidRPr="0030743D">
              <w:rPr>
                <w:rStyle w:val="ac"/>
                <w:rFonts w:cstheme="majorHAnsi"/>
                <w:noProof/>
              </w:rPr>
              <w:t>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25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5B8FC87" w14:textId="66CC056F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50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７．１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内部仕様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A0CF" w14:textId="2FFF9273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1" w:history="1">
            <w:r w:rsidR="002F2D5B" w:rsidRPr="0030743D">
              <w:rPr>
                <w:rStyle w:val="ac"/>
                <w:noProof/>
              </w:rPr>
              <w:t>７．１．１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_Toc110853751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25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371EFE8" w14:textId="510AD5C7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2" w:history="1">
            <w:r w:rsidR="002F2D5B" w:rsidRPr="0030743D">
              <w:rPr>
                <w:rStyle w:val="ac"/>
                <w:noProof/>
              </w:rPr>
              <w:t>７．１．２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_Toc110853752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26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50D4E6E" w14:textId="4F5CF780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53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７．２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機能詳細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9FD0" w14:textId="2D90DF2F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4" w:history="1">
            <w:r w:rsidR="002F2D5B" w:rsidRPr="0030743D">
              <w:rPr>
                <w:rStyle w:val="ac"/>
                <w:noProof/>
              </w:rPr>
              <w:t>７．２．１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データ交換</w:t>
            </w:r>
            <w:r w:rsidR="002F2D5B" w:rsidRPr="0030743D">
              <w:rPr>
                <w:rStyle w:val="ac"/>
                <w:noProof/>
              </w:rPr>
              <w:t>I/F</w:t>
            </w:r>
            <w:r w:rsidR="002F2D5B" w:rsidRPr="0030743D">
              <w:rPr>
                <w:rStyle w:val="ac"/>
                <w:noProof/>
              </w:rPr>
              <w:t>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26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9ADBDD6" w14:textId="08F1F26A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5" w:history="1">
            <w:r w:rsidR="002F2D5B" w:rsidRPr="0030743D">
              <w:rPr>
                <w:rStyle w:val="ac"/>
                <w:noProof/>
              </w:rPr>
              <w:t>７．２．２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_Toc110853755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27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9589B52" w14:textId="00985404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6" w:history="1">
            <w:r w:rsidR="002F2D5B" w:rsidRPr="0030743D">
              <w:rPr>
                <w:rStyle w:val="ac"/>
                <w:noProof/>
              </w:rPr>
              <w:t>７．２．３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_Toc110853756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27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74B9E29" w14:textId="695A6172" w:rsidR="002F2D5B" w:rsidRDefault="00273CD8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7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</w:t>
            </w:r>
            <w:r w:rsidR="002F2D5B" w:rsidRPr="0030743D">
              <w:rPr>
                <w:rStyle w:val="ac"/>
                <w:rFonts w:cstheme="majorHAnsi"/>
                <w:noProof/>
              </w:rPr>
              <w:t xml:space="preserve"> </w:t>
            </w:r>
            <w:r w:rsidR="002F2D5B" w:rsidRPr="0030743D">
              <w:rPr>
                <w:rStyle w:val="ac"/>
                <w:rFonts w:cstheme="majorHAnsi"/>
                <w:noProof/>
              </w:rPr>
              <w:t>来歴管理</w:t>
            </w:r>
            <w:r w:rsidR="002F2D5B" w:rsidRPr="0030743D">
              <w:rPr>
                <w:rStyle w:val="ac"/>
                <w:rFonts w:cstheme="majorHAnsi"/>
                <w:noProof/>
              </w:rPr>
              <w:t>I/F</w:t>
            </w:r>
            <w:r w:rsidR="002F2D5B" w:rsidRPr="0030743D">
              <w:rPr>
                <w:rStyle w:val="ac"/>
                <w:rFonts w:cstheme="majorHAnsi"/>
                <w:noProof/>
              </w:rPr>
              <w:t>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_Toc110853757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AFF7106" w14:textId="4752C45F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58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８．１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内部仕様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BCC3" w14:textId="014CAE15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9" w:history="1">
            <w:r w:rsidR="002F2D5B" w:rsidRPr="0030743D">
              <w:rPr>
                <w:rStyle w:val="ac"/>
                <w:noProof/>
              </w:rPr>
              <w:t>８．１．１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F19468C" w14:textId="7658F747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0" w:history="1">
            <w:r w:rsidR="002F2D5B" w:rsidRPr="0030743D">
              <w:rPr>
                <w:rStyle w:val="ac"/>
                <w:noProof/>
              </w:rPr>
              <w:t>８．１．２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_Toc110853760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7B47488" w14:textId="4FF3F672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1" w:history="1">
            <w:r w:rsidR="002F2D5B" w:rsidRPr="0030743D">
              <w:rPr>
                <w:rStyle w:val="ac"/>
                <w:noProof/>
              </w:rPr>
              <w:t>８．１．３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内部データ一覧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_Toc110853761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0E728B3" w14:textId="37F98C7F" w:rsidR="002F2D5B" w:rsidRDefault="002F2D5B">
          <w:pPr>
            <w:pStyle w:val="21"/>
            <w:rPr>
              <w:rFonts w:asciiTheme="minorHAnsi" w:hAnsiTheme="minorHAnsi"/>
              <w:noProof/>
            </w:rPr>
          </w:pPr>
          <w:hyperlink w:anchor="_Toc110853762" w:history="1">
            <w:r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８．２</w:t>
            </w:r>
            <w:r w:rsidRPr="0030743D">
              <w:rPr>
                <w:rStyle w:val="ac"/>
                <w:noProof/>
              </w:rPr>
              <w:t xml:space="preserve"> </w:t>
            </w:r>
            <w:r w:rsidRPr="0030743D">
              <w:rPr>
                <w:rStyle w:val="ac"/>
                <w:noProof/>
              </w:rPr>
              <w:t>機能詳細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_Toc110853762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23B6" w14:textId="0F23D821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3" w:history="1">
            <w:r w:rsidR="002F2D5B" w:rsidRPr="0030743D">
              <w:rPr>
                <w:rStyle w:val="ac"/>
                <w:noProof/>
              </w:rPr>
              <w:t>８．２．１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来歴管理</w:t>
            </w:r>
            <w:r w:rsidR="002F2D5B" w:rsidRPr="0030743D">
              <w:rPr>
                <w:rStyle w:val="ac"/>
                <w:noProof/>
              </w:rPr>
              <w:t>I/F</w:t>
            </w:r>
            <w:r w:rsidR="002F2D5B" w:rsidRPr="0030743D">
              <w:rPr>
                <w:rStyle w:val="ac"/>
                <w:noProof/>
              </w:rPr>
              <w:t>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_Toc110853763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F93B7F0" w14:textId="718A14F8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4" w:history="1">
            <w:r w:rsidR="002F2D5B" w:rsidRPr="0030743D">
              <w:rPr>
                <w:rStyle w:val="ac"/>
                <w:noProof/>
              </w:rPr>
              <w:t>８．２．２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30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1043C38" w14:textId="60DD9A1F" w:rsidR="002F2D5B" w:rsidRDefault="00273CD8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5" w:history="1">
            <w:r w:rsidR="002F2D5B" w:rsidRPr="0030743D">
              <w:rPr>
                <w:rStyle w:val="ac"/>
                <w:noProof/>
              </w:rPr>
              <w:t>８．２．３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_Toc110853765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32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2FF7232" w14:textId="25BB48F2" w:rsidR="00DF2BC6" w:rsidRPr="00246EBC" w:rsidRDefault="00DF2BC6" w:rsidP="00C61805">
          <w:pPr>
            <w:rPr>
              <w:rFonts w:asciiTheme="minorHAnsi" w:hAnsiTheme="minorHAnsi"/>
            </w:rPr>
          </w:pPr>
          <w:r w:rsidRPr="00246EBC">
            <w:rPr>
              <w:rFonts w:asciiTheme="minorHAnsi" w:hAnsiTheme="minorHAnsi"/>
              <w:b/>
              <w:bCs/>
              <w:lang w:val="ja-JP"/>
            </w:rPr>
            <w:fldChar w:fldCharType="end"/>
          </w:r>
        </w:p>
      </w:sdtContent>
    </w:sdt>
    <w:p w14:paraId="1CCC963F" w14:textId="77777777" w:rsidR="00A66DE6" w:rsidRPr="00246EBC" w:rsidRDefault="00A66DE6" w:rsidP="00C61805">
      <w:pPr>
        <w:rPr>
          <w:rFonts w:asciiTheme="minorHAnsi" w:hAnsiTheme="minorHAnsi"/>
        </w:rPr>
        <w:sectPr w:rsidR="00A66DE6" w:rsidRPr="00246EBC" w:rsidSect="000762FC">
          <w:footerReference w:type="default" r:id="rId12"/>
          <w:type w:val="continuous"/>
          <w:pgSz w:w="11906" w:h="16838"/>
          <w:pgMar w:top="1440" w:right="1080" w:bottom="1440" w:left="1080" w:header="851" w:footer="992" w:gutter="0"/>
          <w:pgNumType w:fmt="decimalFullWidth" w:start="1" w:chapStyle="1"/>
          <w:cols w:space="425"/>
          <w:docGrid w:type="lines" w:linePitch="360"/>
        </w:sectPr>
      </w:pPr>
    </w:p>
    <w:p w14:paraId="6FACBD90" w14:textId="77777777" w:rsidR="00A17540" w:rsidRPr="002D52AD" w:rsidRDefault="007D79DC" w:rsidP="006958AE">
      <w:pPr>
        <w:pStyle w:val="1"/>
        <w:rPr>
          <w:rFonts w:cstheme="majorHAnsi"/>
        </w:rPr>
      </w:pPr>
      <w:bookmarkStart w:id="18" w:name="_Ref517689332"/>
      <w:bookmarkStart w:id="19" w:name="_Toc110853716"/>
      <w:bookmarkEnd w:id="1"/>
      <w:r w:rsidRPr="002D52AD">
        <w:lastRenderedPageBreak/>
        <w:t>はじめに</w:t>
      </w:r>
      <w:bookmarkEnd w:id="18"/>
      <w:bookmarkEnd w:id="19"/>
    </w:p>
    <w:p w14:paraId="50F12384" w14:textId="77777777" w:rsidR="007D79DC" w:rsidRPr="00246EBC" w:rsidRDefault="007D79DC" w:rsidP="00740644">
      <w:pPr>
        <w:pStyle w:val="2"/>
      </w:pPr>
      <w:bookmarkStart w:id="20" w:name="_Toc517170859"/>
      <w:bookmarkStart w:id="21" w:name="_Toc110853717"/>
      <w:bookmarkEnd w:id="2"/>
      <w:bookmarkEnd w:id="3"/>
      <w:r w:rsidRPr="00246EBC">
        <w:t>ドキュメント体系</w:t>
      </w:r>
      <w:bookmarkEnd w:id="20"/>
      <w:bookmarkEnd w:id="21"/>
    </w:p>
    <w:p w14:paraId="4DEC4F80" w14:textId="1BA3EEB8" w:rsidR="0026217D" w:rsidRPr="00246EBC" w:rsidRDefault="0029102D" w:rsidP="00402D3E">
      <w:pPr>
        <w:rPr>
          <w:rFonts w:asciiTheme="minorHAnsi" w:hAnsiTheme="minorHAnsi"/>
          <w:color w:val="000000" w:themeColor="text1"/>
        </w:rPr>
      </w:pPr>
      <w:r w:rsidRPr="00246EBC">
        <w:rPr>
          <w:rFonts w:asciiTheme="minorHAnsi" w:hAnsiTheme="minorHAnsi"/>
          <w:color w:val="000000" w:themeColor="text1"/>
        </w:rPr>
        <w:t>本書は</w:t>
      </w:r>
      <w:r w:rsidR="00D97727">
        <w:rPr>
          <w:rFonts w:asciiTheme="minorHAnsi" w:hAnsiTheme="minorHAnsi"/>
          <w:color w:val="000000" w:themeColor="text1"/>
        </w:rPr>
        <w:t>システムの</w:t>
      </w:r>
      <w:r w:rsidR="005E36E4">
        <w:rPr>
          <w:rFonts w:asciiTheme="minorHAnsi" w:hAnsiTheme="minorHAnsi" w:hint="eastAsia"/>
          <w:color w:val="000000" w:themeColor="text1"/>
        </w:rPr>
        <w:t>内部設計</w:t>
      </w:r>
      <w:r w:rsidRPr="00246EBC">
        <w:rPr>
          <w:rFonts w:asciiTheme="minorHAnsi" w:hAnsiTheme="minorHAnsi"/>
          <w:color w:val="000000" w:themeColor="text1"/>
        </w:rPr>
        <w:t>を記載する。</w:t>
      </w:r>
      <w:r w:rsidR="0026217D" w:rsidRPr="00246EBC">
        <w:rPr>
          <w:rFonts w:asciiTheme="minorHAnsi" w:hAnsiTheme="minorHAnsi"/>
          <w:color w:val="000000" w:themeColor="text1"/>
        </w:rPr>
        <w:t>構成ファイル一覧を</w:t>
      </w:r>
      <w:r w:rsidR="0026217D" w:rsidRPr="00246EBC">
        <w:rPr>
          <w:rFonts w:asciiTheme="minorHAnsi" w:hAnsiTheme="minorHAnsi"/>
          <w:color w:val="000000" w:themeColor="text1"/>
        </w:rPr>
        <w:fldChar w:fldCharType="begin"/>
      </w:r>
      <w:r w:rsidR="0026217D" w:rsidRPr="00246EBC">
        <w:rPr>
          <w:rFonts w:asciiTheme="minorHAnsi" w:hAnsiTheme="minorHAnsi"/>
          <w:color w:val="000000" w:themeColor="text1"/>
        </w:rPr>
        <w:instrText xml:space="preserve"> REF _Ref514758139 \h </w:instrText>
      </w:r>
      <w:r w:rsidR="00246EBC" w:rsidRPr="00246EBC">
        <w:rPr>
          <w:rFonts w:asciiTheme="minorHAnsi" w:hAnsiTheme="minorHAnsi"/>
          <w:color w:val="000000" w:themeColor="text1"/>
        </w:rPr>
        <w:instrText xml:space="preserve"> \* MERGEFORMAT </w:instrText>
      </w:r>
      <w:r w:rsidR="0026217D" w:rsidRPr="00246EBC">
        <w:rPr>
          <w:rFonts w:asciiTheme="minorHAnsi" w:hAnsiTheme="minorHAnsi"/>
          <w:color w:val="000000" w:themeColor="text1"/>
        </w:rPr>
      </w:r>
      <w:r w:rsidR="0026217D" w:rsidRPr="00246EBC">
        <w:rPr>
          <w:rFonts w:asciiTheme="minorHAnsi" w:hAnsiTheme="minorHAnsi"/>
          <w:color w:val="000000" w:themeColor="text1"/>
        </w:rPr>
        <w:fldChar w:fldCharType="separate"/>
      </w:r>
      <w:r w:rsidR="002F2D5B" w:rsidRPr="00246EBC">
        <w:rPr>
          <w:rFonts w:asciiTheme="minorHAnsi" w:hAnsiTheme="minorHAnsi"/>
        </w:rPr>
        <w:t>表</w:t>
      </w:r>
      <w:r w:rsidR="002F2D5B" w:rsidRPr="00246EBC">
        <w:rPr>
          <w:rFonts w:asciiTheme="minorHAnsi" w:hAnsiTheme="minorHAnsi"/>
        </w:rPr>
        <w:t xml:space="preserve"> </w:t>
      </w:r>
      <w:r w:rsidR="002F2D5B">
        <w:rPr>
          <w:rFonts w:asciiTheme="minorHAnsi" w:hAnsiTheme="minorHAnsi" w:hint="eastAsia"/>
          <w:noProof/>
        </w:rPr>
        <w:t>１</w:t>
      </w:r>
      <w:r w:rsidR="002F2D5B" w:rsidRPr="00246EBC">
        <w:rPr>
          <w:rFonts w:asciiTheme="minorHAnsi" w:hAnsiTheme="minorHAnsi"/>
          <w:noProof/>
        </w:rPr>
        <w:noBreakHyphen/>
      </w:r>
      <w:r w:rsidR="002F2D5B">
        <w:rPr>
          <w:rFonts w:asciiTheme="minorHAnsi" w:hAnsiTheme="minorHAnsi" w:hint="eastAsia"/>
          <w:noProof/>
        </w:rPr>
        <w:t>１</w:t>
      </w:r>
      <w:r w:rsidR="0026217D" w:rsidRPr="00246EBC">
        <w:rPr>
          <w:rFonts w:asciiTheme="minorHAnsi" w:hAnsiTheme="minorHAnsi"/>
          <w:color w:val="000000" w:themeColor="text1"/>
        </w:rPr>
        <w:fldChar w:fldCharType="end"/>
      </w:r>
      <w:r w:rsidR="0026217D" w:rsidRPr="00246EBC">
        <w:rPr>
          <w:rFonts w:asciiTheme="minorHAnsi" w:hAnsiTheme="minorHAnsi"/>
          <w:color w:val="000000" w:themeColor="text1"/>
        </w:rPr>
        <w:t>に記載する。</w:t>
      </w:r>
    </w:p>
    <w:p w14:paraId="7DB2C573" w14:textId="77777777" w:rsidR="0029102D" w:rsidRPr="00246EBC" w:rsidRDefault="0029102D" w:rsidP="00C61805">
      <w:pPr>
        <w:rPr>
          <w:rFonts w:asciiTheme="minorHAnsi" w:hAnsiTheme="minorHAnsi"/>
        </w:rPr>
      </w:pPr>
    </w:p>
    <w:p w14:paraId="4E4DD8D1" w14:textId="54A9FED1" w:rsidR="00945C61" w:rsidRPr="00246EBC" w:rsidRDefault="0029102D" w:rsidP="00C61805">
      <w:pPr>
        <w:pStyle w:val="a9"/>
        <w:keepNext/>
        <w:jc w:val="center"/>
        <w:rPr>
          <w:rFonts w:asciiTheme="minorHAnsi" w:hAnsiTheme="minorHAnsi"/>
        </w:rPr>
      </w:pPr>
      <w:bookmarkStart w:id="22" w:name="_Ref514758139"/>
      <w:bookmarkStart w:id="23" w:name="_Ref514758130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1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="00945C61" w:rsidRPr="00246EBC">
        <w:rPr>
          <w:rFonts w:asciiTheme="minorHAnsi" w:hAnsiTheme="minorHAnsi"/>
        </w:rPr>
        <w:noBreakHyphen/>
      </w:r>
      <w:r w:rsidR="00945C61" w:rsidRPr="00246EBC">
        <w:rPr>
          <w:rFonts w:asciiTheme="minorHAnsi" w:hAnsiTheme="minorHAnsi"/>
        </w:rPr>
        <w:fldChar w:fldCharType="begin"/>
      </w:r>
      <w:r w:rsidR="00945C61" w:rsidRPr="00246EBC">
        <w:rPr>
          <w:rFonts w:asciiTheme="minorHAnsi" w:hAnsiTheme="minorHAnsi"/>
        </w:rPr>
        <w:instrText xml:space="preserve"> SEQ </w:instrText>
      </w:r>
      <w:r w:rsidR="00945C61" w:rsidRPr="00246EBC">
        <w:rPr>
          <w:rFonts w:asciiTheme="minorHAnsi" w:hAnsiTheme="minorHAnsi"/>
        </w:rPr>
        <w:instrText>表</w:instrText>
      </w:r>
      <w:r w:rsidR="00945C61" w:rsidRPr="00246EBC">
        <w:rPr>
          <w:rFonts w:asciiTheme="minorHAnsi" w:hAnsiTheme="minorHAnsi"/>
        </w:rPr>
        <w:instrText xml:space="preserve"> \* DBCHAR \s </w:instrText>
      </w:r>
      <w:r w:rsidR="00D549E3">
        <w:rPr>
          <w:rFonts w:asciiTheme="minorHAnsi" w:hAnsiTheme="minorHAnsi"/>
        </w:rPr>
        <w:instrText>1</w:instrText>
      </w:r>
      <w:r w:rsidR="00945C61" w:rsidRPr="00246EBC">
        <w:rPr>
          <w:rFonts w:asciiTheme="minorHAnsi" w:hAnsiTheme="minorHAnsi"/>
        </w:rPr>
        <w:instrText xml:space="preserve"> </w:instrText>
      </w:r>
      <w:r w:rsidR="00945C61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45C61" w:rsidRPr="00246EBC">
        <w:rPr>
          <w:rFonts w:asciiTheme="minorHAnsi" w:hAnsiTheme="minorHAnsi"/>
        </w:rPr>
        <w:fldChar w:fldCharType="end"/>
      </w:r>
      <w:bookmarkEnd w:id="22"/>
      <w:bookmarkEnd w:id="23"/>
      <w:r w:rsidR="00721F8D">
        <w:rPr>
          <w:rFonts w:asciiTheme="minorHAnsi" w:hAnsiTheme="minorHAnsi" w:hint="eastAsia"/>
        </w:rPr>
        <w:t xml:space="preserve"> </w:t>
      </w:r>
      <w:r w:rsidR="000720A8">
        <w:rPr>
          <w:rFonts w:asciiTheme="minorHAnsi" w:hAnsiTheme="minorHAnsi" w:hint="eastAsia"/>
        </w:rPr>
        <w:t>詳細</w:t>
      </w:r>
      <w:r w:rsidR="000720A8">
        <w:rPr>
          <w:rFonts w:asciiTheme="minorHAnsi" w:hAnsiTheme="minorHAnsi" w:hint="eastAsia"/>
          <w:color w:val="000000" w:themeColor="text1"/>
        </w:rPr>
        <w:t>設計</w:t>
      </w:r>
      <w:r w:rsidR="000720A8" w:rsidRPr="00246EBC">
        <w:rPr>
          <w:rFonts w:asciiTheme="minorHAnsi" w:hAnsiTheme="minorHAnsi"/>
        </w:rPr>
        <w:t>書</w:t>
      </w:r>
      <w:r w:rsidR="000720A8" w:rsidRPr="00246EBC">
        <w:rPr>
          <w:rFonts w:asciiTheme="minorHAnsi" w:hAnsiTheme="minorHAnsi"/>
          <w:color w:val="000000" w:themeColor="text1"/>
        </w:rPr>
        <w:t>構成ファイル一覧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</w:tblGrid>
      <w:tr w:rsidR="0029102D" w:rsidRPr="00246EBC" w14:paraId="54173E6E" w14:textId="77777777" w:rsidTr="00673447">
        <w:trPr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14:paraId="1B83B680" w14:textId="77777777" w:rsidR="0029102D" w:rsidRPr="00246EBC" w:rsidRDefault="0029102D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14:paraId="26FD078C" w14:textId="77777777" w:rsidR="0029102D" w:rsidRPr="00246EBC" w:rsidRDefault="0029102D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ドキュメント名</w:t>
            </w:r>
          </w:p>
        </w:tc>
      </w:tr>
      <w:tr w:rsidR="007B24D1" w:rsidRPr="00246EBC" w14:paraId="4993D811" w14:textId="77777777" w:rsidTr="00673447">
        <w:trPr>
          <w:jc w:val="center"/>
        </w:trPr>
        <w:tc>
          <w:tcPr>
            <w:tcW w:w="704" w:type="dxa"/>
          </w:tcPr>
          <w:p w14:paraId="1AC2E11F" w14:textId="77777777" w:rsidR="007B24D1" w:rsidRPr="00246EBC" w:rsidRDefault="007B24D1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41432FF6" w14:textId="53A78228" w:rsidR="007B24D1" w:rsidRPr="00246EBC" w:rsidRDefault="007B24D1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詳細設計書</w:t>
            </w: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_</w:t>
            </w: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共通編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.docx</w:t>
            </w:r>
          </w:p>
        </w:tc>
      </w:tr>
      <w:tr w:rsidR="007B24D1" w:rsidRPr="00246EBC" w14:paraId="43DE8C26" w14:textId="77777777" w:rsidTr="00673447">
        <w:trPr>
          <w:jc w:val="center"/>
        </w:trPr>
        <w:tc>
          <w:tcPr>
            <w:tcW w:w="704" w:type="dxa"/>
          </w:tcPr>
          <w:p w14:paraId="47D4ED00" w14:textId="77777777" w:rsidR="007B24D1" w:rsidRPr="00246EBC" w:rsidRDefault="007B24D1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4E94F742" w14:textId="147158F6" w:rsidR="007B24D1" w:rsidRPr="00246EBC" w:rsidRDefault="007B24D1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提供者編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.docx</w:t>
            </w:r>
          </w:p>
        </w:tc>
      </w:tr>
      <w:tr w:rsidR="007B24D1" w:rsidRPr="00246EBC" w14:paraId="20043FBE" w14:textId="77777777" w:rsidTr="00673447">
        <w:trPr>
          <w:jc w:val="center"/>
        </w:trPr>
        <w:tc>
          <w:tcPr>
            <w:tcW w:w="704" w:type="dxa"/>
          </w:tcPr>
          <w:p w14:paraId="7843FE75" w14:textId="77777777" w:rsidR="007B24D1" w:rsidRPr="00246EBC" w:rsidRDefault="007B24D1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6385D333" w14:textId="3E27EE3D" w:rsidR="007B24D1" w:rsidRDefault="007B24D1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利用者編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.docx</w:t>
            </w:r>
          </w:p>
        </w:tc>
      </w:tr>
      <w:tr w:rsidR="000720A8" w:rsidRPr="00246EBC" w14:paraId="2B14B3FF" w14:textId="77777777" w:rsidTr="00673447">
        <w:trPr>
          <w:jc w:val="center"/>
        </w:trPr>
        <w:tc>
          <w:tcPr>
            <w:tcW w:w="704" w:type="dxa"/>
          </w:tcPr>
          <w:p w14:paraId="4BB35A3B" w14:textId="77777777" w:rsidR="000720A8" w:rsidRPr="00246EBC" w:rsidRDefault="000720A8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3A996DC3" w14:textId="20B1A9E3" w:rsidR="000720A8" w:rsidRPr="00246EBC" w:rsidRDefault="00837DD4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基本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設計書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2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コンフィグパラメータ一覧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  <w:tr w:rsidR="000720A8" w:rsidRPr="00246EBC" w14:paraId="6A354C81" w14:textId="77777777" w:rsidTr="00673447">
        <w:trPr>
          <w:jc w:val="center"/>
        </w:trPr>
        <w:tc>
          <w:tcPr>
            <w:tcW w:w="704" w:type="dxa"/>
          </w:tcPr>
          <w:p w14:paraId="544A1587" w14:textId="77777777" w:rsidR="000720A8" w:rsidRPr="00246EBC" w:rsidRDefault="000720A8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3928B85B" w14:textId="4E9B7C9E" w:rsidR="000720A8" w:rsidRPr="00246EBC" w:rsidRDefault="00301408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メッセージ一覧</w:t>
            </w:r>
            <w:r w:rsidR="00192154">
              <w:rPr>
                <w:rFonts w:asciiTheme="minorHAnsi" w:hAnsiTheme="minorHAnsi" w:cstheme="majorHAnsi" w:hint="eastAsia"/>
                <w:color w:val="000000" w:themeColor="text1"/>
              </w:rPr>
              <w:t>.</w:t>
            </w:r>
            <w:r w:rsidR="00192154">
              <w:rPr>
                <w:rFonts w:asciiTheme="minorHAnsi" w:hAnsiTheme="minorHAnsi" w:cstheme="majorHAnsi"/>
                <w:color w:val="000000" w:themeColor="text1"/>
              </w:rPr>
              <w:t>xlsx</w:t>
            </w:r>
          </w:p>
        </w:tc>
      </w:tr>
      <w:tr w:rsidR="006E367D" w:rsidRPr="00246EBC" w14:paraId="2E5AF0B7" w14:textId="77777777" w:rsidTr="00F02EC1">
        <w:trPr>
          <w:trHeight w:val="224"/>
          <w:jc w:val="center"/>
        </w:trPr>
        <w:tc>
          <w:tcPr>
            <w:tcW w:w="704" w:type="dxa"/>
          </w:tcPr>
          <w:p w14:paraId="670236F6" w14:textId="77777777" w:rsidR="006E367D" w:rsidRPr="00246EBC" w:rsidRDefault="006E367D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5B0372E0" w14:textId="6C9ECAE2" w:rsidR="006E367D" w:rsidRPr="008B3F9B" w:rsidRDefault="00AB1673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2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コネクタメイン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.html</w:t>
            </w:r>
          </w:p>
        </w:tc>
      </w:tr>
      <w:tr w:rsidR="006E367D" w:rsidRPr="00246EBC" w14:paraId="63FFF2BA" w14:textId="77777777" w:rsidTr="00673447">
        <w:trPr>
          <w:jc w:val="center"/>
        </w:trPr>
        <w:tc>
          <w:tcPr>
            <w:tcW w:w="704" w:type="dxa"/>
          </w:tcPr>
          <w:p w14:paraId="4EE03FB5" w14:textId="77777777" w:rsidR="006E367D" w:rsidRPr="00246EBC" w:rsidRDefault="006E367D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0BF8D494" w14:textId="678D6D84" w:rsidR="006E367D" w:rsidRPr="008B3F9B" w:rsidRDefault="00AB1673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3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カタログ検索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IF.html</w:t>
            </w:r>
          </w:p>
        </w:tc>
      </w:tr>
      <w:tr w:rsidR="006E367D" w:rsidRPr="00246EBC" w14:paraId="04772A04" w14:textId="77777777" w:rsidTr="00673447">
        <w:trPr>
          <w:jc w:val="center"/>
        </w:trPr>
        <w:tc>
          <w:tcPr>
            <w:tcW w:w="704" w:type="dxa"/>
          </w:tcPr>
          <w:p w14:paraId="60B88A70" w14:textId="77777777" w:rsidR="006E367D" w:rsidRPr="00246EBC" w:rsidRDefault="006E367D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22A3E439" w14:textId="3891DED9" w:rsidR="006E367D" w:rsidRPr="008B3F9B" w:rsidRDefault="00AB1673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4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データ交換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IF</w:t>
            </w:r>
            <w:r w:rsidR="00431828">
              <w:rPr>
                <w:rFonts w:asciiTheme="minorHAnsi" w:hAnsiTheme="minorHAnsi" w:cstheme="majorHAnsi" w:hint="eastAsia"/>
                <w:color w:val="000000" w:themeColor="text1"/>
              </w:rPr>
              <w:t>（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CADDE</w:t>
            </w:r>
            <w:r w:rsidR="00431828">
              <w:rPr>
                <w:rFonts w:asciiTheme="minorHAnsi" w:hAnsiTheme="minorHAnsi" w:cstheme="majorHAnsi" w:hint="eastAsia"/>
                <w:color w:val="000000" w:themeColor="text1"/>
              </w:rPr>
              <w:t>）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.html</w:t>
            </w:r>
          </w:p>
        </w:tc>
      </w:tr>
      <w:tr w:rsidR="0001464C" w:rsidRPr="00246EBC" w14:paraId="152E1B8F" w14:textId="77777777" w:rsidTr="00673447">
        <w:trPr>
          <w:jc w:val="center"/>
        </w:trPr>
        <w:tc>
          <w:tcPr>
            <w:tcW w:w="704" w:type="dxa"/>
          </w:tcPr>
          <w:p w14:paraId="4ECF2CB6" w14:textId="77777777" w:rsidR="0001464C" w:rsidRPr="00246EBC" w:rsidRDefault="0001464C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7CF319B4" w14:textId="2BBD44A2" w:rsidR="0001464C" w:rsidRPr="00894F55" w:rsidRDefault="0001464C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5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認証認可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IF.html</w:t>
            </w:r>
          </w:p>
        </w:tc>
      </w:tr>
      <w:tr w:rsidR="0001464C" w:rsidRPr="00246EBC" w14:paraId="0E55B3F3" w14:textId="77777777" w:rsidTr="00673447">
        <w:trPr>
          <w:jc w:val="center"/>
        </w:trPr>
        <w:tc>
          <w:tcPr>
            <w:tcW w:w="704" w:type="dxa"/>
          </w:tcPr>
          <w:p w14:paraId="4EE36B45" w14:textId="77777777" w:rsidR="0001464C" w:rsidRPr="00246EBC" w:rsidRDefault="0001464C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0597098A" w14:textId="5ED8C523" w:rsidR="0001464C" w:rsidRPr="00894F55" w:rsidRDefault="0001464C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6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1273F8">
              <w:rPr>
                <w:rFonts w:asciiTheme="minorHAnsi" w:hAnsiTheme="minorHAnsi" w:cstheme="majorHAnsi" w:hint="eastAsia"/>
                <w:color w:val="000000" w:themeColor="text1"/>
              </w:rPr>
              <w:t>来歴管理</w:t>
            </w:r>
            <w:r w:rsidR="001273F8">
              <w:rPr>
                <w:rFonts w:asciiTheme="minorHAnsi" w:hAnsiTheme="minorHAnsi" w:cstheme="majorHAnsi" w:hint="eastAsia"/>
                <w:color w:val="000000" w:themeColor="text1"/>
              </w:rPr>
              <w:t>I/F</w:t>
            </w:r>
            <w:r w:rsidR="00B42E65">
              <w:rPr>
                <w:rFonts w:asciiTheme="minorHAnsi" w:hAnsiTheme="minorHAnsi" w:cstheme="majorHAnsi"/>
                <w:color w:val="000000" w:themeColor="text1"/>
              </w:rPr>
              <w:t>.html</w:t>
            </w:r>
          </w:p>
        </w:tc>
      </w:tr>
      <w:tr w:rsidR="00347DD1" w:rsidRPr="00246EBC" w14:paraId="38B9991C" w14:textId="77777777" w:rsidTr="0001464C">
        <w:trPr>
          <w:jc w:val="center"/>
        </w:trPr>
        <w:tc>
          <w:tcPr>
            <w:tcW w:w="704" w:type="dxa"/>
          </w:tcPr>
          <w:p w14:paraId="73DCE784" w14:textId="77777777" w:rsidR="00347DD1" w:rsidRPr="00246EBC" w:rsidRDefault="00347DD1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7CAA9F99" w14:textId="2021C302" w:rsidR="00347DD1" w:rsidRPr="0001464C" w:rsidRDefault="00347DD1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1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2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利用者コネクタ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ディレクトリ構成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.</w:t>
            </w:r>
            <w:r>
              <w:rPr>
                <w:rFonts w:asciiTheme="minorHAnsi" w:hAnsiTheme="minorHAnsi" w:cstheme="majorHAnsi"/>
                <w:color w:val="000000" w:themeColor="text1"/>
              </w:rPr>
              <w:t>xlsx</w:t>
            </w:r>
          </w:p>
        </w:tc>
      </w:tr>
    </w:tbl>
    <w:p w14:paraId="19C4DBB7" w14:textId="77777777" w:rsidR="007D79DC" w:rsidRPr="00246EBC" w:rsidRDefault="007D79DC" w:rsidP="00C61805">
      <w:pPr>
        <w:widowControl/>
        <w:jc w:val="left"/>
        <w:rPr>
          <w:rFonts w:asciiTheme="minorHAnsi" w:hAnsiTheme="minorHAnsi" w:cstheme="majorBidi"/>
        </w:rPr>
      </w:pPr>
    </w:p>
    <w:p w14:paraId="302DAFB5" w14:textId="77777777" w:rsidR="007D79DC" w:rsidRPr="00246EBC" w:rsidRDefault="007D79DC" w:rsidP="00740644">
      <w:pPr>
        <w:pStyle w:val="2"/>
        <w:rPr>
          <w:rFonts w:asciiTheme="minorHAnsi" w:hAnsiTheme="minorHAnsi"/>
        </w:rPr>
      </w:pPr>
      <w:bookmarkStart w:id="24" w:name="_Toc110853718"/>
      <w:r w:rsidRPr="00246EBC">
        <w:rPr>
          <w:rFonts w:asciiTheme="minorHAnsi" w:hAnsiTheme="minorHAnsi"/>
        </w:rPr>
        <w:t>適用範囲</w:t>
      </w:r>
      <w:bookmarkEnd w:id="24"/>
    </w:p>
    <w:p w14:paraId="525FC2BA" w14:textId="1147CB64" w:rsidR="000720A8" w:rsidRPr="00246EBC" w:rsidRDefault="000720A8" w:rsidP="00402D3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hint="eastAsia"/>
          <w:color w:val="000000" w:themeColor="text1"/>
        </w:rPr>
        <w:t>本書は</w:t>
      </w:r>
      <w:r>
        <w:rPr>
          <w:rFonts w:asciiTheme="minorHAnsi" w:hAnsiTheme="minorHAnsi" w:hint="eastAsia"/>
          <w:color w:val="000000" w:themeColor="text1"/>
        </w:rPr>
        <w:t>2</w:t>
      </w:r>
      <w:r>
        <w:rPr>
          <w:rFonts w:asciiTheme="minorHAnsi" w:hAnsiTheme="minorHAnsi"/>
          <w:color w:val="000000" w:themeColor="text1"/>
        </w:rPr>
        <w:t>02</w:t>
      </w:r>
      <w:r w:rsidR="00301408">
        <w:rPr>
          <w:rFonts w:asciiTheme="minorHAnsi" w:hAnsiTheme="minorHAnsi"/>
          <w:color w:val="000000" w:themeColor="text1"/>
        </w:rPr>
        <w:t>2</w:t>
      </w:r>
      <w:r>
        <w:rPr>
          <w:rFonts w:asciiTheme="minorHAnsi" w:hAnsiTheme="minorHAnsi" w:hint="eastAsia"/>
          <w:color w:val="000000" w:themeColor="text1"/>
        </w:rPr>
        <w:t>年</w:t>
      </w:r>
      <w:r w:rsidR="00301408">
        <w:rPr>
          <w:rFonts w:asciiTheme="minorHAnsi" w:hAnsiTheme="minorHAnsi"/>
          <w:color w:val="000000" w:themeColor="text1"/>
        </w:rPr>
        <w:t>3</w:t>
      </w:r>
      <w:r>
        <w:rPr>
          <w:rFonts w:asciiTheme="minorHAnsi" w:hAnsiTheme="minorHAnsi" w:hint="eastAsia"/>
          <w:color w:val="000000" w:themeColor="text1"/>
        </w:rPr>
        <w:t>月版の詳細</w:t>
      </w:r>
      <w:r w:rsidRPr="00246EBC">
        <w:rPr>
          <w:rFonts w:asciiTheme="minorHAnsi" w:hAnsiTheme="minorHAnsi"/>
          <w:color w:val="000000" w:themeColor="text1"/>
        </w:rPr>
        <w:t>設計を</w:t>
      </w:r>
      <w:r>
        <w:rPr>
          <w:rFonts w:asciiTheme="minorHAnsi" w:hAnsiTheme="minorHAnsi" w:hint="eastAsia"/>
          <w:color w:val="000000" w:themeColor="text1"/>
        </w:rPr>
        <w:t>対象と</w:t>
      </w:r>
      <w:r w:rsidRPr="00246EBC">
        <w:rPr>
          <w:rFonts w:asciiTheme="minorHAnsi" w:hAnsiTheme="minorHAnsi"/>
          <w:color w:val="000000" w:themeColor="text1"/>
        </w:rPr>
        <w:t>する。</w:t>
      </w:r>
    </w:p>
    <w:p w14:paraId="0468EF26" w14:textId="77777777" w:rsidR="00A66DE6" w:rsidRPr="000720A8" w:rsidRDefault="00A66DE6" w:rsidP="00C61805">
      <w:pPr>
        <w:widowControl/>
        <w:jc w:val="left"/>
        <w:rPr>
          <w:rFonts w:asciiTheme="minorHAnsi" w:hAnsiTheme="minorHAnsi" w:cstheme="majorBidi"/>
        </w:rPr>
      </w:pPr>
    </w:p>
    <w:p w14:paraId="5EFDED39" w14:textId="77777777" w:rsidR="00A66DE6" w:rsidRDefault="00A66DE6" w:rsidP="00C61805">
      <w:pPr>
        <w:widowControl/>
        <w:jc w:val="left"/>
        <w:rPr>
          <w:rFonts w:asciiTheme="minorHAnsi" w:hAnsiTheme="minorHAnsi" w:cstheme="majorBidi"/>
        </w:rPr>
      </w:pPr>
    </w:p>
    <w:p w14:paraId="602E2623" w14:textId="77777777" w:rsidR="00D26CDF" w:rsidRPr="00402D3E" w:rsidRDefault="00D26CDF" w:rsidP="00402D3E">
      <w:pPr>
        <w:pStyle w:val="1"/>
        <w:sectPr w:rsidR="00D26CDF" w:rsidRPr="00402D3E" w:rsidSect="000762FC">
          <w:footerReference w:type="default" r:id="rId13"/>
          <w:pgSz w:w="11906" w:h="16838"/>
          <w:pgMar w:top="1440" w:right="1080" w:bottom="1440" w:left="1080" w:header="851" w:footer="567" w:gutter="0"/>
          <w:pgNumType w:start="1"/>
          <w:cols w:space="425"/>
          <w:docGrid w:type="lines" w:linePitch="360"/>
        </w:sectPr>
      </w:pPr>
    </w:p>
    <w:p w14:paraId="4EC98350" w14:textId="77777777" w:rsidR="000720A8" w:rsidRPr="002D52AD" w:rsidRDefault="000720A8" w:rsidP="002D52AD">
      <w:pPr>
        <w:pStyle w:val="1"/>
        <w:rPr>
          <w:rFonts w:cstheme="majorHAnsi"/>
        </w:rPr>
      </w:pPr>
      <w:bookmarkStart w:id="25" w:name="_Toc43829167"/>
      <w:bookmarkStart w:id="26" w:name="_Toc110853719"/>
      <w:r w:rsidRPr="002D52AD">
        <w:rPr>
          <w:rFonts w:hint="eastAsia"/>
        </w:rPr>
        <w:lastRenderedPageBreak/>
        <w:t>コンテナ構成</w:t>
      </w:r>
      <w:bookmarkEnd w:id="25"/>
      <w:bookmarkEnd w:id="26"/>
    </w:p>
    <w:p w14:paraId="23BF7C37" w14:textId="25F0B3B2" w:rsidR="000720A8" w:rsidRPr="0083429F" w:rsidRDefault="00870454" w:rsidP="00402D3E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利用者</w:t>
      </w:r>
      <w:r w:rsidR="000720A8">
        <w:rPr>
          <w:rFonts w:asciiTheme="minorHAnsi" w:hAnsiTheme="minorHAnsi" w:hint="eastAsia"/>
        </w:rPr>
        <w:t>コネクタは下図の構成で構築する。</w:t>
      </w:r>
    </w:p>
    <w:p w14:paraId="040D0FE4" w14:textId="77777777" w:rsidR="000720A8" w:rsidRDefault="000720A8" w:rsidP="00C61805">
      <w:pPr>
        <w:widowControl/>
        <w:jc w:val="left"/>
        <w:rPr>
          <w:rFonts w:asciiTheme="minorHAnsi" w:hAnsiTheme="minorHAnsi" w:cstheme="majorBidi"/>
        </w:rPr>
      </w:pPr>
    </w:p>
    <w:p w14:paraId="0427635E" w14:textId="77777777" w:rsidR="000720A8" w:rsidRDefault="000720A8" w:rsidP="00C61805">
      <w:pPr>
        <w:keepNext/>
        <w:widowControl/>
        <w:jc w:val="left"/>
      </w:pPr>
      <w:r>
        <w:rPr>
          <w:rFonts w:asciiTheme="minorHAnsi" w:hAnsiTheme="minorHAnsi" w:cstheme="majorBidi"/>
          <w:noProof/>
        </w:rPr>
        <mc:AlternateContent>
          <mc:Choice Requires="wpc">
            <w:drawing>
              <wp:inline distT="0" distB="0" distL="0" distR="0" wp14:anchorId="68984323" wp14:editId="4AD3DB69">
                <wp:extent cx="6200775" cy="6944360"/>
                <wp:effectExtent l="0" t="0" r="28575" b="27940"/>
                <wp:docPr id="38" name="キャンバス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4" name="直線コネクタ 24"/>
                        <wps:cNvCnPr>
                          <a:cxnSpLocks/>
                        </wps:cNvCnPr>
                        <wps:spPr>
                          <a:xfrm flipH="1">
                            <a:off x="2345600" y="1809025"/>
                            <a:ext cx="489681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114299" y="555978"/>
                            <a:ext cx="2225139" cy="56128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D4A08" w14:textId="77777777" w:rsidR="00A254D3" w:rsidRDefault="00A254D3" w:rsidP="000720A8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0A30993A" w14:textId="77777777" w:rsidR="00A254D3" w:rsidRDefault="00A254D3" w:rsidP="000720A8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45F99EEB" w14:textId="076E079B" w:rsidR="00A254D3" w:rsidRDefault="00A254D3" w:rsidP="000720A8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4E985EED" w14:textId="00959D3B" w:rsidR="00A254D3" w:rsidRDefault="00A254D3" w:rsidP="00FD7132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</w:rPr>
                                <w:t xml:space="preserve">                                    </w:t>
                              </w: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</w:rPr>
                                <w:t>コネクタメイン</w:t>
                              </w:r>
                              <w:r w:rsidR="00431828"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</w:rPr>
                                <w:t>（</w:t>
                              </w: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</w:rPr>
                                <w:t>利用者</w:t>
                              </w:r>
                              <w:r w:rsidR="00431828"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</w:rPr>
                                <w:t>）</w:t>
                              </w:r>
                            </w:p>
                            <w:p w14:paraId="467E9C83" w14:textId="42D3503F" w:rsidR="00A254D3" w:rsidRDefault="00A254D3" w:rsidP="00FD7132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3FBA5435" w14:textId="2329479E" w:rsidR="00A254D3" w:rsidRDefault="00A254D3" w:rsidP="00FD7132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01AD334C" w14:textId="77777777" w:rsidR="00A254D3" w:rsidRDefault="00A254D3" w:rsidP="00FD7132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23266754" w14:textId="77777777" w:rsidR="00A254D3" w:rsidRPr="00FD7132" w:rsidRDefault="00A254D3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="eaVert" rtlCol="0" anchor="b" anchorCtr="0"/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128493" y="1793507"/>
                            <a:ext cx="720090" cy="9518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96103" w14:textId="2B71E610" w:rsidR="00A254D3" w:rsidRDefault="00A254D3" w:rsidP="00870454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データ取得I/</w:t>
                              </w: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14:paraId="1AA486E4" w14:textId="2F78FEFF" w:rsidR="00A254D3" w:rsidRPr="00870454" w:rsidRDefault="00431828" w:rsidP="00870454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A254D3"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CADDE</w:t>
                              </w: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8" name="直線コネクタ 28"/>
                        <wps:cNvCnPr>
                          <a:cxnSpLocks/>
                        </wps:cNvCnPr>
                        <wps:spPr>
                          <a:xfrm flipH="1" flipV="1">
                            <a:off x="2374101" y="913465"/>
                            <a:ext cx="440394" cy="999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4028547" y="529258"/>
                            <a:ext cx="57721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C5944" w14:textId="77777777" w:rsidR="00A254D3" w:rsidRDefault="00A254D3" w:rsidP="000720A8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4027618" y="957726"/>
                            <a:ext cx="1361440" cy="35941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45C2B" w14:textId="77777777" w:rsidR="00A254D3" w:rsidRPr="00D35D66" w:rsidRDefault="00A254D3" w:rsidP="000720A8">
                              <w:pPr>
                                <w:jc w:val="center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D35D66">
                                <w:rPr>
                                  <w:rFonts w:ascii="Meiryo UI" w:eastAsia="Meiryo UI" w:hAnsi="Meiryo UI" w:hint="eastAsia"/>
                                </w:rPr>
                                <w:t>コンテナ内サブシステム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31" name="直線コネクタ 31"/>
                        <wps:cNvCnPr>
                          <a:cxnSpLocks/>
                        </wps:cNvCnPr>
                        <wps:spPr>
                          <a:xfrm flipH="1">
                            <a:off x="4061226" y="2579359"/>
                            <a:ext cx="62801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正方形/長方形 32"/>
                        <wps:cNvSpPr/>
                        <wps:spPr>
                          <a:xfrm>
                            <a:off x="4721821" y="2355428"/>
                            <a:ext cx="930910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2D40E" w14:textId="286857E9" w:rsidR="00A254D3" w:rsidRDefault="00AA442C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HTTPS</w:t>
                              </w:r>
                              <w:r w:rsidR="00A254D3"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通信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3933825" y="71219"/>
                            <a:ext cx="2133600" cy="2959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正方形/長方形 34"/>
                        <wps:cNvSpPr/>
                        <wps:spPr>
                          <a:xfrm>
                            <a:off x="3921124" y="47630"/>
                            <a:ext cx="59626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2184B" w14:textId="77777777" w:rsidR="00A254D3" w:rsidRDefault="00A254D3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凡例：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2826154" y="747792"/>
                            <a:ext cx="1030605" cy="35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43F22" w14:textId="301A7234" w:rsidR="00A254D3" w:rsidRPr="006F0CD1" w:rsidRDefault="00A254D3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カタログ検索I/F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144747" y="656246"/>
                            <a:ext cx="664878" cy="10788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D5490" w14:textId="77777777" w:rsidR="00A254D3" w:rsidRPr="006F553E" w:rsidRDefault="00A254D3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カタログ検索I/F</w:t>
                              </w:r>
                            </w:p>
                            <w:p w14:paraId="1731D9E1" w14:textId="77777777" w:rsidR="00A254D3" w:rsidRDefault="00A254D3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2788054" y="1623279"/>
                            <a:ext cx="95758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CD73EB" w14:textId="77777777" w:rsidR="00A254D3" w:rsidRPr="005148F4" w:rsidRDefault="00A254D3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データ交換I/F</w:t>
                              </w:r>
                            </w:p>
                            <w:p w14:paraId="0CE4ECBE" w14:textId="77777777" w:rsidR="00A254D3" w:rsidRDefault="00A254D3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27" name="正方形/長方形 227"/>
                        <wps:cNvSpPr/>
                        <wps:spPr>
                          <a:xfrm>
                            <a:off x="144747" y="2897614"/>
                            <a:ext cx="720090" cy="11322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3B959" w14:textId="511B366F" w:rsidR="00A254D3" w:rsidRDefault="00A254D3" w:rsidP="0087045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データ取得</w:t>
                              </w:r>
                              <w:r>
                                <w:rPr>
                                  <w:rFonts w:eastAsia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3D4A8311" w14:textId="3F861724" w:rsidR="00A254D3" w:rsidRDefault="00431828" w:rsidP="00870454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AA442C">
                                <w:rPr>
                                  <w:rFonts w:ascii="Meiryo UI" w:eastAsia="ＭＳ 明朝" w:hAnsi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HTTPS</w:t>
                              </w:r>
                              <w:r w:rsidR="0052510F">
                                <w:rPr>
                                  <w:rFonts w:ascii="Meiryo UI" w:eastAsia="ＭＳ 明朝" w:hAnsi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NGSI</w:t>
                              </w: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31" name="正方形/長方形 231"/>
                        <wps:cNvSpPr/>
                        <wps:spPr>
                          <a:xfrm>
                            <a:off x="4060011" y="2038133"/>
                            <a:ext cx="1894840" cy="3587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F5B35" w14:textId="77777777" w:rsidR="00A254D3" w:rsidRDefault="00A254D3" w:rsidP="0087045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他社開発コンテナ内サブシステム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47" name="正方形/長方形 247"/>
                        <wps:cNvSpPr/>
                        <wps:spPr>
                          <a:xfrm>
                            <a:off x="1545662" y="5007398"/>
                            <a:ext cx="657225" cy="11322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16D1F" w14:textId="77777777" w:rsidR="00A254D3" w:rsidRDefault="00A254D3" w:rsidP="002E636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データ提供</w:t>
                              </w:r>
                              <w:r>
                                <w:rPr>
                                  <w:rFonts w:eastAsia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5D33F568" w14:textId="0E6022FB" w:rsidR="00A254D3" w:rsidRDefault="00431828" w:rsidP="002E636C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AA442C">
                                <w:rPr>
                                  <w:rFonts w:ascii="Meiryo UI" w:eastAsia="ＭＳ 明朝" w:hAnsi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HTTPS</w:t>
                              </w:r>
                              <w:r w:rsidR="0052510F" w:rsidRPr="0052510F">
                                <w:rPr>
                                  <w:rFonts w:ascii="Meiryo UI" w:eastAsia="ＭＳ 明朝" w:hAnsi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NGSI</w:t>
                              </w: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52" name="正方形/長方形 252"/>
                        <wps:cNvSpPr/>
                        <wps:spPr>
                          <a:xfrm>
                            <a:off x="4060011" y="1519662"/>
                            <a:ext cx="1494155" cy="3575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48EDC" w14:textId="77777777" w:rsidR="00A254D3" w:rsidRDefault="00A254D3" w:rsidP="00347F6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共通編記載サブシステム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57" name="正方形/長方形 257">
                          <a:extLst>
                            <a:ext uri="{FF2B5EF4-FFF2-40B4-BE49-F238E27FC236}">
                              <a16:creationId xmlns:a16="http://schemas.microsoft.com/office/drawing/2014/main" id="{DEE4B4F2-2D5D-464D-9D56-34D0EEF7D175}"/>
                            </a:ext>
                          </a:extLst>
                        </wps:cNvPr>
                        <wps:cNvSpPr/>
                        <wps:spPr>
                          <a:xfrm>
                            <a:off x="1545662" y="2952586"/>
                            <a:ext cx="657225" cy="9429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B80EC" w14:textId="77777777" w:rsidR="00A254D3" w:rsidRDefault="00A254D3" w:rsidP="00347F6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データ提供</w:t>
                              </w:r>
                              <w:r>
                                <w:rPr>
                                  <w:rFonts w:eastAsia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013DBE19" w14:textId="606D0AB2" w:rsidR="00A254D3" w:rsidRDefault="00431828" w:rsidP="00347F6D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AA442C"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HTTPS</w:t>
                              </w: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64" name="正方形/長方形 264"/>
                        <wps:cNvSpPr/>
                        <wps:spPr>
                          <a:xfrm>
                            <a:off x="1545662" y="3952568"/>
                            <a:ext cx="657225" cy="9429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4F693" w14:textId="77777777" w:rsidR="00A254D3" w:rsidRDefault="00A254D3" w:rsidP="00347F6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データ提供</w:t>
                              </w:r>
                              <w:r>
                                <w:rPr>
                                  <w:rFonts w:eastAsia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3ED45007" w14:textId="061BE379" w:rsidR="00A254D3" w:rsidRDefault="00431828" w:rsidP="00347F6D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A254D3"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FTP</w:t>
                              </w: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179" name="正方形/長方形 179"/>
                        <wps:cNvSpPr/>
                        <wps:spPr>
                          <a:xfrm>
                            <a:off x="947750" y="2973215"/>
                            <a:ext cx="432435" cy="739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AC4EB" w14:textId="5DD7E675" w:rsidR="00A254D3" w:rsidRPr="00FD7132" w:rsidRDefault="00A254D3" w:rsidP="00FD7132">
                              <w:pPr>
                                <w:rPr>
                                  <w:rFonts w:ascii="Meiryo UI" w:eastAsia="ＭＳ 明朝" w:hAnsi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メイン制御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191" name="直線コネクタ 191"/>
                        <wps:cNvCnPr>
                          <a:cxnSpLocks/>
                        </wps:cNvCnPr>
                        <wps:spPr>
                          <a:xfrm flipH="1">
                            <a:off x="2354535" y="2636180"/>
                            <a:ext cx="48958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正方形/長方形 192"/>
                        <wps:cNvSpPr/>
                        <wps:spPr>
                          <a:xfrm>
                            <a:off x="144780" y="4106381"/>
                            <a:ext cx="664845" cy="993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4A035" w14:textId="6FC9E907" w:rsidR="00A254D3" w:rsidRDefault="00A254D3" w:rsidP="00CF4EBB">
                              <w:pPr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来歴・履歴取得</w:t>
                              </w:r>
                            </w:p>
                            <w:p w14:paraId="5B213876" w14:textId="2FFD9CC4" w:rsidR="00A254D3" w:rsidRDefault="00A254D3" w:rsidP="00CF4EB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呼び出し</w:t>
                              </w:r>
                              <w:r>
                                <w:rPr>
                                  <w:rFonts w:eastAsia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247FF2B1" w14:textId="77777777" w:rsidR="00A254D3" w:rsidRDefault="00A254D3" w:rsidP="00CF4EBB">
                              <w:pPr>
                                <w:jc w:val="center"/>
                              </w:pPr>
                              <w:r>
                                <w:rPr>
                                  <w:rFonts w:eastAsia="ＭＳ 明朝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196" name="正方形/長方形 196"/>
                        <wps:cNvSpPr/>
                        <wps:spPr>
                          <a:xfrm>
                            <a:off x="2799375" y="2482587"/>
                            <a:ext cx="662305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7543D" w14:textId="163C1B22" w:rsidR="00A254D3" w:rsidRPr="00673447" w:rsidRDefault="00A254D3" w:rsidP="00026ADB">
                              <w:pPr>
                                <w:rPr>
                                  <w:rFonts w:eastAsia="ＭＳ 明朝" w:cs="Times New Roman"/>
                                  <w:szCs w:val="21"/>
                                </w:rPr>
                              </w:pPr>
                              <w:r w:rsidRPr="00673447">
                                <w:rPr>
                                  <w:rFonts w:ascii="Meiryo UI" w:eastAsia="Meiryo UI" w:hAnsi="Meiryo UI" w:cs="Times New Roman" w:hint="eastAsia"/>
                                  <w:kern w:val="24"/>
                                  <w:sz w:val="20"/>
                                  <w:szCs w:val="20"/>
                                </w:rPr>
                                <w:t>認証</w:t>
                              </w:r>
                              <w:r w:rsidRPr="00673447">
                                <w:rPr>
                                  <w:rFonts w:ascii="Meiryo UI" w:eastAsia="Meiryo UI" w:hAnsi="Meiryo UI" w:cs="Times New Roman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44E78DD6" w14:textId="77777777" w:rsidR="00A254D3" w:rsidRDefault="00A254D3" w:rsidP="00026ADB">
                              <w:pPr>
                                <w:jc w:val="center"/>
                              </w:pP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197" name="直線コネクタ 197"/>
                        <wps:cNvCnPr>
                          <a:cxnSpLocks/>
                        </wps:cNvCnPr>
                        <wps:spPr>
                          <a:xfrm flipH="1">
                            <a:off x="2354535" y="3737745"/>
                            <a:ext cx="48958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正方形/長方形 190"/>
                        <wps:cNvSpPr/>
                        <wps:spPr>
                          <a:xfrm>
                            <a:off x="2788054" y="3549892"/>
                            <a:ext cx="916305" cy="356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66DD65" w14:textId="0770633E" w:rsidR="00A254D3" w:rsidRDefault="001273F8" w:rsidP="0067344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1273F8"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来歴管理I/F</w:t>
                              </w:r>
                            </w:p>
                            <w:p w14:paraId="174835A6" w14:textId="77777777" w:rsidR="00A254D3" w:rsidRDefault="00A254D3" w:rsidP="00CF4EBB">
                              <w:pPr>
                                <w:jc w:val="center"/>
                              </w:pPr>
                              <w:r>
                                <w:rPr>
                                  <w:rFonts w:eastAsia="ＭＳ 明朝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984323" id="キャンバス 38" o:spid="_x0000_s1026" editas="canvas" style="width:488.25pt;height:546.8pt;mso-position-horizontal-relative:char;mso-position-vertical-relative:line" coordsize="62007,6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07;height:69443;visibility:visible;mso-wrap-style:square" filled="t" stroked="t" strokecolor="black [3213]">
                  <v:fill o:detectmouseclick="t"/>
                  <v:path o:connecttype="none"/>
                </v:shape>
                <v:line id="直線コネクタ 24" o:spid="_x0000_s1028" style="position:absolute;flip:x;visibility:visible;mso-wrap-style:square" from="23456,18090" to="28352,1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rect id="正方形/長方形 26" o:spid="_x0000_s1029" style="position:absolute;left:1142;top:5559;width:22252;height:561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" fillcolor="white [3201]" strokecolor="black [3200]" strokeweight="1pt">
                  <v:textbox style="layout-flow:vertical-ideographic">
                    <w:txbxContent>
                      <w:p w14:paraId="7CAD4A08" w14:textId="77777777" w:rsidR="00A254D3" w:rsidRDefault="00A254D3" w:rsidP="000720A8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</w:rPr>
                        </w:pPr>
                      </w:p>
                      <w:p w14:paraId="0A30993A" w14:textId="77777777" w:rsidR="00A254D3" w:rsidRDefault="00A254D3" w:rsidP="000720A8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</w:rPr>
                        </w:pPr>
                      </w:p>
                      <w:p w14:paraId="45F99EEB" w14:textId="076E079B" w:rsidR="00A254D3" w:rsidRDefault="00A254D3" w:rsidP="000720A8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</w:rPr>
                        </w:pPr>
                      </w:p>
                      <w:p w14:paraId="4E985EED" w14:textId="00959D3B" w:rsidR="00A254D3" w:rsidRDefault="00A254D3" w:rsidP="00FD7132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</w:rPr>
                          <w:t xml:space="preserve">                                    </w:t>
                        </w: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</w:rPr>
                          <w:t>コネクタメイン</w:t>
                        </w:r>
                        <w:r w:rsidR="00431828"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</w:rPr>
                          <w:t>（</w:t>
                        </w: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</w:rPr>
                          <w:t>利用者</w:t>
                        </w:r>
                        <w:r w:rsidR="00431828"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</w:rPr>
                          <w:t>）</w:t>
                        </w:r>
                      </w:p>
                      <w:p w14:paraId="467E9C83" w14:textId="42D3503F" w:rsidR="00A254D3" w:rsidRDefault="00A254D3" w:rsidP="00FD7132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</w:rPr>
                        </w:pPr>
                      </w:p>
                      <w:p w14:paraId="3FBA5435" w14:textId="2329479E" w:rsidR="00A254D3" w:rsidRDefault="00A254D3" w:rsidP="00FD7132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</w:rPr>
                        </w:pPr>
                      </w:p>
                      <w:p w14:paraId="01AD334C" w14:textId="77777777" w:rsidR="00A254D3" w:rsidRDefault="00A254D3" w:rsidP="00FD7132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</w:rPr>
                        </w:pPr>
                      </w:p>
                      <w:p w14:paraId="23266754" w14:textId="77777777" w:rsidR="00A254D3" w:rsidRPr="00FD7132" w:rsidRDefault="00A254D3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27" o:spid="_x0000_s1030" style="position:absolute;left:1284;top:17935;width:7201;height:9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" fillcolor="white [3212]" strokecolor="#1f4d78 [1604]" strokeweight="1pt">
                  <v:stroke dashstyle="dash" joinstyle="round"/>
                  <v:textbox style="layout-flow:vertical-ideographic">
                    <w:txbxContent>
                      <w:p w14:paraId="18896103" w14:textId="2B71E610" w:rsidR="00A254D3" w:rsidRDefault="00A254D3" w:rsidP="00870454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データ取得I/</w:t>
                        </w: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</w:t>
                        </w:r>
                      </w:p>
                      <w:p w14:paraId="1AA486E4" w14:textId="2F78FEFF" w:rsidR="00A254D3" w:rsidRPr="00870454" w:rsidRDefault="00431828" w:rsidP="00870454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（</w:t>
                        </w:r>
                        <w:r w:rsidR="00A254D3"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CADDE</w:t>
                        </w: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rect>
                <v:line id="直線コネクタ 28" o:spid="_x0000_s1031" style="position:absolute;flip:x y;visibility:visible;mso-wrap-style:square" from="23741,9134" to="28144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" strokecolor="black [3200]" strokeweight="3pt">
                  <v:stroke joinstyle="miter"/>
                  <o:lock v:ext="edit" shapetype="f"/>
                </v:line>
                <v:rect id="正方形/長方形 29" o:spid="_x0000_s1032" style="position:absolute;left:40285;top:5292;width:5772;height:35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" fillcolor="white [3201]" strokecolor="black [3200]" strokeweight="1pt">
                  <v:textbox>
                    <w:txbxContent>
                      <w:p w14:paraId="77DC5944" w14:textId="77777777" w:rsidR="00A254D3" w:rsidRDefault="00A254D3" w:rsidP="000720A8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30" o:spid="_x0000_s1033" style="position:absolute;left:40276;top:9577;width:13614;height:35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" fillcolor="white [3201]" strokecolor="black [3200]" strokeweight="1pt">
                  <v:stroke dashstyle="dash"/>
                  <v:textbox>
                    <w:txbxContent>
                      <w:p w14:paraId="15645C2B" w14:textId="77777777" w:rsidR="00A254D3" w:rsidRPr="00D35D66" w:rsidRDefault="00A254D3" w:rsidP="000720A8">
                        <w:pPr>
                          <w:jc w:val="center"/>
                          <w:rPr>
                            <w:rFonts w:ascii="Meiryo UI" w:eastAsia="Meiryo UI" w:hAnsi="Meiryo UI"/>
                          </w:rPr>
                        </w:pPr>
                        <w:r w:rsidRPr="00D35D66">
                          <w:rPr>
                            <w:rFonts w:ascii="Meiryo UI" w:eastAsia="Meiryo UI" w:hAnsi="Meiryo UI" w:hint="eastAsia"/>
                          </w:rPr>
                          <w:t>コンテナ内サブシステム</w:t>
                        </w:r>
                      </w:p>
                    </w:txbxContent>
                  </v:textbox>
                </v:rect>
                <v:line id="直線コネクタ 31" o:spid="_x0000_s1034" style="position:absolute;flip:x;visibility:visible;mso-wrap-style:square" from="40612,25793" to="46892,2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rect id="正方形/長方形 32" o:spid="_x0000_s1035" style="position:absolute;left:47218;top:23554;width:9309;height:42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" fillcolor="white [3201]" stroked="f" strokeweight="1pt">
                  <v:stroke dashstyle="dash"/>
                  <v:textbox>
                    <w:txbxContent>
                      <w:p w14:paraId="5112D40E" w14:textId="286857E9" w:rsidR="00A254D3" w:rsidRDefault="00AA442C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HTTPS</w:t>
                        </w:r>
                        <w:r w:rsidR="00A254D3"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通信</w:t>
                        </w:r>
                      </w:p>
                    </w:txbxContent>
                  </v:textbox>
                </v:rect>
                <v:rect id="正方形/長方形 33" o:spid="_x0000_s1036" style="position:absolute;left:39338;top:712;width:21336;height:29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" filled="f" strokecolor="#70ad47 [3209]" strokeweight="1pt"/>
                <v:rect id="正方形/長方形 34" o:spid="_x0000_s1037" style="position:absolute;left:39211;top:476;width:5962;height:42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" filled="f" stroked="f" strokeweight="1pt">
                  <v:stroke dashstyle="dash"/>
                  <v:textbox>
                    <w:txbxContent>
                      <w:p w14:paraId="6172184B" w14:textId="77777777" w:rsidR="00A254D3" w:rsidRDefault="00A254D3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凡例：</w:t>
                        </w:r>
                      </w:p>
                    </w:txbxContent>
                  </v:textbox>
                </v:rect>
                <v:rect id="正方形/長方形 35" o:spid="_x0000_s1038" style="position:absolute;left:28261;top:7477;width:10306;height:35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" fillcolor="white [3201]" strokecolor="black [3200]" strokeweight="1pt">
                  <v:textbox>
                    <w:txbxContent>
                      <w:p w14:paraId="30D43F22" w14:textId="301A7234" w:rsidR="00A254D3" w:rsidRPr="006F0CD1" w:rsidRDefault="00A254D3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カタログ検索I/F</w:t>
                        </w:r>
                      </w:p>
                    </w:txbxContent>
                  </v:textbox>
                </v:rect>
                <v:rect id="正方形/長方形 36" o:spid="_x0000_s1039" style="position:absolute;left:1447;top:6562;width:6649;height:1078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" fillcolor="white [3212]" strokecolor="#1f4d78 [1604]" strokeweight="1pt">
                  <v:stroke dashstyle="dash" joinstyle="round"/>
                  <v:textbox style="layout-flow:vertical-ideographic">
                    <w:txbxContent>
                      <w:p w14:paraId="23CD5490" w14:textId="77777777" w:rsidR="00A254D3" w:rsidRPr="006F553E" w:rsidRDefault="00A254D3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カタログ検索I/F</w:t>
                        </w:r>
                      </w:p>
                      <w:p w14:paraId="1731D9E1" w14:textId="77777777" w:rsidR="00A254D3" w:rsidRDefault="00A254D3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37" o:spid="_x0000_s1040" style="position:absolute;left:27880;top:16232;width:9576;height:35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" fillcolor="white [3201]" strokecolor="black [3200]" strokeweight="1pt">
                  <v:textbox>
                    <w:txbxContent>
                      <w:p w14:paraId="48CD73EB" w14:textId="77777777" w:rsidR="00A254D3" w:rsidRPr="005148F4" w:rsidRDefault="00A254D3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データ交換I/F</w:t>
                        </w:r>
                      </w:p>
                      <w:p w14:paraId="0CE4ECBE" w14:textId="77777777" w:rsidR="00A254D3" w:rsidRDefault="00A254D3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227" o:spid="_x0000_s1041" style="position:absolute;left:1447;top:28976;width:7201;height:1132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" fillcolor="#deeaf6 [660]" strokecolor="#1f4d78 [1604]" strokeweight="1pt">
                  <v:stroke dashstyle="dash" joinstyle="round"/>
                  <v:textbox style="layout-flow:vertical-ideographic">
                    <w:txbxContent>
                      <w:p w14:paraId="6AE3B959" w14:textId="511B366F" w:rsidR="00A254D3" w:rsidRDefault="00A254D3" w:rsidP="0087045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データ取得</w:t>
                        </w:r>
                        <w:r>
                          <w:rPr>
                            <w:rFonts w:eastAsia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3D4A8311" w14:textId="3F861724" w:rsidR="00A254D3" w:rsidRDefault="00431828" w:rsidP="00870454">
                        <w:pPr>
                          <w:jc w:val="center"/>
                        </w:pP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（</w:t>
                        </w:r>
                        <w:r w:rsidR="00AA442C">
                          <w:rPr>
                            <w:rFonts w:ascii="Meiryo UI" w:eastAsia="ＭＳ 明朝" w:hAnsi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HTTPS</w:t>
                        </w:r>
                        <w:r w:rsidR="0052510F">
                          <w:rPr>
                            <w:rFonts w:ascii="Meiryo UI" w:eastAsia="ＭＳ 明朝" w:hAnsi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NGSI</w:t>
                        </w: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rect>
                <v:rect id="正方形/長方形 231" o:spid="_x0000_s1042" style="position:absolute;left:40600;top:20381;width:18948;height:35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" fillcolor="#d9e2f3 [664]" strokecolor="black [3200]" strokeweight="1pt">
                  <v:stroke dashstyle="dash"/>
                  <v:textbox>
                    <w:txbxContent>
                      <w:p w14:paraId="30CF5B35" w14:textId="77777777" w:rsidR="00A254D3" w:rsidRDefault="00A254D3" w:rsidP="0087045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他社開発コンテナ内サブシステム</w:t>
                        </w:r>
                      </w:p>
                    </w:txbxContent>
                  </v:textbox>
                </v:rect>
                <v:rect id="正方形/長方形 247" o:spid="_x0000_s1043" style="position:absolute;left:15456;top:50073;width:6572;height:1132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" fillcolor="#deeaf6 [660]" strokecolor="#1f4d78 [1604]" strokeweight="1pt">
                  <v:stroke dashstyle="dash" joinstyle="round"/>
                  <v:textbox style="layout-flow:vertical-ideographic">
                    <w:txbxContent>
                      <w:p w14:paraId="22316D1F" w14:textId="77777777" w:rsidR="00A254D3" w:rsidRDefault="00A254D3" w:rsidP="002E636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データ提供</w:t>
                        </w:r>
                        <w:r>
                          <w:rPr>
                            <w:rFonts w:eastAsia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5D33F568" w14:textId="0E6022FB" w:rsidR="00A254D3" w:rsidRDefault="00431828" w:rsidP="002E636C">
                        <w:pPr>
                          <w:jc w:val="center"/>
                        </w:pP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（</w:t>
                        </w:r>
                        <w:r w:rsidR="00AA442C">
                          <w:rPr>
                            <w:rFonts w:ascii="Meiryo UI" w:eastAsia="ＭＳ 明朝" w:hAnsi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HTTPS</w:t>
                        </w:r>
                        <w:r w:rsidR="0052510F" w:rsidRPr="0052510F">
                          <w:rPr>
                            <w:rFonts w:ascii="Meiryo UI" w:eastAsia="ＭＳ 明朝" w:hAnsi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NGSI</w:t>
                        </w: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rect>
                <v:rect id="正方形/長方形 252" o:spid="_x0000_s1044" style="position:absolute;left:40600;top:15196;width:14941;height:3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" fillcolor="#fff2cc [663]" strokecolor="black [3200]" strokeweight="1pt">
                  <v:stroke dashstyle="dash"/>
                  <v:textbox>
                    <w:txbxContent>
                      <w:p w14:paraId="49748EDC" w14:textId="77777777" w:rsidR="00A254D3" w:rsidRDefault="00A254D3" w:rsidP="00347F6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共通編記載サブシステム</w:t>
                        </w:r>
                      </w:p>
                    </w:txbxContent>
                  </v:textbox>
                </v:rect>
                <v:rect id="正方形/長方形 257" o:spid="_x0000_s1045" style="position:absolute;left:15456;top:29525;width:6572;height:94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" fillcolor="#fff2cc [663]" strokecolor="#1f4d78 [1604]" strokeweight="1pt">
                  <v:stroke dashstyle="dash" joinstyle="round"/>
                  <v:textbox style="layout-flow:vertical-ideographic">
                    <w:txbxContent>
                      <w:p w14:paraId="526B80EC" w14:textId="77777777" w:rsidR="00A254D3" w:rsidRDefault="00A254D3" w:rsidP="00347F6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データ提供</w:t>
                        </w:r>
                        <w:r>
                          <w:rPr>
                            <w:rFonts w:eastAsia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013DBE19" w14:textId="606D0AB2" w:rsidR="00A254D3" w:rsidRDefault="00431828" w:rsidP="00347F6D">
                        <w:pPr>
                          <w:jc w:val="center"/>
                        </w:pP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（</w:t>
                        </w:r>
                        <w:r w:rsidR="00AA442C"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HTTPS</w:t>
                        </w: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rect>
                <v:rect id="正方形/長方形 264" o:spid="_x0000_s1046" style="position:absolute;left:15456;top:39525;width:6572;height:94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" fillcolor="#fff2cc [663]" strokecolor="#1f4d78 [1604]" strokeweight="1pt">
                  <v:stroke dashstyle="dash" joinstyle="round"/>
                  <v:textbox style="layout-flow:vertical-ideographic">
                    <w:txbxContent>
                      <w:p w14:paraId="64E4F693" w14:textId="77777777" w:rsidR="00A254D3" w:rsidRDefault="00A254D3" w:rsidP="00347F6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データ提供</w:t>
                        </w:r>
                        <w:r>
                          <w:rPr>
                            <w:rFonts w:eastAsia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3ED45007" w14:textId="061BE379" w:rsidR="00A254D3" w:rsidRDefault="00431828" w:rsidP="00347F6D">
                        <w:pPr>
                          <w:jc w:val="center"/>
                        </w:pP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（</w:t>
                        </w:r>
                        <w:r w:rsidR="00A254D3"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FTP</w:t>
                        </w: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rect>
                <v:rect id="正方形/長方形 179" o:spid="_x0000_s1047" style="position:absolute;left:9477;top:29732;width:4324;height:739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" fillcolor="white [3212]" strokecolor="#1f4d78 [1604]" strokeweight="1pt">
                  <v:stroke dashstyle="dash" joinstyle="round"/>
                  <v:textbox style="layout-flow:vertical-ideographic">
                    <w:txbxContent>
                      <w:p w14:paraId="390AC4EB" w14:textId="5DD7E675" w:rsidR="00A254D3" w:rsidRPr="00FD7132" w:rsidRDefault="00A254D3" w:rsidP="00FD7132">
                        <w:pPr>
                          <w:rPr>
                            <w:rFonts w:ascii="Meiryo UI" w:eastAsia="ＭＳ 明朝" w:hAnsi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メイン制御</w:t>
                        </w:r>
                      </w:p>
                    </w:txbxContent>
                  </v:textbox>
                </v:rect>
                <v:line id="直線コネクタ 191" o:spid="_x0000_s1048" style="position:absolute;flip:x;visibility:visible;mso-wrap-style:square" from="23545,26361" to="28441,2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rect id="正方形/長方形 192" o:spid="_x0000_s1049" style="position:absolute;left:1447;top:41063;width:6649;height:99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" fillcolor="white [3212]" strokecolor="#1f4d78 [1604]" strokeweight="1pt">
                  <v:stroke dashstyle="dash" joinstyle="round"/>
                  <v:textbox style="layout-flow:vertical-ideographic">
                    <w:txbxContent>
                      <w:p w14:paraId="37A4A035" w14:textId="6FC9E907" w:rsidR="00A254D3" w:rsidRDefault="00A254D3" w:rsidP="00CF4EBB">
                        <w:pPr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来歴・履歴取得</w:t>
                        </w:r>
                      </w:p>
                      <w:p w14:paraId="5B213876" w14:textId="2FFD9CC4" w:rsidR="00A254D3" w:rsidRDefault="00A254D3" w:rsidP="00CF4EB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呼び出し</w:t>
                        </w:r>
                        <w:r>
                          <w:rPr>
                            <w:rFonts w:eastAsia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247FF2B1" w14:textId="77777777" w:rsidR="00A254D3" w:rsidRDefault="00A254D3" w:rsidP="00CF4EBB">
                        <w:pPr>
                          <w:jc w:val="center"/>
                        </w:pPr>
                        <w:r>
                          <w:rPr>
                            <w:rFonts w:eastAsia="ＭＳ 明朝" w:cs="Times New Roman"/>
                          </w:rPr>
                          <w:t> </w:t>
                        </w:r>
                      </w:p>
                    </w:txbxContent>
                  </v:textbox>
                </v:rect>
                <v:rect id="正方形/長方形 196" o:spid="_x0000_s1050" style="position:absolute;left:27993;top:24825;width:6623;height:356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" fillcolor="white [3201]" strokecolor="black [3200]" strokeweight="1pt">
                  <v:textbox>
                    <w:txbxContent>
                      <w:p w14:paraId="6877543D" w14:textId="163C1B22" w:rsidR="00A254D3" w:rsidRPr="00673447" w:rsidRDefault="00A254D3" w:rsidP="00026ADB">
                        <w:pPr>
                          <w:rPr>
                            <w:rFonts w:eastAsia="ＭＳ 明朝" w:cs="Times New Roman"/>
                            <w:szCs w:val="21"/>
                          </w:rPr>
                        </w:pPr>
                        <w:r w:rsidRPr="00673447">
                          <w:rPr>
                            <w:rFonts w:ascii="Meiryo UI" w:eastAsia="Meiryo UI" w:hAnsi="Meiryo UI" w:cs="Times New Roman" w:hint="eastAsia"/>
                            <w:kern w:val="24"/>
                            <w:sz w:val="20"/>
                            <w:szCs w:val="20"/>
                          </w:rPr>
                          <w:t>認証</w:t>
                        </w:r>
                        <w:r w:rsidRPr="00673447">
                          <w:rPr>
                            <w:rFonts w:ascii="Meiryo UI" w:eastAsia="Meiryo UI" w:hAnsi="Meiryo UI" w:cs="Times New Roman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44E78DD6" w14:textId="77777777" w:rsidR="00A254D3" w:rsidRDefault="00A254D3" w:rsidP="00026ADB">
                        <w:pPr>
                          <w:jc w:val="center"/>
                        </w:pPr>
                        <w:r>
                          <w:rPr>
                            <w:rFonts w:eastAsia="ＭＳ 明朝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line id="直線コネクタ 197" o:spid="_x0000_s1051" style="position:absolute;flip:x;visibility:visible;mso-wrap-style:square" from="23545,37377" to="28441,37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rect id="正方形/長方形 190" o:spid="_x0000_s1052" style="position:absolute;left:27880;top:35498;width:9163;height:35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" fillcolor="white [3201]" strokecolor="black [3200]" strokeweight="1pt">
                  <v:textbox>
                    <w:txbxContent>
                      <w:p w14:paraId="3A66DD65" w14:textId="0770633E" w:rsidR="00A254D3" w:rsidRDefault="001273F8" w:rsidP="0067344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1273F8"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来歴管理I/F</w:t>
                        </w:r>
                      </w:p>
                      <w:p w14:paraId="174835A6" w14:textId="77777777" w:rsidR="00A254D3" w:rsidRDefault="00A254D3" w:rsidP="00CF4EBB">
                        <w:pPr>
                          <w:jc w:val="center"/>
                        </w:pPr>
                        <w:r>
                          <w:rPr>
                            <w:rFonts w:eastAsia="ＭＳ 明朝" w:cs="Times New Roman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1BAFD6" w14:textId="7C5D9766" w:rsidR="000720A8" w:rsidRPr="00A6260C" w:rsidRDefault="000720A8" w:rsidP="00C61805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="00C57CFD">
        <w:rPr>
          <w:rFonts w:asciiTheme="minorHAnsi" w:hAnsiTheme="minorHAnsi" w:hint="eastAsia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1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２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1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コンテナ構成</w:t>
      </w:r>
    </w:p>
    <w:p w14:paraId="1F35A8C5" w14:textId="77777777" w:rsidR="000720A8" w:rsidRDefault="000720A8" w:rsidP="00C61805">
      <w:pPr>
        <w:widowControl/>
        <w:jc w:val="left"/>
        <w:rPr>
          <w:rFonts w:asciiTheme="minorHAnsi" w:hAnsiTheme="minorHAnsi" w:cstheme="majorBidi"/>
        </w:rPr>
      </w:pPr>
    </w:p>
    <w:p w14:paraId="48AB306A" w14:textId="4E6A543A" w:rsidR="00D26CDF" w:rsidRPr="00402D3E" w:rsidRDefault="00D26CDF" w:rsidP="00402D3E">
      <w:pPr>
        <w:pStyle w:val="1"/>
        <w:sectPr w:rsidR="00D26CDF" w:rsidRPr="00402D3E" w:rsidSect="000762FC">
          <w:headerReference w:type="default" r:id="rId14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6A6D2168" w14:textId="77777777" w:rsidR="007D79DC" w:rsidRPr="002D52AD" w:rsidRDefault="00227C0E" w:rsidP="002D52AD">
      <w:pPr>
        <w:pStyle w:val="1"/>
        <w:rPr>
          <w:rFonts w:cstheme="majorHAnsi"/>
        </w:rPr>
      </w:pPr>
      <w:bookmarkStart w:id="27" w:name="_Toc110853720"/>
      <w:r w:rsidRPr="002D52AD">
        <w:lastRenderedPageBreak/>
        <w:t>機能一覧</w:t>
      </w:r>
      <w:bookmarkEnd w:id="27"/>
    </w:p>
    <w:p w14:paraId="0330A0A4" w14:textId="7E960E4F" w:rsidR="00451F94" w:rsidRDefault="00007373" w:rsidP="00C61805">
      <w:pPr>
        <w:rPr>
          <w:rFonts w:asciiTheme="minorHAnsi" w:hAnsiTheme="minorHAnsi"/>
        </w:rPr>
      </w:pPr>
      <w:bookmarkStart w:id="28" w:name="_Hlk55915699"/>
      <w:r>
        <w:rPr>
          <w:rFonts w:asciiTheme="minorHAnsi" w:hAnsiTheme="minorHAnsi" w:hint="eastAsia"/>
        </w:rPr>
        <w:t>機能一覧を記載する。</w:t>
      </w:r>
    </w:p>
    <w:p w14:paraId="02B35CB3" w14:textId="6157E479" w:rsidR="00A349B3" w:rsidRPr="00E877F3" w:rsidRDefault="00A349B3" w:rsidP="00A349B3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STYLEREF </w:instrText>
      </w:r>
      <w:r>
        <w:rPr>
          <w:rFonts w:asciiTheme="minorHAnsi" w:hAnsiTheme="minorHAnsi"/>
        </w:rPr>
        <w:instrText>1</w:instrText>
      </w:r>
      <w:r w:rsidRPr="00246EBC">
        <w:rPr>
          <w:rFonts w:asciiTheme="minorHAnsi" w:hAnsiTheme="minorHAnsi"/>
        </w:rPr>
        <w:instrText xml:space="preserve"> \s </w:instrText>
      </w:r>
      <w:r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３</w:t>
      </w:r>
      <w:r w:rsidRPr="00246EBC">
        <w:rPr>
          <w:rFonts w:asciiTheme="minorHAnsi" w:hAnsiTheme="minorHAnsi"/>
          <w:noProof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SEQ </w:instrText>
      </w:r>
      <w:r w:rsidRPr="00246EBC">
        <w:rPr>
          <w:rFonts w:asciiTheme="minorHAnsi" w:hAnsiTheme="minorHAnsi"/>
        </w:rPr>
        <w:instrText>表</w:instrText>
      </w:r>
      <w:r w:rsidRPr="00246EBC">
        <w:rPr>
          <w:rFonts w:asciiTheme="minorHAnsi" w:hAnsiTheme="minorHAnsi"/>
        </w:rPr>
        <w:instrText xml:space="preserve"> \* DBCHAR \s </w:instrText>
      </w:r>
      <w:r>
        <w:rPr>
          <w:rFonts w:asciiTheme="minorHAnsi" w:hAnsiTheme="minorHAnsi"/>
        </w:rPr>
        <w:instrText>1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詳細</w:t>
      </w:r>
      <w:r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r>
        <w:rPr>
          <w:rFonts w:asciiTheme="minorHAnsi" w:hAnsiTheme="minorHAnsi" w:hint="eastAsia"/>
          <w:color w:val="000000" w:themeColor="text1"/>
        </w:rPr>
        <w:t>機能一覧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1688"/>
        <w:gridCol w:w="3990"/>
        <w:gridCol w:w="3546"/>
      </w:tblGrid>
      <w:tr w:rsidR="00A349B3" w:rsidRPr="00EC4862" w14:paraId="0B94AC2D" w14:textId="77777777" w:rsidTr="000762FC">
        <w:trPr>
          <w:cantSplit/>
          <w:tblHeader/>
          <w:jc w:val="center"/>
        </w:trPr>
        <w:tc>
          <w:tcPr>
            <w:tcW w:w="263" w:type="pct"/>
            <w:shd w:val="clear" w:color="auto" w:fill="D9D9D9" w:themeFill="background1" w:themeFillShade="D9"/>
          </w:tcPr>
          <w:bookmarkEnd w:id="28"/>
          <w:p w14:paraId="1BA6DE70" w14:textId="77777777" w:rsidR="00A349B3" w:rsidRPr="00EC4862" w:rsidRDefault="00A349B3" w:rsidP="0083386A">
            <w:pPr>
              <w:rPr>
                <w:rFonts w:cstheme="majorHAnsi"/>
              </w:rPr>
            </w:pPr>
            <w:r w:rsidRPr="00EC4862">
              <w:rPr>
                <w:rFonts w:cstheme="majorHAnsi"/>
              </w:rPr>
              <w:t>#</w:t>
            </w:r>
          </w:p>
        </w:tc>
        <w:tc>
          <w:tcPr>
            <w:tcW w:w="867" w:type="pct"/>
            <w:shd w:val="clear" w:color="auto" w:fill="D9D9D9" w:themeFill="background1" w:themeFillShade="D9"/>
          </w:tcPr>
          <w:p w14:paraId="6BB02455" w14:textId="77777777" w:rsidR="00A349B3" w:rsidRPr="00EC4862" w:rsidRDefault="00A349B3" w:rsidP="0083386A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機能</w:t>
            </w:r>
          </w:p>
        </w:tc>
        <w:tc>
          <w:tcPr>
            <w:tcW w:w="2049" w:type="pct"/>
            <w:shd w:val="clear" w:color="auto" w:fill="D9D9D9" w:themeFill="background1" w:themeFillShade="D9"/>
          </w:tcPr>
          <w:p w14:paraId="5F6ED32D" w14:textId="77777777" w:rsidR="00A349B3" w:rsidRPr="00EC4862" w:rsidRDefault="00A349B3" w:rsidP="0083386A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概要</w:t>
            </w:r>
          </w:p>
        </w:tc>
        <w:tc>
          <w:tcPr>
            <w:tcW w:w="1821" w:type="pct"/>
            <w:shd w:val="clear" w:color="auto" w:fill="D9D9D9" w:themeFill="background1" w:themeFillShade="D9"/>
          </w:tcPr>
          <w:p w14:paraId="39A860C1" w14:textId="77777777" w:rsidR="00A349B3" w:rsidRPr="00EC4862" w:rsidRDefault="00A349B3" w:rsidP="0083386A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備考</w:t>
            </w:r>
          </w:p>
        </w:tc>
      </w:tr>
      <w:tr w:rsidR="00A349B3" w:rsidRPr="00EC4862" w14:paraId="27212210" w14:textId="77777777" w:rsidTr="000762FC">
        <w:trPr>
          <w:cantSplit/>
          <w:jc w:val="center"/>
        </w:trPr>
        <w:tc>
          <w:tcPr>
            <w:tcW w:w="263" w:type="pct"/>
          </w:tcPr>
          <w:p w14:paraId="619DE894" w14:textId="77777777" w:rsidR="00A349B3" w:rsidRPr="00EC4862" w:rsidRDefault="00A349B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01F05262" w14:textId="77777777" w:rsidR="00A349B3" w:rsidRPr="000762FC" w:rsidRDefault="00A349B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コネクタメイン</w:t>
            </w:r>
          </w:p>
        </w:tc>
        <w:tc>
          <w:tcPr>
            <w:tcW w:w="2049" w:type="pct"/>
          </w:tcPr>
          <w:p w14:paraId="7B951A31" w14:textId="77777777" w:rsidR="00A349B3" w:rsidRPr="000762FC" w:rsidRDefault="00A349B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データ連携のシナリオに基づきコネクタ内の他機能を呼び出す</w:t>
            </w:r>
          </w:p>
          <w:p w14:paraId="221ACA88" w14:textId="77777777" w:rsidR="00A349B3" w:rsidRPr="000762FC" w:rsidRDefault="00A349B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データ利用者に対して、外部</w:t>
            </w:r>
            <w:r w:rsidRPr="000762FC">
              <w:rPr>
                <w:sz w:val="20"/>
                <w:szCs w:val="20"/>
              </w:rPr>
              <w:t>I/F(REST API)</w:t>
            </w:r>
            <w:r w:rsidRPr="000762FC">
              <w:rPr>
                <w:rFonts w:hint="eastAsia"/>
                <w:sz w:val="20"/>
                <w:szCs w:val="20"/>
              </w:rPr>
              <w:t>を公開する</w:t>
            </w:r>
          </w:p>
        </w:tc>
        <w:tc>
          <w:tcPr>
            <w:tcW w:w="1821" w:type="pct"/>
          </w:tcPr>
          <w:p w14:paraId="78D89034" w14:textId="77777777" w:rsidR="00A349B3" w:rsidRPr="000762FC" w:rsidRDefault="00A349B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365DF886" w14:textId="77777777" w:rsidTr="000762FC">
        <w:trPr>
          <w:cantSplit/>
          <w:jc w:val="center"/>
        </w:trPr>
        <w:tc>
          <w:tcPr>
            <w:tcW w:w="263" w:type="pct"/>
          </w:tcPr>
          <w:p w14:paraId="3D248D5D" w14:textId="77777777" w:rsidR="003B1583" w:rsidRPr="00EC4862" w:rsidRDefault="003B158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3E50028D" w14:textId="7882DC0D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認証認可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58A2EBA5" w14:textId="42E8CB41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認証</w:t>
            </w:r>
            <w:r w:rsidR="00413FE1"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rFonts w:hint="eastAsia"/>
                <w:sz w:val="20"/>
                <w:szCs w:val="20"/>
              </w:rPr>
              <w:t>に対して、トークン確認のリクエストを送信し、データ利用者が正しい</w:t>
            </w:r>
            <w:r w:rsidRPr="000762FC">
              <w:rPr>
                <w:sz w:val="20"/>
                <w:szCs w:val="20"/>
              </w:rPr>
              <w:t>CADDE</w:t>
            </w:r>
            <w:r w:rsidRPr="000762FC">
              <w:rPr>
                <w:rFonts w:hint="eastAsia"/>
                <w:sz w:val="20"/>
                <w:szCs w:val="20"/>
              </w:rPr>
              <w:t>ユーザかどうか認証する</w:t>
            </w:r>
          </w:p>
          <w:p w14:paraId="1E7EA5EE" w14:textId="55AC9E4D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認証</w:t>
            </w:r>
            <w:r w:rsidR="00413FE1"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rFonts w:hint="eastAsia"/>
                <w:sz w:val="20"/>
                <w:szCs w:val="20"/>
              </w:rPr>
              <w:t>に対して、トークン認証連携のリクエストを送信し、提供者コネクタに送信するトークンを取得する</w:t>
            </w:r>
          </w:p>
        </w:tc>
        <w:tc>
          <w:tcPr>
            <w:tcW w:w="1821" w:type="pct"/>
          </w:tcPr>
          <w:p w14:paraId="7BB0529B" w14:textId="0D58076A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646F7D1F" w14:textId="77777777" w:rsidTr="000762FC">
        <w:trPr>
          <w:cantSplit/>
          <w:jc w:val="center"/>
        </w:trPr>
        <w:tc>
          <w:tcPr>
            <w:tcW w:w="263" w:type="pct"/>
          </w:tcPr>
          <w:p w14:paraId="4E13FC07" w14:textId="77777777" w:rsidR="003B1583" w:rsidRPr="00EC4862" w:rsidRDefault="003B158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6FB88017" w14:textId="64068931" w:rsidR="003B1583" w:rsidRPr="000762FC" w:rsidRDefault="003B1583" w:rsidP="008338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カタログ検索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61104982" w14:textId="77777777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横断検索サーバからカタログ情報を取得する</w:t>
            </w:r>
          </w:p>
          <w:p w14:paraId="4F8C67E3" w14:textId="34603626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データ提供者の</w:t>
            </w:r>
            <w:r w:rsidRPr="000762FC">
              <w:rPr>
                <w:sz w:val="20"/>
                <w:szCs w:val="20"/>
              </w:rPr>
              <w:t>CKAN</w:t>
            </w:r>
            <w:r w:rsidRPr="000762FC">
              <w:rPr>
                <w:rFonts w:hint="eastAsia"/>
                <w:sz w:val="20"/>
                <w:szCs w:val="20"/>
              </w:rPr>
              <w:t>からカタログ詳細情報を検索するために、提供者コネクタにカタログ詳細情報取得要求を送信する</w:t>
            </w:r>
          </w:p>
        </w:tc>
        <w:tc>
          <w:tcPr>
            <w:tcW w:w="1821" w:type="pct"/>
          </w:tcPr>
          <w:p w14:paraId="587A3C7D" w14:textId="6A0A30FC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5A1EC0F4" w14:textId="77777777" w:rsidTr="000762FC">
        <w:trPr>
          <w:cantSplit/>
          <w:jc w:val="center"/>
        </w:trPr>
        <w:tc>
          <w:tcPr>
            <w:tcW w:w="263" w:type="pct"/>
          </w:tcPr>
          <w:p w14:paraId="241FF5D1" w14:textId="77777777" w:rsidR="003B1583" w:rsidRPr="00EC4862" w:rsidRDefault="003B158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79260773" w14:textId="1A9D99B6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データ交換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591C6937" w14:textId="2B1FB568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提供者コネクタと通信</w:t>
            </w:r>
            <w:r w:rsidRPr="000762FC">
              <w:rPr>
                <w:sz w:val="20"/>
                <w:szCs w:val="20"/>
              </w:rPr>
              <w:t>(HTTPS)</w:t>
            </w:r>
            <w:r w:rsidRPr="000762FC">
              <w:rPr>
                <w:rFonts w:hint="eastAsia"/>
                <w:sz w:val="20"/>
                <w:szCs w:val="20"/>
              </w:rPr>
              <w:t>を確立し、データを取得する</w:t>
            </w:r>
          </w:p>
        </w:tc>
        <w:tc>
          <w:tcPr>
            <w:tcW w:w="1821" w:type="pct"/>
          </w:tcPr>
          <w:p w14:paraId="31FD3674" w14:textId="7A7F2561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622ECB9F" w14:textId="77777777" w:rsidTr="000762FC">
        <w:trPr>
          <w:cantSplit/>
          <w:jc w:val="center"/>
        </w:trPr>
        <w:tc>
          <w:tcPr>
            <w:tcW w:w="263" w:type="pct"/>
          </w:tcPr>
          <w:p w14:paraId="68DD2F0C" w14:textId="77777777" w:rsidR="003B1583" w:rsidRPr="00EC4862" w:rsidRDefault="003B158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58B2055C" w14:textId="77777777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データ取得</w:t>
            </w:r>
            <w:r w:rsidRPr="000762FC">
              <w:rPr>
                <w:sz w:val="20"/>
                <w:szCs w:val="20"/>
              </w:rPr>
              <w:t>I/F</w:t>
            </w:r>
          </w:p>
          <w:p w14:paraId="0862DA78" w14:textId="2EF6111E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（</w:t>
            </w:r>
            <w:r w:rsidRPr="000762FC">
              <w:rPr>
                <w:sz w:val="20"/>
                <w:szCs w:val="20"/>
              </w:rPr>
              <w:t>NGSI)</w:t>
            </w:r>
          </w:p>
        </w:tc>
        <w:tc>
          <w:tcPr>
            <w:tcW w:w="2049" w:type="pct"/>
          </w:tcPr>
          <w:p w14:paraId="7B6BB441" w14:textId="77777777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データ利用者に対して、</w:t>
            </w:r>
            <w:r w:rsidRPr="000762FC">
              <w:rPr>
                <w:sz w:val="20"/>
                <w:szCs w:val="20"/>
              </w:rPr>
              <w:t>NGSI</w:t>
            </w:r>
            <w:r w:rsidRPr="000762FC">
              <w:rPr>
                <w:rFonts w:hint="eastAsia"/>
                <w:sz w:val="20"/>
                <w:szCs w:val="20"/>
              </w:rPr>
              <w:t>の外部</w:t>
            </w:r>
            <w:r w:rsidRPr="000762FC">
              <w:rPr>
                <w:sz w:val="20"/>
                <w:szCs w:val="20"/>
              </w:rPr>
              <w:t>I/F</w:t>
            </w:r>
            <w:r w:rsidRPr="000762FC">
              <w:rPr>
                <w:rFonts w:hint="eastAsia"/>
                <w:sz w:val="20"/>
                <w:szCs w:val="20"/>
              </w:rPr>
              <w:t>を公開する</w:t>
            </w:r>
          </w:p>
          <w:p w14:paraId="5363F1C7" w14:textId="1A3DF222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利用者からのリクエスト情報をコネクタメインに送信する</w:t>
            </w:r>
          </w:p>
        </w:tc>
        <w:tc>
          <w:tcPr>
            <w:tcW w:w="1821" w:type="pct"/>
          </w:tcPr>
          <w:p w14:paraId="3C3F445F" w14:textId="557EB0CE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6B45E85A" w14:textId="77777777" w:rsidTr="000762FC">
        <w:trPr>
          <w:cantSplit/>
          <w:jc w:val="center"/>
        </w:trPr>
        <w:tc>
          <w:tcPr>
            <w:tcW w:w="263" w:type="pct"/>
          </w:tcPr>
          <w:p w14:paraId="38468E2B" w14:textId="77777777" w:rsidR="003B1583" w:rsidRPr="00EC4862" w:rsidRDefault="003B158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076CD2CF" w14:textId="65162B44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来歴管理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381CB11D" w14:textId="77777777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来歴登録されたデータ取得時、来歴管理サービスに対して、来歴登録</w:t>
            </w:r>
            <w:r w:rsidRPr="000762FC">
              <w:rPr>
                <w:sz w:val="20"/>
                <w:szCs w:val="20"/>
              </w:rPr>
              <w:t>(</w:t>
            </w:r>
            <w:r w:rsidRPr="000762FC">
              <w:rPr>
                <w:rFonts w:hint="eastAsia"/>
                <w:sz w:val="20"/>
                <w:szCs w:val="20"/>
              </w:rPr>
              <w:t>受信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を行う</w:t>
            </w:r>
          </w:p>
          <w:p w14:paraId="513DD3BC" w14:textId="5B358706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限定提供データ</w:t>
            </w:r>
            <w:r w:rsidRPr="000762FC">
              <w:rPr>
                <w:sz w:val="20"/>
                <w:szCs w:val="20"/>
              </w:rPr>
              <w:t>(</w:t>
            </w:r>
            <w:r w:rsidRPr="000762FC">
              <w:rPr>
                <w:rFonts w:hint="eastAsia"/>
                <w:sz w:val="20"/>
                <w:szCs w:val="20"/>
              </w:rPr>
              <w:t>契約有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のデータ取得時、契約管理サービスに対して、データの受信通知を行う</w:t>
            </w:r>
          </w:p>
        </w:tc>
        <w:tc>
          <w:tcPr>
            <w:tcW w:w="1821" w:type="pct"/>
          </w:tcPr>
          <w:p w14:paraId="47326141" w14:textId="77777777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※来歴管理</w:t>
            </w:r>
            <w:r w:rsidRPr="000762FC">
              <w:rPr>
                <w:rFonts w:cstheme="majorHAnsi"/>
                <w:sz w:val="20"/>
                <w:szCs w:val="20"/>
              </w:rPr>
              <w:t>I/F API</w:t>
            </w:r>
            <w:r w:rsidRPr="000762FC">
              <w:rPr>
                <w:rFonts w:cstheme="majorHAnsi" w:hint="eastAsia"/>
                <w:sz w:val="20"/>
                <w:szCs w:val="20"/>
              </w:rPr>
              <w:t>との通信方法の詳細は詳細設計にて記載</w:t>
            </w:r>
          </w:p>
          <w:p w14:paraId="4BF0ADBC" w14:textId="2F89D55C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/>
                <w:sz w:val="20"/>
                <w:szCs w:val="20"/>
              </w:rPr>
              <w:t xml:space="preserve">   </w:t>
            </w:r>
            <w:r w:rsidRPr="000762FC">
              <w:rPr>
                <w:rFonts w:cstheme="majorHAnsi" w:hint="eastAsia"/>
                <w:sz w:val="20"/>
                <w:szCs w:val="20"/>
              </w:rPr>
              <w:t>来歴管理</w:t>
            </w:r>
            <w:r w:rsidRPr="000762FC">
              <w:rPr>
                <w:rFonts w:cstheme="majorHAnsi"/>
                <w:sz w:val="20"/>
                <w:szCs w:val="20"/>
              </w:rPr>
              <w:t>_</w:t>
            </w:r>
            <w:r w:rsidRPr="000762FC">
              <w:rPr>
                <w:rFonts w:cstheme="majorHAnsi" w:hint="eastAsia"/>
                <w:sz w:val="20"/>
                <w:szCs w:val="20"/>
              </w:rPr>
              <w:t>機能設計書</w:t>
            </w:r>
            <w:r w:rsidRPr="000762FC">
              <w:rPr>
                <w:rFonts w:cstheme="majorHAnsi"/>
                <w:sz w:val="20"/>
                <w:szCs w:val="20"/>
              </w:rPr>
              <w:t>(2020</w:t>
            </w:r>
            <w:r w:rsidRPr="000762FC">
              <w:rPr>
                <w:rFonts w:cstheme="majorHAnsi" w:hint="eastAsia"/>
                <w:sz w:val="20"/>
                <w:szCs w:val="20"/>
              </w:rPr>
              <w:t>年度版</w:t>
            </w:r>
            <w:r w:rsidRPr="000762FC">
              <w:rPr>
                <w:rFonts w:cstheme="majorHAnsi"/>
                <w:sz w:val="20"/>
                <w:szCs w:val="20"/>
              </w:rPr>
              <w:t xml:space="preserve"> 1.0</w:t>
            </w:r>
            <w:r w:rsidRPr="000762FC">
              <w:rPr>
                <w:rFonts w:cstheme="majorHAnsi" w:hint="eastAsia"/>
                <w:sz w:val="20"/>
                <w:szCs w:val="20"/>
              </w:rPr>
              <w:t>版</w:t>
            </w:r>
            <w:r w:rsidRPr="000762FC">
              <w:rPr>
                <w:rFonts w:cstheme="majorHAnsi"/>
                <w:sz w:val="20"/>
                <w:szCs w:val="20"/>
              </w:rPr>
              <w:t>).pdf[2020/09/04</w:t>
            </w:r>
            <w:r w:rsidRPr="000762FC">
              <w:rPr>
                <w:rFonts w:cstheme="majorHAnsi" w:hint="eastAsia"/>
                <w:sz w:val="20"/>
                <w:szCs w:val="20"/>
              </w:rPr>
              <w:t>版</w:t>
            </w:r>
            <w:r w:rsidRPr="000762FC">
              <w:rPr>
                <w:rFonts w:cstheme="majorHAnsi"/>
                <w:sz w:val="20"/>
                <w:szCs w:val="20"/>
              </w:rPr>
              <w:t>]</w:t>
            </w:r>
            <w:r w:rsidRPr="000762FC">
              <w:rPr>
                <w:rFonts w:cstheme="majorHAnsi" w:hint="eastAsia"/>
                <w:sz w:val="20"/>
                <w:szCs w:val="20"/>
              </w:rPr>
              <w:t>の</w:t>
            </w:r>
            <w:r w:rsidRPr="000762FC">
              <w:rPr>
                <w:rFonts w:cstheme="majorHAnsi"/>
                <w:sz w:val="20"/>
                <w:szCs w:val="20"/>
              </w:rPr>
              <w:t>4.</w:t>
            </w:r>
            <w:r w:rsidRPr="000762FC">
              <w:rPr>
                <w:rFonts w:cstheme="majorHAnsi" w:hint="eastAsia"/>
                <w:sz w:val="20"/>
                <w:szCs w:val="20"/>
              </w:rPr>
              <w:t>来歴管理</w:t>
            </w:r>
            <w:r w:rsidRPr="000762FC">
              <w:rPr>
                <w:rFonts w:cstheme="majorHAnsi"/>
                <w:sz w:val="20"/>
                <w:szCs w:val="20"/>
              </w:rPr>
              <w:t>I/F API</w:t>
            </w:r>
            <w:r w:rsidRPr="000762FC">
              <w:rPr>
                <w:rFonts w:cstheme="majorHAnsi" w:hint="eastAsia"/>
                <w:sz w:val="20"/>
                <w:szCs w:val="20"/>
              </w:rPr>
              <w:t>に基づいて作成</w:t>
            </w:r>
          </w:p>
        </w:tc>
      </w:tr>
      <w:tr w:rsidR="003B1583" w:rsidRPr="00EC4862" w14:paraId="42967818" w14:textId="77777777" w:rsidTr="000762FC">
        <w:trPr>
          <w:cantSplit/>
          <w:jc w:val="center"/>
        </w:trPr>
        <w:tc>
          <w:tcPr>
            <w:tcW w:w="263" w:type="pct"/>
          </w:tcPr>
          <w:p w14:paraId="73EFA37A" w14:textId="77777777" w:rsidR="003B1583" w:rsidRPr="00EC4862" w:rsidRDefault="003B158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4B5F76FB" w14:textId="6797B9B6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来歴取得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2C97536C" w14:textId="69E5FB84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来歴管理サービスに対して、来歴取得のリクエストを送信し、来歴を取得する</w:t>
            </w:r>
          </w:p>
        </w:tc>
        <w:tc>
          <w:tcPr>
            <w:tcW w:w="1821" w:type="pct"/>
            <w:vMerge w:val="restart"/>
          </w:tcPr>
          <w:p w14:paraId="44681BFE" w14:textId="77777777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※来歴管理</w:t>
            </w:r>
            <w:r w:rsidRPr="000762FC">
              <w:rPr>
                <w:rFonts w:cstheme="majorHAnsi"/>
                <w:sz w:val="20"/>
                <w:szCs w:val="20"/>
              </w:rPr>
              <w:t>I/F API</w:t>
            </w:r>
            <w:r w:rsidRPr="000762FC">
              <w:rPr>
                <w:rFonts w:cstheme="majorHAnsi" w:hint="eastAsia"/>
                <w:sz w:val="20"/>
                <w:szCs w:val="20"/>
              </w:rPr>
              <w:t>との通信方法の詳細は詳細設計にて記載</w:t>
            </w:r>
          </w:p>
          <w:p w14:paraId="1AD54AF4" w14:textId="77777777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/>
                <w:sz w:val="20"/>
                <w:szCs w:val="20"/>
              </w:rPr>
              <w:t xml:space="preserve">   </w:t>
            </w:r>
            <w:r w:rsidRPr="000762FC">
              <w:rPr>
                <w:rFonts w:cstheme="majorHAnsi" w:hint="eastAsia"/>
                <w:sz w:val="20"/>
                <w:szCs w:val="20"/>
              </w:rPr>
              <w:t>来歴管理</w:t>
            </w:r>
            <w:r w:rsidRPr="000762FC">
              <w:rPr>
                <w:rFonts w:cstheme="majorHAnsi"/>
                <w:sz w:val="20"/>
                <w:szCs w:val="20"/>
              </w:rPr>
              <w:t>_</w:t>
            </w:r>
            <w:r w:rsidRPr="000762FC">
              <w:rPr>
                <w:rFonts w:cstheme="majorHAnsi" w:hint="eastAsia"/>
                <w:sz w:val="20"/>
                <w:szCs w:val="20"/>
              </w:rPr>
              <w:t>機能設計書</w:t>
            </w:r>
            <w:r w:rsidRPr="000762FC">
              <w:rPr>
                <w:rFonts w:cstheme="majorHAnsi"/>
                <w:sz w:val="20"/>
                <w:szCs w:val="20"/>
              </w:rPr>
              <w:t>(2020</w:t>
            </w:r>
            <w:r w:rsidRPr="000762FC">
              <w:rPr>
                <w:rFonts w:cstheme="majorHAnsi" w:hint="eastAsia"/>
                <w:sz w:val="20"/>
                <w:szCs w:val="20"/>
              </w:rPr>
              <w:t>年度版</w:t>
            </w:r>
            <w:r w:rsidRPr="000762FC">
              <w:rPr>
                <w:rFonts w:cstheme="majorHAnsi"/>
                <w:sz w:val="20"/>
                <w:szCs w:val="20"/>
              </w:rPr>
              <w:t xml:space="preserve"> 1.0</w:t>
            </w:r>
            <w:r w:rsidRPr="000762FC">
              <w:rPr>
                <w:rFonts w:cstheme="majorHAnsi" w:hint="eastAsia"/>
                <w:sz w:val="20"/>
                <w:szCs w:val="20"/>
              </w:rPr>
              <w:t>版</w:t>
            </w:r>
            <w:r w:rsidRPr="000762FC">
              <w:rPr>
                <w:rFonts w:cstheme="majorHAnsi"/>
                <w:sz w:val="20"/>
                <w:szCs w:val="20"/>
              </w:rPr>
              <w:t>).pdf[2020/09/04</w:t>
            </w:r>
            <w:r w:rsidRPr="000762FC">
              <w:rPr>
                <w:rFonts w:cstheme="majorHAnsi" w:hint="eastAsia"/>
                <w:sz w:val="20"/>
                <w:szCs w:val="20"/>
              </w:rPr>
              <w:t>版</w:t>
            </w:r>
            <w:r w:rsidRPr="000762FC">
              <w:rPr>
                <w:rFonts w:cstheme="majorHAnsi"/>
                <w:sz w:val="20"/>
                <w:szCs w:val="20"/>
              </w:rPr>
              <w:t>]</w:t>
            </w:r>
            <w:r w:rsidRPr="000762FC">
              <w:rPr>
                <w:rFonts w:cstheme="majorHAnsi" w:hint="eastAsia"/>
                <w:sz w:val="20"/>
                <w:szCs w:val="20"/>
              </w:rPr>
              <w:t>の</w:t>
            </w:r>
            <w:r w:rsidRPr="000762FC">
              <w:rPr>
                <w:rFonts w:cstheme="majorHAnsi"/>
                <w:sz w:val="20"/>
                <w:szCs w:val="20"/>
              </w:rPr>
              <w:t>4.</w:t>
            </w:r>
            <w:r w:rsidRPr="000762FC">
              <w:rPr>
                <w:rFonts w:cstheme="majorHAnsi" w:hint="eastAsia"/>
                <w:sz w:val="20"/>
                <w:szCs w:val="20"/>
              </w:rPr>
              <w:t>来歴管理</w:t>
            </w:r>
            <w:r w:rsidRPr="000762FC">
              <w:rPr>
                <w:rFonts w:cstheme="majorHAnsi"/>
                <w:sz w:val="20"/>
                <w:szCs w:val="20"/>
              </w:rPr>
              <w:t>I/F API</w:t>
            </w:r>
            <w:r w:rsidRPr="000762FC">
              <w:rPr>
                <w:rFonts w:cstheme="majorHAnsi" w:hint="eastAsia"/>
                <w:sz w:val="20"/>
                <w:szCs w:val="20"/>
              </w:rPr>
              <w:t>に基づいて作成</w:t>
            </w:r>
          </w:p>
          <w:p w14:paraId="6906BD3B" w14:textId="03A933AF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※提供者コネクタを経由しないデータ取得時に使用</w:t>
            </w:r>
          </w:p>
        </w:tc>
      </w:tr>
      <w:tr w:rsidR="003B1583" w:rsidRPr="00EC4862" w14:paraId="1D68F493" w14:textId="77777777" w:rsidTr="000762FC">
        <w:trPr>
          <w:cantSplit/>
          <w:jc w:val="center"/>
        </w:trPr>
        <w:tc>
          <w:tcPr>
            <w:tcW w:w="263" w:type="pct"/>
          </w:tcPr>
          <w:p w14:paraId="218A0DA2" w14:textId="77777777" w:rsidR="003B1583" w:rsidRPr="00EC4862" w:rsidRDefault="003B158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2E8A2E2F" w14:textId="77777777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データ提供</w:t>
            </w:r>
            <w:r w:rsidRPr="000762FC">
              <w:rPr>
                <w:sz w:val="20"/>
                <w:szCs w:val="20"/>
              </w:rPr>
              <w:t>I/F</w:t>
            </w:r>
          </w:p>
          <w:p w14:paraId="4839BC52" w14:textId="22B6F26F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（</w:t>
            </w:r>
            <w:r w:rsidRPr="000762FC">
              <w:rPr>
                <w:sz w:val="20"/>
                <w:szCs w:val="20"/>
              </w:rPr>
              <w:t>NGSI)</w:t>
            </w:r>
          </w:p>
        </w:tc>
        <w:tc>
          <w:tcPr>
            <w:tcW w:w="2049" w:type="pct"/>
          </w:tcPr>
          <w:p w14:paraId="69FA5FAB" w14:textId="02897C95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データ管理</w:t>
            </w:r>
            <w:r w:rsidRPr="000762FC">
              <w:rPr>
                <w:sz w:val="20"/>
                <w:szCs w:val="20"/>
              </w:rPr>
              <w:t>(NGSI</w:t>
            </w:r>
            <w:r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から</w:t>
            </w:r>
            <w:r w:rsidRPr="000762FC">
              <w:rPr>
                <w:sz w:val="20"/>
                <w:szCs w:val="20"/>
              </w:rPr>
              <w:t>NGSI</w:t>
            </w:r>
            <w:r w:rsidRPr="000762FC">
              <w:rPr>
                <w:rFonts w:hint="eastAsia"/>
                <w:sz w:val="20"/>
                <w:szCs w:val="20"/>
              </w:rPr>
              <w:t>にてデータを取得する</w:t>
            </w:r>
          </w:p>
        </w:tc>
        <w:tc>
          <w:tcPr>
            <w:tcW w:w="1821" w:type="pct"/>
            <w:vMerge/>
          </w:tcPr>
          <w:p w14:paraId="453500B5" w14:textId="77777777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</w:p>
        </w:tc>
      </w:tr>
      <w:tr w:rsidR="003B1583" w:rsidRPr="00EC4862" w14:paraId="6B689DBD" w14:textId="77777777" w:rsidTr="000762FC">
        <w:trPr>
          <w:cantSplit/>
          <w:jc w:val="center"/>
        </w:trPr>
        <w:tc>
          <w:tcPr>
            <w:tcW w:w="263" w:type="pct"/>
          </w:tcPr>
          <w:p w14:paraId="5E7B768E" w14:textId="77777777" w:rsidR="003B1583" w:rsidRPr="00EC4862" w:rsidRDefault="003B158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3191FD35" w14:textId="77777777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データ提供</w:t>
            </w:r>
            <w:r w:rsidRPr="000762FC">
              <w:rPr>
                <w:sz w:val="20"/>
                <w:szCs w:val="20"/>
              </w:rPr>
              <w:t>I/F</w:t>
            </w:r>
          </w:p>
          <w:p w14:paraId="6787DDFB" w14:textId="1F4391F1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（</w:t>
            </w:r>
            <w:r w:rsidRPr="000762FC">
              <w:rPr>
                <w:sz w:val="20"/>
                <w:szCs w:val="20"/>
              </w:rPr>
              <w:t>FTP)</w:t>
            </w:r>
          </w:p>
        </w:tc>
        <w:tc>
          <w:tcPr>
            <w:tcW w:w="2049" w:type="pct"/>
          </w:tcPr>
          <w:p w14:paraId="682804F4" w14:textId="77777777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データ管理</w:t>
            </w:r>
            <w:r w:rsidRPr="000762FC">
              <w:rPr>
                <w:sz w:val="20"/>
                <w:szCs w:val="20"/>
              </w:rPr>
              <w:t>(FTP</w:t>
            </w:r>
            <w:r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から</w:t>
            </w:r>
            <w:r w:rsidRPr="000762FC">
              <w:rPr>
                <w:sz w:val="20"/>
                <w:szCs w:val="20"/>
              </w:rPr>
              <w:t>FTP</w:t>
            </w:r>
            <w:r w:rsidRPr="000762FC">
              <w:rPr>
                <w:rFonts w:hint="eastAsia"/>
                <w:sz w:val="20"/>
                <w:szCs w:val="20"/>
              </w:rPr>
              <w:t>にてデータを取得する</w:t>
            </w:r>
          </w:p>
          <w:p w14:paraId="625BDE11" w14:textId="28A6C174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sz w:val="20"/>
                <w:szCs w:val="20"/>
              </w:rPr>
              <w:t>FTP</w:t>
            </w:r>
            <w:r w:rsidRPr="000762FC">
              <w:rPr>
                <w:rFonts w:hint="eastAsia"/>
                <w:sz w:val="20"/>
                <w:szCs w:val="20"/>
              </w:rPr>
              <w:t>サーバの</w:t>
            </w:r>
            <w:r w:rsidRPr="000762FC">
              <w:rPr>
                <w:sz w:val="20"/>
                <w:szCs w:val="20"/>
              </w:rPr>
              <w:t>ID</w:t>
            </w:r>
            <w:r w:rsidRPr="000762FC">
              <w:rPr>
                <w:rFonts w:hint="eastAsia"/>
                <w:sz w:val="20"/>
                <w:szCs w:val="20"/>
              </w:rPr>
              <w:t>、パスワードは、提供者コネクタ内で設定する</w:t>
            </w:r>
          </w:p>
        </w:tc>
        <w:tc>
          <w:tcPr>
            <w:tcW w:w="1821" w:type="pct"/>
          </w:tcPr>
          <w:p w14:paraId="796323FD" w14:textId="2058547C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※提供者コネクタを経由しないデータ取得時に使用</w:t>
            </w:r>
          </w:p>
        </w:tc>
      </w:tr>
      <w:tr w:rsidR="003B1583" w:rsidRPr="00EC4862" w14:paraId="338BB576" w14:textId="77777777" w:rsidTr="000762FC">
        <w:trPr>
          <w:cantSplit/>
          <w:jc w:val="center"/>
        </w:trPr>
        <w:tc>
          <w:tcPr>
            <w:tcW w:w="263" w:type="pct"/>
          </w:tcPr>
          <w:p w14:paraId="27784D2E" w14:textId="77777777" w:rsidR="003B1583" w:rsidRPr="00EC4862" w:rsidRDefault="003B1583" w:rsidP="00A349B3">
            <w:pPr>
              <w:pStyle w:val="a"/>
              <w:numPr>
                <w:ilvl w:val="0"/>
                <w:numId w:val="22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1401272B" w14:textId="77777777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データ提供</w:t>
            </w:r>
            <w:r w:rsidRPr="000762FC">
              <w:rPr>
                <w:sz w:val="20"/>
                <w:szCs w:val="20"/>
              </w:rPr>
              <w:t>I/F</w:t>
            </w:r>
          </w:p>
          <w:p w14:paraId="1C23A3B2" w14:textId="5C6764E1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sz w:val="20"/>
                <w:szCs w:val="20"/>
              </w:rPr>
              <w:t>(HTTPS)</w:t>
            </w:r>
          </w:p>
        </w:tc>
        <w:tc>
          <w:tcPr>
            <w:tcW w:w="2049" w:type="pct"/>
          </w:tcPr>
          <w:p w14:paraId="4BCDE377" w14:textId="77777777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データ管理</w:t>
            </w:r>
            <w:r w:rsidRPr="000762FC">
              <w:rPr>
                <w:sz w:val="20"/>
                <w:szCs w:val="20"/>
              </w:rPr>
              <w:t>(Web</w:t>
            </w:r>
            <w:r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から</w:t>
            </w:r>
            <w:r w:rsidRPr="000762FC">
              <w:rPr>
                <w:sz w:val="20"/>
                <w:szCs w:val="20"/>
              </w:rPr>
              <w:t>HTTPS</w:t>
            </w:r>
            <w:r w:rsidRPr="000762FC">
              <w:rPr>
                <w:rFonts w:hint="eastAsia"/>
                <w:sz w:val="20"/>
                <w:szCs w:val="20"/>
              </w:rPr>
              <w:t>経由でデータを取得する</w:t>
            </w:r>
          </w:p>
          <w:p w14:paraId="58D4A501" w14:textId="19781BFF" w:rsidR="003B1583" w:rsidRPr="000762FC" w:rsidRDefault="003B1583" w:rsidP="000762FC">
            <w:pPr>
              <w:pStyle w:val="a"/>
              <w:numPr>
                <w:ilvl w:val="0"/>
                <w:numId w:val="55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sz w:val="20"/>
                <w:szCs w:val="20"/>
              </w:rPr>
              <w:t>Web</w:t>
            </w:r>
            <w:r w:rsidRPr="000762FC">
              <w:rPr>
                <w:rFonts w:hint="eastAsia"/>
                <w:sz w:val="20"/>
                <w:szCs w:val="20"/>
              </w:rPr>
              <w:t>サーバの</w:t>
            </w:r>
            <w:r w:rsidRPr="000762FC">
              <w:rPr>
                <w:sz w:val="20"/>
                <w:szCs w:val="20"/>
              </w:rPr>
              <w:t>ID</w:t>
            </w:r>
            <w:r w:rsidRPr="000762FC">
              <w:rPr>
                <w:rFonts w:hint="eastAsia"/>
                <w:sz w:val="20"/>
                <w:szCs w:val="20"/>
              </w:rPr>
              <w:t>、パスワードは、提供者コネクタ内で設定する</w:t>
            </w:r>
          </w:p>
        </w:tc>
        <w:tc>
          <w:tcPr>
            <w:tcW w:w="1821" w:type="pct"/>
          </w:tcPr>
          <w:p w14:paraId="70CAEA4E" w14:textId="2FD6BBD0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※提供者コネクタを経由しないデータ取得時に使用</w:t>
            </w:r>
          </w:p>
        </w:tc>
      </w:tr>
    </w:tbl>
    <w:p w14:paraId="60139CC5" w14:textId="6D35B28D" w:rsidR="00193B60" w:rsidRPr="00A349B3" w:rsidRDefault="00193B60" w:rsidP="00C61805"/>
    <w:p w14:paraId="07C19FEC" w14:textId="00C87319" w:rsidR="00AA6F4A" w:rsidRPr="002D52AD" w:rsidRDefault="00AA6F4A" w:rsidP="006E7A18">
      <w:pPr>
        <w:pStyle w:val="1"/>
        <w:numPr>
          <w:ilvl w:val="0"/>
          <w:numId w:val="0"/>
        </w:numPr>
        <w:sectPr w:rsidR="00AA6F4A" w:rsidRPr="002D52AD" w:rsidSect="000762FC">
          <w:footerReference w:type="default" r:id="rId15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16E279C1" w14:textId="77777777" w:rsidR="00D93299" w:rsidRPr="002D52AD" w:rsidRDefault="00D93299" w:rsidP="006958AE">
      <w:pPr>
        <w:pStyle w:val="1"/>
        <w:rPr>
          <w:rFonts w:asciiTheme="minorHAnsi" w:hAnsiTheme="minorHAnsi"/>
        </w:rPr>
      </w:pPr>
      <w:bookmarkStart w:id="29" w:name="_Toc110853721"/>
      <w:r w:rsidRPr="002D52AD">
        <w:rPr>
          <w:rFonts w:asciiTheme="minorHAnsi" w:hAnsiTheme="minorHAnsi" w:hint="eastAsia"/>
        </w:rPr>
        <w:lastRenderedPageBreak/>
        <w:t>コネクタメインサブシステム</w:t>
      </w:r>
      <w:bookmarkEnd w:id="29"/>
    </w:p>
    <w:p w14:paraId="09659471" w14:textId="77777777" w:rsidR="00D93299" w:rsidRPr="00E15268" w:rsidRDefault="00D93299" w:rsidP="00D93299">
      <w:pPr>
        <w:pStyle w:val="2"/>
      </w:pPr>
      <w:bookmarkStart w:id="30" w:name="_Toc110853722"/>
      <w:r>
        <w:rPr>
          <w:rFonts w:hint="eastAsia"/>
        </w:rPr>
        <w:t>内部仕様</w:t>
      </w:r>
      <w:bookmarkEnd w:id="30"/>
    </w:p>
    <w:p w14:paraId="18FC76CA" w14:textId="77777777" w:rsidR="00D93299" w:rsidRDefault="00D93299" w:rsidP="00402D3E">
      <w:pPr>
        <w:pStyle w:val="3"/>
        <w:ind w:left="284" w:hanging="2"/>
      </w:pPr>
      <w:bookmarkStart w:id="31" w:name="_Toc110853723"/>
      <w:r>
        <w:rPr>
          <w:rFonts w:hint="eastAsia"/>
        </w:rPr>
        <w:t>システム構成</w:t>
      </w:r>
      <w:bookmarkEnd w:id="31"/>
    </w:p>
    <w:p w14:paraId="2865DEA7" w14:textId="77777777" w:rsidR="00D93299" w:rsidRDefault="00D93299" w:rsidP="00D93299">
      <w:r>
        <w:rPr>
          <w:rFonts w:hint="eastAsia"/>
        </w:rPr>
        <w:t>システム構成を記載する。</w:t>
      </w:r>
    </w:p>
    <w:p w14:paraId="671B7A24" w14:textId="77777777" w:rsidR="00D93299" w:rsidRDefault="00D93299" w:rsidP="00D93299">
      <w:pPr>
        <w:rPr>
          <w:rFonts w:asciiTheme="minorHAnsi" w:hAnsiTheme="minorHAnsi"/>
        </w:rPr>
      </w:pPr>
      <w:r>
        <w:rPr>
          <w:noProof/>
        </w:rPr>
        <mc:AlternateContent>
          <mc:Choice Requires="wpc">
            <w:drawing>
              <wp:inline distT="0" distB="0" distL="0" distR="0" wp14:anchorId="7F75B09A" wp14:editId="4AC7BED1">
                <wp:extent cx="6200775" cy="6654800"/>
                <wp:effectExtent l="0" t="0" r="28575" b="12700"/>
                <wp:docPr id="564" name="キャンバス 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33" name="正方形/長方形 433"/>
                        <wps:cNvSpPr/>
                        <wps:spPr>
                          <a:xfrm>
                            <a:off x="1350011" y="1300718"/>
                            <a:ext cx="4717413" cy="51119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7FF4A" w14:textId="0E23144C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  <w:p w14:paraId="6FD95FA5" w14:textId="77777777" w:rsidR="00D93299" w:rsidRDefault="00D93299" w:rsidP="00D93299"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正方形/長方形 434"/>
                        <wps:cNvSpPr/>
                        <wps:spPr>
                          <a:xfrm>
                            <a:off x="1787187" y="1727823"/>
                            <a:ext cx="1546564" cy="4507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72BC4" w14:textId="77777777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</w:t>
                              </w:r>
                            </w:p>
                            <w:p w14:paraId="379EE158" w14:textId="7E0DE2F7" w:rsidR="00D93299" w:rsidRDefault="00D93299" w:rsidP="00605072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  <w:p w14:paraId="6537BC04" w14:textId="77777777" w:rsidR="00D93299" w:rsidRDefault="00D93299" w:rsidP="00D9329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正方形/長方形 438"/>
                        <wps:cNvSpPr/>
                        <wps:spPr>
                          <a:xfrm>
                            <a:off x="129836" y="1756888"/>
                            <a:ext cx="839175" cy="46687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C1889" w14:textId="77777777" w:rsidR="00D93299" w:rsidRPr="008F1FB6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利用者の</w:t>
                              </w: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正方形/長方形 439"/>
                        <wps:cNvSpPr/>
                        <wps:spPr>
                          <a:xfrm>
                            <a:off x="958512" y="2014544"/>
                            <a:ext cx="896325" cy="29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DB52F" w14:textId="61EDDB35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直線矢印コネクタ 440"/>
                        <wps:cNvCnPr/>
                        <wps:spPr>
                          <a:xfrm>
                            <a:off x="1006137" y="2393964"/>
                            <a:ext cx="88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線矢印コネクタ 441"/>
                        <wps:cNvCnPr/>
                        <wps:spPr>
                          <a:xfrm flipH="1">
                            <a:off x="1064262" y="5614404"/>
                            <a:ext cx="7620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正方形/長方形 442"/>
                        <wps:cNvSpPr/>
                        <wps:spPr>
                          <a:xfrm>
                            <a:off x="1892937" y="2310839"/>
                            <a:ext cx="1228725" cy="3714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C15F3" w14:textId="069968FE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カタログ</w:t>
                              </w:r>
                              <w:r w:rsidR="00AF64D0"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正方形/長方形 443"/>
                        <wps:cNvSpPr/>
                        <wps:spPr>
                          <a:xfrm>
                            <a:off x="1064262" y="5286998"/>
                            <a:ext cx="6582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2F692" w14:textId="77777777" w:rsidR="00D93299" w:rsidRDefault="00D93299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" name="グループ化 21"/>
                        <wpg:cNvGrpSpPr/>
                        <wpg:grpSpPr>
                          <a:xfrm>
                            <a:off x="4267615" y="170945"/>
                            <a:ext cx="1863385" cy="981075"/>
                            <a:chOff x="4933949" y="0"/>
                            <a:chExt cx="1863385" cy="981075"/>
                          </a:xfrm>
                        </wpg:grpSpPr>
                        <wps:wsp>
                          <wps:cNvPr id="435" name="正方形/長方形 435"/>
                          <wps:cNvSpPr/>
                          <wps:spPr>
                            <a:xfrm>
                              <a:off x="4933949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4D77F" w14:textId="77777777" w:rsidR="00D93299" w:rsidRPr="00E23234" w:rsidRDefault="00D93299" w:rsidP="00D93299">
                                <w:pPr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E23234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</w:t>
                                </w: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>:</w:t>
                                </w:r>
                              </w:p>
                              <w:p w14:paraId="23FC00A4" w14:textId="77777777" w:rsidR="00FE4EF2" w:rsidRPr="00E23234" w:rsidRDefault="00FE4EF2" w:rsidP="00FE4E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E23234">
                                  <w:rPr>
                                    <w:rFonts w:eastAsia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: </w:t>
                                </w:r>
                                <w:r w:rsidRPr="00E23234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対象サブシステム</w:t>
                                </w:r>
                              </w:p>
                              <w:p w14:paraId="15B159CA" w14:textId="77777777" w:rsidR="00FE4EF2" w:rsidRPr="00E23234" w:rsidRDefault="00FE4EF2" w:rsidP="00FE4E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E23234">
                                  <w:rPr>
                                    <w:rFonts w:eastAsia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: </w:t>
                                </w:r>
                                <w:r w:rsidRPr="00E23234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その他システム</w:t>
                                </w:r>
                              </w:p>
                              <w:p w14:paraId="22C1C190" w14:textId="2153ECE4" w:rsidR="00D93299" w:rsidRPr="00E23234" w:rsidRDefault="00FE4EF2" w:rsidP="00FE4E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E23234">
                                  <w:rPr>
                                    <w:rFonts w:eastAsia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: HTTPS</w:t>
                                </w:r>
                                <w:r w:rsidRPr="00E23234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正方形/長方形 436"/>
                          <wps:cNvSpPr/>
                          <wps:spPr>
                            <a:xfrm>
                              <a:off x="5063195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2B641C" w14:textId="77777777" w:rsidR="00D93299" w:rsidRDefault="00D93299" w:rsidP="00D93299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正方形/長方形 437"/>
                          <wps:cNvSpPr/>
                          <wps:spPr>
                            <a:xfrm>
                              <a:off x="5063195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AC8C38" w14:textId="77777777" w:rsidR="00D93299" w:rsidRDefault="00D93299" w:rsidP="00D93299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直線矢印コネクタ 444"/>
                          <wps:cNvCnPr/>
                          <wps:spPr>
                            <a:xfrm flipV="1">
                              <a:off x="5063195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5" name="直線矢印コネクタ 445"/>
                        <wps:cNvCnPr/>
                        <wps:spPr>
                          <a:xfrm>
                            <a:off x="3176272" y="2444190"/>
                            <a:ext cx="18113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線矢印コネクタ 446"/>
                        <wps:cNvCnPr/>
                        <wps:spPr>
                          <a:xfrm flipH="1">
                            <a:off x="3185797" y="3091890"/>
                            <a:ext cx="1801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正方形/長方形 447"/>
                        <wps:cNvSpPr/>
                        <wps:spPr>
                          <a:xfrm>
                            <a:off x="3487422" y="1865924"/>
                            <a:ext cx="1309075" cy="5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A4371" w14:textId="40C94080" w:rsidR="00D93299" w:rsidRPr="007C6F0C" w:rsidRDefault="00123EDA" w:rsidP="007C6F0C">
                              <w:pPr>
                                <w:pStyle w:val="a"/>
                                <w:numPr>
                                  <w:ilvl w:val="0"/>
                                  <w:numId w:val="83"/>
                                </w:numPr>
                                <w:ind w:left="284" w:hanging="284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C6F0C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認証トークン取得</w:t>
                              </w:r>
                            </w:p>
                            <w:p w14:paraId="18CA6910" w14:textId="77712B4B" w:rsidR="00123EDA" w:rsidRPr="007C6F0C" w:rsidRDefault="00123EDA" w:rsidP="007C6F0C">
                              <w:pPr>
                                <w:pStyle w:val="a"/>
                                <w:numPr>
                                  <w:ilvl w:val="0"/>
                                  <w:numId w:val="83"/>
                                </w:numPr>
                                <w:ind w:left="284" w:hanging="284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C6F0C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認証トークン検証</w:t>
                              </w:r>
                            </w:p>
                            <w:p w14:paraId="4B96E524" w14:textId="77777777" w:rsidR="00123EDA" w:rsidRPr="00A8553D" w:rsidRDefault="00123EDA" w:rsidP="007C6F0C">
                              <w:pPr>
                                <w:ind w:left="284" w:hanging="284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正方形/長方形 449"/>
                        <wps:cNvSpPr/>
                        <wps:spPr>
                          <a:xfrm>
                            <a:off x="4987587" y="2014589"/>
                            <a:ext cx="1020240" cy="1229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BADD36" w14:textId="1AE9B534" w:rsidR="00D93299" w:rsidRPr="00673447" w:rsidRDefault="00D93299" w:rsidP="00D93299">
                              <w:pPr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認証</w:t>
                              </w:r>
                              <w:r w:rsidRPr="00673447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47C50EEC" w14:textId="77777777" w:rsidR="00D93299" w:rsidRPr="00576D94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正方形/長方形 457"/>
                        <wps:cNvSpPr/>
                        <wps:spPr>
                          <a:xfrm>
                            <a:off x="4987587" y="4710163"/>
                            <a:ext cx="1020240" cy="1239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A2C12" w14:textId="7230596D" w:rsidR="00D93299" w:rsidRDefault="00D93299" w:rsidP="00D93299">
                              <w:pPr>
                                <w:jc w:val="left"/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カタログ検索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53197CFD" w14:textId="77777777" w:rsidR="00D93299" w:rsidRDefault="00D93299" w:rsidP="00D93299">
                              <w:pPr>
                                <w:jc w:val="lef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正方形/長方形 458"/>
                        <wps:cNvSpPr/>
                        <wps:spPr>
                          <a:xfrm>
                            <a:off x="3362381" y="4863539"/>
                            <a:ext cx="1469236" cy="3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C0EAC" w14:textId="56265D8C" w:rsidR="00D93299" w:rsidRDefault="00D93299" w:rsidP="007C6F0C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直線矢印コネクタ 459"/>
                        <wps:cNvCnPr/>
                        <wps:spPr>
                          <a:xfrm>
                            <a:off x="3176272" y="5253089"/>
                            <a:ext cx="18113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正方形/長方形 460"/>
                        <wps:cNvSpPr/>
                        <wps:spPr>
                          <a:xfrm>
                            <a:off x="3343572" y="5290554"/>
                            <a:ext cx="14862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BCCCE" w14:textId="77777777" w:rsidR="00D93299" w:rsidRDefault="00D93299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直線矢印コネクタ 461"/>
                        <wps:cNvCnPr/>
                        <wps:spPr>
                          <a:xfrm flipH="1">
                            <a:off x="3158153" y="5614404"/>
                            <a:ext cx="18294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正方形/長方形 267"/>
                        <wps:cNvSpPr/>
                        <wps:spPr>
                          <a:xfrm>
                            <a:off x="3264537" y="2590242"/>
                            <a:ext cx="1666240" cy="50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A4A9D" w14:textId="7AE176C8" w:rsidR="00123EDA" w:rsidRPr="007C6F0C" w:rsidRDefault="00123EDA" w:rsidP="007C6F0C">
                              <w:pPr>
                                <w:pStyle w:val="a"/>
                                <w:numPr>
                                  <w:ilvl w:val="0"/>
                                  <w:numId w:val="88"/>
                                </w:numPr>
                                <w:ind w:left="284" w:hanging="284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C6F0C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認証トークン</w:t>
                              </w:r>
                            </w:p>
                            <w:p w14:paraId="50BFE7F7" w14:textId="1E7DA33E" w:rsidR="00123EDA" w:rsidRPr="0025392C" w:rsidRDefault="00123EDA" w:rsidP="007C6F0C">
                              <w:pPr>
                                <w:pStyle w:val="a"/>
                                <w:numPr>
                                  <w:ilvl w:val="0"/>
                                  <w:numId w:val="88"/>
                                </w:numPr>
                                <w:ind w:left="284" w:hanging="284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CADDEユーザID（利用者）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75B09A" id="キャンバス 564" o:spid="_x0000_s1053" editas="canvas" style="width:488.25pt;height:524pt;mso-position-horizontal-relative:char;mso-position-vertical-relative:line" coordsize="62007,6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">
                <v:shape id="_x0000_s1054" type="#_x0000_t75" style="position:absolute;width:62007;height:66548;visibility:visible;mso-wrap-style:square" filled="t" stroked="t" strokecolor="black [3213]">
                  <v:fill o:detectmouseclick="t"/>
                  <v:path o:connecttype="none"/>
                </v:shape>
                <v:rect id="正方形/長方形 433" o:spid="_x0000_s1055" style="position:absolute;left:13500;top:13007;width:47174;height:5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" fillcolor="white [3201]" strokecolor="#70ad47 [3209]" strokeweight="1pt">
                  <v:textbox>
                    <w:txbxContent>
                      <w:p w14:paraId="0A07FF4A" w14:textId="0E23144C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  <w:p w14:paraId="6FD95FA5" w14:textId="77777777" w:rsidR="00D93299" w:rsidRDefault="00D93299" w:rsidP="00D93299">
                        <w:r>
                          <w:rPr>
                            <w:rFonts w:eastAsia="ＭＳ 明朝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正方形/長方形 434" o:spid="_x0000_s1056" style="position:absolute;left:17871;top:17278;width:15466;height:4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" fillcolor="white [3212]" strokecolor="#1f4d78 [1604]" strokeweight="1pt">
                  <v:textbox>
                    <w:txbxContent>
                      <w:p w14:paraId="01372BC4" w14:textId="77777777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</w:t>
                        </w:r>
                      </w:p>
                      <w:p w14:paraId="379EE158" w14:textId="7E0DE2F7" w:rsidR="00D93299" w:rsidRDefault="00D93299" w:rsidP="00605072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  <w:p w14:paraId="6537BC04" w14:textId="77777777" w:rsidR="00D93299" w:rsidRDefault="00D93299" w:rsidP="00D93299"/>
                    </w:txbxContent>
                  </v:textbox>
                </v:rect>
                <v:rect id="正方形/長方形 438" o:spid="_x0000_s1057" style="position:absolute;left:1298;top:17568;width:8392;height:46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" fillcolor="white [3212]" strokecolor="#1f4d78 [1604]" strokeweight="1pt">
                  <v:textbox>
                    <w:txbxContent>
                      <w:p w14:paraId="338C1889" w14:textId="77777777" w:rsidR="00D93299" w:rsidRPr="008F1FB6" w:rsidRDefault="00D93299" w:rsidP="00D932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利用者の</w:t>
                        </w: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WebAPP</w:t>
                        </w:r>
                      </w:p>
                    </w:txbxContent>
                  </v:textbox>
                </v:rect>
                <v:rect id="正方形/長方形 439" o:spid="_x0000_s1058" style="position:absolute;left:9585;top:20145;width:8963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Iy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" filled="f" stroked="f" strokeweight="1pt">
                  <v:textbox>
                    <w:txbxContent>
                      <w:p w14:paraId="382DB52F" w14:textId="61EDDB35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カタログ検索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440" o:spid="_x0000_s1059" type="#_x0000_t32" style="position:absolute;left:10061;top:23939;width:88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441" o:spid="_x0000_s1060" type="#_x0000_t32" style="position:absolute;left:10642;top:56144;width:7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5yUxQAAANw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NkUfs/EI6DXPwAAAP//AwBQSwECLQAUAAYACAAAACEA2+H2y+4AAACFAQAAEwAAAAAAAAAA&#10;AAAAAAAAAAAAW0NvbnRlbnRfVHlwZXNdLnhtbFBLAQItABQABgAIAAAAIQBa9CxbvwAAABUBAAAL&#10;AAAAAAAAAAAAAAAAAB8BAABfcmVscy8ucmVsc1BLAQItABQABgAIAAAAIQDrP5yU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442" o:spid="_x0000_s1061" style="position:absolute;left:18929;top:23108;width:12287;height:37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" fillcolor="#5b9bd5 [3204]" strokecolor="#1f4d78 [1604]" strokeweight="1pt">
                  <v:textbox>
                    <w:txbxContent>
                      <w:p w14:paraId="47CC15F3" w14:textId="069968FE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カタログ</w:t>
                        </w:r>
                        <w:r w:rsidR="00AF64D0"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検索</w:t>
                        </w:r>
                      </w:p>
                    </w:txbxContent>
                  </v:textbox>
                </v:rect>
                <v:rect id="正方形/長方形 443" o:spid="_x0000_s1062" style="position:absolute;left:10642;top:52869;width:6582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" filled="f" stroked="f" strokeweight="1pt">
                  <v:textbox>
                    <w:txbxContent>
                      <w:p w14:paraId="7B72F692" w14:textId="77777777" w:rsidR="00D93299" w:rsidRDefault="00D93299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group id="グループ化 21" o:spid="_x0000_s1063" style="position:absolute;left:42676;top:1709;width:18634;height:9811" coordorigin="49339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正方形/長方形 435" o:spid="_x0000_s1064" style="position:absolute;left:49339;width:18634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fj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" fillcolor="white [3201]" strokecolor="black [3200]" strokeweight="1pt">
                    <v:textbox>
                      <w:txbxContent>
                        <w:p w14:paraId="2634D77F" w14:textId="77777777" w:rsidR="00D93299" w:rsidRPr="00E23234" w:rsidRDefault="00D93299" w:rsidP="00D93299">
                          <w:pPr>
                            <w:rPr>
                              <w:kern w:val="0"/>
                              <w:sz w:val="18"/>
                              <w:szCs w:val="18"/>
                            </w:rPr>
                          </w:pPr>
                          <w:r w:rsidRPr="00E23234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</w:t>
                          </w: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>:</w:t>
                          </w:r>
                        </w:p>
                        <w:p w14:paraId="23FC00A4" w14:textId="77777777" w:rsidR="00FE4EF2" w:rsidRPr="00E23234" w:rsidRDefault="00FE4EF2" w:rsidP="00FE4EF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E23234">
                            <w:rPr>
                              <w:rFonts w:eastAsia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: </w:t>
                          </w:r>
                          <w:r w:rsidRPr="00E23234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対象サブシステム</w:t>
                          </w:r>
                        </w:p>
                        <w:p w14:paraId="15B159CA" w14:textId="77777777" w:rsidR="00FE4EF2" w:rsidRPr="00E23234" w:rsidRDefault="00FE4EF2" w:rsidP="00FE4EF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E23234">
                            <w:rPr>
                              <w:rFonts w:eastAsia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: </w:t>
                          </w:r>
                          <w:r w:rsidRPr="00E23234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その他システム</w:t>
                          </w:r>
                        </w:p>
                        <w:p w14:paraId="22C1C190" w14:textId="2153ECE4" w:rsidR="00D93299" w:rsidRPr="00E23234" w:rsidRDefault="00FE4EF2" w:rsidP="00FE4EF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E23234">
                            <w:rPr>
                              <w:rFonts w:eastAsia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: HTTPS</w:t>
                          </w:r>
                          <w:r w:rsidRPr="00E23234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36" o:spid="_x0000_s1065" style="position:absolute;left:50631;top:3429;width:4001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vV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CX6QvVwgAAANwAAAAPAAAA&#10;AAAAAAAAAAAAAAcCAABkcnMvZG93bnJldi54bWxQSwUGAAAAAAMAAwC3AAAA9gIAAAAA&#10;" fillcolor="#5b9bd5 [3204]" strokecolor="#1f4d78 [1604]" strokeweight="1pt">
                    <v:textbox>
                      <w:txbxContent>
                        <w:p w14:paraId="7E2B641C" w14:textId="77777777" w:rsidR="00D93299" w:rsidRDefault="00D93299" w:rsidP="00D93299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37" o:spid="_x0000_s1066" style="position:absolute;left:50631;top:5715;width:3906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61AC8C38" w14:textId="77777777" w:rsidR="00D93299" w:rsidRDefault="00D93299" w:rsidP="00D93299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44" o:spid="_x0000_s1067" type="#_x0000_t32" style="position:absolute;left:50631;top:8953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shape id="直線矢印コネクタ 445" o:spid="_x0000_s1068" type="#_x0000_t32" style="position:absolute;left:31762;top:24441;width:181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446" o:spid="_x0000_s1069" type="#_x0000_t32" style="position:absolute;left:31857;top:30918;width:18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gTgxQAAANw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U5/J2JR0AvfwEAAP//AwBQSwECLQAUAAYACAAAACEA2+H2y+4AAACFAQAAEwAAAAAAAAAA&#10;AAAAAAAAAAAAW0NvbnRlbnRfVHlwZXNdLnhtbFBLAQItABQABgAIAAAAIQBa9CxbvwAAABUBAAAL&#10;AAAAAAAAAAAAAAAAAB8BAABfcmVscy8ucmVsc1BLAQItABQABgAIAAAAIQBk1gTg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447" o:spid="_x0000_s1070" style="position:absolute;left:34874;top:18659;width:13090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" filled="f" stroked="f" strokeweight="1pt">
                  <v:textbox>
                    <w:txbxContent>
                      <w:p w14:paraId="046A4371" w14:textId="40C94080" w:rsidR="00D93299" w:rsidRPr="007C6F0C" w:rsidRDefault="00123EDA" w:rsidP="007C6F0C">
                        <w:pPr>
                          <w:pStyle w:val="a"/>
                          <w:numPr>
                            <w:ilvl w:val="0"/>
                            <w:numId w:val="83"/>
                          </w:numPr>
                          <w:ind w:left="284" w:hanging="284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C6F0C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認証トークン取得</w:t>
                        </w:r>
                      </w:p>
                      <w:p w14:paraId="18CA6910" w14:textId="77712B4B" w:rsidR="00123EDA" w:rsidRPr="007C6F0C" w:rsidRDefault="00123EDA" w:rsidP="007C6F0C">
                        <w:pPr>
                          <w:pStyle w:val="a"/>
                          <w:numPr>
                            <w:ilvl w:val="0"/>
                            <w:numId w:val="83"/>
                          </w:numPr>
                          <w:ind w:left="284" w:hanging="284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C6F0C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認証トークン検証</w:t>
                        </w:r>
                      </w:p>
                      <w:p w14:paraId="4B96E524" w14:textId="77777777" w:rsidR="00123EDA" w:rsidRPr="00A8553D" w:rsidRDefault="00123EDA" w:rsidP="007C6F0C">
                        <w:pPr>
                          <w:ind w:left="284" w:hanging="284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449" o:spid="_x0000_s1071" style="position:absolute;left:49875;top:20145;width:10203;height:1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" fillcolor="white [3212]" strokecolor="#1f4d78 [1604]" strokeweight="1pt">
                  <v:textbox>
                    <w:txbxContent>
                      <w:p w14:paraId="1CBADD36" w14:textId="1AE9B534" w:rsidR="00D93299" w:rsidRPr="00673447" w:rsidRDefault="00D93299" w:rsidP="00D93299">
                        <w:pPr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認証</w:t>
                        </w:r>
                        <w:r w:rsidRPr="00673447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47C50EEC" w14:textId="77777777" w:rsidR="00D93299" w:rsidRPr="00576D94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457" o:spid="_x0000_s1072" style="position:absolute;left:49875;top:47101;width:10203;height:12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" fillcolor="white [3212]" strokecolor="#1f4d78 [1604]" strokeweight="1pt">
                  <v:textbox>
                    <w:txbxContent>
                      <w:p w14:paraId="3C1A2C12" w14:textId="7230596D" w:rsidR="00D93299" w:rsidRDefault="00D93299" w:rsidP="00D93299">
                        <w:pPr>
                          <w:jc w:val="left"/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カタログ検索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53197CFD" w14:textId="77777777" w:rsidR="00D93299" w:rsidRDefault="00D93299" w:rsidP="00D93299">
                        <w:pPr>
                          <w:jc w:val="lef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458" o:spid="_x0000_s1073" style="position:absolute;left:33623;top:48635;width:14693;height:3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" filled="f" stroked="f" strokeweight="1pt">
                  <v:textbox>
                    <w:txbxContent>
                      <w:p w14:paraId="66DC0EAC" w14:textId="56265D8C" w:rsidR="00D93299" w:rsidRDefault="00D93299" w:rsidP="007C6F0C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カタログ検索</w:t>
                        </w:r>
                      </w:p>
                    </w:txbxContent>
                  </v:textbox>
                </v:rect>
                <v:shape id="直線矢印コネクタ 459" o:spid="_x0000_s1074" type="#_x0000_t32" style="position:absolute;left:31762;top:52530;width:181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6tO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VMpnN4nQlHQKZPAAAA//8DAFBLAQItABQABgAIAAAAIQDb4fbL7gAAAIUBAAATAAAAAAAAAAAA&#10;AAAAAAAAAABbQ29udGVudF9UeXBlc10ueG1sUEsBAi0AFAAGAAgAAAAhAFr0LFu/AAAAFQEAAAsA&#10;AAAAAAAAAAAAAAAAHwEAAF9yZWxzLy5yZWxzUEsBAi0AFAAGAAgAAAAhALSnq07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460" o:spid="_x0000_s1075" style="position:absolute;left:33435;top:52905;width:1486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" filled="f" stroked="f" strokeweight="1pt">
                  <v:textbox>
                    <w:txbxContent>
                      <w:p w14:paraId="232BCCCE" w14:textId="77777777" w:rsidR="00D93299" w:rsidRDefault="00D93299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shape id="直線矢印コネクタ 461" o:spid="_x0000_s1076" type="#_x0000_t32" style="position:absolute;left:31581;top:56144;width:182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267" o:spid="_x0000_s1077" style="position:absolute;left:32645;top:25902;width:16662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" filled="f" stroked="f" strokeweight="1pt">
                  <v:textbox>
                    <w:txbxContent>
                      <w:p w14:paraId="4E1A4A9D" w14:textId="7AE176C8" w:rsidR="00123EDA" w:rsidRPr="007C6F0C" w:rsidRDefault="00123EDA" w:rsidP="007C6F0C">
                        <w:pPr>
                          <w:pStyle w:val="a"/>
                          <w:numPr>
                            <w:ilvl w:val="0"/>
                            <w:numId w:val="88"/>
                          </w:numPr>
                          <w:ind w:left="284" w:hanging="284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C6F0C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認証トークン</w:t>
                        </w:r>
                      </w:p>
                      <w:p w14:paraId="50BFE7F7" w14:textId="1E7DA33E" w:rsidR="00123EDA" w:rsidRPr="0025392C" w:rsidRDefault="00123EDA" w:rsidP="007C6F0C">
                        <w:pPr>
                          <w:pStyle w:val="a"/>
                          <w:numPr>
                            <w:ilvl w:val="0"/>
                            <w:numId w:val="88"/>
                          </w:numPr>
                          <w:ind w:left="284" w:hanging="284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CADDEユーザID（利用者）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29B03D" w14:textId="0DFD4014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502EA7">
        <w:rPr>
          <w:rFonts w:asciiTheme="minorHAnsi" w:hAnsiTheme="minorHAnsi"/>
        </w:rPr>
        <w:fldChar w:fldCharType="begin"/>
      </w:r>
      <w:r w:rsidR="00502EA7">
        <w:rPr>
          <w:rFonts w:asciiTheme="minorHAnsi" w:hAnsiTheme="minorHAnsi"/>
        </w:rPr>
        <w:instrText xml:space="preserve"> REF _Ref106182407 \h </w:instrText>
      </w:r>
      <w:r w:rsidR="00502EA7">
        <w:rPr>
          <w:rFonts w:asciiTheme="minorHAnsi" w:hAnsiTheme="minorHAnsi"/>
        </w:rPr>
      </w:r>
      <w:r w:rsidR="00502EA7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カタログ検索</w:t>
      </w:r>
      <w:r w:rsidR="00502EA7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システム構成</w:t>
      </w:r>
    </w:p>
    <w:p w14:paraId="6E5AE2FB" w14:textId="2DCDA086" w:rsidR="00D93299" w:rsidRDefault="00D93299" w:rsidP="00D93299">
      <w:r>
        <w:br w:type="page"/>
      </w:r>
    </w:p>
    <w:p w14:paraId="2FC2BAAF" w14:textId="0B153419" w:rsidR="00D93299" w:rsidRDefault="00D93299" w:rsidP="00D93299">
      <w:pPr>
        <w:rPr>
          <w:rFonts w:asciiTheme="minorHAnsi" w:hAnsiTheme="minorHAnsi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82C7B2D" wp14:editId="23F00266">
                <wp:extent cx="6200775" cy="8064500"/>
                <wp:effectExtent l="0" t="0" r="28575" b="12700"/>
                <wp:docPr id="565" name="キャンバス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68" name="正方形/長方形 268"/>
                        <wps:cNvSpPr/>
                        <wps:spPr>
                          <a:xfrm>
                            <a:off x="1066800" y="1106186"/>
                            <a:ext cx="3876827" cy="681861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B9E235" w14:textId="19A6BC89" w:rsidR="00954703" w:rsidRDefault="00954703" w:rsidP="00E23234">
                              <w:pPr>
                                <w:snapToGrid w:val="0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利用者コネクタ</w:t>
                              </w:r>
                            </w:p>
                            <w:p w14:paraId="1327EA57" w14:textId="77777777" w:rsidR="00954703" w:rsidRDefault="00954703" w:rsidP="00E23234">
                              <w:pPr>
                                <w:snapToGrid w:val="0"/>
                                <w:rPr>
                                  <w:rFonts w:ascii="ＭＳ Ｐゴシック" w:eastAsia="ＭＳ 明朝" w:hAnsi="ＭＳ Ｐゴシック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正方形/長方形 463"/>
                        <wps:cNvSpPr/>
                        <wps:spPr>
                          <a:xfrm>
                            <a:off x="1200151" y="1591025"/>
                            <a:ext cx="2200274" cy="6219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A9EA8" w14:textId="5F97FFD6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" name="グループ化 1"/>
                        <wpg:cNvGrpSpPr/>
                        <wpg:grpSpPr>
                          <a:xfrm>
                            <a:off x="1328976" y="1866900"/>
                            <a:ext cx="1823799" cy="5815670"/>
                            <a:chOff x="1676400" y="2145530"/>
                            <a:chExt cx="1971203" cy="4950591"/>
                          </a:xfrm>
                        </wpg:grpSpPr>
                        <wps:wsp>
                          <wps:cNvPr id="470" name="正方形/長方形 470"/>
                          <wps:cNvSpPr/>
                          <wps:spPr>
                            <a:xfrm>
                              <a:off x="1676400" y="2145530"/>
                              <a:ext cx="1339850" cy="49505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8618B" w14:textId="28E817D2" w:rsidR="00D93299" w:rsidRPr="007C6F0C" w:rsidRDefault="00D93299" w:rsidP="00E23234">
                                <w:pPr>
                                  <w:snapToGrid w:val="0"/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データ取得</w:t>
                                </w:r>
                              </w:p>
                              <w:p w14:paraId="49B2D5D5" w14:textId="3ECFBEF6" w:rsidR="00D93299" w:rsidRPr="007C6F0C" w:rsidRDefault="00D93299" w:rsidP="00E23234">
                                <w:pPr>
                                  <w:snapToGrid w:val="0"/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Theme="minorHAnsi" w:eastAsia="ＭＳ 明朝" w:hAnsiTheme="minorHAnsi" w:cs="Times New Roman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7C6F0C"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  <w:t>CADDE</w:t>
                                </w:r>
                                <w:r w:rsidRPr="007C6F0C">
                                  <w:rPr>
                                    <w:rFonts w:asciiTheme="minorHAnsi" w:eastAsia="ＭＳ 明朝" w:hAnsiTheme="minorHAnsi" w:cs="Times New Roman"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  <w:p w14:paraId="6CC21907" w14:textId="77777777" w:rsidR="00D93299" w:rsidRPr="007C6F0C" w:rsidRDefault="00D93299" w:rsidP="00D93299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もしくは</w:t>
                                </w:r>
                              </w:p>
                              <w:p w14:paraId="5BDB1A3C" w14:textId="579EF794" w:rsidR="00D93299" w:rsidRPr="007C6F0C" w:rsidRDefault="00D93299" w:rsidP="00E23234">
                                <w:pPr>
                                  <w:adjustRightInd w:val="0"/>
                                  <w:snapToGrid w:val="0"/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データ取得</w:t>
                                </w:r>
                              </w:p>
                              <w:p w14:paraId="7F8A56D2" w14:textId="1C248E6B" w:rsidR="00D93299" w:rsidRPr="007C6F0C" w:rsidRDefault="00D93299" w:rsidP="00E23234">
                                <w:pPr>
                                  <w:adjustRightInd w:val="0"/>
                                  <w:snapToGrid w:val="0"/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Theme="minorHAnsi" w:eastAsia="ＭＳ 明朝" w:hAnsiTheme="minorHAnsi" w:cs="Times New Roman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7C6F0C"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  <w:t>HTTPS NGSI</w:t>
                                </w:r>
                                <w:r w:rsidRPr="007C6F0C">
                                  <w:rPr>
                                    <w:rFonts w:asciiTheme="minorHAnsi" w:eastAsia="ＭＳ 明朝" w:hAnsiTheme="minorHAnsi" w:cs="Times New Roman"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  <w:p w14:paraId="7931AD1F" w14:textId="77777777" w:rsidR="00D93299" w:rsidRPr="008901F1" w:rsidRDefault="00D93299" w:rsidP="00D93299">
                                <w:pPr>
                                  <w:rPr>
                                    <w:rFonts w:ascii="ＭＳ 明朝" w:eastAsia="ＭＳ 明朝" w:hAnsi="ＭＳ 明朝" w:cs="Times New Roman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正方形/長方形 495"/>
                          <wps:cNvSpPr/>
                          <wps:spPr>
                            <a:xfrm>
                              <a:off x="2834311" y="2508250"/>
                              <a:ext cx="813292" cy="45021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567020" w14:textId="77777777" w:rsidR="00701E12" w:rsidRDefault="00D93299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メイン</w:t>
                                </w:r>
                              </w:p>
                              <w:p w14:paraId="64679CD6" w14:textId="28021117" w:rsidR="00D93299" w:rsidRPr="007C6F0C" w:rsidRDefault="00D93299" w:rsidP="00E23234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制御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67" name="正方形/長方形 467"/>
                        <wps:cNvSpPr/>
                        <wps:spPr>
                          <a:xfrm>
                            <a:off x="151424" y="921165"/>
                            <a:ext cx="688296" cy="67063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42949" w14:textId="77777777" w:rsidR="00D93299" w:rsidRPr="00E23234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2323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利用者の</w:t>
                              </w:r>
                              <w:r w:rsidRPr="00E23234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正方形/長方形 497"/>
                        <wps:cNvSpPr/>
                        <wps:spPr>
                          <a:xfrm>
                            <a:off x="333375" y="3949598"/>
                            <a:ext cx="4491608" cy="37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A657" w14:textId="77777777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正方形/長方形 468"/>
                        <wps:cNvSpPr/>
                        <wps:spPr>
                          <a:xfrm>
                            <a:off x="707445" y="1866900"/>
                            <a:ext cx="829300" cy="279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C46EC" w14:textId="66C0A7F2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直線矢印コネクタ 469"/>
                        <wps:cNvCnPr/>
                        <wps:spPr>
                          <a:xfrm flipH="1">
                            <a:off x="839720" y="6939772"/>
                            <a:ext cx="4892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" name="グループ化 9"/>
                        <wpg:cNvGrpSpPr/>
                        <wpg:grpSpPr>
                          <a:xfrm>
                            <a:off x="3142538" y="2392717"/>
                            <a:ext cx="1391510" cy="394939"/>
                            <a:chOff x="2904003" y="2314229"/>
                            <a:chExt cx="1503975" cy="426867"/>
                          </a:xfrm>
                        </wpg:grpSpPr>
                        <wps:wsp>
                          <wps:cNvPr id="472" name="直線矢印コネクタ 472"/>
                          <wps:cNvCnPr/>
                          <wps:spPr>
                            <a:xfrm>
                              <a:off x="2904652" y="2695577"/>
                              <a:ext cx="138159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" name="正方形/長方形 474"/>
                          <wps:cNvSpPr/>
                          <wps:spPr>
                            <a:xfrm>
                              <a:off x="2904003" y="2314229"/>
                              <a:ext cx="1503975" cy="4268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A967B7" w14:textId="77777777" w:rsidR="004D354D" w:rsidRPr="0026484A" w:rsidRDefault="004D354D" w:rsidP="00E23234">
                                <w:pPr>
                                  <w:pStyle w:val="a"/>
                                  <w:numPr>
                                    <w:ilvl w:val="0"/>
                                    <w:numId w:val="90"/>
                                  </w:numPr>
                                  <w:snapToGrid w:val="0"/>
                                  <w:ind w:left="284" w:hanging="284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26484A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認証トークン取得</w:t>
                                </w:r>
                              </w:p>
                              <w:p w14:paraId="33FCA7BB" w14:textId="77777777" w:rsidR="004D354D" w:rsidRPr="0026484A" w:rsidRDefault="004D354D" w:rsidP="00E23234">
                                <w:pPr>
                                  <w:pStyle w:val="a"/>
                                  <w:numPr>
                                    <w:ilvl w:val="0"/>
                                    <w:numId w:val="90"/>
                                  </w:numPr>
                                  <w:snapToGrid w:val="0"/>
                                  <w:ind w:left="284" w:hanging="284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26484A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認証トークン検証</w:t>
                                </w:r>
                              </w:p>
                              <w:p w14:paraId="01CB81C4" w14:textId="6E2A0A3C" w:rsidR="00D93299" w:rsidRPr="00A8553D" w:rsidRDefault="00D93299" w:rsidP="00AE042E">
                                <w:pPr>
                                  <w:snapToGrid w:val="0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グループ化 10"/>
                        <wpg:cNvGrpSpPr/>
                        <wpg:grpSpPr>
                          <a:xfrm>
                            <a:off x="3143137" y="2768631"/>
                            <a:ext cx="1278282" cy="620303"/>
                            <a:chOff x="2904652" y="2659746"/>
                            <a:chExt cx="1381597" cy="670450"/>
                          </a:xfrm>
                        </wpg:grpSpPr>
                        <wps:wsp>
                          <wps:cNvPr id="473" name="直線矢印コネクタ 473"/>
                          <wps:cNvCnPr/>
                          <wps:spPr>
                            <a:xfrm flipH="1">
                              <a:off x="2904652" y="3270545"/>
                              <a:ext cx="138159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正方形/長方形 475"/>
                          <wps:cNvSpPr/>
                          <wps:spPr>
                            <a:xfrm>
                              <a:off x="2926821" y="2659746"/>
                              <a:ext cx="1212849" cy="67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A7995A" w14:textId="77777777" w:rsidR="004D354D" w:rsidRPr="0026484A" w:rsidRDefault="004D354D" w:rsidP="00E23234">
                                <w:pPr>
                                  <w:pStyle w:val="a"/>
                                  <w:numPr>
                                    <w:ilvl w:val="0"/>
                                    <w:numId w:val="92"/>
                                  </w:numPr>
                                  <w:ind w:left="284" w:hanging="284"/>
                                  <w:jc w:val="left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26484A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</w:t>
                                </w:r>
                              </w:p>
                              <w:p w14:paraId="31B2FEA4" w14:textId="2F71548B" w:rsidR="004D354D" w:rsidRPr="0026484A" w:rsidRDefault="004D354D" w:rsidP="00E23234">
                                <w:pPr>
                                  <w:pStyle w:val="a"/>
                                  <w:numPr>
                                    <w:ilvl w:val="0"/>
                                    <w:numId w:val="92"/>
                                  </w:numPr>
                                  <w:snapToGrid w:val="0"/>
                                  <w:ind w:left="284" w:hanging="284"/>
                                  <w:jc w:val="left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CADDEユーザID</w:t>
                                </w:r>
                                <w:r w:rsidR="008C03C8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（利用者）</w:t>
                                </w:r>
                              </w:p>
                              <w:p w14:paraId="773DE749" w14:textId="420F2649" w:rsidR="00D93299" w:rsidRDefault="00D93299" w:rsidP="00AE042E">
                                <w:pPr>
                                  <w:jc w:val="lef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76" name="正方形/長方形 476"/>
                        <wps:cNvSpPr/>
                        <wps:spPr>
                          <a:xfrm>
                            <a:off x="4440968" y="2499470"/>
                            <a:ext cx="811673" cy="935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EC65F" w14:textId="77777777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認証認可</w:t>
                              </w:r>
                            </w:p>
                            <w:p w14:paraId="296CF5D1" w14:textId="77777777" w:rsidR="00D93299" w:rsidRPr="00673447" w:rsidRDefault="00D93299" w:rsidP="00D93299">
                              <w:pPr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</w:pPr>
                              <w:r w:rsidRPr="00673447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541F1B75" w14:textId="77777777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正方形/長方形 494"/>
                        <wps:cNvSpPr/>
                        <wps:spPr>
                          <a:xfrm>
                            <a:off x="720145" y="6410446"/>
                            <a:ext cx="731457" cy="53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9ADC0" w14:textId="77777777" w:rsidR="00D93299" w:rsidRDefault="00D93299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</w:t>
                              </w:r>
                            </w:p>
                            <w:p w14:paraId="756B9057" w14:textId="77777777" w:rsidR="00D93299" w:rsidRDefault="00D93299" w:rsidP="00E23234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もしくは</w:t>
                              </w:r>
                            </w:p>
                            <w:p w14:paraId="5817D5D9" w14:textId="057E3031" w:rsidR="00D93299" w:rsidRPr="00AF48A1" w:rsidRDefault="00D93299" w:rsidP="00E23234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直線矢印コネクタ 496"/>
                        <wps:cNvCnPr/>
                        <wps:spPr>
                          <a:xfrm>
                            <a:off x="839720" y="2153681"/>
                            <a:ext cx="4892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正方形/長方形 498"/>
                        <wps:cNvSpPr/>
                        <wps:spPr>
                          <a:xfrm>
                            <a:off x="8551" y="3798273"/>
                            <a:ext cx="2477279" cy="308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24752" w14:textId="213B0ECB" w:rsidR="00D93299" w:rsidRPr="007C6F0C" w:rsidRDefault="00274615" w:rsidP="00D9329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7C6F0C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提供者コネクタを利用しない場合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グループ化 40"/>
                        <wpg:cNvGrpSpPr/>
                        <wpg:grpSpPr>
                          <a:xfrm>
                            <a:off x="1600200" y="4155331"/>
                            <a:ext cx="3138367" cy="1132234"/>
                            <a:chOff x="1600200" y="3946085"/>
                            <a:chExt cx="3138367" cy="1132234"/>
                          </a:xfrm>
                        </wpg:grpSpPr>
                        <wpg:grpSp>
                          <wpg:cNvPr id="39" name="グループ化 39"/>
                          <wpg:cNvGrpSpPr/>
                          <wpg:grpSpPr>
                            <a:xfrm>
                              <a:off x="2975498" y="4221113"/>
                              <a:ext cx="1698495" cy="811364"/>
                              <a:chOff x="2975498" y="4221113"/>
                              <a:chExt cx="1698495" cy="811364"/>
                            </a:xfrm>
                          </wpg:grpSpPr>
                          <wpg:grpSp>
                            <wpg:cNvPr id="25" name="グループ化 25"/>
                            <wpg:cNvGrpSpPr/>
                            <wpg:grpSpPr>
                              <a:xfrm>
                                <a:off x="2975498" y="4221113"/>
                                <a:ext cx="1698495" cy="811364"/>
                                <a:chOff x="2975498" y="4221113"/>
                                <a:chExt cx="1698495" cy="811364"/>
                              </a:xfrm>
                            </wpg:grpSpPr>
                            <wpg:grpSp>
                              <wpg:cNvPr id="22" name="グループ化 22"/>
                              <wpg:cNvGrpSpPr/>
                              <wpg:grpSpPr>
                                <a:xfrm>
                                  <a:off x="3142538" y="4302207"/>
                                  <a:ext cx="1531455" cy="730270"/>
                                  <a:chOff x="3142538" y="4302207"/>
                                  <a:chExt cx="1531455" cy="730270"/>
                                </a:xfrm>
                              </wpg:grpSpPr>
                              <wps:wsp>
                                <wps:cNvPr id="485" name="直線矢印コネクタ 485"/>
                                <wps:cNvCnPr/>
                                <wps:spPr>
                                  <a:xfrm>
                                    <a:off x="3163648" y="4571437"/>
                                    <a:ext cx="55485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" name="直線矢印コネクタ 486"/>
                                <wps:cNvCnPr/>
                                <wps:spPr>
                                  <a:xfrm flipH="1">
                                    <a:off x="3142538" y="4874309"/>
                                    <a:ext cx="57596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0" name="正方形/長方形 270"/>
                                <wps:cNvSpPr/>
                                <wps:spPr>
                                  <a:xfrm>
                                    <a:off x="3748068" y="4302207"/>
                                    <a:ext cx="925925" cy="730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DB7FCE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データ提供</w:t>
                                      </w:r>
                                    </w:p>
                                    <w:p w14:paraId="151B648D" w14:textId="1DD87A60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I/F</w:t>
                                      </w:r>
                                    </w:p>
                                    <w:p w14:paraId="6DF3DDF6" w14:textId="1CCA39E2" w:rsidR="004D354D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（HTTPS）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正方形/長方形 290"/>
                              <wps:cNvSpPr/>
                              <wps:spPr>
                                <a:xfrm>
                                  <a:off x="2975498" y="4221113"/>
                                  <a:ext cx="905907" cy="3503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3BB4CB" w14:textId="69D0FD29" w:rsidR="00975A21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データ提供</w:t>
                                    </w:r>
                                  </w:p>
                                  <w:p w14:paraId="49D8F84C" w14:textId="203F1569" w:rsidR="00975A21" w:rsidRPr="0025392C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（HTTPS）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1" name="正方形/長方形 291"/>
                            <wps:cNvSpPr/>
                            <wps:spPr>
                              <a:xfrm>
                                <a:off x="3000375" y="4588889"/>
                                <a:ext cx="781396" cy="2853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74E753" w14:textId="73907768" w:rsidR="005E13E9" w:rsidRDefault="005E13E9" w:rsidP="007C6F0C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Times New Roman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" name="正方形/長方形 2"/>
                          <wps:cNvSpPr/>
                          <wps:spPr>
                            <a:xfrm>
                              <a:off x="1994871" y="4091312"/>
                              <a:ext cx="2743696" cy="9870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2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正方形/長方形 277"/>
                          <wps:cNvSpPr/>
                          <wps:spPr>
                            <a:xfrm>
                              <a:off x="1600200" y="3946085"/>
                              <a:ext cx="1341009" cy="3967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999D3C" w14:textId="77777777" w:rsidR="006C7D4B" w:rsidRPr="007C6F0C" w:rsidRDefault="006C7D4B" w:rsidP="00E23234">
                                <w:pPr>
                                  <w:snapToGrid w:val="0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リソース提供識別手段が</w:t>
                                </w:r>
                              </w:p>
                              <w:p w14:paraId="1F33E325" w14:textId="2D613D1E" w:rsidR="00477881" w:rsidRPr="0025392C" w:rsidRDefault="006C7D4B" w:rsidP="00E23234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0000" w:themeColor="text1"/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7C6F0C">
                                  <w:rPr>
                                    <w:rFonts w:eastAsia="ＭＳ 明朝" w:cs="Times New Roman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"file/http"</w:t>
                                </w: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" name="グループ化 45"/>
                        <wpg:cNvGrpSpPr/>
                        <wpg:grpSpPr>
                          <a:xfrm>
                            <a:off x="1600209" y="5360314"/>
                            <a:ext cx="3138358" cy="1118387"/>
                            <a:chOff x="1600209" y="5151068"/>
                            <a:chExt cx="3138358" cy="1118387"/>
                          </a:xfrm>
                        </wpg:grpSpPr>
                        <wpg:grpSp>
                          <wpg:cNvPr id="43" name="グループ化 43"/>
                          <wpg:cNvGrpSpPr/>
                          <wpg:grpSpPr>
                            <a:xfrm>
                              <a:off x="2975498" y="5372100"/>
                              <a:ext cx="1698495" cy="829100"/>
                              <a:chOff x="2975498" y="5303938"/>
                              <a:chExt cx="1698495" cy="829100"/>
                            </a:xfrm>
                          </wpg:grpSpPr>
                          <wpg:grpSp>
                            <wpg:cNvPr id="42" name="グループ化 42"/>
                            <wpg:cNvGrpSpPr/>
                            <wpg:grpSpPr>
                              <a:xfrm>
                                <a:off x="2975498" y="5303938"/>
                                <a:ext cx="1698495" cy="829100"/>
                                <a:chOff x="2975498" y="5303938"/>
                                <a:chExt cx="1698495" cy="829100"/>
                              </a:xfrm>
                            </wpg:grpSpPr>
                            <wpg:grpSp>
                              <wpg:cNvPr id="41" name="グループ化 41"/>
                              <wpg:cNvGrpSpPr/>
                              <wpg:grpSpPr>
                                <a:xfrm>
                                  <a:off x="3142538" y="5402768"/>
                                  <a:ext cx="1531455" cy="730270"/>
                                  <a:chOff x="3142538" y="5402768"/>
                                  <a:chExt cx="1531455" cy="730270"/>
                                </a:xfrm>
                              </wpg:grpSpPr>
                              <wps:wsp>
                                <wps:cNvPr id="302" name="直線矢印コネクタ 302"/>
                                <wps:cNvCnPr/>
                                <wps:spPr>
                                  <a:xfrm>
                                    <a:off x="3143138" y="5671970"/>
                                    <a:ext cx="57536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直線矢印コネクタ 303"/>
                                <wps:cNvCnPr/>
                                <wps:spPr>
                                  <a:xfrm flipH="1">
                                    <a:off x="3142538" y="5974842"/>
                                    <a:ext cx="57596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正方形/長方形 304"/>
                                <wps:cNvSpPr/>
                                <wps:spPr>
                                  <a:xfrm>
                                    <a:off x="3748068" y="5402768"/>
                                    <a:ext cx="925925" cy="730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8E4B56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データ提供</w:t>
                                      </w:r>
                                    </w:p>
                                    <w:p w14:paraId="38ECFD35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I/F</w:t>
                                      </w:r>
                                    </w:p>
                                    <w:p w14:paraId="76BAA15C" w14:textId="392C15C7" w:rsidR="004D354D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（</w:t>
                                      </w:r>
                                      <w:r w:rsidR="00E02678"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  <w:t>F</w:t>
                                      </w:r>
                                      <w:r w:rsidR="00E02678"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TP</w:t>
                                      </w: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）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5" name="正方形/長方形 305"/>
                              <wps:cNvSpPr/>
                              <wps:spPr>
                                <a:xfrm>
                                  <a:off x="2975498" y="5303938"/>
                                  <a:ext cx="905907" cy="3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278BEB" w14:textId="4D52D96F" w:rsidR="00975A21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データ提供</w:t>
                                    </w:r>
                                  </w:p>
                                  <w:p w14:paraId="1F2F6282" w14:textId="5DB50921" w:rsidR="00975A21" w:rsidRPr="0025392C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（</w:t>
                                    </w:r>
                                    <w:r w:rsidR="00E02678"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TP）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6" name="正方形/長方形 306"/>
                            <wps:cNvSpPr/>
                            <wps:spPr>
                              <a:xfrm>
                                <a:off x="3050652" y="5689509"/>
                                <a:ext cx="781396" cy="322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2451DF" w14:textId="5864BF5B" w:rsidR="005E13E9" w:rsidRDefault="005E13E9" w:rsidP="007C6F0C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Times New Roman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5" name="正方形/長方形 275"/>
                          <wps:cNvSpPr/>
                          <wps:spPr>
                            <a:xfrm>
                              <a:off x="1994871" y="5282448"/>
                              <a:ext cx="2743696" cy="9870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2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正方形/長方形 278"/>
                          <wps:cNvSpPr/>
                          <wps:spPr>
                            <a:xfrm>
                              <a:off x="1600209" y="5151068"/>
                              <a:ext cx="1341000" cy="396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AA042E" w14:textId="77777777" w:rsidR="006C7D4B" w:rsidRPr="007C6F0C" w:rsidRDefault="006C7D4B" w:rsidP="00E23234">
                                <w:pPr>
                                  <w:snapToGrid w:val="0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リソース提供識別手段が</w:t>
                                </w:r>
                              </w:p>
                              <w:p w14:paraId="0A6F4237" w14:textId="65FCD329" w:rsidR="006C7D4B" w:rsidRPr="0025392C" w:rsidRDefault="006C7D4B" w:rsidP="00E23234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0000" w:themeColor="text1"/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6C7D4B">
                                  <w:rPr>
                                    <w:rFonts w:eastAsia="ＭＳ 明朝" w:cs="Times New Roman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"file/ftp"</w:t>
                                </w: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3" name="グループ化 53"/>
                        <wpg:cNvGrpSpPr/>
                        <wpg:grpSpPr>
                          <a:xfrm>
                            <a:off x="1576217" y="6463298"/>
                            <a:ext cx="3162350" cy="1130187"/>
                            <a:chOff x="1576217" y="6254052"/>
                            <a:chExt cx="3162350" cy="1130187"/>
                          </a:xfrm>
                        </wpg:grpSpPr>
                        <wpg:grpSp>
                          <wpg:cNvPr id="51" name="グループ化 51"/>
                          <wpg:cNvGrpSpPr/>
                          <wpg:grpSpPr>
                            <a:xfrm>
                              <a:off x="2975499" y="6478705"/>
                              <a:ext cx="1698494" cy="836495"/>
                              <a:chOff x="2975499" y="6397317"/>
                              <a:chExt cx="1698494" cy="836495"/>
                            </a:xfrm>
                          </wpg:grpSpPr>
                          <wpg:grpSp>
                            <wpg:cNvPr id="49" name="グループ化 49"/>
                            <wpg:cNvGrpSpPr/>
                            <wpg:grpSpPr>
                              <a:xfrm>
                                <a:off x="2975499" y="6397317"/>
                                <a:ext cx="1698494" cy="836495"/>
                                <a:chOff x="2975499" y="6397317"/>
                                <a:chExt cx="1698494" cy="836495"/>
                              </a:xfrm>
                            </wpg:grpSpPr>
                            <wpg:grpSp>
                              <wpg:cNvPr id="48" name="グループ化 48"/>
                              <wpg:cNvGrpSpPr/>
                              <wpg:grpSpPr>
                                <a:xfrm>
                                  <a:off x="3163648" y="6503542"/>
                                  <a:ext cx="1510345" cy="730270"/>
                                  <a:chOff x="3163648" y="6503542"/>
                                  <a:chExt cx="1510345" cy="730270"/>
                                </a:xfrm>
                              </wpg:grpSpPr>
                              <wps:wsp>
                                <wps:cNvPr id="308" name="直線矢印コネクタ 308"/>
                                <wps:cNvCnPr/>
                                <wps:spPr>
                                  <a:xfrm>
                                    <a:off x="3163648" y="6772714"/>
                                    <a:ext cx="55485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直線矢印コネクタ 309"/>
                                <wps:cNvCnPr/>
                                <wps:spPr>
                                  <a:xfrm flipH="1">
                                    <a:off x="3163648" y="7075588"/>
                                    <a:ext cx="55485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正方形/長方形 310"/>
                                <wps:cNvSpPr/>
                                <wps:spPr>
                                  <a:xfrm>
                                    <a:off x="3748068" y="6503542"/>
                                    <a:ext cx="925925" cy="730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E18BC2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データ提供</w:t>
                                      </w:r>
                                    </w:p>
                                    <w:p w14:paraId="76BB6AF1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I/F</w:t>
                                      </w:r>
                                    </w:p>
                                    <w:p w14:paraId="0F028BC0" w14:textId="567875A8" w:rsidR="004D354D" w:rsidRPr="007C6F0C" w:rsidRDefault="002E001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(</w:t>
                                      </w:r>
                                      <w:r w:rsidR="004D354D" w:rsidRPr="007C6F0C"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HTTPS</w:t>
                                      </w:r>
                                      <w:r w:rsidR="00E02678" w:rsidRPr="007C6F0C"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N</w:t>
                                      </w:r>
                                      <w:r w:rsidR="00E02678" w:rsidRPr="007C6F0C"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GSI</w:t>
                                      </w:r>
                                      <w:r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）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1" name="正方形/長方形 311"/>
                              <wps:cNvSpPr/>
                              <wps:spPr>
                                <a:xfrm>
                                  <a:off x="2975499" y="6397317"/>
                                  <a:ext cx="930784" cy="3370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A4827B" w14:textId="05146A6D" w:rsidR="00975A21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データ提供</w:t>
                                    </w:r>
                                  </w:p>
                                  <w:p w14:paraId="202EADFC" w14:textId="1025D91F" w:rsidR="00975A21" w:rsidRPr="0025392C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（HTTPS</w:t>
                                    </w:r>
                                    <w:r w:rsidR="00E02678"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2E001D"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  <w:r w:rsidR="00E02678"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GSI</w:t>
                                    </w: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2" name="正方形/長方形 312"/>
                            <wps:cNvSpPr/>
                            <wps:spPr>
                              <a:xfrm>
                                <a:off x="3037952" y="6790283"/>
                                <a:ext cx="781396" cy="322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450A51" w14:textId="008ECF50" w:rsidR="005E13E9" w:rsidRDefault="005E13E9" w:rsidP="007C6F0C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Times New Roman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6" name="正方形/長方形 276"/>
                          <wps:cNvSpPr/>
                          <wps:spPr>
                            <a:xfrm>
                              <a:off x="1994871" y="6397232"/>
                              <a:ext cx="2743696" cy="9870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2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正方形/長方形 279"/>
                          <wps:cNvSpPr/>
                          <wps:spPr>
                            <a:xfrm>
                              <a:off x="1576217" y="6254052"/>
                              <a:ext cx="1341000" cy="396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DEF9C3" w14:textId="77777777" w:rsidR="006C7D4B" w:rsidRPr="007C6F0C" w:rsidRDefault="006C7D4B" w:rsidP="00E23234">
                                <w:pPr>
                                  <w:snapToGrid w:val="0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リソース提供識別手段が</w:t>
                                </w:r>
                              </w:p>
                              <w:p w14:paraId="73209863" w14:textId="26F15E90" w:rsidR="006C7D4B" w:rsidRPr="0025392C" w:rsidRDefault="006C7D4B" w:rsidP="00E23234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0000" w:themeColor="text1"/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6C7D4B">
                                  <w:rPr>
                                    <w:rFonts w:eastAsia="ＭＳ 明朝" w:cs="Times New Roman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"api/ngsi"</w:t>
                                </w: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2" name="グループ化 382"/>
                        <wpg:cNvGrpSpPr/>
                        <wpg:grpSpPr>
                          <a:xfrm>
                            <a:off x="4260842" y="63506"/>
                            <a:ext cx="1863090" cy="1002480"/>
                            <a:chOff x="-1781652" y="1"/>
                            <a:chExt cx="1863385" cy="1002480"/>
                          </a:xfrm>
                        </wpg:grpSpPr>
                        <wps:wsp>
                          <wps:cNvPr id="383" name="正方形/長方形 383"/>
                          <wps:cNvSpPr/>
                          <wps:spPr>
                            <a:xfrm>
                              <a:off x="-1781652" y="1"/>
                              <a:ext cx="1863385" cy="10024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2C1AB0" w14:textId="77777777" w:rsidR="00E3032C" w:rsidRDefault="00E3032C" w:rsidP="00E23234">
                                <w:pPr>
                                  <w:snapToGrid w:val="0"/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4D088989" w14:textId="77777777" w:rsidR="00E3032C" w:rsidRDefault="00E3032C" w:rsidP="00E23234">
                                <w:pPr>
                                  <w:snapToGrid w:val="0"/>
                                  <w:rPr>
                                    <w:rFonts w:ascii="ＭＳ Ｐゴシック" w:eastAsia="ＭＳ 明朝" w:hAnsi="ＭＳ Ｐゴシック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対象サブシステム</w:t>
                                </w:r>
                              </w:p>
                              <w:p w14:paraId="5B911E11" w14:textId="77777777" w:rsidR="00E3032C" w:rsidRDefault="00E3032C" w:rsidP="00E23234">
                                <w:pPr>
                                  <w:snapToGrid w:val="0"/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その他システム</w:t>
                                </w:r>
                              </w:p>
                              <w:p w14:paraId="61577EF6" w14:textId="130BD816" w:rsidR="009C535A" w:rsidRDefault="00E3032C" w:rsidP="00E23234">
                                <w:pPr>
                                  <w:snapToGrid w:val="0"/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: HTTPS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通信</w:t>
                                </w:r>
                              </w:p>
                              <w:p w14:paraId="30C52588" w14:textId="130CA7B8" w:rsidR="00E3032C" w:rsidRDefault="009C535A" w:rsidP="00E23234">
                                <w:pPr>
                                  <w:snapToGrid w:val="0"/>
                                  <w:rPr>
                                    <w:rFonts w:eastAsia="ＭＳ 明朝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: </w:t>
                                </w:r>
                                <w:r>
                                  <w:rPr>
                                    <w:rFonts w:eastAsia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関数呼出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正方形/長方形 384"/>
                          <wps:cNvSpPr/>
                          <wps:spPr>
                            <a:xfrm>
                              <a:off x="-1673053" y="279333"/>
                              <a:ext cx="390662" cy="10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2CFBE0" w14:textId="77777777" w:rsidR="00E3032C" w:rsidRDefault="00E3032C" w:rsidP="00E3032C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正方形/長方形 385"/>
                          <wps:cNvSpPr/>
                          <wps:spPr>
                            <a:xfrm>
                              <a:off x="-1673053" y="447674"/>
                              <a:ext cx="390525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DC0A6" w14:textId="77777777" w:rsidR="00E3032C" w:rsidRDefault="00E3032C" w:rsidP="00E3032C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直線矢印コネクタ 386"/>
                          <wps:cNvCnPr/>
                          <wps:spPr>
                            <a:xfrm flipV="1">
                              <a:off x="-1673053" y="787773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直線矢印コネクタ 397"/>
                          <wps:cNvCnPr/>
                          <wps:spPr>
                            <a:xfrm flipV="1">
                              <a:off x="-1673053" y="650858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82C7B2D" id="キャンバス 565" o:spid="_x0000_s1078" editas="canvas" style="width:488.25pt;height:635pt;mso-position-horizontal-relative:char;mso-position-vertical-relative:line" coordsize="62007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">
                <v:shape id="_x0000_s1079" type="#_x0000_t75" style="position:absolute;width:62007;height:80645;visibility:visible;mso-wrap-style:square" filled="t" stroked="t" strokecolor="black [3213]">
                  <v:fill o:detectmouseclick="t"/>
                  <v:path o:connecttype="none"/>
                </v:shape>
                <v:rect id="正方形/長方形 268" o:spid="_x0000_s1080" style="position:absolute;left:10668;top:11061;width:38768;height:68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" filled="f" strokecolor="#70ad47 [3209]" strokeweight="1pt">
                  <v:textbox>
                    <w:txbxContent>
                      <w:p w14:paraId="41B9E235" w14:textId="19A6BC89" w:rsidR="00954703" w:rsidRDefault="00954703" w:rsidP="00E23234">
                        <w:pPr>
                          <w:snapToGrid w:val="0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利用者コネクタ</w:t>
                        </w:r>
                      </w:p>
                      <w:p w14:paraId="1327EA57" w14:textId="77777777" w:rsidR="00954703" w:rsidRDefault="00954703" w:rsidP="00E23234">
                        <w:pPr>
                          <w:snapToGrid w:val="0"/>
                          <w:rPr>
                            <w:rFonts w:ascii="ＭＳ Ｐゴシック" w:eastAsia="ＭＳ 明朝" w:hAnsi="ＭＳ Ｐゴシック" w:cs="Times New Roman"/>
                            <w:szCs w:val="21"/>
                          </w:rPr>
                        </w:pP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463" o:spid="_x0000_s1081" style="position:absolute;left:12001;top:15910;width:22003;height:6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" fillcolor="white [3212]" strokecolor="#1f4d78 [1604]" strokeweight="1pt">
                  <v:textbox>
                    <w:txbxContent>
                      <w:p w14:paraId="194A9EA8" w14:textId="5F97FFD6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コネクタメインコンテナ</w:t>
                        </w:r>
                      </w:p>
                    </w:txbxContent>
                  </v:textbox>
                </v:rect>
                <v:group id="グループ化 1" o:spid="_x0000_s1082" style="position:absolute;left:13289;top:18669;width:18238;height:58156" coordorigin="16764,21455" coordsize="19712,4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正方形/長方形 470" o:spid="_x0000_s1083" style="position:absolute;left:16764;top:21455;width:13398;height:4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" fillcolor="#5b9bd5 [3204]" strokecolor="#1f4d78 [1604]" strokeweight="1pt">
                    <v:textbox>
                      <w:txbxContent>
                        <w:p w14:paraId="0FA8618B" w14:textId="28E817D2" w:rsidR="00D93299" w:rsidRPr="007C6F0C" w:rsidRDefault="00D93299" w:rsidP="00E23234">
                          <w:pPr>
                            <w:snapToGrid w:val="0"/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データ取得</w:t>
                          </w:r>
                        </w:p>
                        <w:p w14:paraId="49B2D5D5" w14:textId="3ECFBEF6" w:rsidR="00D93299" w:rsidRPr="007C6F0C" w:rsidRDefault="00D93299" w:rsidP="00E23234">
                          <w:pPr>
                            <w:snapToGrid w:val="0"/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Theme="minorHAnsi" w:eastAsia="ＭＳ 明朝" w:hAnsiTheme="minorHAnsi" w:cs="Times New Roman" w:hint="eastAsia"/>
                              <w:sz w:val="18"/>
                              <w:szCs w:val="18"/>
                            </w:rPr>
                            <w:t>（</w:t>
                          </w:r>
                          <w:r w:rsidRPr="007C6F0C"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  <w:t>CADDE</w:t>
                          </w:r>
                          <w:r w:rsidRPr="007C6F0C">
                            <w:rPr>
                              <w:rFonts w:asciiTheme="minorHAnsi" w:eastAsia="ＭＳ 明朝" w:hAnsiTheme="minorHAnsi" w:cs="Times New Roman"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  <w:p w14:paraId="6CC21907" w14:textId="77777777" w:rsidR="00D93299" w:rsidRPr="007C6F0C" w:rsidRDefault="00D93299" w:rsidP="00D93299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もしくは</w:t>
                          </w:r>
                        </w:p>
                        <w:p w14:paraId="5BDB1A3C" w14:textId="579EF794" w:rsidR="00D93299" w:rsidRPr="007C6F0C" w:rsidRDefault="00D93299" w:rsidP="00E23234">
                          <w:pPr>
                            <w:adjustRightInd w:val="0"/>
                            <w:snapToGrid w:val="0"/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データ取得</w:t>
                          </w:r>
                        </w:p>
                        <w:p w14:paraId="7F8A56D2" w14:textId="1C248E6B" w:rsidR="00D93299" w:rsidRPr="007C6F0C" w:rsidRDefault="00D93299" w:rsidP="00E23234">
                          <w:pPr>
                            <w:adjustRightInd w:val="0"/>
                            <w:snapToGrid w:val="0"/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Theme="minorHAnsi" w:eastAsia="ＭＳ 明朝" w:hAnsiTheme="minorHAnsi" w:cs="Times New Roman" w:hint="eastAsia"/>
                              <w:sz w:val="18"/>
                              <w:szCs w:val="18"/>
                            </w:rPr>
                            <w:t>（</w:t>
                          </w:r>
                          <w:r w:rsidRPr="007C6F0C"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  <w:t>HTTPS NGSI</w:t>
                          </w:r>
                          <w:r w:rsidRPr="007C6F0C">
                            <w:rPr>
                              <w:rFonts w:asciiTheme="minorHAnsi" w:eastAsia="ＭＳ 明朝" w:hAnsiTheme="minorHAnsi" w:cs="Times New Roman"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  <w:p w14:paraId="7931AD1F" w14:textId="77777777" w:rsidR="00D93299" w:rsidRPr="008901F1" w:rsidRDefault="00D93299" w:rsidP="00D93299">
                          <w:pPr>
                            <w:rPr>
                              <w:rFonts w:ascii="ＭＳ 明朝" w:eastAsia="ＭＳ 明朝" w:hAnsi="ＭＳ 明朝" w:cs="Times New Roman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正方形/長方形 495" o:spid="_x0000_s1084" style="position:absolute;left:28343;top:25082;width:8133;height:45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" fillcolor="#5b9bd5 [3204]" strokecolor="#1f4d78 [1604]" strokeweight="1pt">
                    <v:textbox>
                      <w:txbxContent>
                        <w:p w14:paraId="72567020" w14:textId="77777777" w:rsidR="00701E12" w:rsidRDefault="00D93299" w:rsidP="00E23234">
                          <w:pPr>
                            <w:snapToGrid w:val="0"/>
                            <w:jc w:val="center"/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メイン</w:t>
                          </w:r>
                        </w:p>
                        <w:p w14:paraId="64679CD6" w14:textId="28021117" w:rsidR="00D93299" w:rsidRPr="007C6F0C" w:rsidRDefault="00D93299" w:rsidP="00E23234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制御</w:t>
                          </w:r>
                        </w:p>
                      </w:txbxContent>
                    </v:textbox>
                  </v:rect>
                </v:group>
                <v:rect id="正方形/長方形 467" o:spid="_x0000_s1085" style="position:absolute;left:1514;top:9211;width:6883;height:67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" fillcolor="white [3212]" strokecolor="#1f4d78 [1604]" strokeweight="1pt">
                  <v:textbox>
                    <w:txbxContent>
                      <w:p w14:paraId="40742949" w14:textId="77777777" w:rsidR="00D93299" w:rsidRPr="00E23234" w:rsidRDefault="00D93299" w:rsidP="00D9329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2323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利用者の</w:t>
                        </w:r>
                        <w:r w:rsidRPr="00E23234">
                          <w:rPr>
                            <w:color w:val="000000" w:themeColor="text1"/>
                            <w:sz w:val="18"/>
                            <w:szCs w:val="18"/>
                          </w:rPr>
                          <w:t>WebAPP</w:t>
                        </w:r>
                      </w:p>
                    </w:txbxContent>
                  </v:textbox>
                </v:rect>
                <v:rect id="正方形/長方形 497" o:spid="_x0000_s1086" style="position:absolute;left:3333;top:39495;width:44916;height:3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75F8A657" w14:textId="77777777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468" o:spid="_x0000_s1087" style="position:absolute;left:7074;top:18669;width:8293;height:2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" filled="f" stroked="f" strokeweight="1pt">
                  <v:textbox>
                    <w:txbxContent>
                      <w:p w14:paraId="6D0C46EC" w14:textId="66C0A7F2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データ交換</w:t>
                        </w:r>
                      </w:p>
                    </w:txbxContent>
                  </v:textbox>
                </v:rect>
                <v:shape id="直線矢印コネクタ 469" o:spid="_x0000_s1088" type="#_x0000_t32" style="position:absolute;left:8397;top:69397;width:48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" strokecolor="black [3200]" strokeweight=".5pt">
                  <v:stroke endarrow="block" joinstyle="miter"/>
                </v:shape>
                <v:group id="グループ化 9" o:spid="_x0000_s1089" style="position:absolute;left:31425;top:23927;width:13915;height:3949" coordorigin="29040,23142" coordsize="15039,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直線矢印コネクタ 472" o:spid="_x0000_s1090" type="#_x0000_t32" style="position:absolute;left:29046;top:26955;width:13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" strokecolor="black [3200]" strokeweight=".5pt">
                    <v:stroke endarrow="block" joinstyle="miter"/>
                  </v:shape>
                  <v:rect id="正方形/長方形 474" o:spid="_x0000_s1091" style="position:absolute;left:29040;top:23142;width:15039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" filled="f" stroked="f" strokeweight="1pt">
                    <v:textbox>
                      <w:txbxContent>
                        <w:p w14:paraId="2EA967B7" w14:textId="77777777" w:rsidR="004D354D" w:rsidRPr="0026484A" w:rsidRDefault="004D354D" w:rsidP="00E23234">
                          <w:pPr>
                            <w:pStyle w:val="a"/>
                            <w:numPr>
                              <w:ilvl w:val="0"/>
                              <w:numId w:val="90"/>
                            </w:numPr>
                            <w:snapToGrid w:val="0"/>
                            <w:ind w:left="284" w:hanging="284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26484A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認証トークン取得</w:t>
                          </w:r>
                        </w:p>
                        <w:p w14:paraId="33FCA7BB" w14:textId="77777777" w:rsidR="004D354D" w:rsidRPr="0026484A" w:rsidRDefault="004D354D" w:rsidP="00E23234">
                          <w:pPr>
                            <w:pStyle w:val="a"/>
                            <w:numPr>
                              <w:ilvl w:val="0"/>
                              <w:numId w:val="90"/>
                            </w:numPr>
                            <w:snapToGrid w:val="0"/>
                            <w:ind w:left="284" w:hanging="284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26484A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認証トークン検証</w:t>
                          </w:r>
                        </w:p>
                        <w:p w14:paraId="01CB81C4" w14:textId="6E2A0A3C" w:rsidR="00D93299" w:rsidRPr="00A8553D" w:rsidRDefault="00D93299" w:rsidP="00AE042E">
                          <w:pPr>
                            <w:snapToGrid w:val="0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グループ化 10" o:spid="_x0000_s1092" style="position:absolute;left:31431;top:27686;width:12783;height:6203" coordorigin="29046,26597" coordsize="13815,6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直線矢印コネクタ 473" o:spid="_x0000_s1093" type="#_x0000_t32" style="position:absolute;left:29046;top:32705;width:138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W3F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" strokecolor="black [3200]" strokeweight=".5pt">
                    <v:stroke endarrow="block" joinstyle="miter"/>
                  </v:shape>
                  <v:rect id="正方形/長方形 475" o:spid="_x0000_s1094" style="position:absolute;left:29268;top:26597;width:12128;height:6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yH3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317hfiYdAbm4AQAA//8DAFBLAQItABQABgAIAAAAIQDb4fbL7gAAAIUBAAATAAAAAAAAAAAA&#10;AAAAAAAAAABbQ29udGVudF9UeXBlc10ueG1sUEsBAi0AFAAGAAgAAAAhAFr0LFu/AAAAFQEAAAsA&#10;AAAAAAAAAAAAAAAAHwEAAF9yZWxzLy5yZWxzUEsBAi0AFAAGAAgAAAAhAA3PIffEAAAA3AAAAA8A&#10;AAAAAAAAAAAAAAAABwIAAGRycy9kb3ducmV2LnhtbFBLBQYAAAAAAwADALcAAAD4AgAAAAA=&#10;" filled="f" stroked="f" strokeweight="1pt">
                    <v:textbox>
                      <w:txbxContent>
                        <w:p w14:paraId="4DA7995A" w14:textId="77777777" w:rsidR="004D354D" w:rsidRPr="0026484A" w:rsidRDefault="004D354D" w:rsidP="00E23234">
                          <w:pPr>
                            <w:pStyle w:val="a"/>
                            <w:numPr>
                              <w:ilvl w:val="0"/>
                              <w:numId w:val="92"/>
                            </w:numPr>
                            <w:ind w:left="284" w:hanging="284"/>
                            <w:jc w:val="left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26484A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</w:t>
                          </w:r>
                        </w:p>
                        <w:p w14:paraId="31B2FEA4" w14:textId="2F71548B" w:rsidR="004D354D" w:rsidRPr="0026484A" w:rsidRDefault="004D354D" w:rsidP="00E23234">
                          <w:pPr>
                            <w:pStyle w:val="a"/>
                            <w:numPr>
                              <w:ilvl w:val="0"/>
                              <w:numId w:val="92"/>
                            </w:numPr>
                            <w:snapToGrid w:val="0"/>
                            <w:ind w:left="284" w:hanging="284"/>
                            <w:jc w:val="left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CADDEユーザID</w:t>
                          </w:r>
                          <w:r w:rsidR="008C03C8"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（利用者）</w:t>
                          </w:r>
                        </w:p>
                        <w:p w14:paraId="773DE749" w14:textId="420F2649" w:rsidR="00D93299" w:rsidRDefault="00D93299" w:rsidP="00AE042E">
                          <w:pPr>
                            <w:jc w:val="lef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rect id="正方形/長方形 476" o:spid="_x0000_s1095" style="position:absolute;left:44409;top:24994;width:8117;height:9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" fillcolor="white [3212]" strokecolor="#1f4d78 [1604]" strokeweight="1pt">
                  <v:textbox>
                    <w:txbxContent>
                      <w:p w14:paraId="1CDEC65F" w14:textId="77777777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認証認可</w:t>
                        </w:r>
                      </w:p>
                      <w:p w14:paraId="296CF5D1" w14:textId="77777777" w:rsidR="00D93299" w:rsidRPr="00673447" w:rsidRDefault="00D93299" w:rsidP="00D93299">
                        <w:pPr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</w:pPr>
                        <w:r w:rsidRPr="00673447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541F1B75" w14:textId="77777777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494" o:spid="_x0000_s1096" style="position:absolute;left:7201;top:64104;width:7315;height:53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" filled="f" stroked="f" strokeweight="1pt">
                  <v:textbox>
                    <w:txbxContent>
                      <w:p w14:paraId="7259ADC0" w14:textId="77777777" w:rsidR="00D93299" w:rsidRDefault="00D93299" w:rsidP="00E23234">
                        <w:pPr>
                          <w:snapToGrid w:val="0"/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</w:t>
                        </w:r>
                      </w:p>
                      <w:p w14:paraId="756B9057" w14:textId="77777777" w:rsidR="00D93299" w:rsidRDefault="00D93299" w:rsidP="00E23234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もしくは</w:t>
                        </w:r>
                      </w:p>
                      <w:p w14:paraId="5817D5D9" w14:textId="057E3031" w:rsidR="00D93299" w:rsidRPr="00AF48A1" w:rsidRDefault="00D93299" w:rsidP="00E23234">
                        <w:pPr>
                          <w:snapToGrid w:val="0"/>
                          <w:jc w:val="center"/>
                        </w:pPr>
                        <w:r>
                          <w:rPr>
                            <w:rFonts w:eastAsia="ＭＳ 明朝" w:cs="Times New Roman"/>
                            <w:color w:val="000000"/>
                            <w:sz w:val="16"/>
                            <w:szCs w:val="16"/>
                          </w:rPr>
                          <w:t>JSON</w:t>
                        </w:r>
                      </w:p>
                    </w:txbxContent>
                  </v:textbox>
                </v:rect>
                <v:shape id="直線矢印コネクタ 496" o:spid="_x0000_s1097" type="#_x0000_t32" style="position:absolute;left:8397;top:21536;width:4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Wm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D6Bhab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498" o:spid="_x0000_s1098" style="position:absolute;left:85;top:37982;width:24773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" fillcolor="#d8d8d8 [2732]" strokecolor="black [3213]" strokeweight="1pt">
                  <v:textbox>
                    <w:txbxContent>
                      <w:p w14:paraId="5F124752" w14:textId="213B0ECB" w:rsidR="00D93299" w:rsidRPr="007C6F0C" w:rsidRDefault="00274615" w:rsidP="00D93299">
                        <w:pPr>
                          <w:rPr>
                            <w:b/>
                            <w:bCs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7C6F0C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提供者コネクタを利用しない場合</w:t>
                        </w:r>
                      </w:p>
                    </w:txbxContent>
                  </v:textbox>
                </v:rect>
                <v:group id="グループ化 40" o:spid="_x0000_s1099" style="position:absolute;left:16002;top:41553;width:31383;height:11322" coordorigin="16002,39460" coordsize="31383,1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グループ化 39" o:spid="_x0000_s1100" style="position:absolute;left:29754;top:42211;width:16985;height:8113" coordorigin="29754,42211" coordsize="16984,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グループ化 25" o:spid="_x0000_s1101" style="position:absolute;left:29754;top:42211;width:16985;height:8113" coordorigin="29754,42211" coordsize="16984,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グループ化 22" o:spid="_x0000_s1102" style="position:absolute;left:31425;top:43022;width:15314;height:7302" coordorigin="31425,43022" coordsize="15314,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直線矢印コネクタ 485" o:spid="_x0000_s1103" type="#_x0000_t32" style="position:absolute;left:31636;top:45714;width:55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" strokecolor="black [3200]" strokeweight=".5pt">
                          <v:stroke startarrow="open" joinstyle="miter"/>
                        </v:shape>
                        <v:shape id="直線矢印コネクタ 486" o:spid="_x0000_s1104" type="#_x0000_t32" style="position:absolute;left:31425;top:48743;width:5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" strokecolor="black [3200]" strokeweight=".5pt">
                          <v:stroke startarrow="open" joinstyle="miter"/>
                        </v:shape>
                        <v:rect id="正方形/長方形 270" o:spid="_x0000_s1105" style="position:absolute;left:37480;top:43022;width:9259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" fillcolor="white [3212]" strokecolor="#1f4d78 [1604]" strokeweight="1pt">
                          <v:textbox>
                            <w:txbxContent>
                              <w:p w14:paraId="14DB7FCE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</w:p>
                              <w:p w14:paraId="151B648D" w14:textId="1DD87A60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6DF3DDF6" w14:textId="1CCA39E2" w:rsidR="004D354D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（HTTPS）</w:t>
                                </w:r>
                              </w:p>
                            </w:txbxContent>
                          </v:textbox>
                        </v:rect>
                      </v:group>
                      <v:rect id="正方形/長方形 290" o:spid="_x0000_s1106" style="position:absolute;left:29754;top:42211;width:9060;height:3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" filled="f" stroked="f" strokeweight="1pt">
                        <v:textbox>
                          <w:txbxContent>
                            <w:p w14:paraId="393BB4CB" w14:textId="69D0FD29" w:rsidR="00975A21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データ提供</w:t>
                              </w:r>
                            </w:p>
                            <w:p w14:paraId="49D8F84C" w14:textId="203F1569" w:rsidR="00975A21" w:rsidRPr="0025392C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（HTTPS）</w:t>
                              </w:r>
                            </w:p>
                          </w:txbxContent>
                        </v:textbox>
                      </v:rect>
                    </v:group>
                    <v:rect id="正方形/長方形 291" o:spid="_x0000_s1107" style="position:absolute;left:30003;top:45888;width:7814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" filled="f" stroked="f" strokeweight="1pt">
                      <v:textbox>
                        <w:txbxContent>
                          <w:p w14:paraId="4074E753" w14:textId="73907768" w:rsidR="005E13E9" w:rsidRDefault="005E13E9" w:rsidP="007C6F0C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ファイル</w:t>
                            </w:r>
                          </w:p>
                        </w:txbxContent>
                      </v:textbox>
                    </v:rect>
                  </v:group>
                  <v:rect id="正方形/長方形 2" o:spid="_x0000_s1108" style="position:absolute;left:19948;top:40913;width:27437;height: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" filled="f" strokecolor="#ed7d31 [3205]" strokeweight="1.5pt">
                    <v:stroke dashstyle="3 1"/>
                  </v:rect>
                  <v:rect id="正方形/長方形 277" o:spid="_x0000_s1109" style="position:absolute;left:16002;top:39460;width:13410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" fillcolor="#d8d8d8 [2732]" strokecolor="black [3213]" strokeweight="1pt">
                    <v:textbox>
                      <w:txbxContent>
                        <w:p w14:paraId="06999D3C" w14:textId="77777777" w:rsidR="006C7D4B" w:rsidRPr="007C6F0C" w:rsidRDefault="006C7D4B" w:rsidP="00E23234">
                          <w:pPr>
                            <w:snapToGrid w:val="0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リソース提供識別手段が</w:t>
                          </w:r>
                        </w:p>
                        <w:p w14:paraId="1F33E325" w14:textId="2D613D1E" w:rsidR="00477881" w:rsidRPr="0025392C" w:rsidRDefault="006C7D4B" w:rsidP="00E23234">
                          <w:pPr>
                            <w:snapToGrid w:val="0"/>
                            <w:rPr>
                              <w:b/>
                              <w:bCs/>
                              <w:color w:val="000000" w:themeColor="text1"/>
                              <w:kern w:val="0"/>
                              <w:sz w:val="16"/>
                              <w:szCs w:val="16"/>
                            </w:rPr>
                          </w:pPr>
                          <w:r w:rsidRPr="007C6F0C">
                            <w:rPr>
                              <w:rFonts w:eastAsia="ＭＳ 明朝" w:cs="Times New Roman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"file/http"</w:t>
                          </w: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の場合</w:t>
                          </w:r>
                        </w:p>
                      </w:txbxContent>
                    </v:textbox>
                  </v:rect>
                </v:group>
                <v:group id="グループ化 45" o:spid="_x0000_s1110" style="position:absolute;left:16002;top:53603;width:31383;height:11184" coordorigin="16002,51510" coordsize="31383,1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グループ化 43" o:spid="_x0000_s1111" style="position:absolute;left:29754;top:53721;width:16985;height:8291" coordorigin="29754,53039" coordsize="16984,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グループ化 42" o:spid="_x0000_s1112" style="position:absolute;left:29754;top:53039;width:16985;height:8291" coordorigin="29754,53039" coordsize="16984,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グループ化 41" o:spid="_x0000_s1113" style="position:absolute;left:31425;top:54027;width:15314;height:7303" coordorigin="31425,54027" coordsize="15314,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直線矢印コネクタ 302" o:spid="_x0000_s1114" type="#_x0000_t32" style="position:absolute;left:31431;top:56719;width:57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" strokecolor="black [3200]" strokeweight=".5pt">
                          <v:stroke endarrow="open" joinstyle="miter"/>
                        </v:shape>
                        <v:shape id="直線矢印コネクタ 303" o:spid="_x0000_s1115" type="#_x0000_t32" style="position:absolute;left:31425;top:59748;width:5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" strokecolor="black [3200]" strokeweight=".5pt">
                          <v:stroke endarrow="open" joinstyle="miter"/>
                        </v:shape>
                        <v:rect id="正方形/長方形 304" o:spid="_x0000_s1116" style="position:absolute;left:37480;top:54027;width:9259;height:7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5rxQAAANw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" fillcolor="white [3212]" strokecolor="#1f4d78 [1604]" strokeweight="1pt">
                          <v:textbox>
                            <w:txbxContent>
                              <w:p w14:paraId="478E4B56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</w:p>
                              <w:p w14:paraId="38ECFD35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76BAA15C" w14:textId="392C15C7" w:rsidR="004D354D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（</w:t>
                                </w:r>
                                <w:r w:rsidR="00E02678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  <w:t>F</w:t>
                                </w:r>
                                <w:r w:rsidR="00E02678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TP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v:textbox>
                        </v:rect>
                      </v:group>
                      <v:rect id="正方形/長方形 305" o:spid="_x0000_s1117" style="position:absolute;left:29754;top:53039;width:9060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5/vwwAAANw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Ate4fbmXQE5PwfAAD//wMAUEsBAi0AFAAGAAgAAAAhANvh9svuAAAAhQEAABMAAAAAAAAAAAAA&#10;AAAAAAAAAFtDb250ZW50X1R5cGVzXS54bWxQSwECLQAUAAYACAAAACEAWvQsW78AAAAVAQAACwAA&#10;AAAAAAAAAAAAAAAfAQAAX3JlbHMvLnJlbHNQSwECLQAUAAYACAAAACEAlWOf78MAAADcAAAADwAA&#10;AAAAAAAAAAAAAAAHAgAAZHJzL2Rvd25yZXYueG1sUEsFBgAAAAADAAMAtwAAAPcCAAAAAA==&#10;" filled="f" stroked="f" strokeweight="1pt">
                        <v:textbox>
                          <w:txbxContent>
                            <w:p w14:paraId="03278BEB" w14:textId="4D52D96F" w:rsidR="00975A21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データ提供</w:t>
                              </w:r>
                            </w:p>
                            <w:p w14:paraId="1F2F6282" w14:textId="5DB50921" w:rsidR="00975A21" w:rsidRPr="0025392C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（</w:t>
                              </w:r>
                              <w:r w:rsidR="00E02678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TP）</w:t>
                              </w:r>
                            </w:p>
                          </w:txbxContent>
                        </v:textbox>
                      </v:rect>
                    </v:group>
                    <v:rect id="正方形/長方形 306" o:spid="_x0000_s1118" style="position:absolute;left:30506;top:56895;width:7814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QGYwwAAANw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bAKPM+kIyPkdAAD//wMAUEsBAi0AFAAGAAgAAAAhANvh9svuAAAAhQEAABMAAAAAAAAAAAAA&#10;AAAAAAAAAFtDb250ZW50X1R5cGVzXS54bWxQSwECLQAUAAYACAAAACEAWvQsW78AAAAVAQAACwAA&#10;AAAAAAAAAAAAAAAfAQAAX3JlbHMvLnJlbHNQSwECLQAUAAYACAAAACEAZbEBmMMAAADcAAAADwAA&#10;AAAAAAAAAAAAAAAHAgAAZHJzL2Rvd25yZXYueG1sUEsFBgAAAAADAAMAtwAAAPcCAAAAAA==&#10;" filled="f" stroked="f" strokeweight="1pt">
                      <v:textbox>
                        <w:txbxContent>
                          <w:p w14:paraId="5E2451DF" w14:textId="5864BF5B" w:rsidR="005E13E9" w:rsidRDefault="005E13E9" w:rsidP="007C6F0C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ファイル</w:t>
                            </w:r>
                          </w:p>
                        </w:txbxContent>
                      </v:textbox>
                    </v:rect>
                  </v:group>
                  <v:rect id="正方形/長方形 275" o:spid="_x0000_s1119" style="position:absolute;left:19948;top:52824;width:27437;height: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" filled="f" strokecolor="#ed7d31 [3205]" strokeweight="1.5pt">
                    <v:stroke dashstyle="3 1"/>
                  </v:rect>
                  <v:rect id="正方形/長方形 278" o:spid="_x0000_s1120" style="position:absolute;left:16002;top:51510;width:13410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" fillcolor="#d8d8d8 [2732]" strokecolor="black [3213]" strokeweight="1pt">
                    <v:textbox>
                      <w:txbxContent>
                        <w:p w14:paraId="79AA042E" w14:textId="77777777" w:rsidR="006C7D4B" w:rsidRPr="007C6F0C" w:rsidRDefault="006C7D4B" w:rsidP="00E23234">
                          <w:pPr>
                            <w:snapToGrid w:val="0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リソース提供識別手段が</w:t>
                          </w:r>
                        </w:p>
                        <w:p w14:paraId="0A6F4237" w14:textId="65FCD329" w:rsidR="006C7D4B" w:rsidRPr="0025392C" w:rsidRDefault="006C7D4B" w:rsidP="00E23234">
                          <w:pPr>
                            <w:snapToGrid w:val="0"/>
                            <w:rPr>
                              <w:b/>
                              <w:bCs/>
                              <w:color w:val="000000" w:themeColor="text1"/>
                              <w:kern w:val="0"/>
                              <w:sz w:val="16"/>
                              <w:szCs w:val="16"/>
                            </w:rPr>
                          </w:pPr>
                          <w:r w:rsidRPr="006C7D4B">
                            <w:rPr>
                              <w:rFonts w:eastAsia="ＭＳ 明朝" w:cs="Times New Roman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"file/ftp"</w:t>
                          </w: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の場合</w:t>
                          </w:r>
                        </w:p>
                      </w:txbxContent>
                    </v:textbox>
                  </v:rect>
                </v:group>
                <v:group id="グループ化 53" o:spid="_x0000_s1121" style="position:absolute;left:15762;top:64632;width:31623;height:11302" coordorigin="15762,62540" coordsize="31623,1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グループ化 51" o:spid="_x0000_s1122" style="position:absolute;left:29754;top:64787;width:16985;height:8365" coordorigin="29754,63973" coordsize="16984,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グループ化 49" o:spid="_x0000_s1123" style="position:absolute;left:29754;top:63973;width:16985;height:8365" coordorigin="29754,63973" coordsize="16984,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グループ化 48" o:spid="_x0000_s1124" style="position:absolute;left:31636;top:65035;width:15103;height:7303" coordorigin="31636,65035" coordsize="15103,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直線矢印コネクタ 308" o:spid="_x0000_s1125" type="#_x0000_t32" style="position:absolute;left:31636;top:67727;width:55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" strokecolor="black [3200]" strokeweight=".5pt">
                          <v:stroke endarrow="open" joinstyle="miter"/>
                        </v:shape>
                        <v:shape id="直線矢印コネクタ 309" o:spid="_x0000_s1126" type="#_x0000_t32" style="position:absolute;left:31636;top:70755;width:55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" strokecolor="black [3200]" strokeweight=".5pt">
                          <v:stroke endarrow="open" joinstyle="miter"/>
                        </v:shape>
                        <v:rect id="正方形/長方形 310" o:spid="_x0000_s1127" style="position:absolute;left:37480;top:65035;width:9259;height:7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" fillcolor="white [3212]" strokecolor="#1f4d78 [1604]" strokeweight="1pt">
                          <v:textbox>
                            <w:txbxContent>
                              <w:p w14:paraId="5BE18BC2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</w:p>
                              <w:p w14:paraId="76BB6AF1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0F028BC0" w14:textId="567875A8" w:rsidR="004D354D" w:rsidRPr="007C6F0C" w:rsidRDefault="002E001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7"/>
                                    <w:szCs w:val="17"/>
                                  </w:rPr>
                                  <w:t>(</w:t>
                                </w:r>
                                <w:r w:rsidR="004D354D" w:rsidRPr="007C6F0C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>HTTPS</w:t>
                                </w:r>
                                <w:r w:rsidR="00E02678" w:rsidRPr="007C6F0C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>N</w:t>
                                </w:r>
                                <w:r w:rsidR="00E02678" w:rsidRPr="007C6F0C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>GSI</w:t>
                                </w:r>
                                <w: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>）</w:t>
                                </w:r>
                              </w:p>
                            </w:txbxContent>
                          </v:textbox>
                        </v:rect>
                      </v:group>
                      <v:rect id="正方形/長方形 311" o:spid="_x0000_s1128" style="position:absolute;left:29754;top:63973;width:9308;height:3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" filled="f" stroked="f" strokeweight="1pt">
                        <v:textbox>
                          <w:txbxContent>
                            <w:p w14:paraId="76A4827B" w14:textId="05146A6D" w:rsidR="00975A21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データ提供</w:t>
                              </w:r>
                            </w:p>
                            <w:p w14:paraId="202EADFC" w14:textId="1025D91F" w:rsidR="00975A21" w:rsidRPr="0025392C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（HTTPS</w:t>
                              </w:r>
                              <w:r w:rsidR="00E02678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E001D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E02678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GSI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）</w:t>
                              </w:r>
                            </w:p>
                          </w:txbxContent>
                        </v:textbox>
                      </v:rect>
                    </v:group>
                    <v:rect id="正方形/長方形 312" o:spid="_x0000_s1129" style="position:absolute;left:30379;top:67902;width:7814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" filled="f" stroked="f" strokeweight="1pt">
                      <v:textbox>
                        <w:txbxContent>
                          <w:p w14:paraId="48450A51" w14:textId="008ECF50" w:rsidR="005E13E9" w:rsidRDefault="005E13E9" w:rsidP="007C6F0C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ファイル</w:t>
                            </w:r>
                          </w:p>
                        </w:txbxContent>
                      </v:textbox>
                    </v:rect>
                  </v:group>
                  <v:rect id="正方形/長方形 276" o:spid="_x0000_s1130" style="position:absolute;left:19948;top:63972;width:27437;height: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" filled="f" strokecolor="#ed7d31 [3205]" strokeweight="1.5pt">
                    <v:stroke dashstyle="3 1"/>
                  </v:rect>
                  <v:rect id="正方形/長方形 279" o:spid="_x0000_s1131" style="position:absolute;left:15762;top:62540;width:13410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" fillcolor="#d8d8d8 [2732]" strokecolor="black [3213]" strokeweight="1pt">
                    <v:textbox>
                      <w:txbxContent>
                        <w:p w14:paraId="46DEF9C3" w14:textId="77777777" w:rsidR="006C7D4B" w:rsidRPr="007C6F0C" w:rsidRDefault="006C7D4B" w:rsidP="00E23234">
                          <w:pPr>
                            <w:snapToGrid w:val="0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リソース提供識別手段が</w:t>
                          </w:r>
                        </w:p>
                        <w:p w14:paraId="73209863" w14:textId="26F15E90" w:rsidR="006C7D4B" w:rsidRPr="0025392C" w:rsidRDefault="006C7D4B" w:rsidP="00E23234">
                          <w:pPr>
                            <w:snapToGrid w:val="0"/>
                            <w:rPr>
                              <w:b/>
                              <w:bCs/>
                              <w:color w:val="000000" w:themeColor="text1"/>
                              <w:kern w:val="0"/>
                              <w:sz w:val="16"/>
                              <w:szCs w:val="16"/>
                            </w:rPr>
                          </w:pPr>
                          <w:r w:rsidRPr="006C7D4B">
                            <w:rPr>
                              <w:rFonts w:eastAsia="ＭＳ 明朝" w:cs="Times New Roman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"api/ngsi"</w:t>
                          </w: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の場合</w:t>
                          </w:r>
                        </w:p>
                      </w:txbxContent>
                    </v:textbox>
                  </v:rect>
                </v:group>
                <v:group id="グループ化 382" o:spid="_x0000_s1132" style="position:absolute;left:42608;top:635;width:18631;height:10024" coordorigin="-17816" coordsize="18633,1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rect id="正方形/長方形 383" o:spid="_x0000_s1133" style="position:absolute;left:-17816;width:18633;height:10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6OxQAAANwAAAAPAAAAZHJzL2Rvd25yZXYueG1sRI9Ba8JA&#10;FITvBf/D8gRvdaOC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CcAq6OxQAAANwAAAAP&#10;AAAAAAAAAAAAAAAAAAcCAABkcnMvZG93bnJldi54bWxQSwUGAAAAAAMAAwC3AAAA+QIAAAAA&#10;" fillcolor="white [3201]" strokecolor="black [3200]" strokeweight="1pt">
                    <v:textbox>
                      <w:txbxContent>
                        <w:p w14:paraId="0E2C1AB0" w14:textId="77777777" w:rsidR="00E3032C" w:rsidRDefault="00E3032C" w:rsidP="00E23234">
                          <w:pPr>
                            <w:snapToGrid w:val="0"/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4D088989" w14:textId="77777777" w:rsidR="00E3032C" w:rsidRDefault="00E3032C" w:rsidP="00E23234">
                          <w:pPr>
                            <w:snapToGrid w:val="0"/>
                            <w:rPr>
                              <w:rFonts w:ascii="ＭＳ Ｐゴシック" w:eastAsia="ＭＳ 明朝" w:hAnsi="ＭＳ Ｐゴシック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対象サブシステム</w:t>
                          </w:r>
                        </w:p>
                        <w:p w14:paraId="5B911E11" w14:textId="77777777" w:rsidR="00E3032C" w:rsidRDefault="00E3032C" w:rsidP="00E23234">
                          <w:pPr>
                            <w:snapToGrid w:val="0"/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その他システム</w:t>
                          </w:r>
                        </w:p>
                        <w:p w14:paraId="61577EF6" w14:textId="130BD816" w:rsidR="009C535A" w:rsidRDefault="00E3032C" w:rsidP="00E23234">
                          <w:pPr>
                            <w:snapToGrid w:val="0"/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: HTTPS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通信</w:t>
                          </w:r>
                        </w:p>
                        <w:p w14:paraId="30C52588" w14:textId="130CA7B8" w:rsidR="00E3032C" w:rsidRDefault="009C535A" w:rsidP="00E23234">
                          <w:pPr>
                            <w:snapToGrid w:val="0"/>
                            <w:rPr>
                              <w:rFonts w:eastAsia="ＭＳ 明朝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: </w:t>
                          </w:r>
                          <w:r>
                            <w:rPr>
                              <w:rFonts w:eastAsia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関数呼出</w:t>
                          </w:r>
                        </w:p>
                      </w:txbxContent>
                    </v:textbox>
                  </v:rect>
                  <v:rect id="正方形/長方形 384" o:spid="_x0000_s1134" style="position:absolute;left:-16730;top:2793;width:3907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S7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" fillcolor="#5b9bd5 [3204]" strokecolor="#1f4d78 [1604]" strokeweight="1pt">
                    <v:textbox>
                      <w:txbxContent>
                        <w:p w14:paraId="1C2CFBE0" w14:textId="77777777" w:rsidR="00E3032C" w:rsidRDefault="00E3032C" w:rsidP="00E3032C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385" o:spid="_x0000_s1135" style="position:absolute;left:-16730;top:4476;width:3905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" fillcolor="white [3212]" strokecolor="#1f4d78 [1604]" strokeweight="1pt">
                    <v:textbox>
                      <w:txbxContent>
                        <w:p w14:paraId="74BDC0A6" w14:textId="77777777" w:rsidR="00E3032C" w:rsidRDefault="00E3032C" w:rsidP="00E3032C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386" o:spid="_x0000_s1136" type="#_x0000_t32" style="position:absolute;left:-16730;top:7877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" strokecolor="black [3200]" strokeweight=".5pt">
                    <v:stroke endarrow="open" joinstyle="miter"/>
                  </v:shape>
                  <v:shape id="直線矢印コネクタ 397" o:spid="_x0000_s1137" type="#_x0000_t32" style="position:absolute;left:-16730;top:6508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7D37ED75" w14:textId="3E33956F" w:rsidR="00856AF7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２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856AF7">
        <w:rPr>
          <w:rFonts w:asciiTheme="minorHAnsi" w:hAnsiTheme="minorHAnsi"/>
        </w:rPr>
        <w:fldChar w:fldCharType="begin"/>
      </w:r>
      <w:r w:rsidR="00856AF7">
        <w:rPr>
          <w:rFonts w:asciiTheme="minorHAnsi" w:hAnsiTheme="minorHAnsi"/>
        </w:rPr>
        <w:instrText xml:space="preserve"> REF _Ref106182554 \h </w:instrText>
      </w:r>
      <w:r w:rsidR="00856AF7">
        <w:rPr>
          <w:rFonts w:asciiTheme="minorHAnsi" w:hAnsiTheme="minorHAnsi"/>
        </w:rPr>
      </w:r>
      <w:r w:rsidR="00856AF7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データ取得</w:t>
      </w:r>
      <w:r w:rsidR="002F2D5B" w:rsidRPr="00365D14">
        <w:t>（</w:t>
      </w:r>
      <w:r w:rsidR="002F2D5B" w:rsidRPr="00365D14">
        <w:t>CADDE</w:t>
      </w:r>
      <w:r w:rsidR="002F2D5B" w:rsidRPr="00365D14">
        <w:t>）</w:t>
      </w:r>
      <w:r w:rsidR="00856AF7">
        <w:rPr>
          <w:rFonts w:asciiTheme="minorHAnsi" w:hAnsiTheme="minorHAnsi"/>
        </w:rPr>
        <w:fldChar w:fldCharType="end"/>
      </w:r>
      <w:r w:rsidR="00856AF7">
        <w:rPr>
          <w:rFonts w:asciiTheme="minorHAnsi" w:hAnsiTheme="minorHAnsi"/>
        </w:rPr>
        <w:t xml:space="preserve"> </w:t>
      </w:r>
      <w:r w:rsidR="00856AF7">
        <w:rPr>
          <w:rFonts w:asciiTheme="minorHAnsi" w:hAnsiTheme="minorHAnsi" w:hint="eastAsia"/>
        </w:rPr>
        <w:t>および</w:t>
      </w:r>
      <w:r w:rsidR="00856AF7">
        <w:rPr>
          <w:rFonts w:asciiTheme="minorHAnsi" w:hAnsiTheme="minorHAnsi" w:hint="eastAsia"/>
        </w:rPr>
        <w:t xml:space="preserve"> </w:t>
      </w:r>
      <w:r w:rsidR="00856AF7">
        <w:rPr>
          <w:rFonts w:asciiTheme="minorHAnsi" w:hAnsiTheme="minorHAnsi"/>
        </w:rPr>
        <w:fldChar w:fldCharType="begin"/>
      </w:r>
      <w:r w:rsidR="00856AF7">
        <w:rPr>
          <w:rFonts w:asciiTheme="minorHAnsi" w:hAnsiTheme="minorHAnsi"/>
        </w:rPr>
        <w:instrText xml:space="preserve"> REF _Ref106182556 \h </w:instrText>
      </w:r>
      <w:r w:rsidR="00856AF7">
        <w:rPr>
          <w:rFonts w:asciiTheme="minorHAnsi" w:hAnsiTheme="minorHAnsi"/>
        </w:rPr>
      </w:r>
      <w:r w:rsidR="00856AF7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データ取得</w:t>
      </w:r>
      <w:r w:rsidR="002F2D5B" w:rsidRPr="00365D14">
        <w:t>（</w:t>
      </w:r>
      <w:r w:rsidR="002F2D5B" w:rsidRPr="00365D14">
        <w:t>HTTPS NGSI</w:t>
      </w:r>
      <w:r w:rsidR="002F2D5B" w:rsidRPr="00365D14">
        <w:t>）</w:t>
      </w:r>
      <w:r w:rsidR="00856AF7">
        <w:rPr>
          <w:rFonts w:asciiTheme="minorHAnsi" w:hAnsiTheme="minorHAnsi"/>
        </w:rPr>
        <w:fldChar w:fldCharType="end"/>
      </w:r>
    </w:p>
    <w:p w14:paraId="5C809D05" w14:textId="01142765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システム</w:t>
      </w:r>
      <w:r>
        <w:rPr>
          <w:rFonts w:asciiTheme="minorHAnsi" w:hAnsiTheme="minorHAnsi" w:cstheme="majorHAnsi" w:hint="eastAsia"/>
          <w:color w:val="000000" w:themeColor="text1"/>
        </w:rPr>
        <w:t>構成</w:t>
      </w:r>
      <w:r>
        <w:rPr>
          <w:rFonts w:asciiTheme="minorHAnsi" w:hAnsiTheme="minorHAnsi"/>
        </w:rPr>
        <w:t>1/2</w:t>
      </w:r>
    </w:p>
    <w:p w14:paraId="2E3D5B59" w14:textId="6BFBCA07" w:rsidR="00D93299" w:rsidRDefault="00D93299" w:rsidP="00D93299">
      <w:pPr>
        <w:rPr>
          <w:rFonts w:asciiTheme="minorHAnsi" w:hAnsiTheme="minorHAnsi"/>
        </w:rPr>
      </w:pPr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6BC3A48E" wp14:editId="3CA27FB4">
                <wp:extent cx="6200774" cy="7562850"/>
                <wp:effectExtent l="0" t="0" r="10160" b="19050"/>
                <wp:docPr id="566" name="キャンバス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99" name="正方形/長方形 499"/>
                        <wps:cNvSpPr/>
                        <wps:spPr>
                          <a:xfrm>
                            <a:off x="1124046" y="1381124"/>
                            <a:ext cx="3841654" cy="601027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70E65" w14:textId="79F7B0C9" w:rsidR="00D93299" w:rsidRPr="00840FD2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正方形/長方形 500"/>
                        <wps:cNvSpPr/>
                        <wps:spPr>
                          <a:xfrm>
                            <a:off x="1279834" y="1743073"/>
                            <a:ext cx="2187265" cy="54483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03153" w14:textId="77777777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正方形/長方形 501"/>
                        <wps:cNvSpPr/>
                        <wps:spPr>
                          <a:xfrm>
                            <a:off x="162364" y="914400"/>
                            <a:ext cx="743926" cy="6476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127ED" w14:textId="77777777" w:rsidR="00D93299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利用者の</w:t>
                              </w: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WebAPP</w:t>
                              </w:r>
                            </w:p>
                            <w:p w14:paraId="3A1582B8" w14:textId="77777777" w:rsidR="00D93299" w:rsidRPr="008F1FB6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正方形/長方形 502"/>
                        <wps:cNvSpPr/>
                        <wps:spPr>
                          <a:xfrm>
                            <a:off x="411502" y="2895600"/>
                            <a:ext cx="5633656" cy="442444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49B97" w14:textId="77777777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直線矢印コネクタ 508"/>
                        <wps:cNvCnPr/>
                        <wps:spPr>
                          <a:xfrm flipH="1" flipV="1">
                            <a:off x="932918" y="6923700"/>
                            <a:ext cx="7439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正方形/長方形 509"/>
                        <wps:cNvSpPr/>
                        <wps:spPr>
                          <a:xfrm>
                            <a:off x="1381565" y="2228850"/>
                            <a:ext cx="1240450" cy="48767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BD6EF" w14:textId="77777777" w:rsidR="002301E0" w:rsidRPr="002B501C" w:rsidRDefault="002301E0" w:rsidP="007B0F21">
                              <w:pPr>
                                <w:snapToGrid w:val="0"/>
                                <w:jc w:val="left"/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="ＭＳ 明朝" w:eastAsia="ＭＳ 明朝" w:hAnsi="ＭＳ 明朝" w:cs="Times New Roman" w:hint="eastAsia"/>
                                  <w:sz w:val="18"/>
                                  <w:szCs w:val="18"/>
                                </w:rPr>
                                <w:t>データ取得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  <w:t>I/F</w:t>
                              </w:r>
                            </w:p>
                            <w:p w14:paraId="6B31698F" w14:textId="77777777" w:rsidR="002301E0" w:rsidRPr="002B501C" w:rsidRDefault="002301E0" w:rsidP="007B0F21">
                              <w:pPr>
                                <w:snapToGrid w:val="0"/>
                                <w:jc w:val="left"/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Theme="minorHAnsi" w:eastAsia="ＭＳ 明朝" w:hAnsiTheme="minorHAnsi" w:cs="Times New Roman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  <w:t>CADDE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14:paraId="61AB91E0" w14:textId="77777777" w:rsidR="002301E0" w:rsidRPr="002B501C" w:rsidRDefault="002301E0" w:rsidP="007B0F21">
                              <w:pPr>
                                <w:jc w:val="left"/>
                                <w:rPr>
                                  <w:rFonts w:ascii="ＭＳ 明朝" w:eastAsia="ＭＳ 明朝" w:hAnsi="ＭＳ 明朝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="ＭＳ 明朝" w:eastAsia="ＭＳ 明朝" w:hAnsi="ＭＳ 明朝" w:cs="Times New Roman" w:hint="eastAsia"/>
                                  <w:sz w:val="18"/>
                                  <w:szCs w:val="18"/>
                                </w:rPr>
                                <w:t>もしくは</w:t>
                              </w:r>
                            </w:p>
                            <w:p w14:paraId="0E083331" w14:textId="77777777" w:rsidR="002301E0" w:rsidRPr="002B501C" w:rsidRDefault="002301E0" w:rsidP="007B0F21">
                              <w:pPr>
                                <w:snapToGrid w:val="0"/>
                                <w:jc w:val="left"/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="ＭＳ 明朝" w:eastAsia="ＭＳ 明朝" w:hAnsi="ＭＳ 明朝" w:cs="Times New Roman" w:hint="eastAsia"/>
                                  <w:sz w:val="18"/>
                                  <w:szCs w:val="18"/>
                                </w:rPr>
                                <w:t>データ取得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  <w:t>I/F</w:t>
                              </w:r>
                            </w:p>
                            <w:p w14:paraId="6BA09918" w14:textId="77777777" w:rsidR="002301E0" w:rsidRPr="002B501C" w:rsidRDefault="002301E0" w:rsidP="007B0F21">
                              <w:pPr>
                                <w:snapToGrid w:val="0"/>
                                <w:jc w:val="left"/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Theme="minorHAnsi" w:eastAsia="ＭＳ 明朝" w:hAnsiTheme="minorHAnsi" w:cs="Times New Roman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  <w:t>HTTPS NGSI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14:paraId="72946E72" w14:textId="77777777" w:rsidR="00D93299" w:rsidRPr="002B501C" w:rsidRDefault="00D93299" w:rsidP="007B0F21">
                              <w:pPr>
                                <w:jc w:val="left"/>
                                <w:rPr>
                                  <w:rFonts w:ascii="ＭＳ 明朝" w:eastAsia="ＭＳ 明朝" w:hAnsi="ＭＳ 明朝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正方形/長方形 513"/>
                        <wps:cNvSpPr/>
                        <wps:spPr>
                          <a:xfrm>
                            <a:off x="871276" y="6305550"/>
                            <a:ext cx="8054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EE7A4" w14:textId="77777777" w:rsidR="00D93299" w:rsidRDefault="00D93299" w:rsidP="00E02A71">
                              <w:pPr>
                                <w:snapToGrid w:val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ファイル、</w:t>
                              </w:r>
                            </w:p>
                            <w:p w14:paraId="3ADCBA36" w14:textId="77777777" w:rsidR="006363DA" w:rsidRDefault="00D93299" w:rsidP="00E02A71">
                              <w:pPr>
                                <w:snapToGrid w:val="0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もしくは</w:t>
                              </w:r>
                            </w:p>
                            <w:p w14:paraId="54796AC6" w14:textId="27DBEB40" w:rsidR="00D93299" w:rsidRDefault="00D93299" w:rsidP="00E02A71">
                              <w:pPr>
                                <w:snapToGrid w:val="0"/>
                              </w:pPr>
                              <w:r w:rsidRPr="00AF48A1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 w:val="16"/>
                                  <w:szCs w:val="16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正方形/長方形 516"/>
                        <wps:cNvSpPr/>
                        <wps:spPr>
                          <a:xfrm>
                            <a:off x="4839127" y="4218599"/>
                            <a:ext cx="876960" cy="101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9A4F19" w14:textId="48F13531" w:rsidR="00D93299" w:rsidRDefault="00D93299" w:rsidP="00D93299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</w:t>
                              </w:r>
                              <w:r w:rsidR="002301E0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交換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4677C2EC" w14:textId="32069B56" w:rsidR="002301E0" w:rsidRDefault="002301E0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正方形/長方形 517"/>
                        <wps:cNvSpPr/>
                        <wps:spPr>
                          <a:xfrm>
                            <a:off x="3362672" y="4191000"/>
                            <a:ext cx="1371253" cy="299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96C24" w14:textId="477C5F43" w:rsidR="00D93299" w:rsidRDefault="00D93299" w:rsidP="002301E0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</w:t>
                              </w:r>
                              <w:r w:rsidR="002301E0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正方形/長方形 519"/>
                        <wps:cNvSpPr/>
                        <wps:spPr>
                          <a:xfrm>
                            <a:off x="3413561" y="4697682"/>
                            <a:ext cx="1370768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1D067" w14:textId="2216068D" w:rsidR="00D93299" w:rsidRDefault="00D93299" w:rsidP="002B501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</w:t>
                              </w:r>
                              <w:r w:rsidR="00FC2BD3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もしくはJSON</w:t>
                              </w:r>
                            </w:p>
                            <w:p w14:paraId="3574C6AD" w14:textId="64BD4089" w:rsidR="00D93299" w:rsidRDefault="00D93299" w:rsidP="002B50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正方形/長方形 522"/>
                        <wps:cNvSpPr/>
                        <wps:spPr>
                          <a:xfrm>
                            <a:off x="4839113" y="5644174"/>
                            <a:ext cx="876960" cy="101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6BF07" w14:textId="5770055E" w:rsidR="00FC2BD3" w:rsidRDefault="00FC2BD3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来歴管理</w:t>
                              </w:r>
                            </w:p>
                            <w:p w14:paraId="22A9579B" w14:textId="77495943" w:rsidR="00D93299" w:rsidRDefault="00D93299" w:rsidP="00D93299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7EA7ECD7" w14:textId="2F02E3D4" w:rsidR="00FC2BD3" w:rsidRDefault="00FC2BD3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正方形/長方形 523"/>
                        <wps:cNvSpPr/>
                        <wps:spPr>
                          <a:xfrm>
                            <a:off x="3284955" y="5591128"/>
                            <a:ext cx="1525112" cy="37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9DD4A9" w14:textId="3BB38D39" w:rsidR="00FC2BD3" w:rsidRPr="00FC2BD3" w:rsidRDefault="002301E0" w:rsidP="00E02A71">
                              <w:pPr>
                                <w:pStyle w:val="a"/>
                                <w:numPr>
                                  <w:ilvl w:val="0"/>
                                  <w:numId w:val="98"/>
                                </w:numPr>
                                <w:snapToGrid w:val="0"/>
                                <w:ind w:left="284" w:hanging="284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FC2BD3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受信履歴登録</w:t>
                              </w:r>
                            </w:p>
                            <w:p w14:paraId="0FF1B964" w14:textId="5BFA4ECC" w:rsidR="00D93299" w:rsidRPr="00AE042E" w:rsidRDefault="00FC2BD3" w:rsidP="00E02A71">
                              <w:pPr>
                                <w:pStyle w:val="a"/>
                                <w:numPr>
                                  <w:ilvl w:val="0"/>
                                  <w:numId w:val="98"/>
                                </w:numPr>
                                <w:snapToGrid w:val="0"/>
                                <w:ind w:left="284" w:hanging="284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FC2BD3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データ証憑通知（受信）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正方形/長方形 525"/>
                        <wps:cNvSpPr/>
                        <wps:spPr>
                          <a:xfrm>
                            <a:off x="3414719" y="6099770"/>
                            <a:ext cx="1369121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9EDE4" w14:textId="7ADA69C5" w:rsidR="00D93299" w:rsidRDefault="00FC2BD3" w:rsidP="002B501C">
                              <w:pPr>
                                <w:jc w:val="center"/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（</w:t>
                              </w:r>
                              <w:r w:rsidR="00532919">
                                <w:rPr>
                                  <w:rFonts w:eastAsia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各</w:t>
                              </w: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完了通知）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正方形/長方形 504"/>
                        <wps:cNvSpPr/>
                        <wps:spPr>
                          <a:xfrm>
                            <a:off x="2397320" y="2444750"/>
                            <a:ext cx="861990" cy="4527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BD716" w14:textId="212CEC51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="ＭＳ 明朝" w:eastAsia="ＭＳ 明朝" w:hAnsi="ＭＳ 明朝" w:cs="Times New Roman" w:hint="eastAsia"/>
                                  <w:sz w:val="18"/>
                                  <w:szCs w:val="18"/>
                                </w:rPr>
                                <w:t>メイン制御</w:t>
                              </w:r>
                            </w:p>
                            <w:p w14:paraId="53729A2B" w14:textId="77777777" w:rsidR="00FC297C" w:rsidRPr="002B501C" w:rsidRDefault="00FC297C" w:rsidP="00D932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>
                            <a:off x="3303667" y="4495800"/>
                            <a:ext cx="15349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線矢印コネクタ 286"/>
                        <wps:cNvCnPr/>
                        <wps:spPr>
                          <a:xfrm>
                            <a:off x="3303667" y="5002482"/>
                            <a:ext cx="153447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線矢印コネクタ 287"/>
                        <wps:cNvCnPr/>
                        <wps:spPr>
                          <a:xfrm>
                            <a:off x="3303667" y="5966754"/>
                            <a:ext cx="15349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直線矢印コネクタ 288"/>
                        <wps:cNvCnPr/>
                        <wps:spPr>
                          <a:xfrm>
                            <a:off x="3303667" y="6400334"/>
                            <a:ext cx="1534965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正方形/長方形 533"/>
                        <wps:cNvSpPr/>
                        <wps:spPr>
                          <a:xfrm>
                            <a:off x="35999" y="2704713"/>
                            <a:ext cx="3472346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A1095" w14:textId="4F471300" w:rsidR="00D93299" w:rsidRPr="002B501C" w:rsidRDefault="00274615" w:rsidP="00D9329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B501C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提供者コネクタを利用する場合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四角形: 角を丸くする 7"/>
                        <wps:cNvSpPr/>
                        <wps:spPr>
                          <a:xfrm>
                            <a:off x="3508345" y="1743073"/>
                            <a:ext cx="2286000" cy="736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53E26" w14:textId="005FC4F8" w:rsidR="009E15CE" w:rsidRPr="007D2CD5" w:rsidRDefault="009E15CE" w:rsidP="005540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※</w:t>
                              </w:r>
                              <w:r w:rsidRPr="002B501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分岐以前の処理</w:t>
                              </w: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は</w:t>
                              </w:r>
                            </w:p>
                            <w:p w14:paraId="751403C8" w14:textId="124A074C" w:rsidR="009E15CE" w:rsidRPr="0025392C" w:rsidRDefault="007D2CD5" w:rsidP="002B501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図</w:t>
                              </w: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４．１．１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２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と共通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9" name="グループ化 399"/>
                        <wpg:cNvGrpSpPr/>
                        <wpg:grpSpPr>
                          <a:xfrm>
                            <a:off x="4267218" y="94275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00" name="正方形/長方形 400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E4B69" w14:textId="77777777" w:rsidR="00B6481F" w:rsidRDefault="00B6481F" w:rsidP="00B6481F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050FC16E" w14:textId="77777777" w:rsidR="00B6481F" w:rsidRDefault="00B6481F" w:rsidP="00B6481F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対象サブシステム</w:t>
                                </w:r>
                              </w:p>
                              <w:p w14:paraId="487C5AF9" w14:textId="77777777" w:rsidR="00B6481F" w:rsidRDefault="00B6481F" w:rsidP="00B6481F">
                                <w:pP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その他システム</w:t>
                                </w:r>
                              </w:p>
                              <w:p w14:paraId="1C770120" w14:textId="6DCA65D9" w:rsidR="00B6481F" w:rsidRDefault="00B6481F" w:rsidP="00B6481F">
                                <w:pPr>
                                  <w:rPr>
                                    <w:rFonts w:eastAsia="ＭＳ 明朝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: HTTPS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正方形/長方形 401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FB1D25" w14:textId="77777777" w:rsidR="00B6481F" w:rsidRDefault="00B6481F" w:rsidP="00B6481F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正方形/長方形 402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0873C3" w14:textId="77777777" w:rsidR="00B6481F" w:rsidRDefault="00B6481F" w:rsidP="00B6481F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直線矢印コネクタ 403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50" name="直線矢印コネクタ 350"/>
                        <wps:cNvCnPr/>
                        <wps:spPr>
                          <a:xfrm>
                            <a:off x="3236134" y="3348015"/>
                            <a:ext cx="19264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直線矢印コネクタ 362"/>
                        <wps:cNvCnPr/>
                        <wps:spPr>
                          <a:xfrm flipH="1">
                            <a:off x="3259222" y="3707425"/>
                            <a:ext cx="19022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正方形/長方形 363"/>
                        <wps:cNvSpPr/>
                        <wps:spPr>
                          <a:xfrm>
                            <a:off x="5162573" y="3051470"/>
                            <a:ext cx="737870" cy="934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F4367" w14:textId="77777777" w:rsidR="00CC5DB2" w:rsidRDefault="00CC5DB2" w:rsidP="00CC5DB2">
                              <w:pPr>
                                <w:rPr>
                                  <w:rFonts w:ascii="ＭＳ 明朝" w:eastAsia="ＭＳ 明朝" w:hAnsi="ＭＳ 明朝" w:cs="Times New Roman"/>
                                  <w:color w:val="00808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8080"/>
                                  <w:szCs w:val="21"/>
                                  <w:u w:val="single"/>
                                </w:rPr>
                                <w:t>ロケー</w:t>
                              </w:r>
                            </w:p>
                            <w:p w14:paraId="0EB9B8D6" w14:textId="77777777" w:rsidR="00CC5DB2" w:rsidRDefault="00CC5DB2" w:rsidP="00CC5DB2">
                              <w:pPr>
                                <w:rPr>
                                  <w:rFonts w:ascii="ＭＳ 明朝" w:eastAsia="ＭＳ 明朝" w:hAnsi="ＭＳ 明朝" w:cs="Times New Roman"/>
                                  <w:color w:val="00808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8080"/>
                                  <w:szCs w:val="21"/>
                                  <w:u w:val="single"/>
                                </w:rPr>
                                <w:t>ション</w:t>
                              </w:r>
                            </w:p>
                            <w:p w14:paraId="7B741949" w14:textId="61F2936D" w:rsidR="00CC5DB2" w:rsidRDefault="00CC5DB2" w:rsidP="00CC5DB2">
                              <w:pPr>
                                <w:rPr>
                                  <w:rFonts w:ascii="ＭＳ 明朝" w:eastAsia="ＭＳ 明朝" w:hAnsi="ＭＳ 明朝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8080"/>
                                  <w:szCs w:val="21"/>
                                  <w:u w:val="single"/>
                                </w:rPr>
                                <w:t>サービス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正方形/長方形 364"/>
                        <wps:cNvSpPr/>
                        <wps:spPr>
                          <a:xfrm>
                            <a:off x="3413556" y="3048589"/>
                            <a:ext cx="1371253" cy="299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EF2AE" w14:textId="56C081DA" w:rsidR="00FC297C" w:rsidRDefault="00FC297C" w:rsidP="00FC297C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ロケーション情報取得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正方形/長方形 365"/>
                        <wps:cNvSpPr/>
                        <wps:spPr>
                          <a:xfrm>
                            <a:off x="3413561" y="3389925"/>
                            <a:ext cx="1370768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CB5D7" w14:textId="0C9D7542" w:rsidR="00FC297C" w:rsidRDefault="00FC297C" w:rsidP="002B501C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ロケーション情報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C3A48E" id="キャンバス 566" o:spid="_x0000_s1138" editas="canvas" style="width:488.25pt;height:595.5pt;mso-position-horizontal-relative:char;mso-position-vertical-relative:line" coordsize="62001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">
                <v:shape id="_x0000_s1139" type="#_x0000_t75" style="position:absolute;width:62001;height:75628;visibility:visible;mso-wrap-style:square" filled="t" stroked="t" strokecolor="black [3213]">
                  <v:fill o:detectmouseclick="t"/>
                  <v:path o:connecttype="none"/>
                </v:shape>
                <v:rect id="正方形/長方形 499" o:spid="_x0000_s1140" style="position:absolute;left:11240;top:13811;width:38417;height:60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" filled="f" strokecolor="#70ad47 [3209]" strokeweight="1pt">
                  <v:textbox>
                    <w:txbxContent>
                      <w:p w14:paraId="5B470E65" w14:textId="79F7B0C9" w:rsidR="00D93299" w:rsidRPr="00840FD2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500" o:spid="_x0000_s1141" style="position:absolute;left:12798;top:17430;width:21872;height:5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" fillcolor="white [3212]" strokecolor="#1f4d78 [1604]" strokeweight="1pt">
                  <v:textbox>
                    <w:txbxContent>
                      <w:p w14:paraId="50003153" w14:textId="77777777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コネクタメインコンテナ</w:t>
                        </w:r>
                      </w:p>
                    </w:txbxContent>
                  </v:textbox>
                </v:rect>
                <v:rect id="正方形/長方形 501" o:spid="_x0000_s1142" style="position:absolute;left:1623;top:9144;width:7439;height:6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" fillcolor="white [3212]" strokecolor="#1f4d78 [1604]" strokeweight="1pt">
                  <v:textbox>
                    <w:txbxContent>
                      <w:p w14:paraId="327127ED" w14:textId="77777777" w:rsidR="00D93299" w:rsidRDefault="00D93299" w:rsidP="00D932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利用者の</w:t>
                        </w: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WebAPP</w:t>
                        </w:r>
                      </w:p>
                      <w:p w14:paraId="3A1582B8" w14:textId="77777777" w:rsidR="00D93299" w:rsidRPr="008F1FB6" w:rsidRDefault="00D93299" w:rsidP="00D932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502" o:spid="_x0000_s1143" style="position:absolute;left:4115;top:28956;width:56336;height:44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66449B97" w14:textId="77777777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直線矢印コネクタ 508" o:spid="_x0000_s1144" type="#_x0000_t32" style="position:absolute;left:9329;top:69237;width:743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8exQAAANw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DORb0VGRECv/wAAAP//AwBQSwECLQAUAAYACAAAACEA2+H2y+4AAACFAQAAEwAAAAAAAAAA&#10;AAAAAAAAAAAAW0NvbnRlbnRfVHlwZXNdLnhtbFBLAQItABQABgAIAAAAIQBa9CxbvwAAABUBAAAL&#10;AAAAAAAAAAAAAAAAAB8BAABfcmVscy8ucmVsc1BLAQItABQABgAIAAAAIQBoIK8e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509" o:spid="_x0000_s1145" style="position:absolute;left:13815;top:22288;width:12405;height:48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1qH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CS&#10;LOD/TDwCcv0GAAD//wMAUEsBAi0AFAAGAAgAAAAhANvh9svuAAAAhQEAABMAAAAAAAAAAAAAAAAA&#10;AAAAAFtDb250ZW50X1R5cGVzXS54bWxQSwECLQAUAAYACAAAACEAWvQsW78AAAAVAQAACwAAAAAA&#10;AAAAAAAAAAAfAQAAX3JlbHMvLnJlbHNQSwECLQAUAAYACAAAACEAXvtah8AAAADcAAAADwAAAAAA&#10;AAAAAAAAAAAHAgAAZHJzL2Rvd25yZXYueG1sUEsFBgAAAAADAAMAtwAAAPQCAAAAAA==&#10;" fillcolor="#5b9bd5 [3204]" strokecolor="#1f4d78 [1604]" strokeweight="1pt">
                  <v:textbox>
                    <w:txbxContent>
                      <w:p w14:paraId="32BBD6EF" w14:textId="77777777" w:rsidR="002301E0" w:rsidRPr="002B501C" w:rsidRDefault="002301E0" w:rsidP="007B0F21">
                        <w:pPr>
                          <w:snapToGrid w:val="0"/>
                          <w:jc w:val="left"/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="ＭＳ 明朝" w:eastAsia="ＭＳ 明朝" w:hAnsi="ＭＳ 明朝" w:cs="Times New Roman" w:hint="eastAsia"/>
                            <w:sz w:val="18"/>
                            <w:szCs w:val="18"/>
                          </w:rPr>
                          <w:t>データ取得</w:t>
                        </w:r>
                        <w:r w:rsidRPr="002B501C"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  <w:t>I/F</w:t>
                        </w:r>
                      </w:p>
                      <w:p w14:paraId="6B31698F" w14:textId="77777777" w:rsidR="002301E0" w:rsidRPr="002B501C" w:rsidRDefault="002301E0" w:rsidP="007B0F21">
                        <w:pPr>
                          <w:snapToGrid w:val="0"/>
                          <w:jc w:val="left"/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Theme="minorHAnsi" w:eastAsia="ＭＳ 明朝" w:hAnsiTheme="minorHAnsi" w:cs="Times New Roman" w:hint="eastAsia"/>
                            <w:sz w:val="18"/>
                            <w:szCs w:val="18"/>
                          </w:rPr>
                          <w:t>（</w:t>
                        </w:r>
                        <w:r w:rsidRPr="002B501C"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  <w:t>CADDE</w:t>
                        </w:r>
                        <w:r w:rsidRPr="002B501C">
                          <w:rPr>
                            <w:rFonts w:asciiTheme="minorHAnsi" w:eastAsia="ＭＳ 明朝" w:hAnsiTheme="minorHAnsi" w:cs="Times New Roman" w:hint="eastAsia"/>
                            <w:sz w:val="18"/>
                            <w:szCs w:val="18"/>
                          </w:rPr>
                          <w:t>）</w:t>
                        </w:r>
                      </w:p>
                      <w:p w14:paraId="61AB91E0" w14:textId="77777777" w:rsidR="002301E0" w:rsidRPr="002B501C" w:rsidRDefault="002301E0" w:rsidP="007B0F21">
                        <w:pPr>
                          <w:jc w:val="left"/>
                          <w:rPr>
                            <w:rFonts w:ascii="ＭＳ 明朝" w:eastAsia="ＭＳ 明朝" w:hAnsi="ＭＳ 明朝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="ＭＳ 明朝" w:eastAsia="ＭＳ 明朝" w:hAnsi="ＭＳ 明朝" w:cs="Times New Roman" w:hint="eastAsia"/>
                            <w:sz w:val="18"/>
                            <w:szCs w:val="18"/>
                          </w:rPr>
                          <w:t>もしくは</w:t>
                        </w:r>
                      </w:p>
                      <w:p w14:paraId="0E083331" w14:textId="77777777" w:rsidR="002301E0" w:rsidRPr="002B501C" w:rsidRDefault="002301E0" w:rsidP="007B0F21">
                        <w:pPr>
                          <w:snapToGrid w:val="0"/>
                          <w:jc w:val="left"/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="ＭＳ 明朝" w:eastAsia="ＭＳ 明朝" w:hAnsi="ＭＳ 明朝" w:cs="Times New Roman" w:hint="eastAsia"/>
                            <w:sz w:val="18"/>
                            <w:szCs w:val="18"/>
                          </w:rPr>
                          <w:t>データ取得</w:t>
                        </w:r>
                        <w:r w:rsidRPr="002B501C"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  <w:t>I/F</w:t>
                        </w:r>
                      </w:p>
                      <w:p w14:paraId="6BA09918" w14:textId="77777777" w:rsidR="002301E0" w:rsidRPr="002B501C" w:rsidRDefault="002301E0" w:rsidP="007B0F21">
                        <w:pPr>
                          <w:snapToGrid w:val="0"/>
                          <w:jc w:val="left"/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Theme="minorHAnsi" w:eastAsia="ＭＳ 明朝" w:hAnsiTheme="minorHAnsi" w:cs="Times New Roman" w:hint="eastAsia"/>
                            <w:sz w:val="18"/>
                            <w:szCs w:val="18"/>
                          </w:rPr>
                          <w:t>（</w:t>
                        </w:r>
                        <w:r w:rsidRPr="002B501C"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  <w:t>HTTPS NGSI</w:t>
                        </w:r>
                        <w:r w:rsidRPr="002B501C">
                          <w:rPr>
                            <w:rFonts w:asciiTheme="minorHAnsi" w:eastAsia="ＭＳ 明朝" w:hAnsiTheme="minorHAnsi" w:cs="Times New Roman" w:hint="eastAsia"/>
                            <w:sz w:val="18"/>
                            <w:szCs w:val="18"/>
                          </w:rPr>
                          <w:t>）</w:t>
                        </w:r>
                      </w:p>
                      <w:p w14:paraId="72946E72" w14:textId="77777777" w:rsidR="00D93299" w:rsidRPr="002B501C" w:rsidRDefault="00D93299" w:rsidP="007B0F21">
                        <w:pPr>
                          <w:jc w:val="left"/>
                          <w:rPr>
                            <w:rFonts w:ascii="ＭＳ 明朝" w:eastAsia="ＭＳ 明朝" w:hAnsi="ＭＳ 明朝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正方形/長方形 513" o:spid="_x0000_s1146" style="position:absolute;left:8712;top:63055;width:805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" filled="f" stroked="f" strokeweight="1pt">
                  <v:textbox>
                    <w:txbxContent>
                      <w:p w14:paraId="5A2EE7A4" w14:textId="77777777" w:rsidR="00D93299" w:rsidRDefault="00D93299" w:rsidP="00E02A71">
                        <w:pPr>
                          <w:snapToGrid w:val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ファイル、</w:t>
                        </w:r>
                      </w:p>
                      <w:p w14:paraId="3ADCBA36" w14:textId="77777777" w:rsidR="006363DA" w:rsidRDefault="00D93299" w:rsidP="00E02A71">
                        <w:pPr>
                          <w:snapToGrid w:val="0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もしくは</w:t>
                        </w:r>
                      </w:p>
                      <w:p w14:paraId="54796AC6" w14:textId="27DBEB40" w:rsidR="00D93299" w:rsidRDefault="00D93299" w:rsidP="00E02A71">
                        <w:pPr>
                          <w:snapToGrid w:val="0"/>
                        </w:pPr>
                        <w:r w:rsidRPr="00AF48A1">
                          <w:rPr>
                            <w:rFonts w:asciiTheme="minorHAnsi" w:eastAsia="ＭＳ 明朝" w:hAnsiTheme="minorHAnsi" w:cs="Times New Roman"/>
                            <w:color w:val="000000"/>
                            <w:sz w:val="16"/>
                            <w:szCs w:val="16"/>
                          </w:rPr>
                          <w:t>JSON</w:t>
                        </w:r>
                      </w:p>
                    </w:txbxContent>
                  </v:textbox>
                </v:rect>
                <v:rect id="正方形/長方形 516" o:spid="_x0000_s1147" style="position:absolute;left:48391;top:42185;width:8769;height:10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" fillcolor="white [3212]" strokecolor="#1f4d78 [1604]" strokeweight="1pt">
                  <v:textbox>
                    <w:txbxContent>
                      <w:p w14:paraId="579A4F19" w14:textId="48F13531" w:rsidR="00D93299" w:rsidRDefault="00D93299" w:rsidP="00D93299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</w:t>
                        </w:r>
                        <w:r w:rsidR="002301E0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交換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4677C2EC" w14:textId="32069B56" w:rsidR="002301E0" w:rsidRDefault="002301E0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17" o:spid="_x0000_s1148" style="position:absolute;left:33626;top:41910;width:13713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" filled="f" stroked="f" strokeweight="1pt">
                  <v:textbox>
                    <w:txbxContent>
                      <w:p w14:paraId="3C396C24" w14:textId="477C5F43" w:rsidR="00D93299" w:rsidRDefault="00D93299" w:rsidP="002301E0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</w:t>
                        </w:r>
                        <w:r w:rsidR="002301E0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交換</w:t>
                        </w:r>
                      </w:p>
                    </w:txbxContent>
                  </v:textbox>
                </v:rect>
                <v:rect id="正方形/長方形 519" o:spid="_x0000_s1149" style="position:absolute;left:34135;top:46976;width:1370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" filled="f" stroked="f" strokeweight="1pt">
                  <v:textbox>
                    <w:txbxContent>
                      <w:p w14:paraId="3B11D067" w14:textId="2216068D" w:rsidR="00D93299" w:rsidRDefault="00D93299" w:rsidP="002B501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</w:t>
                        </w:r>
                        <w:r w:rsidR="00FC2BD3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もしくはJSON</w:t>
                        </w:r>
                      </w:p>
                      <w:p w14:paraId="3574C6AD" w14:textId="64BD4089" w:rsidR="00D93299" w:rsidRDefault="00D93299" w:rsidP="002B501C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522" o:spid="_x0000_s1150" style="position:absolute;left:48391;top:56441;width:8769;height:10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0cxQAAANw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" fillcolor="white [3212]" strokecolor="#1f4d78 [1604]" strokeweight="1pt">
                  <v:textbox>
                    <w:txbxContent>
                      <w:p w14:paraId="10C6BF07" w14:textId="5770055E" w:rsidR="00FC2BD3" w:rsidRDefault="00FC2BD3" w:rsidP="00D93299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来歴管理</w:t>
                        </w:r>
                      </w:p>
                      <w:p w14:paraId="22A9579B" w14:textId="77495943" w:rsidR="00D93299" w:rsidRDefault="00D93299" w:rsidP="00D93299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7EA7ECD7" w14:textId="2F02E3D4" w:rsidR="00FC2BD3" w:rsidRDefault="00FC2BD3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23" o:spid="_x0000_s1151" style="position:absolute;left:32849;top:55911;width:15251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yY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509wO5OOgNz8AQAA//8DAFBLAQItABQABgAIAAAAIQDb4fbL7gAAAIUBAAATAAAAAAAAAAAA&#10;AAAAAAAAAABbQ29udGVudF9UeXBlc10ueG1sUEsBAi0AFAAGAAgAAAAhAFr0LFu/AAAAFQEAAAsA&#10;AAAAAAAAAAAAAAAAHwEAAF9yZWxzLy5yZWxzUEsBAi0AFAAGAAgAAAAhAIg4PJjEAAAA3AAAAA8A&#10;AAAAAAAAAAAAAAAABwIAAGRycy9kb3ducmV2LnhtbFBLBQYAAAAAAwADALcAAAD4AgAAAAA=&#10;" filled="f" stroked="f" strokeweight="1pt">
                  <v:textbox>
                    <w:txbxContent>
                      <w:p w14:paraId="349DD4A9" w14:textId="3BB38D39" w:rsidR="00FC2BD3" w:rsidRPr="00FC2BD3" w:rsidRDefault="002301E0" w:rsidP="00E02A71">
                        <w:pPr>
                          <w:pStyle w:val="a"/>
                          <w:numPr>
                            <w:ilvl w:val="0"/>
                            <w:numId w:val="98"/>
                          </w:numPr>
                          <w:snapToGrid w:val="0"/>
                          <w:ind w:left="284" w:hanging="284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FC2BD3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受信履歴登録</w:t>
                        </w:r>
                      </w:p>
                      <w:p w14:paraId="0FF1B964" w14:textId="5BFA4ECC" w:rsidR="00D93299" w:rsidRPr="00AE042E" w:rsidRDefault="00FC2BD3" w:rsidP="00E02A71">
                        <w:pPr>
                          <w:pStyle w:val="a"/>
                          <w:numPr>
                            <w:ilvl w:val="0"/>
                            <w:numId w:val="98"/>
                          </w:numPr>
                          <w:snapToGrid w:val="0"/>
                          <w:ind w:left="284" w:hanging="284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FC2BD3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データ証憑通知（受信）</w:t>
                        </w:r>
                      </w:p>
                    </w:txbxContent>
                  </v:textbox>
                </v:rect>
                <v:rect id="正方形/長方形 525" o:spid="_x0000_s1152" style="position:absolute;left:34147;top:60997;width:13691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" filled="f" stroked="f" strokeweight="1pt">
                  <v:textbox>
                    <w:txbxContent>
                      <w:p w14:paraId="53D9EDE4" w14:textId="7ADA69C5" w:rsidR="00D93299" w:rsidRDefault="00FC2BD3" w:rsidP="002B501C">
                        <w:pPr>
                          <w:jc w:val="center"/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 w:val="16"/>
                            <w:szCs w:val="16"/>
                          </w:rPr>
                          <w:t>（</w:t>
                        </w:r>
                        <w:r w:rsidR="00532919">
                          <w:rPr>
                            <w:rFonts w:eastAsia="ＭＳ 明朝" w:cs="Times New Roman" w:hint="eastAsia"/>
                            <w:color w:val="000000"/>
                            <w:sz w:val="16"/>
                            <w:szCs w:val="16"/>
                          </w:rPr>
                          <w:t>各</w:t>
                        </w:r>
                        <w:r>
                          <w:rPr>
                            <w:rFonts w:eastAsia="ＭＳ 明朝" w:cs="Times New Roman" w:hint="eastAsia"/>
                            <w:color w:val="000000"/>
                            <w:sz w:val="16"/>
                            <w:szCs w:val="16"/>
                          </w:rPr>
                          <w:t>完了通知）</w:t>
                        </w:r>
                      </w:p>
                    </w:txbxContent>
                  </v:textbox>
                </v:rect>
                <v:rect id="正方形/長方形 504" o:spid="_x0000_s1153" style="position:absolute;left:23973;top:24447;width:8620;height:4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vUZ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Ca&#10;TOD/TDwCcv0GAAD//wMAUEsBAi0AFAAGAAgAAAAhANvh9svuAAAAhQEAABMAAAAAAAAAAAAAAAAA&#10;AAAAAFtDb250ZW50X1R5cGVzXS54bWxQSwECLQAUAAYACAAAACEAWvQsW78AAAAVAQAACwAAAAAA&#10;AAAAAAAAAAAfAQAAX3JlbHMvLnJlbHNQSwECLQAUAAYACAAAACEAsPr1GcAAAADcAAAADwAAAAAA&#10;AAAAAAAAAAAHAgAAZHJzL2Rvd25yZXYueG1sUEsFBgAAAAADAAMAtwAAAPQCAAAAAA==&#10;" fillcolor="#5b9bd5 [3204]" strokecolor="#1f4d78 [1604]" strokeweight="1pt">
                  <v:textbox>
                    <w:txbxContent>
                      <w:p w14:paraId="25DBD716" w14:textId="212CEC51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="ＭＳ 明朝" w:eastAsia="ＭＳ 明朝" w:hAnsi="ＭＳ 明朝" w:cs="Times New Roman" w:hint="eastAsia"/>
                            <w:sz w:val="18"/>
                            <w:szCs w:val="18"/>
                          </w:rPr>
                          <w:t>メイン制御</w:t>
                        </w:r>
                      </w:p>
                      <w:p w14:paraId="53729A2B" w14:textId="77777777" w:rsidR="00FC297C" w:rsidRPr="002B501C" w:rsidRDefault="00FC297C" w:rsidP="00D932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直線矢印コネクタ 6" o:spid="_x0000_s1154" type="#_x0000_t32" style="position:absolute;left:33036;top:44958;width:15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線矢印コネクタ 286" o:spid="_x0000_s1155" type="#_x0000_t32" style="position:absolute;left:33036;top:50024;width:15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" strokecolor="black [3200]" strokeweight=".5pt">
                  <v:stroke startarrow="block" joinstyle="miter"/>
                </v:shape>
                <v:shape id="直線矢印コネクタ 287" o:spid="_x0000_s1156" type="#_x0000_t32" style="position:absolute;left:33036;top:59667;width:15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88" o:spid="_x0000_s1157" type="#_x0000_t32" style="position:absolute;left:33036;top:64003;width:15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" strokecolor="black [3200]" strokeweight=".5pt">
                  <v:stroke startarrow="block" joinstyle="miter"/>
                </v:shape>
                <v:rect id="正方形/長方形 533" o:spid="_x0000_s1158" style="position:absolute;left:359;top:27047;width:3472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" fillcolor="#d8d8d8 [2732]" strokecolor="black [3213]" strokeweight="1pt">
                  <v:textbox>
                    <w:txbxContent>
                      <w:p w14:paraId="03CA1095" w14:textId="4F471300" w:rsidR="00D93299" w:rsidRPr="002B501C" w:rsidRDefault="00274615" w:rsidP="00D93299">
                        <w:pPr>
                          <w:rPr>
                            <w:b/>
                            <w:bCs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B501C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提供者コネクタを利用する場合</w:t>
                        </w:r>
                      </w:p>
                    </w:txbxContent>
                  </v:textbox>
                </v:rect>
                <v:roundrect id="四角形: 角を丸くする 7" o:spid="_x0000_s1159" style="position:absolute;left:35083;top:17430;width:22860;height:7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8053E26" w14:textId="005FC4F8" w:rsidR="009E15CE" w:rsidRPr="007D2CD5" w:rsidRDefault="009E15CE" w:rsidP="005540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 w:rsidRPr="002B501C">
                          <w:rPr>
                            <w:rFonts w:hint="eastAsia"/>
                            <w:sz w:val="18"/>
                            <w:szCs w:val="18"/>
                          </w:rPr>
                          <w:t>分岐以前の処理</w:t>
                        </w: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は</w:t>
                        </w:r>
                      </w:p>
                      <w:p w14:paraId="751403C8" w14:textId="124A074C" w:rsidR="009E15CE" w:rsidRPr="0025392C" w:rsidRDefault="007D2CD5" w:rsidP="002B501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図</w:t>
                        </w: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４．１．１</w:t>
                        </w: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２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と共通</w:t>
                        </w:r>
                      </w:p>
                    </w:txbxContent>
                  </v:textbox>
                </v:roundrect>
                <v:group id="グループ化 399" o:spid="_x0000_s1160" style="position:absolute;left:42672;top:942;width:18631;height:9811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rect id="正方形/長方形 400" o:spid="_x0000_s1161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" fillcolor="white [3201]" strokecolor="black [3200]" strokeweight="1pt">
                    <v:textbox>
                      <w:txbxContent>
                        <w:p w14:paraId="422E4B69" w14:textId="77777777" w:rsidR="00B6481F" w:rsidRDefault="00B6481F" w:rsidP="00B6481F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050FC16E" w14:textId="77777777" w:rsidR="00B6481F" w:rsidRDefault="00B6481F" w:rsidP="00B6481F">
                          <w:pPr>
                            <w:rPr>
                              <w:rFonts w:ascii="ＭＳ Ｐゴシック" w:eastAsia="ＭＳ 明朝" w:hAnsi="ＭＳ Ｐゴシック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対象サブシステム</w:t>
                          </w:r>
                        </w:p>
                        <w:p w14:paraId="487C5AF9" w14:textId="77777777" w:rsidR="00B6481F" w:rsidRDefault="00B6481F" w:rsidP="00B6481F">
                          <w:pP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その他システム</w:t>
                          </w:r>
                        </w:p>
                        <w:p w14:paraId="1C770120" w14:textId="6DCA65D9" w:rsidR="00B6481F" w:rsidRDefault="00B6481F" w:rsidP="00B6481F">
                          <w:pPr>
                            <w:rPr>
                              <w:rFonts w:eastAsia="ＭＳ 明朝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: HTTPS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01" o:spid="_x0000_s1162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" fillcolor="#5b9bd5 [3204]" strokecolor="#1f4d78 [1604]" strokeweight="1pt">
                    <v:textbox>
                      <w:txbxContent>
                        <w:p w14:paraId="79FB1D25" w14:textId="77777777" w:rsidR="00B6481F" w:rsidRDefault="00B6481F" w:rsidP="00B6481F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02" o:spid="_x0000_s1163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1D0873C3" w14:textId="77777777" w:rsidR="00B6481F" w:rsidRDefault="00B6481F" w:rsidP="00B6481F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03" o:spid="_x0000_s1164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64xQAAANw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EkKf2fiEdCbXwAAAP//AwBQSwECLQAUAAYACAAAACEA2+H2y+4AAACFAQAAEwAAAAAAAAAA&#10;AAAAAAAAAAAAW0NvbnRlbnRfVHlwZXNdLnhtbFBLAQItABQABgAIAAAAIQBa9CxbvwAAABUBAAAL&#10;AAAAAAAAAAAAAAAAAB8BAABfcmVscy8ucmVsc1BLAQItABQABgAIAAAAIQDiyx64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直線矢印コネクタ 350" o:spid="_x0000_s1165" type="#_x0000_t32" style="position:absolute;left:32361;top:33480;width:192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362" o:spid="_x0000_s1166" type="#_x0000_t32" style="position:absolute;left:32592;top:37074;width:190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63" o:spid="_x0000_s1167" style="position:absolute;left:51625;top:30514;width:7379;height:9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" fillcolor="white [3201]" strokecolor="#70ad47 [3209]" strokeweight="1pt">
                  <v:textbox>
                    <w:txbxContent>
                      <w:p w14:paraId="70AF4367" w14:textId="77777777" w:rsidR="00CC5DB2" w:rsidRDefault="00CC5DB2" w:rsidP="00CC5DB2">
                        <w:pPr>
                          <w:rPr>
                            <w:rFonts w:ascii="ＭＳ 明朝" w:eastAsia="ＭＳ 明朝" w:hAnsi="ＭＳ 明朝" w:cs="Times New Roman"/>
                            <w:color w:val="00808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8080"/>
                            <w:szCs w:val="21"/>
                            <w:u w:val="single"/>
                          </w:rPr>
                          <w:t>ロケー</w:t>
                        </w:r>
                      </w:p>
                      <w:p w14:paraId="0EB9B8D6" w14:textId="77777777" w:rsidR="00CC5DB2" w:rsidRDefault="00CC5DB2" w:rsidP="00CC5DB2">
                        <w:pPr>
                          <w:rPr>
                            <w:rFonts w:ascii="ＭＳ 明朝" w:eastAsia="ＭＳ 明朝" w:hAnsi="ＭＳ 明朝" w:cs="Times New Roman"/>
                            <w:color w:val="00808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8080"/>
                            <w:szCs w:val="21"/>
                            <w:u w:val="single"/>
                          </w:rPr>
                          <w:t>ション</w:t>
                        </w:r>
                      </w:p>
                      <w:p w14:paraId="7B741949" w14:textId="61F2936D" w:rsidR="00CC5DB2" w:rsidRDefault="00CC5DB2" w:rsidP="00CC5DB2">
                        <w:pPr>
                          <w:rPr>
                            <w:rFonts w:ascii="ＭＳ 明朝" w:eastAsia="ＭＳ 明朝" w:hAnsi="ＭＳ 明朝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8080"/>
                            <w:szCs w:val="21"/>
                            <w:u w:val="single"/>
                          </w:rPr>
                          <w:t>サービス</w:t>
                        </w:r>
                      </w:p>
                    </w:txbxContent>
                  </v:textbox>
                </v:rect>
                <v:rect id="正方形/長方形 364" o:spid="_x0000_s1168" style="position:absolute;left:34135;top:30485;width:13713;height:2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" filled="f" stroked="f" strokeweight="1pt">
                  <v:textbox>
                    <w:txbxContent>
                      <w:p w14:paraId="071EF2AE" w14:textId="56C081DA" w:rsidR="00FC297C" w:rsidRDefault="00FC297C" w:rsidP="00FC297C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ロケーション情報取得</w:t>
                        </w:r>
                      </w:p>
                    </w:txbxContent>
                  </v:textbox>
                </v:rect>
                <v:rect id="正方形/長方形 365" o:spid="_x0000_s1169" style="position:absolute;left:34135;top:33899;width:1370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" filled="f" stroked="f" strokeweight="1pt">
                  <v:textbox>
                    <w:txbxContent>
                      <w:p w14:paraId="389CB5D7" w14:textId="0C9D7542" w:rsidR="00FC297C" w:rsidRDefault="00FC297C" w:rsidP="002B501C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ロケーション情報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872A94" w14:textId="1260C08B" w:rsidR="000D6E87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３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D20B5E">
        <w:rPr>
          <w:rFonts w:asciiTheme="minorHAnsi" w:hAnsiTheme="minorHAnsi"/>
        </w:rPr>
        <w:fldChar w:fldCharType="begin"/>
      </w:r>
      <w:r w:rsidR="00D20B5E">
        <w:rPr>
          <w:rFonts w:asciiTheme="minorHAnsi" w:hAnsiTheme="minorHAnsi"/>
        </w:rPr>
        <w:instrText xml:space="preserve"> REF _Ref106182554 \h </w:instrText>
      </w:r>
      <w:r w:rsidR="00D20B5E">
        <w:rPr>
          <w:rFonts w:asciiTheme="minorHAnsi" w:hAnsiTheme="minorHAnsi"/>
        </w:rPr>
      </w:r>
      <w:r w:rsidR="00D20B5E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データ取得</w:t>
      </w:r>
      <w:r w:rsidR="002F2D5B" w:rsidRPr="00365D14">
        <w:t>（</w:t>
      </w:r>
      <w:r w:rsidR="002F2D5B" w:rsidRPr="00365D14">
        <w:t>CADDE</w:t>
      </w:r>
      <w:r w:rsidR="002F2D5B" w:rsidRPr="00365D14">
        <w:t>）</w:t>
      </w:r>
      <w:r w:rsidR="00D20B5E">
        <w:rPr>
          <w:rFonts w:asciiTheme="minorHAnsi" w:hAnsiTheme="minorHAnsi"/>
        </w:rPr>
        <w:fldChar w:fldCharType="end"/>
      </w:r>
      <w:r w:rsidR="00D20B5E">
        <w:rPr>
          <w:rFonts w:asciiTheme="minorHAnsi" w:hAnsiTheme="minorHAnsi"/>
        </w:rPr>
        <w:t xml:space="preserve"> </w:t>
      </w:r>
      <w:r w:rsidR="00D20B5E">
        <w:rPr>
          <w:rFonts w:asciiTheme="minorHAnsi" w:hAnsiTheme="minorHAnsi" w:hint="eastAsia"/>
        </w:rPr>
        <w:t>および</w:t>
      </w:r>
      <w:r w:rsidR="00D20B5E">
        <w:rPr>
          <w:rFonts w:asciiTheme="minorHAnsi" w:hAnsiTheme="minorHAnsi" w:hint="eastAsia"/>
        </w:rPr>
        <w:t xml:space="preserve"> </w:t>
      </w:r>
      <w:r w:rsidR="00D20B5E">
        <w:rPr>
          <w:rFonts w:asciiTheme="minorHAnsi" w:hAnsiTheme="minorHAnsi"/>
        </w:rPr>
        <w:fldChar w:fldCharType="begin"/>
      </w:r>
      <w:r w:rsidR="00D20B5E">
        <w:rPr>
          <w:rFonts w:asciiTheme="minorHAnsi" w:hAnsiTheme="minorHAnsi"/>
        </w:rPr>
        <w:instrText xml:space="preserve"> REF _Ref106182556 \h </w:instrText>
      </w:r>
      <w:r w:rsidR="00D20B5E">
        <w:rPr>
          <w:rFonts w:asciiTheme="minorHAnsi" w:hAnsiTheme="minorHAnsi"/>
        </w:rPr>
      </w:r>
      <w:r w:rsidR="00D20B5E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データ取得</w:t>
      </w:r>
      <w:r w:rsidR="002F2D5B" w:rsidRPr="00365D14">
        <w:t>（</w:t>
      </w:r>
      <w:r w:rsidR="002F2D5B" w:rsidRPr="00365D14">
        <w:t>HTTPS NGSI</w:t>
      </w:r>
      <w:r w:rsidR="002F2D5B" w:rsidRPr="00365D14">
        <w:t>）</w:t>
      </w:r>
      <w:r w:rsidR="00D20B5E">
        <w:rPr>
          <w:rFonts w:asciiTheme="minorHAnsi" w:hAnsiTheme="minorHAnsi"/>
        </w:rPr>
        <w:fldChar w:fldCharType="end"/>
      </w:r>
    </w:p>
    <w:p w14:paraId="02E62FF7" w14:textId="7A3C5B4A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システム構成</w:t>
      </w:r>
      <w:r>
        <w:rPr>
          <w:rFonts w:asciiTheme="minorHAnsi" w:hAnsiTheme="minorHAnsi" w:cstheme="majorHAnsi" w:hint="eastAsia"/>
          <w:color w:val="000000" w:themeColor="text1"/>
        </w:rPr>
        <w:t xml:space="preserve"> </w:t>
      </w:r>
      <w:r>
        <w:rPr>
          <w:rFonts w:asciiTheme="minorHAnsi" w:hAnsiTheme="minorHAnsi"/>
        </w:rPr>
        <w:t>2/2</w:t>
      </w:r>
    </w:p>
    <w:p w14:paraId="53CAC6E9" w14:textId="77777777" w:rsidR="00D93299" w:rsidRDefault="00D93299" w:rsidP="00D93299">
      <w:pPr>
        <w:widowControl/>
        <w:jc w:val="left"/>
      </w:pPr>
      <w:r>
        <w:br w:type="page"/>
      </w:r>
    </w:p>
    <w:p w14:paraId="253DAA9F" w14:textId="77777777" w:rsidR="00D93299" w:rsidRPr="006B12C7" w:rsidRDefault="00D93299" w:rsidP="00D93299">
      <w:r>
        <w:rPr>
          <w:noProof/>
        </w:rPr>
        <w:lastRenderedPageBreak/>
        <mc:AlternateContent>
          <mc:Choice Requires="wpc">
            <w:drawing>
              <wp:inline distT="0" distB="0" distL="0" distR="0" wp14:anchorId="71551A1E" wp14:editId="25030083">
                <wp:extent cx="6200775" cy="7854950"/>
                <wp:effectExtent l="0" t="0" r="28575" b="12700"/>
                <wp:docPr id="567" name="キャンバス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34" name="正方形/長方形 534"/>
                        <wps:cNvSpPr/>
                        <wps:spPr>
                          <a:xfrm>
                            <a:off x="1586822" y="1359516"/>
                            <a:ext cx="4467904" cy="63112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AC47F" w14:textId="65D3E2A4" w:rsidR="00D93299" w:rsidRPr="001D0D8E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正方形/長方形 535"/>
                        <wps:cNvSpPr/>
                        <wps:spPr>
                          <a:xfrm>
                            <a:off x="2213076" y="1639578"/>
                            <a:ext cx="1714499" cy="59169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127F5" w14:textId="77777777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正方形/長方形 539"/>
                        <wps:cNvSpPr/>
                        <wps:spPr>
                          <a:xfrm>
                            <a:off x="147124" y="914400"/>
                            <a:ext cx="743926" cy="6756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8D39" w14:textId="77777777" w:rsidR="00D93299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利用者の</w:t>
                              </w: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WebAPP</w:t>
                              </w:r>
                            </w:p>
                            <w:p w14:paraId="32E892C2" w14:textId="77777777" w:rsidR="00D93299" w:rsidRPr="008F1FB6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正方形/長方形 541"/>
                        <wps:cNvSpPr/>
                        <wps:spPr>
                          <a:xfrm>
                            <a:off x="2319917" y="2201555"/>
                            <a:ext cx="1267833" cy="2198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A10B8A" w14:textId="0B27AB4A" w:rsidR="00D93299" w:rsidRPr="002A596F" w:rsidRDefault="001D0D8E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 w:rsidRPr="001D0D8E"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来歴確認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" name="グループ化 12"/>
                        <wpg:cNvGrpSpPr/>
                        <wpg:grpSpPr>
                          <a:xfrm>
                            <a:off x="946253" y="3440430"/>
                            <a:ext cx="1381222" cy="358105"/>
                            <a:chOff x="958953" y="3326130"/>
                            <a:chExt cx="1381222" cy="358105"/>
                          </a:xfrm>
                        </wpg:grpSpPr>
                        <wps:wsp>
                          <wps:cNvPr id="540" name="直線矢印コネクタ 540"/>
                          <wps:cNvCnPr/>
                          <wps:spPr>
                            <a:xfrm flipH="1">
                              <a:off x="958953" y="3684235"/>
                              <a:ext cx="133974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" name="正方形/長方形 543"/>
                          <wps:cNvSpPr/>
                          <wps:spPr>
                            <a:xfrm>
                              <a:off x="1022350" y="3326130"/>
                              <a:ext cx="1317825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449223" w14:textId="77777777" w:rsidR="00D93299" w:rsidRPr="00673447" w:rsidRDefault="00D93299" w:rsidP="002B501C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確認結果</w:t>
                                </w:r>
                                <w:r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（</w:t>
                                </w:r>
                                <w:r w:rsidRPr="00673447"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JSON</w:t>
                                </w:r>
                                <w:r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グループ化 11"/>
                        <wpg:cNvGrpSpPr/>
                        <wpg:grpSpPr>
                          <a:xfrm>
                            <a:off x="891050" y="2507246"/>
                            <a:ext cx="1428867" cy="357163"/>
                            <a:chOff x="903750" y="2400301"/>
                            <a:chExt cx="1428867" cy="357163"/>
                          </a:xfrm>
                        </wpg:grpSpPr>
                        <wps:wsp>
                          <wps:cNvPr id="549" name="正方形/長方形 549"/>
                          <wps:cNvSpPr/>
                          <wps:spPr>
                            <a:xfrm>
                              <a:off x="958953" y="2400301"/>
                              <a:ext cx="1266823" cy="314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FC117A" w14:textId="5CFE6041" w:rsidR="00D93299" w:rsidRDefault="00D93299" w:rsidP="002B501C">
                                <w:pPr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来歴確認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1" name="直線矢印コネクタ 551"/>
                          <wps:cNvCnPr/>
                          <wps:spPr>
                            <a:xfrm>
                              <a:off x="903750" y="2757464"/>
                              <a:ext cx="14288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" name="グループ化 3"/>
                        <wpg:cNvGrpSpPr/>
                        <wpg:grpSpPr>
                          <a:xfrm>
                            <a:off x="920750" y="5705613"/>
                            <a:ext cx="1400175" cy="336630"/>
                            <a:chOff x="933450" y="5981620"/>
                            <a:chExt cx="1400175" cy="336630"/>
                          </a:xfrm>
                        </wpg:grpSpPr>
                        <wps:wsp>
                          <wps:cNvPr id="547" name="正方形/長方形 547"/>
                          <wps:cNvSpPr/>
                          <wps:spPr>
                            <a:xfrm>
                              <a:off x="958953" y="5981620"/>
                              <a:ext cx="1266823" cy="2887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A44ACC" w14:textId="697EA32F" w:rsidR="00D93299" w:rsidRPr="00673447" w:rsidRDefault="00D93299" w:rsidP="002B501C">
                                <w:pPr>
                                  <w:jc w:val="center"/>
                                  <w:rPr>
                                    <w:rFonts w:eastAsia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履歴検索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直線矢印コネクタ 552"/>
                          <wps:cNvCnPr/>
                          <wps:spPr>
                            <a:xfrm>
                              <a:off x="933450" y="6318250"/>
                              <a:ext cx="14001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" name="グループ化 5"/>
                        <wpg:cNvGrpSpPr/>
                        <wpg:grpSpPr>
                          <a:xfrm>
                            <a:off x="891050" y="6495375"/>
                            <a:ext cx="1394950" cy="385085"/>
                            <a:chOff x="903750" y="6618631"/>
                            <a:chExt cx="1394950" cy="385085"/>
                          </a:xfrm>
                        </wpg:grpSpPr>
                        <wps:wsp>
                          <wps:cNvPr id="553" name="直線矢印コネクタ 553"/>
                          <wps:cNvCnPr/>
                          <wps:spPr>
                            <a:xfrm flipH="1">
                              <a:off x="903750" y="7003716"/>
                              <a:ext cx="13949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4" name="正方形/長方形 554"/>
                          <wps:cNvSpPr/>
                          <wps:spPr>
                            <a:xfrm>
                              <a:off x="1022350" y="6618631"/>
                              <a:ext cx="1276350" cy="32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631501" w14:textId="4596BC71" w:rsidR="00D93299" w:rsidRPr="001D15C6" w:rsidRDefault="00D93299" w:rsidP="002B501C">
                                <w:pPr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検索</w:t>
                                </w:r>
                                <w:r w:rsidRPr="00673447">
                                  <w:rPr>
                                    <w:rFonts w:ascii="ＭＳ 明朝" w:eastAsia="ＭＳ 明朝" w:hAnsi="ＭＳ 明朝" w:cs="Times New Roman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結果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（</w:t>
                                </w:r>
                                <w:r w:rsidRPr="00673447">
                                  <w:rPr>
                                    <w:rFonts w:eastAsia="ＭＳ 明朝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JSON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グループ化 13"/>
                        <wpg:cNvGrpSpPr/>
                        <wpg:grpSpPr>
                          <a:xfrm>
                            <a:off x="3535941" y="3424850"/>
                            <a:ext cx="2211227" cy="1010160"/>
                            <a:chOff x="3940633" y="2986700"/>
                            <a:chExt cx="2211227" cy="1010160"/>
                          </a:xfrm>
                        </wpg:grpSpPr>
                        <wps:wsp>
                          <wps:cNvPr id="544" name="正方形/長方形 544"/>
                          <wps:cNvSpPr/>
                          <wps:spPr>
                            <a:xfrm>
                              <a:off x="3970951" y="3453470"/>
                              <a:ext cx="1163090" cy="347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0AFD16" w14:textId="4CFC91A0" w:rsidR="00D93299" w:rsidRDefault="00D93299" w:rsidP="00D93299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確認結果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（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JSON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）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正方形/長方形 546"/>
                          <wps:cNvSpPr/>
                          <wps:spPr>
                            <a:xfrm>
                              <a:off x="5274900" y="2986700"/>
                              <a:ext cx="876960" cy="1010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9F5D94" w14:textId="0FFC3AF2" w:rsidR="00D93299" w:rsidRDefault="00D93299" w:rsidP="00562740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来歴管理</w:t>
                                </w:r>
                              </w:p>
                              <w:p w14:paraId="1DD5BC60" w14:textId="77777777" w:rsidR="00D93299" w:rsidRDefault="00D93299" w:rsidP="00D93299">
                                <w:pPr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Cs w:val="21"/>
                                  </w:rPr>
                                </w:pPr>
                                <w:r w:rsidRPr="00673447"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1C3CE303" w14:textId="3EE6D22C" w:rsidR="00D93299" w:rsidRDefault="00D93299" w:rsidP="001D0D8E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="ＭＳ 明朝" w:hAnsiTheme="minorHAnsi" w:cs="Times New Roman" w:hint="eastAsia"/>
                                    <w:color w:val="000000"/>
                                    <w:szCs w:val="21"/>
                                  </w:rPr>
                                  <w:t>コンテナ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" name="正方形/長方形 550"/>
                          <wps:cNvSpPr/>
                          <wps:spPr>
                            <a:xfrm>
                              <a:off x="3940633" y="3002280"/>
                              <a:ext cx="1145718" cy="346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374C76" w14:textId="51A71634" w:rsidR="00D93299" w:rsidRDefault="00D93299" w:rsidP="002B501C">
                                <w:pPr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来歴確認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直線矢印コネクタ 555"/>
                          <wps:cNvCnPr/>
                          <wps:spPr>
                            <a:xfrm>
                              <a:off x="3998550" y="3348650"/>
                              <a:ext cx="123761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直線矢印コネクタ 557"/>
                          <wps:cNvCnPr/>
                          <wps:spPr>
                            <a:xfrm flipH="1">
                              <a:off x="3970951" y="3745160"/>
                              <a:ext cx="12404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63" name="正方形/長方形 563"/>
                        <wps:cNvSpPr/>
                        <wps:spPr>
                          <a:xfrm>
                            <a:off x="60424" y="5137150"/>
                            <a:ext cx="5860951" cy="2463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EE2E0" w14:textId="77777777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strike/>
                                  <w:color w:val="FF0000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グループ化 16"/>
                        <wpg:cNvGrpSpPr/>
                        <wpg:grpSpPr>
                          <a:xfrm>
                            <a:off x="3606800" y="2184235"/>
                            <a:ext cx="2213268" cy="1010285"/>
                            <a:chOff x="3787875" y="2108035"/>
                            <a:chExt cx="2213268" cy="1010285"/>
                          </a:xfrm>
                        </wpg:grpSpPr>
                        <wpg:grpSp>
                          <wpg:cNvPr id="293" name="グループ化 293"/>
                          <wpg:cNvGrpSpPr/>
                          <wpg:grpSpPr>
                            <a:xfrm>
                              <a:off x="3801208" y="2125355"/>
                              <a:ext cx="1288075" cy="304127"/>
                              <a:chOff x="451825" y="245920"/>
                              <a:chExt cx="1288075" cy="304127"/>
                            </a:xfrm>
                          </wpg:grpSpPr>
                          <wps:wsp>
                            <wps:cNvPr id="300" name="直線矢印コネクタ 300"/>
                            <wps:cNvCnPr/>
                            <wps:spPr>
                              <a:xfrm>
                                <a:off x="451825" y="550047"/>
                                <a:ext cx="1288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正方形/長方形 313"/>
                            <wps:cNvSpPr/>
                            <wps:spPr>
                              <a:xfrm>
                                <a:off x="533502" y="245920"/>
                                <a:ext cx="1052776" cy="261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595853" w14:textId="1C5BE203" w:rsidR="001D0D8E" w:rsidRDefault="001D0D8E" w:rsidP="00B3660F">
                                  <w:pPr>
                                    <w:jc w:val="center"/>
                                  </w:pPr>
                                  <w:r w:rsidRPr="002B501C">
                                    <w:rPr>
                                      <w:rFonts w:ascii="ＭＳ 明朝" w:eastAsia="ＭＳ 明朝" w:hAnsi="ＭＳ 明朝" w:cs="Times New Roman" w:hint="eastAsia"/>
                                      <w:color w:val="008080"/>
                                      <w:sz w:val="16"/>
                                      <w:szCs w:val="16"/>
                                      <w:u w:val="single"/>
                                    </w:rPr>
                                    <w:t>認証トークン取得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4" name="グループ化 294"/>
                          <wpg:cNvGrpSpPr/>
                          <wpg:grpSpPr>
                            <a:xfrm>
                              <a:off x="3787875" y="2690789"/>
                              <a:ext cx="1297598" cy="318351"/>
                              <a:chOff x="438533" y="811017"/>
                              <a:chExt cx="1297719" cy="318351"/>
                            </a:xfrm>
                          </wpg:grpSpPr>
                          <wps:wsp>
                            <wps:cNvPr id="296" name="直線矢印コネクタ 296"/>
                            <wps:cNvCnPr/>
                            <wps:spPr>
                              <a:xfrm flipH="1">
                                <a:off x="438533" y="1124763"/>
                                <a:ext cx="12977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正方形/長方形 297"/>
                            <wps:cNvSpPr/>
                            <wps:spPr>
                              <a:xfrm>
                                <a:off x="539801" y="811017"/>
                                <a:ext cx="1046624" cy="318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5FEBF5" w14:textId="1910D338" w:rsidR="001D0D8E" w:rsidRDefault="001D0D8E" w:rsidP="00B3660F">
                                  <w:pPr>
                                    <w:ind w:left="288" w:hanging="288"/>
                                    <w:jc w:val="center"/>
                                    <w:rPr>
                                      <w:rFonts w:ascii="ＭＳ 明朝" w:eastAsia="ＭＳ 明朝" w:hAnsi="ＭＳ 明朝" w:cs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Times New Roman" w:hint="eastAsia"/>
                                      <w:color w:val="008080"/>
                                      <w:sz w:val="16"/>
                                      <w:szCs w:val="16"/>
                                      <w:u w:val="single"/>
                                    </w:rPr>
                                    <w:t>認証トークン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5" name="正方形/長方形 295"/>
                          <wps:cNvSpPr/>
                          <wps:spPr>
                            <a:xfrm>
                              <a:off x="5124208" y="2108035"/>
                              <a:ext cx="876935" cy="10102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41CC85" w14:textId="77777777" w:rsidR="001D0D8E" w:rsidRDefault="001D0D8E" w:rsidP="001D0D8E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認証認可</w:t>
                                </w:r>
                              </w:p>
                              <w:p w14:paraId="584FF1A4" w14:textId="77777777" w:rsidR="001D0D8E" w:rsidRDefault="001D0D8E" w:rsidP="001D0D8E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0DF60CEE" w14:textId="77777777" w:rsidR="001D0D8E" w:rsidRDefault="001D0D8E" w:rsidP="001D0D8E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コンテナ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4" name="正方形/長方形 314"/>
                        <wps:cNvSpPr/>
                        <wps:spPr>
                          <a:xfrm>
                            <a:off x="2319917" y="5256500"/>
                            <a:ext cx="1267920" cy="2198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5BB9C" w14:textId="01794BF9" w:rsidR="00903788" w:rsidRPr="002A596F" w:rsidRDefault="005540A1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 w:rsidRPr="005540A1"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履歴ID検索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5" name="グループ化 315"/>
                        <wpg:cNvGrpSpPr/>
                        <wpg:grpSpPr>
                          <a:xfrm>
                            <a:off x="3535941" y="6479795"/>
                            <a:ext cx="2211227" cy="1010160"/>
                            <a:chOff x="3940633" y="2986700"/>
                            <a:chExt cx="2211227" cy="1010160"/>
                          </a:xfrm>
                        </wpg:grpSpPr>
                        <wps:wsp>
                          <wps:cNvPr id="316" name="正方形/長方形 316"/>
                          <wps:cNvSpPr/>
                          <wps:spPr>
                            <a:xfrm>
                              <a:off x="3970951" y="3453470"/>
                              <a:ext cx="1163090" cy="347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84E3F" w14:textId="7B321E27" w:rsidR="00D93299" w:rsidRDefault="00D93299" w:rsidP="00D93299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確認結果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（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JSON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）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正方形/長方形 319"/>
                          <wps:cNvSpPr/>
                          <wps:spPr>
                            <a:xfrm>
                              <a:off x="5274900" y="2986700"/>
                              <a:ext cx="876960" cy="1010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50D90" w14:textId="77777777" w:rsidR="00D93299" w:rsidRDefault="00D93299" w:rsidP="00562740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来歴管理</w:t>
                                </w:r>
                              </w:p>
                              <w:p w14:paraId="3F962B0C" w14:textId="77777777" w:rsidR="00D93299" w:rsidRDefault="00D93299" w:rsidP="00D93299">
                                <w:pPr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Cs w:val="21"/>
                                  </w:rPr>
                                </w:pPr>
                                <w:r w:rsidRPr="00673447"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33F713B7" w14:textId="465AF50D" w:rsidR="00D93299" w:rsidRDefault="00D93299" w:rsidP="001D0D8E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="ＭＳ 明朝" w:hAnsiTheme="minorHAnsi" w:cs="Times New Roman" w:hint="eastAsia"/>
                                    <w:color w:val="000000"/>
                                    <w:szCs w:val="21"/>
                                  </w:rPr>
                                  <w:t>コンテナ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正方形/長方形 320"/>
                          <wps:cNvSpPr/>
                          <wps:spPr>
                            <a:xfrm>
                              <a:off x="3940633" y="3002280"/>
                              <a:ext cx="1145718" cy="346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A28080" w14:textId="5FB372AD" w:rsidR="00D93299" w:rsidRDefault="00D93299" w:rsidP="002B501C">
                                <w:pPr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来歴確認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直線矢印コネクタ 321"/>
                          <wps:cNvCnPr/>
                          <wps:spPr>
                            <a:xfrm>
                              <a:off x="3998550" y="3348650"/>
                              <a:ext cx="123761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線矢印コネクタ 322"/>
                          <wps:cNvCnPr/>
                          <wps:spPr>
                            <a:xfrm flipH="1">
                              <a:off x="3970951" y="3745160"/>
                              <a:ext cx="12404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23" name="グループ化 323"/>
                        <wpg:cNvGrpSpPr/>
                        <wpg:grpSpPr>
                          <a:xfrm>
                            <a:off x="3593858" y="5239180"/>
                            <a:ext cx="2213268" cy="1010285"/>
                            <a:chOff x="3787875" y="2108035"/>
                            <a:chExt cx="2213268" cy="1010285"/>
                          </a:xfrm>
                        </wpg:grpSpPr>
                        <wpg:grpSp>
                          <wpg:cNvPr id="324" name="グループ化 324"/>
                          <wpg:cNvGrpSpPr/>
                          <wpg:grpSpPr>
                            <a:xfrm>
                              <a:off x="3801208" y="2125355"/>
                              <a:ext cx="1288075" cy="304127"/>
                              <a:chOff x="451825" y="245920"/>
                              <a:chExt cx="1288075" cy="304127"/>
                            </a:xfrm>
                          </wpg:grpSpPr>
                          <wps:wsp>
                            <wps:cNvPr id="329" name="直線矢印コネクタ 329"/>
                            <wps:cNvCnPr/>
                            <wps:spPr>
                              <a:xfrm>
                                <a:off x="451825" y="550047"/>
                                <a:ext cx="1288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正方形/長方形 330"/>
                            <wps:cNvSpPr/>
                            <wps:spPr>
                              <a:xfrm>
                                <a:off x="533502" y="245920"/>
                                <a:ext cx="1052776" cy="261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E2037B" w14:textId="1136100D" w:rsidR="001D0D8E" w:rsidRDefault="001D0D8E" w:rsidP="00B3660F">
                                  <w:pPr>
                                    <w:jc w:val="center"/>
                                  </w:pPr>
                                  <w:r w:rsidRPr="002B501C">
                                    <w:rPr>
                                      <w:rFonts w:ascii="ＭＳ 明朝" w:eastAsia="ＭＳ 明朝" w:hAnsi="ＭＳ 明朝" w:cs="Times New Roman" w:hint="eastAsia"/>
                                      <w:color w:val="008080"/>
                                      <w:sz w:val="16"/>
                                      <w:szCs w:val="16"/>
                                      <w:u w:val="single"/>
                                    </w:rPr>
                                    <w:t>認証トークン取得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5" name="グループ化 325"/>
                          <wpg:cNvGrpSpPr/>
                          <wpg:grpSpPr>
                            <a:xfrm>
                              <a:off x="3787875" y="2690789"/>
                              <a:ext cx="1297598" cy="318351"/>
                              <a:chOff x="438533" y="811017"/>
                              <a:chExt cx="1297719" cy="318351"/>
                            </a:xfrm>
                          </wpg:grpSpPr>
                          <wps:wsp>
                            <wps:cNvPr id="327" name="直線矢印コネクタ 327"/>
                            <wps:cNvCnPr/>
                            <wps:spPr>
                              <a:xfrm flipH="1">
                                <a:off x="438533" y="1124763"/>
                                <a:ext cx="12977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正方形/長方形 328"/>
                            <wps:cNvSpPr/>
                            <wps:spPr>
                              <a:xfrm>
                                <a:off x="539801" y="811017"/>
                                <a:ext cx="1046624" cy="318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F6F554" w14:textId="0DA75610" w:rsidR="001D0D8E" w:rsidRDefault="001D0D8E" w:rsidP="00B3660F">
                                  <w:pPr>
                                    <w:ind w:left="288" w:hanging="288"/>
                                    <w:jc w:val="center"/>
                                    <w:rPr>
                                      <w:rFonts w:ascii="ＭＳ 明朝" w:eastAsia="ＭＳ 明朝" w:hAnsi="ＭＳ 明朝" w:cs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Times New Roman" w:hint="eastAsia"/>
                                      <w:color w:val="008080"/>
                                      <w:sz w:val="16"/>
                                      <w:szCs w:val="16"/>
                                      <w:u w:val="single"/>
                                    </w:rPr>
                                    <w:t>認証トークン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6" name="正方形/長方形 326"/>
                          <wps:cNvSpPr/>
                          <wps:spPr>
                            <a:xfrm>
                              <a:off x="5124208" y="2108035"/>
                              <a:ext cx="876935" cy="10102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BA8812" w14:textId="77777777" w:rsidR="001D0D8E" w:rsidRDefault="001D0D8E" w:rsidP="001D0D8E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認証認可</w:t>
                                </w:r>
                              </w:p>
                              <w:p w14:paraId="6202FE1E" w14:textId="77777777" w:rsidR="001D0D8E" w:rsidRDefault="001D0D8E" w:rsidP="001D0D8E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27DBAE2D" w14:textId="77777777" w:rsidR="001D0D8E" w:rsidRDefault="001D0D8E" w:rsidP="001D0D8E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コンテナ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61" name="正方形/長方形 561"/>
                        <wps:cNvSpPr/>
                        <wps:spPr>
                          <a:xfrm>
                            <a:off x="42350" y="4977193"/>
                            <a:ext cx="1520046" cy="34173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EF156" w14:textId="1223D8AE" w:rsidR="00D93299" w:rsidRPr="00673447" w:rsidRDefault="00D93299" w:rsidP="00D93299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履歴</w:t>
                              </w:r>
                              <w:r w:rsidR="00175BFE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ID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検索の場合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正方形/長方形 559"/>
                        <wps:cNvSpPr/>
                        <wps:spPr>
                          <a:xfrm>
                            <a:off x="60425" y="2052496"/>
                            <a:ext cx="5860950" cy="250680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9881A" w14:textId="77777777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strike/>
                                  <w:color w:val="FF0000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正方形/長方形 560"/>
                        <wps:cNvSpPr/>
                        <wps:spPr>
                          <a:xfrm>
                            <a:off x="35999" y="1868180"/>
                            <a:ext cx="1526396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724E3" w14:textId="0C46EED2" w:rsidR="00D93299" w:rsidRPr="00673447" w:rsidRDefault="00D93299" w:rsidP="00D93299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来歴確認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4" name="グループ化 404"/>
                        <wpg:cNvGrpSpPr/>
                        <wpg:grpSpPr>
                          <a:xfrm>
                            <a:off x="4267200" y="94275"/>
                            <a:ext cx="1862455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05" name="正方形/長方形 405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9C269" w14:textId="77777777" w:rsidR="005F5980" w:rsidRDefault="005F5980" w:rsidP="005F5980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35940186" w14:textId="77777777" w:rsidR="005F5980" w:rsidRDefault="005F5980" w:rsidP="005F5980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対象サブシステム</w:t>
                                </w:r>
                              </w:p>
                              <w:p w14:paraId="0A0B412F" w14:textId="77777777" w:rsidR="005F5980" w:rsidRDefault="005F5980" w:rsidP="005F5980">
                                <w:pP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その他システム</w:t>
                                </w:r>
                              </w:p>
                              <w:p w14:paraId="0EE1614B" w14:textId="7ED09F60" w:rsidR="005F5980" w:rsidRDefault="005F5980" w:rsidP="005F5980">
                                <w:pPr>
                                  <w:rPr>
                                    <w:rFonts w:eastAsia="ＭＳ 明朝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: HTTPS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正方形/長方形 406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7F3333" w14:textId="77777777" w:rsidR="005F5980" w:rsidRDefault="005F5980" w:rsidP="005F5980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正方形/長方形 407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1B6D42" w14:textId="77777777" w:rsidR="005F5980" w:rsidRDefault="005F5980" w:rsidP="005F5980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直線矢印コネクタ 408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551A1E" id="キャンバス 567" o:spid="_x0000_s1170" editas="canvas" style="width:488.25pt;height:618.5pt;mso-position-horizontal-relative:char;mso-position-vertical-relative:line" coordsize="62007,7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">
                <v:shape id="_x0000_s1171" type="#_x0000_t75" style="position:absolute;width:62007;height:78549;visibility:visible;mso-wrap-style:square" filled="t" stroked="t" strokecolor="black [3213]">
                  <v:fill o:detectmouseclick="t"/>
                  <v:path o:connecttype="none"/>
                </v:shape>
                <v:rect id="正方形/長方形 534" o:spid="_x0000_s1172" style="position:absolute;left:15868;top:13595;width:44679;height:63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" filled="f" strokecolor="#70ad47 [3209]" strokeweight="1pt">
                  <v:textbox>
                    <w:txbxContent>
                      <w:p w14:paraId="79EAC47F" w14:textId="65D3E2A4" w:rsidR="00D93299" w:rsidRPr="001D0D8E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535" o:spid="_x0000_s1173" style="position:absolute;left:22130;top:16395;width:17145;height:5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" fillcolor="white [3212]" strokecolor="#1f4d78 [1604]" strokeweight="1pt">
                  <v:textbox>
                    <w:txbxContent>
                      <w:p w14:paraId="3E8127F5" w14:textId="77777777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コネクタメインコンテナ</w:t>
                        </w:r>
                      </w:p>
                    </w:txbxContent>
                  </v:textbox>
                </v:rect>
                <v:rect id="正方形/長方形 539" o:spid="_x0000_s1174" style="position:absolute;left:1471;top:9144;width:7439;height:67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" fillcolor="white [3212]" strokecolor="#1f4d78 [1604]" strokeweight="1pt">
                  <v:textbox>
                    <w:txbxContent>
                      <w:p w14:paraId="3E5A8D39" w14:textId="77777777" w:rsidR="00D93299" w:rsidRDefault="00D93299" w:rsidP="00D932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利用者の</w:t>
                        </w: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WebAPP</w:t>
                        </w:r>
                      </w:p>
                      <w:p w14:paraId="32E892C2" w14:textId="77777777" w:rsidR="00D93299" w:rsidRPr="008F1FB6" w:rsidRDefault="00D93299" w:rsidP="00D932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541" o:spid="_x0000_s1175" style="position:absolute;left:23199;top:22015;width:12678;height:2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" fillcolor="#5b9bd5 [3204]" strokecolor="#1f4d78 [1604]" strokeweight="1pt">
                  <v:textbox>
                    <w:txbxContent>
                      <w:p w14:paraId="4AA10B8A" w14:textId="0B27AB4A" w:rsidR="00D93299" w:rsidRPr="002A596F" w:rsidRDefault="001D0D8E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 w:rsidRPr="001D0D8E"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来歴確認</w:t>
                        </w:r>
                      </w:p>
                    </w:txbxContent>
                  </v:textbox>
                </v:rect>
                <v:group id="グループ化 12" o:spid="_x0000_s1176" style="position:absolute;left:9462;top:34404;width:13812;height:3581" coordorigin="9589,33261" coordsize="13812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直線矢印コネクタ 540" o:spid="_x0000_s1177" type="#_x0000_t32" style="position:absolute;left:9589;top:36842;width:133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" strokecolor="black [3200]" strokeweight=".5pt">
                    <v:stroke endarrow="block" joinstyle="miter"/>
                  </v:shape>
                  <v:rect id="正方形/長方形 543" o:spid="_x0000_s1178" style="position:absolute;left:10223;top:33261;width:1317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9k4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iYvI7hfiYdAbm4AQAA//8DAFBLAQItABQABgAIAAAAIQDb4fbL7gAAAIUBAAATAAAAAAAAAAAA&#10;AAAAAAAAAABbQ29udGVudF9UeXBlc10ueG1sUEsBAi0AFAAGAAgAAAAhAFr0LFu/AAAAFQEAAAsA&#10;AAAAAAAAAAAAAAAAHwEAAF9yZWxzLy5yZWxzUEsBAi0AFAAGAAgAAAAhAFXn2TjEAAAA3AAAAA8A&#10;AAAAAAAAAAAAAAAABwIAAGRycy9kb3ducmV2LnhtbFBLBQYAAAAAAwADALcAAAD4AgAAAAA=&#10;" filled="f" stroked="f" strokeweight="1pt">
                    <v:textbox>
                      <w:txbxContent>
                        <w:p w14:paraId="1F449223" w14:textId="77777777" w:rsidR="00D93299" w:rsidRPr="00673447" w:rsidRDefault="00D93299" w:rsidP="002B501C">
                          <w:pPr>
                            <w:jc w:val="center"/>
                            <w:rPr>
                              <w:rFonts w:asciiTheme="minorHAnsi" w:hAnsiTheme="minorHAnsi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確認結果</w:t>
                          </w:r>
                          <w:r>
                            <w:rPr>
                              <w:rFonts w:asciiTheme="minorHAnsi" w:eastAsia="ＭＳ 明朝" w:hAnsiTheme="minorHAnsi" w:cs="Times New Roman"/>
                              <w:color w:val="000000"/>
                              <w:sz w:val="16"/>
                              <w:szCs w:val="16"/>
                            </w:rPr>
                            <w:t>（</w:t>
                          </w:r>
                          <w:r w:rsidRPr="00673447">
                            <w:rPr>
                              <w:rFonts w:asciiTheme="minorHAnsi" w:eastAsia="ＭＳ 明朝" w:hAnsiTheme="minorHAnsi" w:cs="Times New Roman"/>
                              <w:color w:val="000000"/>
                              <w:sz w:val="16"/>
                              <w:szCs w:val="16"/>
                            </w:rPr>
                            <w:t>JSON</w:t>
                          </w:r>
                          <w:r>
                            <w:rPr>
                              <w:rFonts w:asciiTheme="minorHAnsi" w:eastAsia="ＭＳ 明朝" w:hAnsiTheme="minorHAnsi" w:cs="Times New Roman"/>
                              <w:color w:val="000000"/>
                              <w:sz w:val="16"/>
                              <w:szCs w:val="16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group id="グループ化 11" o:spid="_x0000_s1179" style="position:absolute;left:8910;top:25072;width:14289;height:3572" coordorigin="9037,24003" coordsize="14288,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正方形/長方形 549" o:spid="_x0000_s1180" style="position:absolute;left:9589;top:24003;width:1266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" filled="f" stroked="f" strokeweight="1pt">
                    <v:textbox>
                      <w:txbxContent>
                        <w:p w14:paraId="5CFC117A" w14:textId="5CFE6041" w:rsidR="00D93299" w:rsidRDefault="00D93299" w:rsidP="002B501C">
                          <w:pPr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来歴確認</w:t>
                          </w:r>
                        </w:p>
                      </w:txbxContent>
                    </v:textbox>
                  </v:rect>
                  <v:shape id="直線矢印コネクタ 551" o:spid="_x0000_s1181" type="#_x0000_t32" style="position:absolute;left:9037;top:27574;width:142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group id="グループ化 3" o:spid="_x0000_s1182" style="position:absolute;left:9207;top:57056;width:14002;height:3366" coordorigin="9334,59816" coordsize="14001,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正方形/長方形 547" o:spid="_x0000_s1183" style="position:absolute;left:9589;top:59816;width:12668;height:2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8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8jt/gfiYdAbm4AQAA//8DAFBLAQItABQABgAIAAAAIQDb4fbL7gAAAIUBAAATAAAAAAAAAAAA&#10;AAAAAAAAAABbQ29udGVudF9UeXBlc10ueG1sUEsBAi0AFAAGAAgAAAAhAFr0LFu/AAAAFQEAAAsA&#10;AAAAAAAAAAAAAAAAHwEAAF9yZWxzLy5yZWxzUEsBAi0AFAAGAAgAAAAhACrc3zvEAAAA3AAAAA8A&#10;AAAAAAAAAAAAAAAABwIAAGRycy9kb3ducmV2LnhtbFBLBQYAAAAAAwADALcAAAD4AgAAAAA=&#10;" filled="f" stroked="f" strokeweight="1pt">
                    <v:textbox>
                      <w:txbxContent>
                        <w:p w14:paraId="62A44ACC" w14:textId="697EA32F" w:rsidR="00D93299" w:rsidRPr="00673447" w:rsidRDefault="00D93299" w:rsidP="002B501C">
                          <w:pPr>
                            <w:jc w:val="center"/>
                            <w:rPr>
                              <w:rFonts w:eastAsia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履歴検索</w:t>
                          </w:r>
                        </w:p>
                      </w:txbxContent>
                    </v:textbox>
                  </v:rect>
                  <v:shape id="直線矢印コネクタ 552" o:spid="_x0000_s1184" type="#_x0000_t32" style="position:absolute;left:9334;top:63182;width:140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jai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XE8gveZcATk4h8AAP//AwBQSwECLQAUAAYACAAAACEA2+H2y+4AAACFAQAAEwAAAAAAAAAAAAAA&#10;AAAAAAAAW0NvbnRlbnRfVHlwZXNdLnhtbFBLAQItABQABgAIAAAAIQBa9CxbvwAAABUBAAALAAAA&#10;AAAAAAAAAAAAAB8BAABfcmVscy8ucmVsc1BLAQItABQABgAIAAAAIQDM4jai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グループ化 5" o:spid="_x0000_s1185" style="position:absolute;left:8910;top:64953;width:13950;height:3851" coordorigin="9037,66186" coordsize="13949,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直線矢印コネクタ 553" o:spid="_x0000_s1186" type="#_x0000_t32" style="position:absolute;left:9037;top:70037;width:139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" strokecolor="black [3200]" strokeweight=".5pt">
                    <v:stroke endarrow="block" joinstyle="miter"/>
                  </v:shape>
                  <v:rect id="正方形/長方形 554" o:spid="_x0000_s1187" style="position:absolute;left:10223;top:66186;width:12764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" filled="f" stroked="f" strokeweight="1pt">
                    <v:textbox>
                      <w:txbxContent>
                        <w:p w14:paraId="26631501" w14:textId="4596BC71" w:rsidR="00D93299" w:rsidRPr="001D15C6" w:rsidRDefault="00D93299" w:rsidP="002B501C">
                          <w:pPr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 w:themeColor="text1"/>
                              <w:sz w:val="16"/>
                              <w:szCs w:val="16"/>
                            </w:rPr>
                            <w:t>検索</w:t>
                          </w:r>
                          <w:r w:rsidRPr="00673447">
                            <w:rPr>
                              <w:rFonts w:ascii="ＭＳ 明朝" w:eastAsia="ＭＳ 明朝" w:hAnsi="ＭＳ 明朝" w:cs="Times New Roman" w:hint="eastAsia"/>
                              <w:color w:val="000000" w:themeColor="text1"/>
                              <w:sz w:val="16"/>
                              <w:szCs w:val="16"/>
                            </w:rPr>
                            <w:t>結果</w:t>
                          </w:r>
                          <w:r>
                            <w:rPr>
                              <w:rFonts w:eastAsia="ＭＳ 明朝" w:cs="Times New Roman"/>
                              <w:color w:val="000000" w:themeColor="text1"/>
                              <w:sz w:val="16"/>
                              <w:szCs w:val="16"/>
                            </w:rPr>
                            <w:t>（</w:t>
                          </w:r>
                          <w:r w:rsidRPr="00673447">
                            <w:rPr>
                              <w:rFonts w:eastAsia="ＭＳ 明朝" w:cs="Times New Roman"/>
                              <w:color w:val="000000" w:themeColor="text1"/>
                              <w:sz w:val="16"/>
                              <w:szCs w:val="16"/>
                            </w:rPr>
                            <w:t>JSON</w:t>
                          </w:r>
                          <w:r>
                            <w:rPr>
                              <w:rFonts w:eastAsia="ＭＳ 明朝" w:cs="Times New Roman"/>
                              <w:color w:val="000000" w:themeColor="text1"/>
                              <w:sz w:val="16"/>
                              <w:szCs w:val="16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group id="グループ化 13" o:spid="_x0000_s1188" style="position:absolute;left:35359;top:34248;width:22112;height:10102" coordorigin="39406,29867" coordsize="22112,1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正方形/長方形 544" o:spid="_x0000_s1189" style="position:absolute;left:39709;top:34534;width:11631;height: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" filled="f" stroked="f" strokeweight="1pt">
                    <v:textbox>
                      <w:txbxContent>
                        <w:p w14:paraId="3A0AFD16" w14:textId="4CFC91A0" w:rsidR="00D93299" w:rsidRDefault="00D93299" w:rsidP="00D93299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確認結果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 w:val="16"/>
                              <w:szCs w:val="16"/>
                            </w:rPr>
                            <w:t>（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 w:val="16"/>
                              <w:szCs w:val="16"/>
                            </w:rPr>
                            <w:t>JSON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 w:val="16"/>
                              <w:szCs w:val="16"/>
                            </w:rPr>
                            <w:t>）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546" o:spid="_x0000_s1190" style="position:absolute;left:52749;top:29867;width:8769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" fillcolor="white [3212]" strokecolor="#1f4d78 [1604]" strokeweight="1pt">
                    <v:textbox>
                      <w:txbxContent>
                        <w:p w14:paraId="159F5D94" w14:textId="0FFC3AF2" w:rsidR="00D93299" w:rsidRDefault="00D93299" w:rsidP="00562740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来歴管理</w:t>
                          </w:r>
                        </w:p>
                        <w:p w14:paraId="1DD5BC60" w14:textId="77777777" w:rsidR="00D93299" w:rsidRDefault="00D93299" w:rsidP="00D93299">
                          <w:pPr>
                            <w:rPr>
                              <w:rFonts w:asciiTheme="minorHAnsi" w:eastAsia="ＭＳ 明朝" w:hAnsiTheme="minorHAnsi" w:cs="Times New Roman"/>
                              <w:color w:val="000000"/>
                              <w:szCs w:val="21"/>
                            </w:rPr>
                          </w:pPr>
                          <w:r w:rsidRPr="00673447">
                            <w:rPr>
                              <w:rFonts w:asciiTheme="minorHAnsi" w:eastAsia="ＭＳ 明朝" w:hAnsiTheme="minorHAnsi" w:cs="Times New Roman"/>
                              <w:color w:val="000000"/>
                              <w:szCs w:val="21"/>
                            </w:rPr>
                            <w:t>I/F</w:t>
                          </w:r>
                        </w:p>
                        <w:p w14:paraId="1C3CE303" w14:textId="3EE6D22C" w:rsidR="00D93299" w:rsidRDefault="00D93299" w:rsidP="001D0D8E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eastAsia="ＭＳ 明朝" w:hAnsiTheme="minorHAnsi" w:cs="Times New Roman" w:hint="eastAsia"/>
                              <w:color w:val="000000"/>
                              <w:szCs w:val="21"/>
                            </w:rPr>
                            <w:t>コンテナ</w:t>
                          </w:r>
                        </w:p>
                      </w:txbxContent>
                    </v:textbox>
                  </v:rect>
                  <v:rect id="正方形/長方形 550" o:spid="_x0000_s1191" style="position:absolute;left:39406;top:30022;width:11457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" filled="f" stroked="f" strokeweight="1pt">
                    <v:textbox>
                      <w:txbxContent>
                        <w:p w14:paraId="4D374C76" w14:textId="51A71634" w:rsidR="00D93299" w:rsidRDefault="00D93299" w:rsidP="002B501C">
                          <w:pPr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来歴確認</w:t>
                          </w:r>
                        </w:p>
                      </w:txbxContent>
                    </v:textbox>
                  </v:rect>
                  <v:shape id="直線矢印コネクタ 555" o:spid="_x0000_s1192" type="#_x0000_t32" style="position:absolute;left:39985;top:33486;width:12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" strokecolor="black [3200]" strokeweight=".5pt">
                    <v:stroke endarrow="block" joinstyle="miter"/>
                  </v:shape>
                  <v:shape id="直線矢印コネクタ 557" o:spid="_x0000_s1193" type="#_x0000_t32" style="position:absolute;left:39709;top:37451;width:124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rect id="正方形/長方形 563" o:spid="_x0000_s1194" style="position:absolute;left:604;top:51371;width:58609;height:24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37CEE2E0" w14:textId="77777777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/>
                            <w:strike/>
                            <w:color w:val="FF0000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group id="グループ化 16" o:spid="_x0000_s1195" style="position:absolute;left:36068;top:21842;width:22132;height:10103" coordorigin="37878,21080" coordsize="22132,1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グループ化 293" o:spid="_x0000_s1196" style="position:absolute;left:38012;top:21253;width:12880;height:3041" coordorigin="4518,2459" coordsize="12880,3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shape id="直線矢印コネクタ 300" o:spid="_x0000_s1197" type="#_x0000_t32" style="position:absolute;left:4518;top:5500;width:12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" strokecolor="black [3200]" strokeweight=".5pt">
                      <v:stroke endarrow="block" joinstyle="miter"/>
                    </v:shape>
                    <v:rect id="正方形/長方形 313" o:spid="_x0000_s1198" style="position:absolute;left:5335;top:2459;width:10527;height:2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" filled="f" stroked="f" strokeweight="1pt">
                      <v:textbox>
                        <w:txbxContent>
                          <w:p w14:paraId="33595853" w14:textId="1C5BE203" w:rsidR="001D0D8E" w:rsidRDefault="001D0D8E" w:rsidP="00B3660F">
                            <w:pPr>
                              <w:jc w:val="center"/>
                            </w:pPr>
                            <w:r w:rsidRPr="002B501C">
                              <w:rPr>
                                <w:rFonts w:ascii="ＭＳ 明朝" w:eastAsia="ＭＳ 明朝" w:hAnsi="ＭＳ 明朝" w:cs="Times New Roman" w:hint="eastAsia"/>
                                <w:color w:val="008080"/>
                                <w:sz w:val="16"/>
                                <w:szCs w:val="16"/>
                                <w:u w:val="single"/>
                              </w:rPr>
                              <w:t>認証トークン取得</w:t>
                            </w:r>
                          </w:p>
                        </w:txbxContent>
                      </v:textbox>
                    </v:rect>
                  </v:group>
                  <v:group id="グループ化 294" o:spid="_x0000_s1199" style="position:absolute;left:37878;top:26907;width:12976;height:3184" coordorigin="4385,8110" coordsize="12977,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shape id="直線矢印コネクタ 296" o:spid="_x0000_s1200" type="#_x0000_t32" style="position:absolute;left:4385;top:11247;width:129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epf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" strokecolor="black [3200]" strokeweight=".5pt">
                      <v:stroke endarrow="block" joinstyle="miter"/>
                    </v:shape>
                    <v:rect id="正方形/長方形 297" o:spid="_x0000_s1201" style="position:absolute;left:5398;top:8110;width:10466;height: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    <v:textbox>
                        <w:txbxContent>
                          <w:p w14:paraId="285FEBF5" w14:textId="1910D338" w:rsidR="001D0D8E" w:rsidRDefault="001D0D8E" w:rsidP="00B3660F">
                            <w:pPr>
                              <w:ind w:left="288" w:hanging="288"/>
                              <w:jc w:val="center"/>
                              <w:rPr>
                                <w:rFonts w:ascii="ＭＳ 明朝" w:eastAsia="ＭＳ 明朝" w:hAnsi="ＭＳ 明朝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明朝" w:eastAsia="ＭＳ 明朝" w:hAnsi="ＭＳ 明朝" w:cs="Times New Roman" w:hint="eastAsia"/>
                                <w:color w:val="008080"/>
                                <w:sz w:val="16"/>
                                <w:szCs w:val="16"/>
                                <w:u w:val="single"/>
                              </w:rPr>
                              <w:t>認証トークン</w:t>
                            </w:r>
                          </w:p>
                        </w:txbxContent>
                      </v:textbox>
                    </v:rect>
                  </v:group>
                  <v:rect id="正方形/長方形 295" o:spid="_x0000_s1202" style="position:absolute;left:51242;top:21080;width:8769;height:10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5541CC85" w14:textId="77777777" w:rsidR="001D0D8E" w:rsidRDefault="001D0D8E" w:rsidP="001D0D8E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認証認可</w:t>
                          </w:r>
                        </w:p>
                        <w:p w14:paraId="584FF1A4" w14:textId="77777777" w:rsidR="001D0D8E" w:rsidRDefault="001D0D8E" w:rsidP="001D0D8E">
                          <w:pPr>
                            <w:rPr>
                              <w:rFonts w:ascii="ＭＳ Ｐゴシック" w:eastAsia="ＭＳ 明朝" w:hAnsi="ＭＳ Ｐゴシック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I/F</w:t>
                          </w:r>
                        </w:p>
                        <w:p w14:paraId="0DF60CEE" w14:textId="77777777" w:rsidR="001D0D8E" w:rsidRDefault="001D0D8E" w:rsidP="001D0D8E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コンテナ</w:t>
                          </w:r>
                        </w:p>
                      </w:txbxContent>
                    </v:textbox>
                  </v:rect>
                </v:group>
                <v:rect id="正方形/長方形 314" o:spid="_x0000_s1203" style="position:absolute;left:23199;top:52565;width:12679;height:21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" fillcolor="#5b9bd5 [3204]" strokecolor="#1f4d78 [1604]" strokeweight="1pt">
                  <v:textbox>
                    <w:txbxContent>
                      <w:p w14:paraId="4BC5BB9C" w14:textId="01794BF9" w:rsidR="00903788" w:rsidRPr="002A596F" w:rsidRDefault="005540A1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 w:rsidRPr="005540A1"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履歴ID検索</w:t>
                        </w:r>
                      </w:p>
                    </w:txbxContent>
                  </v:textbox>
                </v:rect>
                <v:group id="グループ化 315" o:spid="_x0000_s1204" style="position:absolute;left:35359;top:64797;width:22112;height:10102" coordorigin="39406,29867" coordsize="22112,1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rect id="正方形/長方形 316" o:spid="_x0000_s1205" style="position:absolute;left:39709;top:34534;width:11631;height: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" filled="f" stroked="f" strokeweight="1pt">
                    <v:textbox>
                      <w:txbxContent>
                        <w:p w14:paraId="18F84E3F" w14:textId="7B321E27" w:rsidR="00D93299" w:rsidRDefault="00D93299" w:rsidP="00D93299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確認結果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 w:val="16"/>
                              <w:szCs w:val="16"/>
                            </w:rPr>
                            <w:t>（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 w:val="16"/>
                              <w:szCs w:val="16"/>
                            </w:rPr>
                            <w:t>JSON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 w:val="16"/>
                              <w:szCs w:val="16"/>
                            </w:rPr>
                            <w:t>）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319" o:spid="_x0000_s1206" style="position:absolute;left:52749;top:29867;width:8769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62750D90" w14:textId="77777777" w:rsidR="00D93299" w:rsidRDefault="00D93299" w:rsidP="00562740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来歴管理</w:t>
                          </w:r>
                        </w:p>
                        <w:p w14:paraId="3F962B0C" w14:textId="77777777" w:rsidR="00D93299" w:rsidRDefault="00D93299" w:rsidP="00D93299">
                          <w:pPr>
                            <w:rPr>
                              <w:rFonts w:asciiTheme="minorHAnsi" w:eastAsia="ＭＳ 明朝" w:hAnsiTheme="minorHAnsi" w:cs="Times New Roman"/>
                              <w:color w:val="000000"/>
                              <w:szCs w:val="21"/>
                            </w:rPr>
                          </w:pPr>
                          <w:r w:rsidRPr="00673447">
                            <w:rPr>
                              <w:rFonts w:asciiTheme="minorHAnsi" w:eastAsia="ＭＳ 明朝" w:hAnsiTheme="minorHAnsi" w:cs="Times New Roman"/>
                              <w:color w:val="000000"/>
                              <w:szCs w:val="21"/>
                            </w:rPr>
                            <w:t>I/F</w:t>
                          </w:r>
                        </w:p>
                        <w:p w14:paraId="33F713B7" w14:textId="465AF50D" w:rsidR="00D93299" w:rsidRDefault="00D93299" w:rsidP="001D0D8E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eastAsia="ＭＳ 明朝" w:hAnsiTheme="minorHAnsi" w:cs="Times New Roman" w:hint="eastAsia"/>
                              <w:color w:val="000000"/>
                              <w:szCs w:val="21"/>
                            </w:rPr>
                            <w:t>コンテナ</w:t>
                          </w:r>
                        </w:p>
                      </w:txbxContent>
                    </v:textbox>
                  </v:rect>
                  <v:rect id="正方形/長方形 320" o:spid="_x0000_s1207" style="position:absolute;left:39406;top:30022;width:11457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AX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r7G&#10;aX46k46AXDwBAAD//wMAUEsBAi0AFAAGAAgAAAAhANvh9svuAAAAhQEAABMAAAAAAAAAAAAAAAAA&#10;AAAAAFtDb250ZW50X1R5cGVzXS54bWxQSwECLQAUAAYACAAAACEAWvQsW78AAAAVAQAACwAAAAAA&#10;AAAAAAAAAAAfAQAAX3JlbHMvLnJlbHNQSwECLQAUAAYACAAAACEAzqFgF8AAAADcAAAADwAAAAAA&#10;AAAAAAAAAAAHAgAAZHJzL2Rvd25yZXYueG1sUEsFBgAAAAADAAMAtwAAAPQCAAAAAA==&#10;" filled="f" stroked="f" strokeweight="1pt">
                    <v:textbox>
                      <w:txbxContent>
                        <w:p w14:paraId="79A28080" w14:textId="5FB372AD" w:rsidR="00D93299" w:rsidRDefault="00D93299" w:rsidP="002B501C">
                          <w:pPr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来歴確認</w:t>
                          </w:r>
                        </w:p>
                      </w:txbxContent>
                    </v:textbox>
                  </v:rect>
                  <v:shape id="直線矢印コネクタ 321" o:spid="_x0000_s1208" type="#_x0000_t32" style="position:absolute;left:39985;top:33486;width:12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l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" strokecolor="black [3200]" strokeweight=".5pt">
                    <v:stroke endarrow="block" joinstyle="miter"/>
                  </v:shape>
                  <v:shape id="直線矢印コネクタ 322" o:spid="_x0000_s1209" type="#_x0000_t32" style="position:absolute;left:39709;top:37451;width:124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ComxAAAANw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JrC5Uw8Anr5DwAA//8DAFBLAQItABQABgAIAAAAIQDb4fbL7gAAAIUBAAATAAAAAAAAAAAA&#10;AAAAAAAAAABbQ29udGVudF9UeXBlc10ueG1sUEsBAi0AFAAGAAgAAAAhAFr0LFu/AAAAFQEAAAsA&#10;AAAAAAAAAAAAAAAAHwEAAF9yZWxzLy5yZWxzUEsBAi0AFAAGAAgAAAAhAAaYKib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グループ化 323" o:spid="_x0000_s1210" style="position:absolute;left:35938;top:52391;width:22133;height:10103" coordorigin="37878,21080" coordsize="22132,1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group id="グループ化 324" o:spid="_x0000_s1211" style="position:absolute;left:38012;top:21253;width:12880;height:3041" coordorigin="4518,2459" coordsize="12880,3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shape id="直線矢印コネクタ 329" o:spid="_x0000_s1212" type="#_x0000_t32" style="position:absolute;left:4518;top:5500;width:12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xVW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" strokecolor="black [3200]" strokeweight=".5pt">
                      <v:stroke endarrow="block" joinstyle="miter"/>
                    </v:shape>
                    <v:rect id="正方形/長方形 330" o:spid="_x0000_s1213" style="position:absolute;left:5335;top:2459;width:10527;height:2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" filled="f" stroked="f" strokeweight="1pt">
                      <v:textbox>
                        <w:txbxContent>
                          <w:p w14:paraId="00E2037B" w14:textId="1136100D" w:rsidR="001D0D8E" w:rsidRDefault="001D0D8E" w:rsidP="00B3660F">
                            <w:pPr>
                              <w:jc w:val="center"/>
                            </w:pPr>
                            <w:r w:rsidRPr="002B501C">
                              <w:rPr>
                                <w:rFonts w:ascii="ＭＳ 明朝" w:eastAsia="ＭＳ 明朝" w:hAnsi="ＭＳ 明朝" w:cs="Times New Roman" w:hint="eastAsia"/>
                                <w:color w:val="008080"/>
                                <w:sz w:val="16"/>
                                <w:szCs w:val="16"/>
                                <w:u w:val="single"/>
                              </w:rPr>
                              <w:t>認証トークン取得</w:t>
                            </w:r>
                          </w:p>
                        </w:txbxContent>
                      </v:textbox>
                    </v:rect>
                  </v:group>
                  <v:group id="グループ化 325" o:spid="_x0000_s1214" style="position:absolute;left:37878;top:26907;width:12976;height:3184" coordorigin="4385,8110" coordsize="12977,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直線矢印コネクタ 327" o:spid="_x0000_s1215" type="#_x0000_t32" style="position:absolute;left:4385;top:11247;width:129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" strokecolor="black [3200]" strokeweight=".5pt">
                      <v:stroke endarrow="block" joinstyle="miter"/>
                    </v:shape>
                    <v:rect id="正方形/長方形 328" o:spid="_x0000_s1216" style="position:absolute;left:5398;top:8110;width:10466;height: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w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r7G&#10;aW06k46AXDwBAAD//wMAUEsBAi0AFAAGAAgAAAAhANvh9svuAAAAhQEAABMAAAAAAAAAAAAAAAAA&#10;AAAAAFtDb250ZW50X1R5cGVzXS54bWxQSwECLQAUAAYACAAAACEAWvQsW78AAAAVAQAACwAAAAAA&#10;AAAAAAAAAAAfAQAAX3JlbHMvLnJlbHNQSwECLQAUAAYACAAAACEAMNdsEcAAAADcAAAADwAAAAAA&#10;AAAAAAAAAAAHAgAAZHJzL2Rvd25yZXYueG1sUEsFBgAAAAADAAMAtwAAAPQCAAAAAA==&#10;" filled="f" stroked="f" strokeweight="1pt">
                      <v:textbox>
                        <w:txbxContent>
                          <w:p w14:paraId="1CF6F554" w14:textId="0DA75610" w:rsidR="001D0D8E" w:rsidRDefault="001D0D8E" w:rsidP="00B3660F">
                            <w:pPr>
                              <w:ind w:left="288" w:hanging="288"/>
                              <w:jc w:val="center"/>
                              <w:rPr>
                                <w:rFonts w:ascii="ＭＳ 明朝" w:eastAsia="ＭＳ 明朝" w:hAnsi="ＭＳ 明朝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明朝" w:eastAsia="ＭＳ 明朝" w:hAnsi="ＭＳ 明朝" w:cs="Times New Roman" w:hint="eastAsia"/>
                                <w:color w:val="008080"/>
                                <w:sz w:val="16"/>
                                <w:szCs w:val="16"/>
                                <w:u w:val="single"/>
                              </w:rPr>
                              <w:t>認証トークン</w:t>
                            </w:r>
                          </w:p>
                        </w:txbxContent>
                      </v:textbox>
                    </v:rect>
                  </v:group>
                  <v:rect id="正方形/長方形 326" o:spid="_x0000_s1217" style="position:absolute;left:51242;top:21080;width:8769;height:10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" fillcolor="white [3212]" strokecolor="#1f4d78 [1604]" strokeweight="1pt">
                    <v:textbox>
                      <w:txbxContent>
                        <w:p w14:paraId="6FBA8812" w14:textId="77777777" w:rsidR="001D0D8E" w:rsidRDefault="001D0D8E" w:rsidP="001D0D8E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認証認可</w:t>
                          </w:r>
                        </w:p>
                        <w:p w14:paraId="6202FE1E" w14:textId="77777777" w:rsidR="001D0D8E" w:rsidRDefault="001D0D8E" w:rsidP="001D0D8E">
                          <w:pPr>
                            <w:rPr>
                              <w:rFonts w:ascii="ＭＳ Ｐゴシック" w:eastAsia="ＭＳ 明朝" w:hAnsi="ＭＳ Ｐゴシック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I/F</w:t>
                          </w:r>
                        </w:p>
                        <w:p w14:paraId="27DBAE2D" w14:textId="77777777" w:rsidR="001D0D8E" w:rsidRDefault="001D0D8E" w:rsidP="001D0D8E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コンテナ</w:t>
                          </w:r>
                        </w:p>
                      </w:txbxContent>
                    </v:textbox>
                  </v:rect>
                </v:group>
                <v:rect id="正方形/長方形 561" o:spid="_x0000_s1218" style="position:absolute;left:423;top:49771;width:15200;height:3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" fillcolor="#d8d8d8 [2732]" strokecolor="black [3213]" strokeweight="1pt">
                  <v:textbox>
                    <w:txbxContent>
                      <w:p w14:paraId="002EF156" w14:textId="1223D8AE" w:rsidR="00D93299" w:rsidRPr="00673447" w:rsidRDefault="00D93299" w:rsidP="00D93299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履歴</w:t>
                        </w:r>
                        <w:r w:rsidR="00175BFE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ID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検索の場合</w:t>
                        </w:r>
                      </w:p>
                    </w:txbxContent>
                  </v:textbox>
                </v:rect>
                <v:rect id="正方形/長方形 559" o:spid="_x0000_s1219" style="position:absolute;left:604;top:20524;width:58609;height:25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4229881A" w14:textId="77777777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/>
                            <w:strike/>
                            <w:color w:val="FF0000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正方形/長方形 560" o:spid="_x0000_s1220" style="position:absolute;left:359;top:18681;width:1526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" fillcolor="#d8d8d8 [2732]" strokecolor="black [3213]" strokeweight="1pt">
                  <v:textbox>
                    <w:txbxContent>
                      <w:p w14:paraId="4E5724E3" w14:textId="0C46EED2" w:rsidR="00D93299" w:rsidRPr="00673447" w:rsidRDefault="00D93299" w:rsidP="00D93299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来歴確認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の場合</w:t>
                        </w:r>
                      </w:p>
                    </w:txbxContent>
                  </v:textbox>
                </v:rect>
                <v:group id="グループ化 404" o:spid="_x0000_s1221" style="position:absolute;left:42672;top:942;width:18624;height:9811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rect id="正方形/長方形 405" o:spid="_x0000_s1222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l1exQAAANwAAAAPAAAAZHJzL2Rvd25yZXYueG1sRI9BawIx&#10;FITvhf6H8ITeNLG0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DR3l1e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2A9C269" w14:textId="77777777" w:rsidR="005F5980" w:rsidRDefault="005F5980" w:rsidP="005F5980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35940186" w14:textId="77777777" w:rsidR="005F5980" w:rsidRDefault="005F5980" w:rsidP="005F5980">
                          <w:pPr>
                            <w:rPr>
                              <w:rFonts w:ascii="ＭＳ Ｐゴシック" w:eastAsia="ＭＳ 明朝" w:hAnsi="ＭＳ Ｐゴシック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対象サブシステム</w:t>
                          </w:r>
                        </w:p>
                        <w:p w14:paraId="0A0B412F" w14:textId="77777777" w:rsidR="005F5980" w:rsidRDefault="005F5980" w:rsidP="005F5980">
                          <w:pP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その他システム</w:t>
                          </w:r>
                        </w:p>
                        <w:p w14:paraId="0EE1614B" w14:textId="7ED09F60" w:rsidR="005F5980" w:rsidRDefault="005F5980" w:rsidP="005F5980">
                          <w:pPr>
                            <w:rPr>
                              <w:rFonts w:eastAsia="ＭＳ 明朝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: HTTPS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06" o:spid="_x0000_s1223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Fo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B/5l4BGT+BwAA//8DAFBLAQItABQABgAIAAAAIQDb4fbL7gAAAIUBAAATAAAAAAAAAAAAAAAA&#10;AAAAAABbQ29udGVudF9UeXBlc10ueG1sUEsBAi0AFAAGAAgAAAAhAFr0LFu/AAAAFQEAAAsAAAAA&#10;AAAAAAAAAAAAHwEAAF9yZWxzLy5yZWxzUEsBAi0AFAAGAAgAAAAhAFmFwWjBAAAA3AAAAA8AAAAA&#10;AAAAAAAAAAAABwIAAGRycy9kb3ducmV2LnhtbFBLBQYAAAAAAwADALcAAAD1AgAAAAA=&#10;" fillcolor="#5b9bd5 [3204]" strokecolor="#1f4d78 [1604]" strokeweight="1pt">
                    <v:textbox>
                      <w:txbxContent>
                        <w:p w14:paraId="367F3333" w14:textId="77777777" w:rsidR="005F5980" w:rsidRDefault="005F5980" w:rsidP="005F5980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07" o:spid="_x0000_s1224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621B6D42" w14:textId="77777777" w:rsidR="005F5980" w:rsidRDefault="005F5980" w:rsidP="005F5980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08" o:spid="_x0000_s1225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zJ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lcG8/EI6DXNwAAAP//AwBQSwECLQAUAAYACAAAACEA2+H2y+4AAACFAQAAEwAAAAAAAAAAAAAA&#10;AAAAAAAAW0NvbnRlbnRfVHlwZXNdLnhtbFBLAQItABQABgAIAAAAIQBa9CxbvwAAABUBAAALAAAA&#10;AAAAAAAAAAAAAB8BAABfcmVscy8ucmVsc1BLAQItABQABgAIAAAAIQDsb4zJ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49C7554D" w14:textId="41479EDA" w:rsidR="00D93299" w:rsidRPr="00673447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7F204602" w14:textId="77777777" w:rsidR="00D93299" w:rsidRDefault="00D93299" w:rsidP="00D93299">
      <w:r>
        <w:br w:type="page"/>
      </w:r>
    </w:p>
    <w:p w14:paraId="448EC296" w14:textId="77777777" w:rsidR="00D93299" w:rsidRDefault="00D93299" w:rsidP="00402D3E">
      <w:pPr>
        <w:pStyle w:val="3"/>
        <w:ind w:left="284" w:hanging="2"/>
      </w:pPr>
      <w:bookmarkStart w:id="32" w:name="_Toc110853724"/>
      <w:r>
        <w:rPr>
          <w:rFonts w:hint="eastAsia"/>
        </w:rPr>
        <w:lastRenderedPageBreak/>
        <w:t>公開インタフェース</w:t>
      </w:r>
      <w:bookmarkEnd w:id="32"/>
    </w:p>
    <w:p w14:paraId="2DF67632" w14:textId="64432F8A" w:rsidR="00D93299" w:rsidRDefault="00D93299" w:rsidP="00D93299">
      <w:r>
        <w:rPr>
          <w:rFonts w:hint="eastAsia"/>
        </w:rPr>
        <w:t>「</w:t>
      </w:r>
      <w:r w:rsidR="00837DD4">
        <w:rPr>
          <w:rFonts w:hint="eastAsia"/>
        </w:rPr>
        <w:t>詳細設計書</w:t>
      </w:r>
      <w:r w:rsidR="00837DD4">
        <w:rPr>
          <w:rFonts w:hint="eastAsia"/>
        </w:rPr>
        <w:t>_</w:t>
      </w:r>
      <w:r w:rsidR="00837DD4">
        <w:rPr>
          <w:rFonts w:hint="eastAsia"/>
        </w:rPr>
        <w:t>別紙</w:t>
      </w:r>
      <w:r w:rsidR="00837DD4">
        <w:rPr>
          <w:rFonts w:hint="eastAsia"/>
        </w:rPr>
        <w:t>2_</w:t>
      </w:r>
      <w:r w:rsidR="00837DD4">
        <w:rPr>
          <w:rFonts w:hint="eastAsia"/>
        </w:rPr>
        <w:t>利用者</w:t>
      </w:r>
      <w:r w:rsidR="00837DD4">
        <w:rPr>
          <w:rFonts w:hint="eastAsia"/>
        </w:rPr>
        <w:t>_</w:t>
      </w:r>
      <w:r w:rsidR="00837DD4">
        <w:rPr>
          <w:rFonts w:hint="eastAsia"/>
        </w:rPr>
        <w:t>コネクタメイン</w:t>
      </w:r>
      <w:r w:rsidR="00837DD4">
        <w:rPr>
          <w:rFonts w:hint="eastAsia"/>
        </w:rPr>
        <w:t>.html</w:t>
      </w:r>
      <w:r>
        <w:rPr>
          <w:rFonts w:hint="eastAsia"/>
        </w:rPr>
        <w:t>」を参照すること。</w:t>
      </w:r>
    </w:p>
    <w:p w14:paraId="5EE680F4" w14:textId="77777777" w:rsidR="00332567" w:rsidRPr="006E367D" w:rsidRDefault="00332567" w:rsidP="00D93299"/>
    <w:p w14:paraId="63213879" w14:textId="77777777" w:rsidR="00D93299" w:rsidRDefault="00D93299" w:rsidP="00402D3E">
      <w:pPr>
        <w:pStyle w:val="3"/>
        <w:ind w:left="284" w:hanging="2"/>
      </w:pPr>
      <w:bookmarkStart w:id="33" w:name="_Toc110853725"/>
      <w:r>
        <w:rPr>
          <w:rFonts w:hint="eastAsia"/>
        </w:rPr>
        <w:t>内部データ一覧</w:t>
      </w:r>
      <w:bookmarkEnd w:id="33"/>
    </w:p>
    <w:p w14:paraId="0C8071C5" w14:textId="77777777" w:rsidR="00D93299" w:rsidRDefault="00D93299" w:rsidP="00D93299">
      <w:r>
        <w:rPr>
          <w:rFonts w:hint="eastAsia"/>
        </w:rPr>
        <w:t>以下の内部データを保持する。</w:t>
      </w:r>
    </w:p>
    <w:p w14:paraId="3699570D" w14:textId="7D10F60A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 w:rsidR="00721F8D">
        <w:rPr>
          <w:rFonts w:asciiTheme="minorHAnsi" w:hAnsiTheme="minorHAnsi" w:hint="eastAsia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４．１．３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8"/>
        <w:tblpPr w:leftFromText="142" w:rightFromText="142" w:vertAnchor="text" w:tblpXSpec="center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397"/>
        <w:gridCol w:w="2701"/>
        <w:gridCol w:w="6638"/>
      </w:tblGrid>
      <w:tr w:rsidR="00D93299" w14:paraId="0E23E372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D6850" w14:textId="77777777" w:rsidR="00D93299" w:rsidRDefault="00D93299" w:rsidP="0083386A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878FB2" w14:textId="77777777" w:rsidR="00D93299" w:rsidRDefault="00D93299" w:rsidP="0083386A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データ</w:t>
            </w:r>
            <w:r>
              <w:rPr>
                <w:rFonts w:cstheme="majorHAnsi" w:hint="eastAsia"/>
              </w:rPr>
              <w:t>名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04FD8" w14:textId="77777777" w:rsidR="00D93299" w:rsidRDefault="00D93299" w:rsidP="0083386A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D93299" w14:paraId="0921C8D2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601E" w14:textId="5CA0EBB2" w:rsidR="00D93299" w:rsidRDefault="00D93299" w:rsidP="0022762C">
            <w:pPr>
              <w:pStyle w:val="a"/>
              <w:numPr>
                <w:ilvl w:val="0"/>
                <w:numId w:val="56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227B" w14:textId="77777777" w:rsidR="00D93299" w:rsidRDefault="00D93299" w:rsidP="0083386A">
            <w:r>
              <w:rPr>
                <w:rFonts w:hint="eastAsia"/>
              </w:rPr>
              <w:t>u</w:t>
            </w:r>
            <w:r>
              <w:t>rl_file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D" w14:textId="0CA7B0AF" w:rsidR="00D93299" w:rsidRDefault="00D93299" w:rsidP="0083386A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利用者コネクタ データ交換</w:t>
            </w:r>
            <w:r w:rsidRPr="001B7A3B">
              <w:rPr>
                <w:rFonts w:asciiTheme="minorHAnsi" w:eastAsia="ＭＳ 明朝" w:hAnsiTheme="minorHAnsi" w:cs="ＭＳ 明朝"/>
              </w:rPr>
              <w:t>I/F</w:t>
            </w:r>
            <w:r>
              <w:rPr>
                <w:rFonts w:asciiTheme="minorHAnsi" w:eastAsia="ＭＳ 明朝" w:hAnsiTheme="minorHAnsi" w:cs="ＭＳ 明朝" w:hint="eastAsia"/>
              </w:rPr>
              <w:t>のデータ交換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D93299" w14:paraId="0DD85C67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D303" w14:textId="77777777" w:rsidR="00D93299" w:rsidRDefault="00D93299" w:rsidP="0022762C">
            <w:pPr>
              <w:pStyle w:val="a"/>
              <w:numPr>
                <w:ilvl w:val="0"/>
                <w:numId w:val="56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192B" w14:textId="77777777" w:rsidR="00D93299" w:rsidRDefault="00D93299" w:rsidP="0083386A">
            <w:r>
              <w:rPr>
                <w:rFonts w:hint="eastAsia"/>
              </w:rPr>
              <w:t>u</w:t>
            </w:r>
            <w:r>
              <w:t>rl_</w:t>
            </w:r>
            <w:r>
              <w:rPr>
                <w:rFonts w:hint="eastAsia"/>
              </w:rPr>
              <w:t>a</w:t>
            </w:r>
            <w:r w:rsidRPr="00FC3840">
              <w:t>uthentication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62DB" w14:textId="70DDAA52" w:rsidR="00D93299" w:rsidRDefault="00D93299" w:rsidP="0083386A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利用者コネクタ 認証認可</w:t>
            </w:r>
            <w:r w:rsidRPr="001B7A3B">
              <w:rPr>
                <w:rFonts w:asciiTheme="minorHAnsi" w:eastAsia="ＭＳ 明朝" w:hAnsiTheme="minorHAnsi" w:cs="ＭＳ 明朝"/>
              </w:rPr>
              <w:t>I/F</w:t>
            </w:r>
            <w:r>
              <w:rPr>
                <w:rFonts w:ascii="ＭＳ 明朝" w:eastAsia="ＭＳ 明朝" w:hAnsi="ＭＳ 明朝" w:cs="ＭＳ 明朝" w:hint="eastAsia"/>
              </w:rPr>
              <w:t>の</w:t>
            </w:r>
            <w:r w:rsidR="007E0F06">
              <w:rPr>
                <w:rFonts w:ascii="ＭＳ 明朝" w:eastAsia="ＭＳ 明朝" w:hAnsi="ＭＳ 明朝" w:cs="ＭＳ 明朝" w:hint="eastAsia"/>
              </w:rPr>
              <w:t>認証トークン検証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D93299" w14:paraId="54734741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A406" w14:textId="77777777" w:rsidR="00D93299" w:rsidRDefault="00D93299" w:rsidP="0022762C">
            <w:pPr>
              <w:pStyle w:val="a"/>
              <w:numPr>
                <w:ilvl w:val="0"/>
                <w:numId w:val="56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5464" w14:textId="77777777" w:rsidR="00D93299" w:rsidRDefault="00D93299" w:rsidP="0083386A">
            <w:r>
              <w:rPr>
                <w:rFonts w:asciiTheme="minorHAnsi" w:hAnsiTheme="minorHAnsi" w:cstheme="majorHAnsi"/>
                <w:color w:val="000000" w:themeColor="text1"/>
              </w:rPr>
              <w:t>url_eventwithhash_r</w:t>
            </w:r>
            <w:r w:rsidRPr="00C65EF8">
              <w:rPr>
                <w:rFonts w:asciiTheme="minorHAnsi" w:hAnsiTheme="minorHAnsi" w:cstheme="majorHAnsi"/>
                <w:color w:val="000000" w:themeColor="text1"/>
              </w:rPr>
              <w:t>eceived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74D9" w14:textId="11CB7F21" w:rsidR="00D93299" w:rsidRDefault="00D93299" w:rsidP="0083386A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利用者コネクタ </w:t>
            </w:r>
            <w:r w:rsidR="001273F8">
              <w:rPr>
                <w:rFonts w:ascii="ＭＳ 明朝" w:eastAsia="ＭＳ 明朝" w:hAnsi="ＭＳ 明朝" w:cs="ＭＳ 明朝" w:hint="eastAsia"/>
              </w:rPr>
              <w:t>来歴管理I/F</w:t>
            </w:r>
            <w:r>
              <w:rPr>
                <w:rFonts w:asciiTheme="minorHAnsi" w:eastAsia="ＭＳ 明朝" w:hAnsiTheme="minorHAnsi" w:cs="ＭＳ 明朝" w:hint="eastAsia"/>
              </w:rPr>
              <w:t>の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受信履歴登録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  <w:r>
              <w:rPr>
                <w:rFonts w:ascii="ＭＳ 明朝" w:eastAsia="ＭＳ 明朝" w:hAnsi="ＭＳ 明朝" w:cs="ＭＳ 明朝" w:hint="eastAsia"/>
              </w:rPr>
              <w:t xml:space="preserve"> </w:t>
            </w:r>
          </w:p>
        </w:tc>
      </w:tr>
      <w:tr w:rsidR="00D93299" w14:paraId="378F56C7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58B6" w14:textId="77777777" w:rsidR="00D93299" w:rsidRDefault="00D93299" w:rsidP="0022762C">
            <w:pPr>
              <w:pStyle w:val="a"/>
              <w:numPr>
                <w:ilvl w:val="0"/>
                <w:numId w:val="56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A17" w14:textId="77777777" w:rsidR="00D93299" w:rsidRDefault="00D93299" w:rsidP="0083386A">
            <w:r>
              <w:rPr>
                <w:rFonts w:hint="eastAsia"/>
              </w:rPr>
              <w:t>u</w:t>
            </w:r>
            <w:r>
              <w:t>rl_history_</w:t>
            </w:r>
            <w:r w:rsidRPr="003E09B9">
              <w:t>lineage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8461" w14:textId="67292997" w:rsidR="00D93299" w:rsidRDefault="00D93299" w:rsidP="0083386A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利用者コネクタ </w:t>
            </w:r>
            <w:r w:rsidR="001273F8">
              <w:rPr>
                <w:rFonts w:ascii="ＭＳ 明朝" w:eastAsia="ＭＳ 明朝" w:hAnsi="ＭＳ 明朝" w:cs="ＭＳ 明朝" w:hint="eastAsia"/>
              </w:rPr>
              <w:t>来歴管理I/F</w:t>
            </w:r>
            <w:r>
              <w:rPr>
                <w:rFonts w:asciiTheme="minorHAnsi" w:eastAsia="ＭＳ 明朝" w:hAnsiTheme="minorHAnsi" w:cs="ＭＳ 明朝" w:hint="eastAsia"/>
              </w:rPr>
              <w:t>の来歴</w:t>
            </w:r>
            <w:r w:rsidR="00800814">
              <w:rPr>
                <w:rFonts w:asciiTheme="minorHAnsi" w:eastAsia="ＭＳ 明朝" w:hAnsiTheme="minorHAnsi" w:cs="ＭＳ 明朝" w:hint="eastAsia"/>
              </w:rPr>
              <w:t>確認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D93299" w14:paraId="5A60148C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EC75" w14:textId="77777777" w:rsidR="00D93299" w:rsidRDefault="00D93299" w:rsidP="0022762C">
            <w:pPr>
              <w:pStyle w:val="a"/>
              <w:numPr>
                <w:ilvl w:val="0"/>
                <w:numId w:val="56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0803" w14:textId="77777777" w:rsidR="00D93299" w:rsidRDefault="00D93299" w:rsidP="0083386A">
            <w:r>
              <w:rPr>
                <w:rFonts w:hint="eastAsia"/>
              </w:rPr>
              <w:t>u</w:t>
            </w:r>
            <w:r>
              <w:t>rl_history_</w:t>
            </w:r>
            <w:r w:rsidRPr="003E09B9">
              <w:t>searchevents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4E2F" w14:textId="45B3D78C" w:rsidR="00D93299" w:rsidRDefault="00D93299" w:rsidP="0083386A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利用者コネクタ </w:t>
            </w:r>
            <w:r w:rsidR="001273F8">
              <w:rPr>
                <w:rFonts w:ascii="ＭＳ 明朝" w:eastAsia="ＭＳ 明朝" w:hAnsi="ＭＳ 明朝" w:cs="ＭＳ 明朝" w:hint="eastAsia"/>
              </w:rPr>
              <w:t>来歴管理I/F</w:t>
            </w:r>
            <w:r>
              <w:rPr>
                <w:rFonts w:asciiTheme="minorHAnsi" w:eastAsia="ＭＳ 明朝" w:hAnsiTheme="minorHAnsi" w:cs="ＭＳ 明朝" w:hint="eastAsia"/>
              </w:rPr>
              <w:t>の履歴</w:t>
            </w:r>
            <w:r w:rsidR="00800814">
              <w:rPr>
                <w:rFonts w:asciiTheme="minorHAnsi" w:eastAsia="ＭＳ 明朝" w:hAnsiTheme="minorHAnsi" w:cs="ＭＳ 明朝" w:hint="eastAsia"/>
              </w:rPr>
              <w:t>I</w:t>
            </w:r>
            <w:r w:rsidR="00800814">
              <w:rPr>
                <w:rFonts w:asciiTheme="minorHAnsi" w:eastAsia="ＭＳ 明朝" w:hAnsiTheme="minorHAnsi" w:cs="ＭＳ 明朝"/>
              </w:rPr>
              <w:t>D</w:t>
            </w:r>
            <w:r w:rsidR="00800814">
              <w:rPr>
                <w:rFonts w:asciiTheme="minorHAnsi" w:eastAsia="ＭＳ 明朝" w:hAnsiTheme="minorHAnsi" w:cs="ＭＳ 明朝" w:hint="eastAsia"/>
              </w:rPr>
              <w:t>検索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</w:tbl>
    <w:p w14:paraId="330136E5" w14:textId="77777777" w:rsidR="00D93299" w:rsidRPr="00B321FF" w:rsidRDefault="00D93299" w:rsidP="00D93299"/>
    <w:p w14:paraId="3652CA5B" w14:textId="77777777" w:rsidR="00D93299" w:rsidRPr="00415E3E" w:rsidRDefault="00D93299" w:rsidP="00402D3E">
      <w:pPr>
        <w:pStyle w:val="3"/>
        <w:ind w:left="284" w:hanging="2"/>
      </w:pPr>
      <w:bookmarkStart w:id="34" w:name="_Toc110853726"/>
      <w:r>
        <w:rPr>
          <w:rFonts w:hint="eastAsia"/>
        </w:rPr>
        <w:t>コンフィグ定義</w:t>
      </w:r>
      <w:bookmarkEnd w:id="34"/>
    </w:p>
    <w:p w14:paraId="2129D0D0" w14:textId="3A4071D3" w:rsidR="00D93299" w:rsidRDefault="00D93299" w:rsidP="00D93299">
      <w:r>
        <w:rPr>
          <w:rFonts w:hint="eastAsia"/>
        </w:rPr>
        <w:t>「</w:t>
      </w:r>
      <w:r w:rsidR="00837DD4">
        <w:rPr>
          <w:rFonts w:hint="eastAsia"/>
        </w:rPr>
        <w:t>基本設計書</w:t>
      </w:r>
      <w:r w:rsidR="00837DD4">
        <w:rPr>
          <w:rFonts w:hint="eastAsia"/>
        </w:rPr>
        <w:t>_</w:t>
      </w:r>
      <w:r w:rsidR="00837DD4">
        <w:rPr>
          <w:rFonts w:hint="eastAsia"/>
        </w:rPr>
        <w:t>別紙</w:t>
      </w:r>
      <w:r w:rsidR="00837DD4">
        <w:rPr>
          <w:rFonts w:hint="eastAsia"/>
        </w:rPr>
        <w:t>2_</w:t>
      </w:r>
      <w:r w:rsidR="00837DD4">
        <w:rPr>
          <w:rFonts w:hint="eastAsia"/>
        </w:rPr>
        <w:t>コンフィグパラメータ一覧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」を参照すること。</w:t>
      </w:r>
    </w:p>
    <w:p w14:paraId="5C3C878A" w14:textId="034BDF03" w:rsidR="00D93299" w:rsidRDefault="00D93299" w:rsidP="00D93299"/>
    <w:p w14:paraId="10B72FF0" w14:textId="6396314B" w:rsidR="00E003E8" w:rsidRDefault="00E003E8" w:rsidP="00D93299">
      <w:r>
        <w:br w:type="page"/>
      </w:r>
    </w:p>
    <w:p w14:paraId="45A95FF9" w14:textId="77777777" w:rsidR="00D93299" w:rsidRPr="003C10AB" w:rsidRDefault="00D93299" w:rsidP="00D93299">
      <w:pPr>
        <w:pStyle w:val="2"/>
      </w:pPr>
      <w:bookmarkStart w:id="35" w:name="_Toc106710567"/>
      <w:bookmarkStart w:id="36" w:name="_Toc110853727"/>
      <w:bookmarkEnd w:id="35"/>
      <w:r>
        <w:rPr>
          <w:rFonts w:hint="eastAsia"/>
        </w:rPr>
        <w:lastRenderedPageBreak/>
        <w:t>機能詳細</w:t>
      </w:r>
      <w:bookmarkEnd w:id="36"/>
    </w:p>
    <w:p w14:paraId="0DD3A91A" w14:textId="77777777" w:rsidR="00D93299" w:rsidRPr="002F2215" w:rsidRDefault="00D93299" w:rsidP="00402D3E">
      <w:pPr>
        <w:pStyle w:val="3"/>
        <w:ind w:left="284" w:hanging="2"/>
      </w:pPr>
      <w:bookmarkStart w:id="37" w:name="_Toc110853728"/>
      <w:r>
        <w:rPr>
          <w:rFonts w:hint="eastAsia"/>
        </w:rPr>
        <w:t>コネクタメイン機能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37"/>
    </w:p>
    <w:p w14:paraId="0C0B1587" w14:textId="1ACE8E52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"/>
        <w:gridCol w:w="1923"/>
        <w:gridCol w:w="2778"/>
        <w:gridCol w:w="1918"/>
        <w:gridCol w:w="1859"/>
        <w:gridCol w:w="923"/>
      </w:tblGrid>
      <w:tr w:rsidR="00005A38" w:rsidRPr="00005A38" w14:paraId="597C9C8B" w14:textId="77777777" w:rsidTr="000762FC">
        <w:trPr>
          <w:cantSplit/>
          <w:jc w:val="center"/>
        </w:trPr>
        <w:tc>
          <w:tcPr>
            <w:tcW w:w="171" w:type="pct"/>
            <w:shd w:val="clear" w:color="auto" w:fill="D9D9D9" w:themeFill="background1" w:themeFillShade="D9"/>
          </w:tcPr>
          <w:p w14:paraId="20458FAC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#</w:t>
            </w:r>
          </w:p>
        </w:tc>
        <w:tc>
          <w:tcPr>
            <w:tcW w:w="988" w:type="pct"/>
            <w:shd w:val="clear" w:color="auto" w:fill="D9D9D9" w:themeFill="background1" w:themeFillShade="D9"/>
          </w:tcPr>
          <w:p w14:paraId="27A572BB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処理名</w:t>
            </w:r>
          </w:p>
        </w:tc>
        <w:tc>
          <w:tcPr>
            <w:tcW w:w="1427" w:type="pct"/>
            <w:shd w:val="clear" w:color="auto" w:fill="D9D9D9" w:themeFill="background1" w:themeFillShade="D9"/>
          </w:tcPr>
          <w:p w14:paraId="112F4116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概要</w:t>
            </w:r>
          </w:p>
        </w:tc>
        <w:tc>
          <w:tcPr>
            <w:tcW w:w="985" w:type="pct"/>
            <w:shd w:val="clear" w:color="auto" w:fill="D9D9D9" w:themeFill="background1" w:themeFillShade="D9"/>
          </w:tcPr>
          <w:p w14:paraId="5CE0919A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U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RL</w:t>
            </w:r>
          </w:p>
        </w:tc>
        <w:tc>
          <w:tcPr>
            <w:tcW w:w="955" w:type="pct"/>
            <w:shd w:val="clear" w:color="auto" w:fill="D9D9D9" w:themeFill="background1" w:themeFillShade="D9"/>
          </w:tcPr>
          <w:p w14:paraId="2E3EAC05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関数名</w:t>
            </w:r>
          </w:p>
        </w:tc>
        <w:tc>
          <w:tcPr>
            <w:tcW w:w="474" w:type="pct"/>
            <w:shd w:val="clear" w:color="auto" w:fill="D9D9D9" w:themeFill="background1" w:themeFillShade="D9"/>
          </w:tcPr>
          <w:p w14:paraId="355A04F3" w14:textId="77777777" w:rsidR="00D93299" w:rsidRPr="00005A38" w:rsidRDefault="00D93299" w:rsidP="000762FC">
            <w:pPr>
              <w:adjustRightInd w:val="0"/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762FC">
              <w:rPr>
                <w:rFonts w:asciiTheme="minorHAnsi" w:hAnsiTheme="minorHAnsi" w:cstheme="majorHAnsi" w:hint="eastAsia"/>
                <w:color w:val="000000" w:themeColor="text1"/>
                <w:w w:val="95"/>
                <w:kern w:val="0"/>
                <w:szCs w:val="21"/>
                <w:fitText w:val="800" w:id="-1499179264"/>
              </w:rPr>
              <w:t>メソッド</w:t>
            </w:r>
          </w:p>
        </w:tc>
      </w:tr>
      <w:tr w:rsidR="00005A38" w:rsidRPr="00005A38" w14:paraId="12BA6035" w14:textId="77777777" w:rsidTr="000762FC">
        <w:trPr>
          <w:cantSplit/>
          <w:jc w:val="center"/>
        </w:trPr>
        <w:tc>
          <w:tcPr>
            <w:tcW w:w="171" w:type="pct"/>
          </w:tcPr>
          <w:p w14:paraId="1C8E582A" w14:textId="77777777" w:rsidR="00D93299" w:rsidRPr="00005A38" w:rsidRDefault="00D93299" w:rsidP="0022762C">
            <w:pPr>
              <w:pStyle w:val="a"/>
              <w:numPr>
                <w:ilvl w:val="0"/>
                <w:numId w:val="57"/>
              </w:numPr>
              <w:rPr>
                <w:szCs w:val="21"/>
              </w:rPr>
            </w:pPr>
          </w:p>
        </w:tc>
        <w:tc>
          <w:tcPr>
            <w:tcW w:w="988" w:type="pct"/>
          </w:tcPr>
          <w:p w14:paraId="1BD90AAB" w14:textId="4BE150C8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カタログ検索</w:t>
            </w:r>
          </w:p>
        </w:tc>
        <w:tc>
          <w:tcPr>
            <w:tcW w:w="1427" w:type="pct"/>
          </w:tcPr>
          <w:p w14:paraId="707AF991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カタログ情報を取得する。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API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ユーザが指定した条件に従いカタログ情報を取得する。</w:t>
            </w:r>
          </w:p>
        </w:tc>
        <w:tc>
          <w:tcPr>
            <w:tcW w:w="985" w:type="pct"/>
          </w:tcPr>
          <w:p w14:paraId="38C51966" w14:textId="10EE9A34" w:rsidR="00D93299" w:rsidRPr="00005A38" w:rsidRDefault="002D5812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2D5812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/cadde/api/v4/catalog</w:t>
            </w:r>
          </w:p>
        </w:tc>
        <w:tc>
          <w:tcPr>
            <w:tcW w:w="955" w:type="pct"/>
          </w:tcPr>
          <w:p w14:paraId="7C6C4348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search</w:t>
            </w:r>
          </w:p>
        </w:tc>
        <w:tc>
          <w:tcPr>
            <w:tcW w:w="474" w:type="pct"/>
          </w:tcPr>
          <w:p w14:paraId="605E0A34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G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ET</w:t>
            </w:r>
          </w:p>
        </w:tc>
      </w:tr>
      <w:tr w:rsidR="00005A38" w:rsidRPr="00005A38" w14:paraId="3FE3D337" w14:textId="77777777" w:rsidTr="000762FC">
        <w:trPr>
          <w:cantSplit/>
          <w:jc w:val="center"/>
        </w:trPr>
        <w:tc>
          <w:tcPr>
            <w:tcW w:w="171" w:type="pct"/>
          </w:tcPr>
          <w:p w14:paraId="6A48A791" w14:textId="77777777" w:rsidR="00DC0832" w:rsidRPr="00005A38" w:rsidRDefault="00DC0832" w:rsidP="00DC0832">
            <w:pPr>
              <w:pStyle w:val="a"/>
              <w:numPr>
                <w:ilvl w:val="0"/>
                <w:numId w:val="57"/>
              </w:numPr>
              <w:rPr>
                <w:szCs w:val="21"/>
              </w:rPr>
            </w:pPr>
          </w:p>
        </w:tc>
        <w:tc>
          <w:tcPr>
            <w:tcW w:w="988" w:type="pct"/>
          </w:tcPr>
          <w:p w14:paraId="317FBDC4" w14:textId="77777777" w:rsidR="00D13AEE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データ取得</w:t>
            </w:r>
          </w:p>
          <w:p w14:paraId="0051638F" w14:textId="426EE19D" w:rsidR="00DC0832" w:rsidRPr="00005A38" w:rsidRDefault="003B798B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5000EE">
              <w:rPr>
                <w:rFonts w:asciiTheme="minorHAnsi" w:hAnsiTheme="minorHAnsi" w:cstheme="majorHAnsi"/>
                <w:color w:val="000000" w:themeColor="text1"/>
                <w:szCs w:val="21"/>
              </w:rPr>
              <w:t>(</w:t>
            </w:r>
            <w:r w:rsidR="00DC0832"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CADDE</w:t>
            </w:r>
            <w:r w:rsidRPr="005000EE">
              <w:rPr>
                <w:rFonts w:asciiTheme="minorHAnsi" w:hAnsiTheme="minorHAnsi" w:cstheme="majorHAnsi"/>
                <w:color w:val="000000" w:themeColor="text1"/>
                <w:szCs w:val="21"/>
              </w:rPr>
              <w:t>)</w:t>
            </w:r>
          </w:p>
        </w:tc>
        <w:tc>
          <w:tcPr>
            <w:tcW w:w="1427" w:type="pct"/>
          </w:tcPr>
          <w:p w14:paraId="4D651E6B" w14:textId="6CD20807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CADDE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リクエストを受け付けメイン制御に処理を依頼する</w:t>
            </w:r>
            <w:r w:rsidR="00426577"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。</w:t>
            </w:r>
          </w:p>
        </w:tc>
        <w:tc>
          <w:tcPr>
            <w:tcW w:w="985" w:type="pct"/>
          </w:tcPr>
          <w:p w14:paraId="3B4CD4ED" w14:textId="13C1CBF7" w:rsidR="00DC0832" w:rsidRPr="00005A38" w:rsidRDefault="00D3646E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D3646E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/cadde/api/v4/file</w:t>
            </w:r>
          </w:p>
        </w:tc>
        <w:tc>
          <w:tcPr>
            <w:tcW w:w="955" w:type="pct"/>
          </w:tcPr>
          <w:p w14:paraId="0D915919" w14:textId="38090B2C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files</w:t>
            </w:r>
          </w:p>
        </w:tc>
        <w:tc>
          <w:tcPr>
            <w:tcW w:w="474" w:type="pct"/>
          </w:tcPr>
          <w:p w14:paraId="1C13D51F" w14:textId="4DFE747F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G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ET</w:t>
            </w:r>
          </w:p>
        </w:tc>
      </w:tr>
      <w:tr w:rsidR="00005A38" w:rsidRPr="00005A38" w14:paraId="605D5999" w14:textId="77777777" w:rsidTr="000762FC">
        <w:trPr>
          <w:cantSplit/>
          <w:jc w:val="center"/>
        </w:trPr>
        <w:tc>
          <w:tcPr>
            <w:tcW w:w="171" w:type="pct"/>
          </w:tcPr>
          <w:p w14:paraId="130999A3" w14:textId="77777777" w:rsidR="00DC0832" w:rsidRPr="00005A38" w:rsidRDefault="00DC0832" w:rsidP="00DC0832">
            <w:pPr>
              <w:pStyle w:val="a"/>
              <w:numPr>
                <w:ilvl w:val="0"/>
                <w:numId w:val="57"/>
              </w:numPr>
              <w:rPr>
                <w:szCs w:val="21"/>
              </w:rPr>
            </w:pPr>
          </w:p>
        </w:tc>
        <w:tc>
          <w:tcPr>
            <w:tcW w:w="988" w:type="pct"/>
          </w:tcPr>
          <w:p w14:paraId="23FA6C65" w14:textId="77777777" w:rsidR="00D13AEE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データ取得</w:t>
            </w:r>
          </w:p>
          <w:p w14:paraId="7257C785" w14:textId="7FDC14AE" w:rsidR="00DC0832" w:rsidRPr="00005A38" w:rsidRDefault="003B798B" w:rsidP="003B798B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5000EE">
              <w:rPr>
                <w:rFonts w:asciiTheme="minorHAnsi" w:hAnsiTheme="minorHAnsi" w:cstheme="majorHAnsi"/>
                <w:color w:val="000000" w:themeColor="text1"/>
                <w:szCs w:val="21"/>
              </w:rPr>
              <w:t>(</w:t>
            </w:r>
            <w:r w:rsidR="00DC0832"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HTTPS NGSI</w:t>
            </w:r>
            <w:r w:rsidRPr="005000EE">
              <w:rPr>
                <w:rFonts w:asciiTheme="minorHAnsi" w:hAnsiTheme="minorHAnsi" w:cstheme="majorHAnsi"/>
                <w:color w:val="000000" w:themeColor="text1"/>
                <w:szCs w:val="21"/>
              </w:rPr>
              <w:t>)</w:t>
            </w:r>
          </w:p>
        </w:tc>
        <w:tc>
          <w:tcPr>
            <w:tcW w:w="1427" w:type="pct"/>
          </w:tcPr>
          <w:p w14:paraId="2C8E3A32" w14:textId="6AF9C1E2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N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GSI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リクエストを受け付けメイン制御に処理を依頼する</w:t>
            </w:r>
            <w:r w:rsidR="00426577"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。</w:t>
            </w:r>
          </w:p>
        </w:tc>
        <w:tc>
          <w:tcPr>
            <w:tcW w:w="985" w:type="pct"/>
          </w:tcPr>
          <w:p w14:paraId="675B53D2" w14:textId="2912DF96" w:rsidR="00DC0832" w:rsidRPr="00005A38" w:rsidRDefault="002D581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2D5812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/cadde/api/v4/entities</w:t>
            </w:r>
          </w:p>
        </w:tc>
        <w:tc>
          <w:tcPr>
            <w:tcW w:w="955" w:type="pct"/>
          </w:tcPr>
          <w:p w14:paraId="35ABA051" w14:textId="27933749" w:rsidR="00DC0832" w:rsidRPr="00005A38" w:rsidRDefault="00987980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retrieve_entity</w:t>
            </w:r>
          </w:p>
        </w:tc>
        <w:tc>
          <w:tcPr>
            <w:tcW w:w="474" w:type="pct"/>
          </w:tcPr>
          <w:p w14:paraId="14321507" w14:textId="77777777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G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ET</w:t>
            </w:r>
          </w:p>
        </w:tc>
      </w:tr>
      <w:tr w:rsidR="00005A38" w:rsidRPr="00005A38" w14:paraId="3ABAAEE7" w14:textId="77777777" w:rsidTr="000762FC">
        <w:trPr>
          <w:cantSplit/>
          <w:jc w:val="center"/>
        </w:trPr>
        <w:tc>
          <w:tcPr>
            <w:tcW w:w="171" w:type="pct"/>
          </w:tcPr>
          <w:p w14:paraId="4D3DA865" w14:textId="77777777" w:rsidR="00DC0832" w:rsidRPr="00005A38" w:rsidRDefault="00DC0832" w:rsidP="00DC0832">
            <w:pPr>
              <w:pStyle w:val="a"/>
              <w:numPr>
                <w:ilvl w:val="0"/>
                <w:numId w:val="57"/>
              </w:numPr>
              <w:rPr>
                <w:szCs w:val="21"/>
              </w:rPr>
            </w:pPr>
          </w:p>
        </w:tc>
        <w:tc>
          <w:tcPr>
            <w:tcW w:w="988" w:type="pct"/>
          </w:tcPr>
          <w:p w14:paraId="5172195C" w14:textId="10838676" w:rsidR="00DC0832" w:rsidRPr="00005A38" w:rsidRDefault="0089355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来歴確認</w:t>
            </w:r>
          </w:p>
        </w:tc>
        <w:tc>
          <w:tcPr>
            <w:tcW w:w="1427" w:type="pct"/>
          </w:tcPr>
          <w:p w14:paraId="2143C321" w14:textId="2A9F5417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来歴管理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I/F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の来歴確認</w:t>
            </w:r>
            <w:r w:rsidR="00CC5DB2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を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呼び出し</w:t>
            </w:r>
            <w:r w:rsidR="00CC5DB2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、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処理を依頼する</w:t>
            </w:r>
            <w:r w:rsidR="00426577"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。</w:t>
            </w:r>
          </w:p>
        </w:tc>
        <w:tc>
          <w:tcPr>
            <w:tcW w:w="985" w:type="pct"/>
          </w:tcPr>
          <w:p w14:paraId="3FA18143" w14:textId="72383097" w:rsidR="00DC0832" w:rsidRPr="00005A38" w:rsidRDefault="00D3646E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D3646E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/cadde/api/v4/history/lineage/</w:t>
            </w:r>
            <w:r w:rsidR="00DC0832"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{caddec_resource_id_for_provenance}</w:t>
            </w:r>
          </w:p>
        </w:tc>
        <w:tc>
          <w:tcPr>
            <w:tcW w:w="955" w:type="pct"/>
          </w:tcPr>
          <w:p w14:paraId="31E8AAA0" w14:textId="77777777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lineage</w:t>
            </w:r>
          </w:p>
        </w:tc>
        <w:tc>
          <w:tcPr>
            <w:tcW w:w="474" w:type="pct"/>
          </w:tcPr>
          <w:p w14:paraId="45E69A4F" w14:textId="77777777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G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ET</w:t>
            </w:r>
          </w:p>
        </w:tc>
      </w:tr>
      <w:tr w:rsidR="00005A38" w:rsidRPr="00005A38" w14:paraId="03856CFD" w14:textId="77777777" w:rsidTr="000762FC">
        <w:trPr>
          <w:cantSplit/>
          <w:jc w:val="center"/>
        </w:trPr>
        <w:tc>
          <w:tcPr>
            <w:tcW w:w="171" w:type="pct"/>
          </w:tcPr>
          <w:p w14:paraId="26D4A478" w14:textId="77777777" w:rsidR="00DC0832" w:rsidRPr="00005A38" w:rsidRDefault="00DC0832" w:rsidP="00DC0832">
            <w:pPr>
              <w:pStyle w:val="a"/>
              <w:numPr>
                <w:ilvl w:val="0"/>
                <w:numId w:val="57"/>
              </w:numPr>
              <w:rPr>
                <w:szCs w:val="21"/>
              </w:rPr>
            </w:pPr>
          </w:p>
        </w:tc>
        <w:tc>
          <w:tcPr>
            <w:tcW w:w="988" w:type="pct"/>
          </w:tcPr>
          <w:p w14:paraId="46B64D2F" w14:textId="64A8F37E" w:rsidR="00DC0832" w:rsidRPr="00005A38" w:rsidRDefault="0089355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履歴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ID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検索</w:t>
            </w:r>
          </w:p>
        </w:tc>
        <w:tc>
          <w:tcPr>
            <w:tcW w:w="1427" w:type="pct"/>
          </w:tcPr>
          <w:p w14:paraId="5ABBE9C0" w14:textId="764F48BB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来歴管理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I/F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の履歴検索</w:t>
            </w:r>
            <w:r w:rsidR="00CC5DB2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を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呼び出し</w:t>
            </w:r>
            <w:r w:rsidR="00CC5DB2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、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処理を依頼する</w:t>
            </w:r>
            <w:r w:rsidR="00426577"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。</w:t>
            </w:r>
          </w:p>
        </w:tc>
        <w:tc>
          <w:tcPr>
            <w:tcW w:w="985" w:type="pct"/>
          </w:tcPr>
          <w:p w14:paraId="7603573E" w14:textId="64042BEA" w:rsidR="00DC0832" w:rsidRPr="00005A38" w:rsidRDefault="00D3646E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D3646E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/cadde/api/v4/history/searchevents</w:t>
            </w:r>
          </w:p>
        </w:tc>
        <w:tc>
          <w:tcPr>
            <w:tcW w:w="955" w:type="pct"/>
          </w:tcPr>
          <w:p w14:paraId="7936E652" w14:textId="77777777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searchevents</w:t>
            </w:r>
          </w:p>
        </w:tc>
        <w:tc>
          <w:tcPr>
            <w:tcW w:w="474" w:type="pct"/>
          </w:tcPr>
          <w:p w14:paraId="4A2EE148" w14:textId="77777777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P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OST</w:t>
            </w:r>
          </w:p>
        </w:tc>
      </w:tr>
    </w:tbl>
    <w:p w14:paraId="30B2D39E" w14:textId="77777777" w:rsidR="00D93299" w:rsidRDefault="00D93299" w:rsidP="00D93299"/>
    <w:p w14:paraId="576D2698" w14:textId="77777777" w:rsidR="00D93299" w:rsidRDefault="00D93299" w:rsidP="00D93299"/>
    <w:p w14:paraId="116E7907" w14:textId="1A462B07" w:rsidR="00D93299" w:rsidRPr="003C10AB" w:rsidRDefault="00D93299" w:rsidP="00D93299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２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関数インタフェース情報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"/>
        <w:gridCol w:w="1223"/>
        <w:gridCol w:w="1223"/>
        <w:gridCol w:w="1937"/>
        <w:gridCol w:w="2237"/>
        <w:gridCol w:w="2763"/>
      </w:tblGrid>
      <w:tr w:rsidR="00D93299" w14:paraId="6D2B3502" w14:textId="77777777" w:rsidTr="000762FC">
        <w:trPr>
          <w:tblHeader/>
          <w:jc w:val="center"/>
        </w:trPr>
        <w:tc>
          <w:tcPr>
            <w:tcW w:w="181" w:type="pct"/>
            <w:shd w:val="clear" w:color="auto" w:fill="D9D9D9" w:themeFill="background1" w:themeFillShade="D9"/>
          </w:tcPr>
          <w:p w14:paraId="5625B2EB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628" w:type="pct"/>
            <w:shd w:val="clear" w:color="auto" w:fill="D9D9D9" w:themeFill="background1" w:themeFillShade="D9"/>
          </w:tcPr>
          <w:p w14:paraId="7F4DD61B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628" w:type="pct"/>
            <w:shd w:val="clear" w:color="auto" w:fill="D9D9D9" w:themeFill="background1" w:themeFillShade="D9"/>
          </w:tcPr>
          <w:p w14:paraId="681BC9DC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995" w:type="pct"/>
            <w:shd w:val="clear" w:color="auto" w:fill="D9D9D9" w:themeFill="background1" w:themeFillShade="D9"/>
          </w:tcPr>
          <w:p w14:paraId="0D1BE719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1149" w:type="pct"/>
            <w:shd w:val="clear" w:color="auto" w:fill="D9D9D9" w:themeFill="background1" w:themeFillShade="D9"/>
          </w:tcPr>
          <w:p w14:paraId="027D6C53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引数</w:t>
            </w:r>
          </w:p>
        </w:tc>
        <w:tc>
          <w:tcPr>
            <w:tcW w:w="1420" w:type="pct"/>
            <w:shd w:val="clear" w:color="auto" w:fill="D9D9D9" w:themeFill="background1" w:themeFillShade="D9"/>
          </w:tcPr>
          <w:p w14:paraId="20B14F25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戻り値</w:t>
            </w:r>
          </w:p>
        </w:tc>
      </w:tr>
      <w:tr w:rsidR="00D93299" w14:paraId="3E5F36C3" w14:textId="77777777" w:rsidTr="000762FC">
        <w:trPr>
          <w:jc w:val="center"/>
        </w:trPr>
        <w:tc>
          <w:tcPr>
            <w:tcW w:w="181" w:type="pct"/>
          </w:tcPr>
          <w:p w14:paraId="2E4E9658" w14:textId="77777777" w:rsidR="00D93299" w:rsidRPr="000762FC" w:rsidRDefault="00D93299" w:rsidP="0022762C">
            <w:pPr>
              <w:pStyle w:val="a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14:paraId="17EA6D70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20"/>
                <w:szCs w:val="20"/>
              </w:rPr>
            </w:pPr>
            <w:r w:rsidRPr="000762FC">
              <w:rPr>
                <w:rFonts w:asciiTheme="minorHAnsi" w:hAnsiTheme="minorHAnsi" w:cstheme="majorHAnsi" w:hint="eastAsia"/>
                <w:color w:val="000000" w:themeColor="text1"/>
                <w:sz w:val="20"/>
                <w:szCs w:val="20"/>
              </w:rPr>
              <w:t>メイン制御</w:t>
            </w:r>
          </w:p>
          <w:p w14:paraId="17750F66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pct"/>
          </w:tcPr>
          <w:p w14:paraId="00DC67E4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20"/>
                <w:szCs w:val="20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20"/>
                <w:szCs w:val="20"/>
              </w:rPr>
              <w:t>fetch_data</w:t>
            </w:r>
          </w:p>
        </w:tc>
        <w:tc>
          <w:tcPr>
            <w:tcW w:w="995" w:type="pct"/>
          </w:tcPr>
          <w:p w14:paraId="228A5345" w14:textId="1B0713E6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データ取得</w:t>
            </w: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I/F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から呼び出され、</w:t>
            </w:r>
            <w:r w:rsidR="00D664D1"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提供者コネクタ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の利用有無、リソース提供手段識別子を基に処理の振り分けを行う。</w:t>
            </w:r>
          </w:p>
        </w:tc>
        <w:tc>
          <w:tcPr>
            <w:tcW w:w="1149" w:type="pct"/>
          </w:tcPr>
          <w:p w14:paraId="2FA955CF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1.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リソース</w:t>
            </w: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URL</w:t>
            </w:r>
          </w:p>
          <w:p w14:paraId="0E4DC014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2.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w w:val="90"/>
                <w:kern w:val="0"/>
                <w:sz w:val="18"/>
                <w:szCs w:val="18"/>
                <w:fitText w:val="1782" w:id="-1498780415"/>
              </w:rPr>
              <w:t>リソース提供手段識別子</w:t>
            </w:r>
          </w:p>
          <w:p w14:paraId="57CE813D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3.</w:t>
            </w:r>
            <w:r w:rsidRPr="00273CD8">
              <w:rPr>
                <w:rFonts w:asciiTheme="minorHAnsi" w:hAnsiTheme="minorHAnsi" w:cstheme="majorHAnsi"/>
                <w:color w:val="000000" w:themeColor="text1"/>
                <w:w w:val="73"/>
                <w:kern w:val="0"/>
                <w:sz w:val="18"/>
                <w:szCs w:val="18"/>
                <w:fitText w:val="1782" w:id="-1498780414"/>
                <w:rPrChange w:id="38" w:author="松本孝雄 / MATSUMOTO，TAKAO" w:date="2023-03-28T19:00:00Z">
                  <w:rPr>
                    <w:rFonts w:asciiTheme="minorHAnsi" w:hAnsiTheme="minorHAnsi" w:cstheme="majorHAnsi"/>
                    <w:color w:val="000000" w:themeColor="text1"/>
                    <w:w w:val="73"/>
                    <w:kern w:val="0"/>
                    <w:sz w:val="18"/>
                    <w:szCs w:val="18"/>
                  </w:rPr>
                </w:rPrChange>
              </w:rPr>
              <w:t>CADDE</w:t>
            </w:r>
            <w:r w:rsidRPr="00273CD8">
              <w:rPr>
                <w:rFonts w:asciiTheme="minorHAnsi" w:hAnsiTheme="minorHAnsi" w:cstheme="majorHAnsi" w:hint="eastAsia"/>
                <w:color w:val="000000" w:themeColor="text1"/>
                <w:w w:val="73"/>
                <w:kern w:val="0"/>
                <w:sz w:val="18"/>
                <w:szCs w:val="18"/>
                <w:fitText w:val="1782" w:id="-1498780414"/>
                <w:rPrChange w:id="39" w:author="松本孝雄 / MATSUMOTO，TAKAO" w:date="2023-03-28T19:00:00Z">
                  <w:rPr>
                    <w:rFonts w:asciiTheme="minorHAnsi" w:hAnsiTheme="minorHAnsi" w:cstheme="majorHAnsi" w:hint="eastAsia"/>
                    <w:color w:val="000000" w:themeColor="text1"/>
                    <w:w w:val="73"/>
                    <w:kern w:val="0"/>
                    <w:sz w:val="18"/>
                    <w:szCs w:val="18"/>
                  </w:rPr>
                </w:rPrChange>
              </w:rPr>
              <w:t>ユーザ</w:t>
            </w:r>
            <w:r w:rsidRPr="00273CD8">
              <w:rPr>
                <w:rFonts w:asciiTheme="minorHAnsi" w:hAnsiTheme="minorHAnsi" w:cstheme="majorHAnsi"/>
                <w:color w:val="000000" w:themeColor="text1"/>
                <w:w w:val="73"/>
                <w:kern w:val="0"/>
                <w:sz w:val="18"/>
                <w:szCs w:val="18"/>
                <w:fitText w:val="1782" w:id="-1498780414"/>
                <w:rPrChange w:id="40" w:author="松本孝雄 / MATSUMOTO，TAKAO" w:date="2023-03-28T19:00:00Z">
                  <w:rPr>
                    <w:rFonts w:asciiTheme="minorHAnsi" w:hAnsiTheme="minorHAnsi" w:cstheme="majorHAnsi"/>
                    <w:color w:val="000000" w:themeColor="text1"/>
                    <w:w w:val="73"/>
                    <w:kern w:val="0"/>
                    <w:sz w:val="18"/>
                    <w:szCs w:val="18"/>
                  </w:rPr>
                </w:rPrChange>
              </w:rPr>
              <w:t>ID</w:t>
            </w:r>
            <w:r w:rsidRPr="00273CD8">
              <w:rPr>
                <w:rFonts w:asciiTheme="minorHAnsi" w:hAnsiTheme="minorHAnsi" w:cstheme="majorHAnsi" w:hint="eastAsia"/>
                <w:color w:val="000000" w:themeColor="text1"/>
                <w:w w:val="73"/>
                <w:kern w:val="0"/>
                <w:sz w:val="18"/>
                <w:szCs w:val="18"/>
                <w:fitText w:val="1782" w:id="-1498780414"/>
                <w:rPrChange w:id="41" w:author="松本孝雄 / MATSUMOTO，TAKAO" w:date="2023-03-28T19:00:00Z">
                  <w:rPr>
                    <w:rFonts w:asciiTheme="minorHAnsi" w:hAnsiTheme="minorHAnsi" w:cstheme="majorHAnsi" w:hint="eastAsia"/>
                    <w:color w:val="000000" w:themeColor="text1"/>
                    <w:w w:val="73"/>
                    <w:kern w:val="0"/>
                    <w:sz w:val="18"/>
                    <w:szCs w:val="18"/>
                  </w:rPr>
                </w:rPrChange>
              </w:rPr>
              <w:t>（提供者</w:t>
            </w:r>
            <w:r w:rsidRPr="00273CD8">
              <w:rPr>
                <w:rFonts w:asciiTheme="minorHAnsi" w:hAnsiTheme="minorHAnsi" w:cstheme="majorHAnsi" w:hint="eastAsia"/>
                <w:color w:val="000000" w:themeColor="text1"/>
                <w:spacing w:val="27"/>
                <w:w w:val="73"/>
                <w:kern w:val="0"/>
                <w:sz w:val="18"/>
                <w:szCs w:val="18"/>
                <w:fitText w:val="1782" w:id="-1498780414"/>
                <w:rPrChange w:id="42" w:author="松本孝雄 / MATSUMOTO，TAKAO" w:date="2023-03-28T19:00:00Z">
                  <w:rPr>
                    <w:rFonts w:asciiTheme="minorHAnsi" w:hAnsiTheme="minorHAnsi" w:cstheme="majorHAnsi" w:hint="eastAsia"/>
                    <w:color w:val="000000" w:themeColor="text1"/>
                    <w:spacing w:val="27"/>
                    <w:w w:val="73"/>
                    <w:kern w:val="0"/>
                    <w:sz w:val="18"/>
                    <w:szCs w:val="18"/>
                  </w:rPr>
                </w:rPrChange>
              </w:rPr>
              <w:t>）</w:t>
            </w:r>
          </w:p>
          <w:p w14:paraId="5D9DF3DC" w14:textId="10E0E28A" w:rsidR="00D93299" w:rsidRPr="000762FC" w:rsidRDefault="00F7509F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4</w:t>
            </w:r>
            <w:r w:rsidR="00D93299"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.</w:t>
            </w:r>
            <w:r w:rsidR="00D93299"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利用者トークン</w:t>
            </w:r>
          </w:p>
          <w:p w14:paraId="57E22283" w14:textId="27C102C7" w:rsidR="00AE52E6" w:rsidRDefault="00F7509F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5</w:t>
            </w:r>
            <w:r w:rsidR="00D93299"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.</w:t>
            </w:r>
            <w:r w:rsidR="00AE52E6" w:rsidRPr="00AE52E6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外部</w:t>
            </w:r>
            <w:r w:rsidR="00AE52E6" w:rsidRPr="00AE52E6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IdP</w:t>
            </w:r>
            <w:r w:rsidR="00526A6B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サーバの</w:t>
            </w:r>
            <w:r w:rsidR="00AE52E6" w:rsidRPr="00AE52E6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URL</w:t>
            </w:r>
            <w:r w:rsidR="00AE52E6" w:rsidRPr="00AE52E6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 xml:space="preserve"> </w:t>
            </w:r>
          </w:p>
          <w:p w14:paraId="0FA1189D" w14:textId="51E12CBF" w:rsidR="00D93299" w:rsidRPr="000762FC" w:rsidRDefault="00AE52E6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.</w:t>
            </w:r>
            <w:r w:rsidR="00D93299"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NGSI</w:t>
            </w:r>
            <w:r w:rsidR="00D93299"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オプション</w:t>
            </w:r>
          </w:p>
        </w:tc>
        <w:tc>
          <w:tcPr>
            <w:tcW w:w="1420" w:type="pct"/>
          </w:tcPr>
          <w:p w14:paraId="323A02C6" w14:textId="6751D667" w:rsidR="00D93299" w:rsidRPr="000762FC" w:rsidRDefault="00D93299" w:rsidP="0083386A">
            <w:pPr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</w:pPr>
            <w:r w:rsidRPr="000762FC"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  <w:t>[</w:t>
            </w:r>
            <w:r w:rsidRPr="000762FC">
              <w:rPr>
                <w:rFonts w:ascii="ＭＳ 明朝" w:eastAsia="ＭＳ 明朝" w:hAnsi="ＭＳ 明朝" w:cs="Times New Roman" w:hint="eastAsia"/>
                <w:color w:val="000000"/>
                <w:sz w:val="18"/>
                <w:szCs w:val="18"/>
              </w:rPr>
              <w:t>リソース提供手段識別子が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/>
                <w:color w:val="000000"/>
                <w:sz w:val="18"/>
                <w:szCs w:val="18"/>
              </w:rPr>
              <w:t>HTTPS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="ＭＳ 明朝" w:eastAsia="ＭＳ 明朝" w:hAnsi="ＭＳ 明朝" w:cs="Times New Roman" w:hint="eastAsia"/>
                <w:color w:val="000000"/>
                <w:sz w:val="18"/>
                <w:szCs w:val="18"/>
              </w:rPr>
              <w:t>もしくは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/>
                <w:color w:val="000000"/>
                <w:sz w:val="18"/>
                <w:szCs w:val="18"/>
              </w:rPr>
              <w:t>FTP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 w:hint="eastAsia"/>
                <w:color w:val="000000"/>
                <w:sz w:val="18"/>
                <w:szCs w:val="18"/>
              </w:rPr>
              <w:t>の場合</w:t>
            </w:r>
            <w:r w:rsidRPr="000762FC"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  <w:t>]</w:t>
            </w:r>
          </w:p>
          <w:p w14:paraId="76892132" w14:textId="77777777" w:rsidR="00D93299" w:rsidRPr="000762FC" w:rsidRDefault="00D93299" w:rsidP="0083386A">
            <w:pPr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</w:pPr>
            <w:r w:rsidRPr="000762FC">
              <w:rPr>
                <w:rFonts w:ascii="ＭＳ 明朝" w:eastAsia="ＭＳ 明朝" w:hAnsi="ＭＳ 明朝" w:cs="Times New Roman" w:hint="eastAsia"/>
                <w:color w:val="000000"/>
                <w:sz w:val="18"/>
                <w:szCs w:val="18"/>
              </w:rPr>
              <w:t>ファイルと識別情報</w:t>
            </w:r>
          </w:p>
          <w:p w14:paraId="05CB6F02" w14:textId="77777777" w:rsidR="00D93299" w:rsidRPr="000762FC" w:rsidRDefault="00D93299" w:rsidP="0083386A">
            <w:pPr>
              <w:rPr>
                <w:sz w:val="18"/>
                <w:szCs w:val="18"/>
              </w:rPr>
            </w:pPr>
          </w:p>
          <w:p w14:paraId="686E4C4F" w14:textId="3137EB10" w:rsidR="00D93299" w:rsidRPr="000762FC" w:rsidRDefault="00D93299" w:rsidP="0083386A">
            <w:pPr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</w:pPr>
            <w:r w:rsidRPr="000762FC"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  <w:t>[</w:t>
            </w:r>
            <w:r w:rsidRPr="000762FC">
              <w:rPr>
                <w:rFonts w:ascii="ＭＳ 明朝" w:eastAsia="ＭＳ 明朝" w:hAnsi="ＭＳ 明朝" w:cs="Times New Roman" w:hint="eastAsia"/>
                <w:color w:val="000000"/>
                <w:sz w:val="18"/>
                <w:szCs w:val="18"/>
              </w:rPr>
              <w:t>リソース提供手段識別子が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/>
                <w:color w:val="000000"/>
                <w:sz w:val="18"/>
                <w:szCs w:val="18"/>
              </w:rPr>
              <w:t>NGSI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 w:hint="eastAsia"/>
                <w:color w:val="000000"/>
                <w:sz w:val="18"/>
                <w:szCs w:val="18"/>
              </w:rPr>
              <w:t>の場合</w:t>
            </w:r>
            <w:r w:rsidRPr="000762FC"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  <w:t>]</w:t>
            </w:r>
          </w:p>
          <w:p w14:paraId="6A724F75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JSON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（</w:t>
            </w: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NGSI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形式）と識別情報</w:t>
            </w:r>
          </w:p>
        </w:tc>
      </w:tr>
    </w:tbl>
    <w:p w14:paraId="3CF32F0A" w14:textId="6EB964B0" w:rsidR="008338B3" w:rsidRPr="003C10AB" w:rsidRDefault="008338B3" w:rsidP="00FB4BCE"/>
    <w:p w14:paraId="1897AC73" w14:textId="0041EF7F" w:rsidR="004600F8" w:rsidRDefault="004600F8" w:rsidP="00D93299">
      <w:pPr>
        <w:widowControl/>
        <w:jc w:val="left"/>
      </w:pPr>
      <w:r>
        <w:br w:type="page"/>
      </w:r>
    </w:p>
    <w:p w14:paraId="33A7A199" w14:textId="7D5D8412" w:rsidR="00242453" w:rsidRDefault="00242453" w:rsidP="00402D3E">
      <w:pPr>
        <w:pStyle w:val="3"/>
        <w:ind w:left="284" w:hanging="2"/>
      </w:pPr>
      <w:bookmarkStart w:id="43" w:name="_Toc110853729"/>
      <w:r>
        <w:rPr>
          <w:rFonts w:hint="eastAsia"/>
        </w:rPr>
        <w:lastRenderedPageBreak/>
        <w:t>処理フロー</w:t>
      </w:r>
      <w:bookmarkEnd w:id="43"/>
    </w:p>
    <w:p w14:paraId="555C8421" w14:textId="6F17BE9E" w:rsidR="000B7629" w:rsidRDefault="00850306" w:rsidP="00CE01DE">
      <w:pPr>
        <w:pStyle w:val="4"/>
      </w:pPr>
      <w:r>
        <w:rPr>
          <w:rFonts w:hint="eastAsia"/>
        </w:rPr>
        <w:t>独自処理</w:t>
      </w:r>
    </w:p>
    <w:p w14:paraId="5E1555EF" w14:textId="01CFD727" w:rsidR="00D93299" w:rsidRPr="00365D14" w:rsidRDefault="00D93299" w:rsidP="00CE01DE">
      <w:pPr>
        <w:pStyle w:val="5"/>
      </w:pPr>
      <w:bookmarkStart w:id="44" w:name="_Ref106182407"/>
      <w:r w:rsidRPr="00365D14">
        <w:rPr>
          <w:rFonts w:hint="eastAsia"/>
        </w:rPr>
        <w:t>カタログ検索</w:t>
      </w:r>
      <w:bookmarkEnd w:id="44"/>
    </w:p>
    <w:p w14:paraId="738EA7AF" w14:textId="124F5640" w:rsidR="00D93299" w:rsidRPr="00365D14" w:rsidRDefault="00D93299" w:rsidP="00816CB2">
      <w:pPr>
        <w:pStyle w:val="a"/>
        <w:numPr>
          <w:ilvl w:val="0"/>
          <w:numId w:val="23"/>
        </w:numPr>
        <w:jc w:val="left"/>
      </w:pPr>
      <w:r w:rsidRPr="00365D14">
        <w:rPr>
          <w:rFonts w:hint="eastAsia"/>
        </w:rPr>
        <w:t>HTTP</w:t>
      </w:r>
      <w:r w:rsidRPr="00365D14">
        <w:rPr>
          <w:rFonts w:hint="eastAsia"/>
        </w:rPr>
        <w:t>クエリストリングとして</w:t>
      </w:r>
      <w:r w:rsidR="00183D36">
        <w:rPr>
          <w:rFonts w:hint="eastAsia"/>
        </w:rPr>
        <w:t>、</w:t>
      </w:r>
      <w:r w:rsidRPr="00365D14">
        <w:rPr>
          <w:rFonts w:hint="eastAsia"/>
        </w:rPr>
        <w:t>検索条件、</w:t>
      </w:r>
      <w:r w:rsidRPr="00365D14">
        <w:rPr>
          <w:rFonts w:hint="eastAsia"/>
        </w:rPr>
        <w:t>H</w:t>
      </w:r>
      <w:r w:rsidRPr="00365D14">
        <w:t>TTP</w:t>
      </w:r>
      <w:r w:rsidRPr="00365D14">
        <w:rPr>
          <w:rFonts w:hint="eastAsia"/>
        </w:rPr>
        <w:t>リクエストヘッダとして、</w:t>
      </w:r>
      <w:r w:rsidR="007C6923" w:rsidRPr="00365D14">
        <w:rPr>
          <w:rFonts w:hint="eastAsia"/>
        </w:rPr>
        <w:t>利用者トークン</w:t>
      </w:r>
      <w:r w:rsidR="007C6923">
        <w:rPr>
          <w:rFonts w:hint="eastAsia"/>
        </w:rPr>
        <w:t>、</w:t>
      </w:r>
      <w:r w:rsidR="00526A6B">
        <w:rPr>
          <w:rFonts w:hint="eastAsia"/>
        </w:rPr>
        <w:t>外部</w:t>
      </w:r>
      <w:r w:rsidR="00526A6B">
        <w:t>IdP</w:t>
      </w:r>
      <w:r w:rsidR="00526A6B">
        <w:rPr>
          <w:rFonts w:hint="eastAsia"/>
        </w:rPr>
        <w:t>サーバの</w:t>
      </w:r>
      <w:r w:rsidR="00526A6B">
        <w:t>URL</w:t>
      </w:r>
      <w:r w:rsidR="00526A6B">
        <w:rPr>
          <w:rFonts w:hint="eastAsia"/>
        </w:rPr>
        <w:t>（以降、</w:t>
      </w:r>
      <w:r w:rsidR="007C6923">
        <w:rPr>
          <w:rFonts w:hint="eastAsia"/>
        </w:rPr>
        <w:t>外部</w:t>
      </w:r>
      <w:r w:rsidR="007C6923">
        <w:t>IdP-URL</w:t>
      </w:r>
      <w:r w:rsidR="00526A6B">
        <w:rPr>
          <w:rFonts w:hint="eastAsia"/>
        </w:rPr>
        <w:t>と称す）</w:t>
      </w:r>
      <w:r w:rsidR="007C6923">
        <w:rPr>
          <w:rFonts w:hint="eastAsia"/>
        </w:rPr>
        <w:t>、</w:t>
      </w:r>
      <w:r w:rsidR="00621F79" w:rsidRPr="00365D14">
        <w:rPr>
          <w:rFonts w:hint="eastAsia"/>
        </w:rPr>
        <w:t>検索種別</w:t>
      </w:r>
      <w:r w:rsidR="00621F79">
        <w:rPr>
          <w:rFonts w:hint="eastAsia"/>
        </w:rPr>
        <w:t>、</w:t>
      </w:r>
      <w:r w:rsidRPr="00365D14">
        <w:rPr>
          <w:rFonts w:hint="eastAsia"/>
        </w:rPr>
        <w:t>CADDE</w:t>
      </w:r>
      <w:r w:rsidRPr="00365D14">
        <w:rPr>
          <w:rFonts w:hint="eastAsia"/>
        </w:rPr>
        <w:t>ユーザ</w:t>
      </w:r>
      <w:r w:rsidRPr="00365D14">
        <w:rPr>
          <w:rFonts w:hint="eastAsia"/>
        </w:rPr>
        <w:t>ID</w:t>
      </w:r>
      <w:r w:rsidRPr="00365D14">
        <w:rPr>
          <w:rFonts w:hint="eastAsia"/>
        </w:rPr>
        <w:t>（提供者）を取得する。検索条件、</w:t>
      </w:r>
      <w:r w:rsidRPr="00365D14">
        <w:rPr>
          <w:rFonts w:hint="eastAsia"/>
        </w:rPr>
        <w:t>CADDE</w:t>
      </w:r>
      <w:r w:rsidRPr="00365D14">
        <w:rPr>
          <w:rFonts w:hint="eastAsia"/>
        </w:rPr>
        <w:t>ユーザ</w:t>
      </w:r>
      <w:r w:rsidRPr="00365D14">
        <w:rPr>
          <w:rFonts w:hint="eastAsia"/>
        </w:rPr>
        <w:t>ID</w:t>
      </w:r>
      <w:r w:rsidRPr="00365D14">
        <w:rPr>
          <w:rFonts w:hint="eastAsia"/>
        </w:rPr>
        <w:t>（提供者）、利用者トークン</w:t>
      </w:r>
      <w:r w:rsidR="002B545B">
        <w:rPr>
          <w:rFonts w:hint="eastAsia"/>
        </w:rPr>
        <w:t>、外部</w:t>
      </w:r>
      <w:r w:rsidR="002B545B">
        <w:rPr>
          <w:rFonts w:hint="eastAsia"/>
        </w:rPr>
        <w:t>IdP-URL</w:t>
      </w:r>
      <w:r w:rsidRPr="00365D14">
        <w:rPr>
          <w:rFonts w:hint="eastAsia"/>
        </w:rPr>
        <w:t>が取得できない場合は、</w:t>
      </w:r>
      <w:r w:rsidRPr="00365D14">
        <w:rPr>
          <w:rFonts w:hint="eastAsia"/>
        </w:rPr>
        <w:t>N</w:t>
      </w:r>
      <w:r w:rsidRPr="00365D14">
        <w:t>one</w:t>
      </w:r>
      <w:r w:rsidRPr="00365D14">
        <w:rPr>
          <w:rFonts w:hint="eastAsia"/>
        </w:rPr>
        <w:t>に設定する。</w:t>
      </w:r>
    </w:p>
    <w:p w14:paraId="42C3DA10" w14:textId="7323753D" w:rsidR="00D93299" w:rsidRDefault="00D93299" w:rsidP="00816CB2">
      <w:pPr>
        <w:pStyle w:val="a"/>
        <w:jc w:val="left"/>
      </w:pPr>
      <w:r>
        <w:rPr>
          <w:rFonts w:hint="eastAsia"/>
        </w:rPr>
        <w:t>クエリストリング、</w:t>
      </w:r>
      <w:r w:rsidR="00621F79">
        <w:rPr>
          <w:rFonts w:hint="eastAsia"/>
        </w:rPr>
        <w:t>検索種別、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（提供者）をメッセージコード</w:t>
      </w:r>
      <w:r w:rsidR="00772B7D">
        <w:rPr>
          <w:rFonts w:hint="eastAsia"/>
        </w:rPr>
        <w:t>とともに</w:t>
      </w:r>
      <w:r>
        <w:rPr>
          <w:rFonts w:hint="eastAsia"/>
        </w:rPr>
        <w:t>ログ出力する。</w:t>
      </w:r>
    </w:p>
    <w:p w14:paraId="6E916A75" w14:textId="23C63471" w:rsidR="00D93299" w:rsidRDefault="00D93299" w:rsidP="00816CB2">
      <w:pPr>
        <w:pStyle w:val="a"/>
        <w:jc w:val="left"/>
      </w:pPr>
      <w:r>
        <w:rPr>
          <w:rFonts w:hint="eastAsia"/>
        </w:rPr>
        <w:t>検索種別が</w:t>
      </w:r>
      <w:r w:rsidR="00FB4BCE">
        <w:t>"</w:t>
      </w:r>
      <w:r>
        <w:t>meta</w:t>
      </w:r>
      <w:r w:rsidR="00FB4BCE">
        <w:t>"</w:t>
      </w:r>
      <w:r>
        <w:rPr>
          <w:rFonts w:hint="eastAsia"/>
        </w:rPr>
        <w:t>もしくは</w:t>
      </w:r>
      <w:r w:rsidR="00FB4BCE">
        <w:t>"</w:t>
      </w:r>
      <w:r>
        <w:t>detail</w:t>
      </w:r>
      <w:r w:rsidR="00FB4BCE">
        <w:t>"</w:t>
      </w:r>
      <w:r>
        <w:rPr>
          <w:rFonts w:hint="eastAsia"/>
        </w:rPr>
        <w:t>以外の場合、</w:t>
      </w:r>
      <w:r w:rsidR="00D32FB6" w:rsidRPr="00D32FB6">
        <w:rPr>
          <w:rFonts w:hint="eastAsia"/>
        </w:rPr>
        <w:t>独自</w:t>
      </w:r>
      <w:r w:rsidR="00D32FB6" w:rsidRPr="00D32FB6"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05D68BA0" w14:textId="087289BC" w:rsidR="00C430D2" w:rsidRDefault="00C430D2" w:rsidP="00816CB2">
      <w:pPr>
        <w:pStyle w:val="a"/>
        <w:jc w:val="left"/>
      </w:pPr>
      <w:r>
        <w:rPr>
          <w:rFonts w:hint="eastAsia"/>
        </w:rPr>
        <w:t>検索条件の内容が無効な値でないかをチェックする。無効な値である場合、</w:t>
      </w:r>
      <w:r w:rsidRPr="00D32FB6">
        <w:rPr>
          <w:rFonts w:hint="eastAsia"/>
        </w:rPr>
        <w:t>独自</w:t>
      </w:r>
      <w:r w:rsidRPr="00D32FB6"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237D4371" w14:textId="781A452B" w:rsidR="00A12051" w:rsidRDefault="00A12051" w:rsidP="00816CB2">
      <w:pPr>
        <w:pStyle w:val="a"/>
        <w:jc w:val="left"/>
      </w:pPr>
      <w:r w:rsidRPr="00625F58">
        <w:rPr>
          <w:rFonts w:hint="eastAsia"/>
        </w:rPr>
        <w:t>コンフィグファイルから以下を取得する。</w:t>
      </w:r>
      <w:r w:rsidR="00172A61">
        <w:rPr>
          <w:rFonts w:hint="eastAsia"/>
        </w:rPr>
        <w:t>利用者コネクタ</w:t>
      </w:r>
      <w:r w:rsidR="00172A61">
        <w:rPr>
          <w:rFonts w:hint="eastAsia"/>
        </w:rPr>
        <w:t>ID</w:t>
      </w:r>
      <w:r w:rsidR="00172A61">
        <w:rPr>
          <w:rFonts w:hint="eastAsia"/>
        </w:rPr>
        <w:t>、利用者コネクタのシークレットが</w:t>
      </w:r>
      <w:r w:rsidRPr="00625F58">
        <w:rPr>
          <w:rFonts w:hint="eastAsia"/>
        </w:rPr>
        <w:t>コンフィグから情報が取得できない場合、独自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60383337" w14:textId="5B2BA6A2" w:rsidR="00A12051" w:rsidRDefault="00D93299" w:rsidP="00816CB2">
      <w:pPr>
        <w:pStyle w:val="a"/>
        <w:numPr>
          <w:ilvl w:val="1"/>
          <w:numId w:val="51"/>
        </w:numPr>
        <w:jc w:val="left"/>
      </w:pPr>
      <w:r>
        <w:rPr>
          <w:rFonts w:hint="eastAsia"/>
        </w:rPr>
        <w:t>c</w:t>
      </w:r>
      <w:r>
        <w:t>onnector.json</w:t>
      </w:r>
    </w:p>
    <w:p w14:paraId="5B1DA6DE" w14:textId="4E29F224" w:rsidR="00A12051" w:rsidRDefault="00D93299" w:rsidP="00816CB2">
      <w:pPr>
        <w:pStyle w:val="a"/>
        <w:numPr>
          <w:ilvl w:val="2"/>
          <w:numId w:val="51"/>
        </w:numPr>
        <w:jc w:val="left"/>
      </w:pPr>
      <w:r>
        <w:rPr>
          <w:rFonts w:hint="eastAsia"/>
        </w:rPr>
        <w:t>利用者コネクタ</w:t>
      </w:r>
      <w:r>
        <w:rPr>
          <w:rFonts w:hint="eastAsia"/>
        </w:rPr>
        <w:t>ID</w:t>
      </w:r>
      <w:r>
        <w:t>（</w:t>
      </w:r>
      <w:r w:rsidRPr="00441100">
        <w:t>consumer_connector_id</w:t>
      </w:r>
      <w:r>
        <w:t>）</w:t>
      </w:r>
    </w:p>
    <w:p w14:paraId="5F9819DB" w14:textId="6AEF663D" w:rsidR="00356590" w:rsidRDefault="00D93299" w:rsidP="00816CB2">
      <w:pPr>
        <w:pStyle w:val="a"/>
        <w:numPr>
          <w:ilvl w:val="2"/>
          <w:numId w:val="51"/>
        </w:numPr>
        <w:jc w:val="left"/>
      </w:pPr>
      <w:r>
        <w:rPr>
          <w:rFonts w:hint="eastAsia"/>
        </w:rPr>
        <w:t>利用者コネクタのシークレット</w:t>
      </w:r>
      <w:r>
        <w:t>（</w:t>
      </w:r>
      <w:r w:rsidRPr="00441100">
        <w:t>consumer_connector_secret</w:t>
      </w:r>
      <w:r>
        <w:t>）</w:t>
      </w:r>
    </w:p>
    <w:p w14:paraId="35EBEC14" w14:textId="3A4F83AC" w:rsidR="00356590" w:rsidRDefault="00356590" w:rsidP="00816CB2">
      <w:pPr>
        <w:pStyle w:val="a"/>
        <w:numPr>
          <w:ilvl w:val="2"/>
          <w:numId w:val="51"/>
        </w:numPr>
        <w:jc w:val="left"/>
      </w:pPr>
      <w:r w:rsidRPr="00155760">
        <w:rPr>
          <w:rFonts w:hint="eastAsia"/>
        </w:rPr>
        <w:t>ロケーションサービスの</w:t>
      </w:r>
      <w:r w:rsidRPr="00155760">
        <w:rPr>
          <w:rFonts w:hint="eastAsia"/>
        </w:rPr>
        <w:t>URL</w:t>
      </w:r>
      <w:r>
        <w:t>（</w:t>
      </w:r>
      <w:r w:rsidRPr="00155760">
        <w:t>location_service_url</w:t>
      </w:r>
      <w:r>
        <w:t>）</w:t>
      </w:r>
    </w:p>
    <w:p w14:paraId="047B645E" w14:textId="6ABFF216" w:rsidR="00611E25" w:rsidRDefault="001626F6">
      <w:pPr>
        <w:pStyle w:val="a"/>
        <w:jc w:val="left"/>
      </w:pPr>
      <w:r>
        <w:rPr>
          <w:rFonts w:hint="eastAsia"/>
        </w:rPr>
        <w:t>利用者トークンが</w:t>
      </w:r>
      <w:r>
        <w:rPr>
          <w:rFonts w:hint="eastAsia"/>
        </w:rPr>
        <w:t>None</w:t>
      </w:r>
      <w:r>
        <w:rPr>
          <w:rFonts w:hint="eastAsia"/>
        </w:rPr>
        <w:t>でない場合、</w:t>
      </w:r>
      <w:r w:rsidR="00172A61">
        <w:rPr>
          <w:rFonts w:hint="eastAsia"/>
        </w:rPr>
        <w:t>認証に関する処理を行う。</w:t>
      </w:r>
    </w:p>
    <w:p w14:paraId="1147AC64" w14:textId="4A95F692" w:rsidR="00111605" w:rsidRPr="004D6C77" w:rsidRDefault="0025437B" w:rsidP="00816CB2">
      <w:pPr>
        <w:pStyle w:val="a"/>
        <w:numPr>
          <w:ilvl w:val="1"/>
          <w:numId w:val="121"/>
        </w:numPr>
        <w:jc w:val="left"/>
      </w:pPr>
      <w:r>
        <w:rPr>
          <w:rFonts w:hint="eastAsia"/>
        </w:rPr>
        <w:t>利用者トークン、利用者コネクタ</w:t>
      </w:r>
      <w:r>
        <w:rPr>
          <w:rFonts w:hint="eastAsia"/>
        </w:rPr>
        <w:t>ID</w:t>
      </w:r>
      <w:r>
        <w:rPr>
          <w:rFonts w:hint="eastAsia"/>
        </w:rPr>
        <w:t>、利用者コネクタのシークレット、</w:t>
      </w:r>
      <w:r w:rsidR="004E0EAA" w:rsidRPr="004E0EAA">
        <w:rPr>
          <w:rFonts w:hint="eastAsia"/>
        </w:rPr>
        <w:t>外部</w:t>
      </w:r>
      <w:r w:rsidR="004E0EAA" w:rsidRPr="004E0EAA">
        <w:rPr>
          <w:rFonts w:hint="eastAsia"/>
        </w:rPr>
        <w:t>IdP</w:t>
      </w:r>
      <w:r w:rsidR="001626F6">
        <w:rPr>
          <w:rFonts w:hint="eastAsia"/>
        </w:rPr>
        <w:t>-URL</w:t>
      </w:r>
      <w:r>
        <w:rPr>
          <w:rFonts w:hint="eastAsia"/>
        </w:rPr>
        <w:t>を引数として、認証認可</w:t>
      </w:r>
      <w:r>
        <w:rPr>
          <w:rFonts w:hint="eastAsia"/>
        </w:rPr>
        <w:t>I</w:t>
      </w:r>
      <w:r>
        <w:t>/F</w:t>
      </w:r>
      <w:r>
        <w:rPr>
          <w:rFonts w:hint="eastAsia"/>
        </w:rPr>
        <w:t>の</w:t>
      </w:r>
      <w:r w:rsidRPr="0025437B">
        <w:rPr>
          <w:rFonts w:hint="eastAsia"/>
        </w:rPr>
        <w:t>認証トークン取得</w:t>
      </w:r>
      <w:r>
        <w:rPr>
          <w:rFonts w:hint="eastAsia"/>
        </w:rPr>
        <w:t>を呼び出し、レスポンスヘッダ</w:t>
      </w:r>
      <w:r>
        <w:t>"</w:t>
      </w:r>
      <w:r w:rsidR="008050E2">
        <w:t>x-cadde-auth-token</w:t>
      </w:r>
      <w:r>
        <w:t>"</w:t>
      </w:r>
      <w:r>
        <w:rPr>
          <w:rFonts w:hint="eastAsia"/>
        </w:rPr>
        <w:t>の値を</w:t>
      </w:r>
      <w:r w:rsidRPr="00111605">
        <w:rPr>
          <w:rFonts w:hint="eastAsia"/>
        </w:rPr>
        <w:t>認証トークン</w:t>
      </w:r>
      <w:r>
        <w:rPr>
          <w:rFonts w:hint="eastAsia"/>
        </w:rPr>
        <w:t>として取得する。</w:t>
      </w:r>
      <w:r w:rsidR="00BA0274" w:rsidRPr="0025437B">
        <w:rPr>
          <w:rFonts w:hint="eastAsia"/>
        </w:rPr>
        <w:t>認証トークン取得</w:t>
      </w:r>
      <w:r w:rsidR="00BA0274">
        <w:rPr>
          <w:rFonts w:hint="eastAsia"/>
        </w:rPr>
        <w:t>に失敗した</w:t>
      </w:r>
      <w:r w:rsidR="00BA0274" w:rsidRPr="00625F58">
        <w:rPr>
          <w:rFonts w:hint="eastAsia"/>
        </w:rPr>
        <w:t>場合、独自</w:t>
      </w:r>
      <w:r w:rsidR="00BA0274" w:rsidRPr="00625F58">
        <w:rPr>
          <w:rFonts w:hint="eastAsia"/>
        </w:rPr>
        <w:t>Exception</w:t>
      </w:r>
      <w:r w:rsidR="00BA0274" w:rsidRPr="00625F58">
        <w:rPr>
          <w:rFonts w:hint="eastAsia"/>
        </w:rPr>
        <w:t>を発生させる。</w:t>
      </w:r>
    </w:p>
    <w:p w14:paraId="130E75F5" w14:textId="0E4E0B88" w:rsidR="00C430D2" w:rsidRPr="004D6C77" w:rsidRDefault="001626F6" w:rsidP="00816CB2">
      <w:pPr>
        <w:pStyle w:val="a"/>
        <w:numPr>
          <w:ilvl w:val="1"/>
          <w:numId w:val="121"/>
        </w:numPr>
        <w:jc w:val="left"/>
      </w:pPr>
      <w:r>
        <w:rPr>
          <w:rFonts w:hint="eastAsia"/>
        </w:rPr>
        <w:t>認証トークンが取得できた場合、</w:t>
      </w:r>
      <w:r w:rsidR="00111605" w:rsidRPr="00111605">
        <w:rPr>
          <w:rFonts w:hint="eastAsia"/>
        </w:rPr>
        <w:t>認証トークン</w:t>
      </w:r>
      <w:r w:rsidR="00D93299">
        <w:rPr>
          <w:rFonts w:hint="eastAsia"/>
        </w:rPr>
        <w:t>、利用者コネクタ</w:t>
      </w:r>
      <w:r w:rsidR="00D93299">
        <w:rPr>
          <w:rFonts w:hint="eastAsia"/>
        </w:rPr>
        <w:t>ID</w:t>
      </w:r>
      <w:r w:rsidR="00D93299">
        <w:rPr>
          <w:rFonts w:hint="eastAsia"/>
        </w:rPr>
        <w:t>、利用者コネクタのシークレットを引数として、認証認可</w:t>
      </w:r>
      <w:r w:rsidR="00D93299">
        <w:t>I/F</w:t>
      </w:r>
      <w:r w:rsidR="00D93299">
        <w:rPr>
          <w:rFonts w:hint="eastAsia"/>
        </w:rPr>
        <w:t>の</w:t>
      </w:r>
      <w:r w:rsidR="0086365C">
        <w:rPr>
          <w:rFonts w:hint="eastAsia"/>
        </w:rPr>
        <w:t>認証トークン検証</w:t>
      </w:r>
      <w:r w:rsidR="00D93299">
        <w:rPr>
          <w:rFonts w:hint="eastAsia"/>
        </w:rPr>
        <w:t>を呼び出し、</w:t>
      </w:r>
      <w:r w:rsidR="0070228D">
        <w:rPr>
          <w:rFonts w:hint="eastAsia"/>
        </w:rPr>
        <w:t>レスポンスヘッダ</w:t>
      </w:r>
      <w:r w:rsidR="00FB4BCE">
        <w:t>"</w:t>
      </w:r>
      <w:r w:rsidR="008050E2">
        <w:t>x-cadde-consumer_id</w:t>
      </w:r>
      <w:r w:rsidR="00FB4BCE">
        <w:t>"</w:t>
      </w:r>
      <w:r w:rsidR="00D93299">
        <w:rPr>
          <w:rFonts w:hint="eastAsia"/>
        </w:rPr>
        <w:t>の値を</w:t>
      </w:r>
      <w:r w:rsidR="00D93299">
        <w:rPr>
          <w:rFonts w:hint="eastAsia"/>
        </w:rPr>
        <w:t>CADDE</w:t>
      </w:r>
      <w:r w:rsidR="00D93299">
        <w:rPr>
          <w:rFonts w:hint="eastAsia"/>
        </w:rPr>
        <w:t>ユーザ</w:t>
      </w:r>
      <w:r w:rsidR="00D93299">
        <w:rPr>
          <w:rFonts w:hint="eastAsia"/>
        </w:rPr>
        <w:t>ID</w:t>
      </w:r>
      <w:r w:rsidR="00D93299">
        <w:rPr>
          <w:rFonts w:hint="eastAsia"/>
        </w:rPr>
        <w:t>（利用者）として取得する。</w:t>
      </w:r>
      <w:r w:rsidR="00BA0274" w:rsidRPr="0025437B">
        <w:rPr>
          <w:rFonts w:hint="eastAsia"/>
        </w:rPr>
        <w:t>認証トークン</w:t>
      </w:r>
      <w:r w:rsidR="00BA0274">
        <w:rPr>
          <w:rFonts w:hint="eastAsia"/>
        </w:rPr>
        <w:t>検証に失敗した</w:t>
      </w:r>
      <w:r w:rsidR="00BA0274" w:rsidRPr="00625F58">
        <w:rPr>
          <w:rFonts w:hint="eastAsia"/>
        </w:rPr>
        <w:t>場合、独自</w:t>
      </w:r>
      <w:r w:rsidR="00BA0274" w:rsidRPr="00625F58">
        <w:rPr>
          <w:rFonts w:hint="eastAsia"/>
        </w:rPr>
        <w:t>Exception</w:t>
      </w:r>
      <w:r w:rsidR="00BA0274" w:rsidRPr="00625F58">
        <w:rPr>
          <w:rFonts w:hint="eastAsia"/>
        </w:rPr>
        <w:t>を発生させる。</w:t>
      </w:r>
    </w:p>
    <w:p w14:paraId="0AC7CD7A" w14:textId="77777777" w:rsidR="008373E1" w:rsidRPr="00841A89" w:rsidRDefault="00D93299" w:rsidP="00816CB2">
      <w:pPr>
        <w:pStyle w:val="a"/>
        <w:jc w:val="left"/>
      </w:pPr>
      <w:r w:rsidRPr="00B128D1">
        <w:rPr>
          <w:rFonts w:hint="eastAsia"/>
          <w:color w:val="000000" w:themeColor="text1"/>
        </w:rPr>
        <w:t>以降、</w:t>
      </w:r>
      <w:r w:rsidR="008373E1">
        <w:rPr>
          <w:rFonts w:hint="eastAsia"/>
          <w:color w:val="000000" w:themeColor="text1"/>
        </w:rPr>
        <w:t>次のように処理フローを実施する。</w:t>
      </w:r>
    </w:p>
    <w:p w14:paraId="2FF63E76" w14:textId="38326084" w:rsidR="008373E1" w:rsidRPr="00841A89" w:rsidRDefault="00D93299" w:rsidP="00816CB2">
      <w:pPr>
        <w:pStyle w:val="a"/>
        <w:numPr>
          <w:ilvl w:val="1"/>
          <w:numId w:val="75"/>
        </w:numPr>
        <w:ind w:left="709" w:hanging="289"/>
        <w:jc w:val="left"/>
      </w:pPr>
      <w:r w:rsidRPr="00B128D1">
        <w:rPr>
          <w:rFonts w:hint="eastAsia"/>
          <w:color w:val="000000" w:themeColor="text1"/>
        </w:rPr>
        <w:t>検索種別が</w:t>
      </w:r>
      <w:r w:rsidR="00611E25">
        <w:t>"</w:t>
      </w:r>
      <w:r w:rsidRPr="00B128D1">
        <w:rPr>
          <w:color w:val="000000" w:themeColor="text1"/>
        </w:rPr>
        <w:t>meta</w:t>
      </w:r>
      <w:r w:rsidR="00611E25">
        <w:t>"</w:t>
      </w:r>
      <w:r w:rsidRPr="00B128D1">
        <w:rPr>
          <w:rFonts w:hint="eastAsia"/>
          <w:color w:val="000000" w:themeColor="text1"/>
        </w:rPr>
        <w:t>の場合</w:t>
      </w:r>
      <w:r w:rsidR="008373E1">
        <w:rPr>
          <w:rFonts w:hint="eastAsia"/>
          <w:color w:val="000000" w:themeColor="text1"/>
        </w:rPr>
        <w:t>は、</w:t>
      </w:r>
      <w:r w:rsidRPr="00B128D1">
        <w:rPr>
          <w:rFonts w:hint="eastAsia"/>
          <w:color w:val="000000" w:themeColor="text1"/>
        </w:rPr>
        <w:t>横断検索処理フロー</w:t>
      </w:r>
      <w:r w:rsidR="008373E1">
        <w:rPr>
          <w:rFonts w:hint="eastAsia"/>
          <w:color w:val="000000" w:themeColor="text1"/>
        </w:rPr>
        <w:t>を実施する。</w:t>
      </w:r>
    </w:p>
    <w:p w14:paraId="25BE50F6" w14:textId="49AD6827" w:rsidR="008373E1" w:rsidRDefault="00D93299" w:rsidP="00816CB2">
      <w:pPr>
        <w:pStyle w:val="a"/>
        <w:numPr>
          <w:ilvl w:val="1"/>
          <w:numId w:val="75"/>
        </w:numPr>
        <w:ind w:left="709" w:hanging="289"/>
        <w:jc w:val="left"/>
      </w:pPr>
      <w:r w:rsidRPr="00B128D1">
        <w:rPr>
          <w:rFonts w:hint="eastAsia"/>
          <w:color w:val="000000" w:themeColor="text1"/>
        </w:rPr>
        <w:t>検索種別が</w:t>
      </w:r>
      <w:r w:rsidR="00611E25">
        <w:t>"</w:t>
      </w:r>
      <w:r w:rsidRPr="00B128D1">
        <w:rPr>
          <w:color w:val="000000" w:themeColor="text1"/>
        </w:rPr>
        <w:t>detail</w:t>
      </w:r>
      <w:r w:rsidR="00611E25">
        <w:t>"</w:t>
      </w:r>
      <w:r w:rsidRPr="003E78A6">
        <w:rPr>
          <w:rFonts w:hint="eastAsia"/>
        </w:rPr>
        <w:t>の場合は、詳細検索処理フロー</w:t>
      </w:r>
      <w:r w:rsidR="008373E1">
        <w:rPr>
          <w:rFonts w:hint="eastAsia"/>
        </w:rPr>
        <w:t>を実施する。</w:t>
      </w:r>
    </w:p>
    <w:p w14:paraId="103A5A00" w14:textId="77777777" w:rsidR="00D93299" w:rsidRDefault="00D93299" w:rsidP="00816CB2">
      <w:pPr>
        <w:ind w:left="420" w:hangingChars="200" w:hanging="420"/>
        <w:jc w:val="left"/>
      </w:pPr>
    </w:p>
    <w:p w14:paraId="299B7177" w14:textId="77777777" w:rsidR="00D93299" w:rsidRDefault="00D93299" w:rsidP="00816CB2">
      <w:pPr>
        <w:ind w:left="420" w:hangingChars="200" w:hanging="420"/>
        <w:jc w:val="left"/>
      </w:pPr>
      <w:r>
        <w:rPr>
          <w:rFonts w:hint="eastAsia"/>
        </w:rPr>
        <w:t>［</w:t>
      </w:r>
      <w:r w:rsidRPr="00B128D1">
        <w:rPr>
          <w:rFonts w:hint="eastAsia"/>
          <w:color w:val="000000" w:themeColor="text1"/>
        </w:rPr>
        <w:t>横断検索処理フロー</w:t>
      </w:r>
      <w:r>
        <w:rPr>
          <w:rFonts w:hint="eastAsia"/>
        </w:rPr>
        <w:t>の場合］</w:t>
      </w:r>
    </w:p>
    <w:p w14:paraId="4B5CB64D" w14:textId="62A18CAF" w:rsidR="00D93299" w:rsidRPr="004D6C77" w:rsidRDefault="00D93299" w:rsidP="00816CB2">
      <w:pPr>
        <w:pStyle w:val="a"/>
        <w:jc w:val="left"/>
      </w:pPr>
      <w:r w:rsidRPr="004D6C77">
        <w:rPr>
          <w:rFonts w:hint="eastAsia"/>
        </w:rPr>
        <w:t>クエリストリング</w:t>
      </w:r>
      <w:r w:rsidR="00DB7986">
        <w:rPr>
          <w:rFonts w:hint="eastAsia"/>
        </w:rPr>
        <w:t>として検索条件</w:t>
      </w:r>
      <w:r w:rsidRPr="004D6C77">
        <w:rPr>
          <w:rFonts w:hint="eastAsia"/>
        </w:rPr>
        <w:t>、検索種別</w:t>
      </w:r>
      <w:r w:rsidR="00DB7986">
        <w:rPr>
          <w:rFonts w:hint="eastAsia"/>
        </w:rPr>
        <w:t>、</w:t>
      </w:r>
      <w:r w:rsidR="00DB7986">
        <w:rPr>
          <w:rFonts w:hint="eastAsia"/>
          <w:kern w:val="0"/>
        </w:rPr>
        <w:t>認証トークン</w:t>
      </w:r>
      <w:r w:rsidRPr="004D6C77">
        <w:rPr>
          <w:rFonts w:hint="eastAsia"/>
        </w:rPr>
        <w:t>を引数として、カタログ検索</w:t>
      </w:r>
      <w:r w:rsidRPr="004D6C77">
        <w:t>I/F</w:t>
      </w:r>
      <w:r w:rsidRPr="004D6C77">
        <w:rPr>
          <w:rFonts w:hint="eastAsia"/>
        </w:rPr>
        <w:t>のカタログ検索を呼び出す。</w:t>
      </w:r>
    </w:p>
    <w:p w14:paraId="3ECA7A2B" w14:textId="404AC830" w:rsidR="00D93299" w:rsidRDefault="00D93299" w:rsidP="00816CB2">
      <w:pPr>
        <w:pStyle w:val="a"/>
        <w:jc w:val="left"/>
      </w:pPr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のカタログ検索の応答を確認し、次のいずれかの処理を行う。</w:t>
      </w:r>
    </w:p>
    <w:p w14:paraId="78BDA76C" w14:textId="03249D86" w:rsidR="00D93299" w:rsidRDefault="00D93299" w:rsidP="00816CB2">
      <w:pPr>
        <w:pStyle w:val="a"/>
        <w:numPr>
          <w:ilvl w:val="1"/>
          <w:numId w:val="37"/>
        </w:numPr>
        <w:jc w:val="left"/>
      </w:pPr>
      <w:r>
        <w:rPr>
          <w:rFonts w:hint="eastAsia"/>
        </w:rP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2xx</w:t>
      </w:r>
      <w:r>
        <w:rPr>
          <w:rFonts w:hint="eastAsia"/>
        </w:rPr>
        <w:t>」以外の場合は、独自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1ECCD857" w14:textId="77777777" w:rsidR="00D93299" w:rsidRDefault="00D93299" w:rsidP="00816CB2">
      <w:pPr>
        <w:pStyle w:val="a"/>
        <w:numPr>
          <w:ilvl w:val="1"/>
          <w:numId w:val="37"/>
        </w:numPr>
        <w:jc w:val="left"/>
      </w:pPr>
      <w:r>
        <w:rPr>
          <w:rFonts w:hint="eastAsia"/>
        </w:rP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2xx</w:t>
      </w:r>
      <w:r>
        <w:rPr>
          <w:rFonts w:hint="eastAsia"/>
        </w:rPr>
        <w:t>」の場合、検索結果に取得した検索結果と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」をレスポンスに設定し、応答を返す。</w:t>
      </w:r>
    </w:p>
    <w:p w14:paraId="3394500E" w14:textId="77777777" w:rsidR="00D93299" w:rsidRDefault="00D93299" w:rsidP="00816CB2">
      <w:pPr>
        <w:ind w:left="420" w:hangingChars="200" w:hanging="420"/>
        <w:jc w:val="left"/>
      </w:pPr>
    </w:p>
    <w:p w14:paraId="2134765B" w14:textId="0082EFFE" w:rsidR="00865860" w:rsidRDefault="00D93299" w:rsidP="00816CB2">
      <w:pPr>
        <w:ind w:left="420" w:hangingChars="200" w:hanging="420"/>
        <w:jc w:val="left"/>
      </w:pPr>
      <w:r>
        <w:rPr>
          <w:rFonts w:hint="eastAsia"/>
        </w:rPr>
        <w:t>［</w:t>
      </w:r>
      <w:r w:rsidRPr="003E78A6">
        <w:rPr>
          <w:rFonts w:hint="eastAsia"/>
        </w:rPr>
        <w:t>提供者コネクタに対する詳細検索処理フロー</w:t>
      </w:r>
      <w:r>
        <w:rPr>
          <w:rFonts w:hint="eastAsia"/>
        </w:rPr>
        <w:t>の場合］</w:t>
      </w:r>
      <w:bookmarkStart w:id="45" w:name="_Hlk87608771"/>
    </w:p>
    <w:p w14:paraId="5528DA7B" w14:textId="6F337ECB" w:rsidR="00E744A3" w:rsidRDefault="00E744A3" w:rsidP="00E744A3">
      <w:pPr>
        <w:pStyle w:val="a"/>
        <w:jc w:val="left"/>
      </w:pPr>
      <w:r>
        <w:rPr>
          <w:rFonts w:hint="eastAsia"/>
        </w:rPr>
        <w:t>ロケーションサービスに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（利用者）を送付し、</w:t>
      </w:r>
      <w:r w:rsidR="00C335CB" w:rsidRPr="00C335CB">
        <w:rPr>
          <w:rFonts w:hint="eastAsia"/>
        </w:rPr>
        <w:t>提供者コネクタのアクセス</w:t>
      </w:r>
      <w:r w:rsidR="00C335CB" w:rsidRPr="00C335CB">
        <w:rPr>
          <w:rFonts w:hint="eastAsia"/>
        </w:rPr>
        <w:t>URL</w:t>
      </w:r>
      <w:r>
        <w:rPr>
          <w:rFonts w:hint="eastAsia"/>
        </w:rPr>
        <w:t>を取得する。取得ができない場合は、</w:t>
      </w:r>
      <w:r w:rsidRPr="00A12051">
        <w:rPr>
          <w:rFonts w:hint="eastAsia"/>
        </w:rPr>
        <w:t>コンフィグファイルから以下を取得する。コンフィグから情報が取得できない場合、独自</w:t>
      </w:r>
      <w:r w:rsidRPr="00A12051">
        <w:rPr>
          <w:rFonts w:hint="eastAsia"/>
        </w:rPr>
        <w:t>Exception</w:t>
      </w:r>
      <w:r w:rsidRPr="00A12051">
        <w:rPr>
          <w:rFonts w:hint="eastAsia"/>
        </w:rPr>
        <w:t>を発生させる。</w:t>
      </w:r>
    </w:p>
    <w:p w14:paraId="1B528E02" w14:textId="77777777" w:rsidR="00E744A3" w:rsidRDefault="00E744A3" w:rsidP="00816CB2">
      <w:pPr>
        <w:pStyle w:val="a"/>
        <w:numPr>
          <w:ilvl w:val="1"/>
          <w:numId w:val="82"/>
        </w:numPr>
        <w:ind w:left="709" w:hanging="289"/>
        <w:jc w:val="left"/>
      </w:pPr>
      <w:r w:rsidRPr="00FC297C">
        <w:t>location.json</w:t>
      </w:r>
    </w:p>
    <w:p w14:paraId="491E96BA" w14:textId="77777777" w:rsidR="00E744A3" w:rsidRDefault="00E744A3" w:rsidP="00E744A3">
      <w:pPr>
        <w:pStyle w:val="a"/>
        <w:numPr>
          <w:ilvl w:val="2"/>
          <w:numId w:val="51"/>
        </w:numPr>
        <w:jc w:val="left"/>
      </w:pPr>
      <w:r>
        <w:rPr>
          <w:rFonts w:hint="eastAsia"/>
        </w:rPr>
        <w:t>コネクタロケーション</w:t>
      </w:r>
      <w:r>
        <w:t>（</w:t>
      </w:r>
      <w:r w:rsidRPr="00555C23">
        <w:t>connector_location</w:t>
      </w:r>
      <w:r>
        <w:t>）</w:t>
      </w:r>
    </w:p>
    <w:p w14:paraId="358939A8" w14:textId="77777777" w:rsidR="00E744A3" w:rsidRDefault="00E744A3" w:rsidP="00E744A3">
      <w:pPr>
        <w:pStyle w:val="a"/>
        <w:numPr>
          <w:ilvl w:val="3"/>
          <w:numId w:val="51"/>
        </w:numPr>
        <w:ind w:left="1560" w:hanging="300"/>
        <w:jc w:val="left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（提供者）をキーにする</w:t>
      </w:r>
    </w:p>
    <w:p w14:paraId="6C75C4EF" w14:textId="00CBD985" w:rsidR="00E744A3" w:rsidRDefault="00C335CB" w:rsidP="00E744A3">
      <w:pPr>
        <w:pStyle w:val="a"/>
        <w:numPr>
          <w:ilvl w:val="4"/>
          <w:numId w:val="51"/>
        </w:numPr>
        <w:jc w:val="left"/>
      </w:pPr>
      <w:r w:rsidRPr="00C335CB">
        <w:rPr>
          <w:rFonts w:hint="eastAsia"/>
        </w:rPr>
        <w:t>提供者コネクタのアクセス</w:t>
      </w:r>
      <w:r w:rsidRPr="00C335CB">
        <w:rPr>
          <w:rFonts w:hint="eastAsia"/>
        </w:rPr>
        <w:t>URL</w:t>
      </w:r>
      <w:r>
        <w:rPr>
          <w:rFonts w:hint="eastAsia"/>
        </w:rPr>
        <w:t>（</w:t>
      </w:r>
      <w:r w:rsidRPr="00C335CB">
        <w:t>provider_connector_url</w:t>
      </w:r>
      <w:r>
        <w:rPr>
          <w:rFonts w:hint="eastAsia"/>
        </w:rPr>
        <w:t>）</w:t>
      </w:r>
    </w:p>
    <w:p w14:paraId="0D33FD6A" w14:textId="67D8CB2F" w:rsidR="00C53EC2" w:rsidRDefault="00D93299" w:rsidP="00816CB2">
      <w:pPr>
        <w:pStyle w:val="a"/>
        <w:numPr>
          <w:ilvl w:val="0"/>
          <w:numId w:val="105"/>
        </w:numPr>
        <w:jc w:val="left"/>
      </w:pPr>
      <w:r w:rsidRPr="00456247">
        <w:rPr>
          <w:rFonts w:hint="eastAsia"/>
        </w:rPr>
        <w:t>クエリストリング</w:t>
      </w:r>
      <w:r w:rsidRPr="00A833EE">
        <w:rPr>
          <w:rFonts w:hint="eastAsia"/>
        </w:rPr>
        <w:t>、</w:t>
      </w:r>
      <w:r w:rsidRPr="00456247">
        <w:rPr>
          <w:rFonts w:hint="eastAsia"/>
        </w:rPr>
        <w:t>検索種別</w:t>
      </w:r>
      <w:r w:rsidR="00FB13B5" w:rsidRPr="00456247">
        <w:rPr>
          <w:rFonts w:hint="eastAsia"/>
        </w:rPr>
        <w:t>、</w:t>
      </w:r>
      <w:r w:rsidR="00C335CB" w:rsidRPr="00C335CB">
        <w:rPr>
          <w:rFonts w:hint="eastAsia"/>
        </w:rPr>
        <w:t>提供者コネクタのアクセス</w:t>
      </w:r>
      <w:r w:rsidR="00C335CB" w:rsidRPr="00C335CB">
        <w:rPr>
          <w:rFonts w:hint="eastAsia"/>
        </w:rPr>
        <w:t>URL</w:t>
      </w:r>
      <w:r w:rsidR="00FB13B5" w:rsidRPr="00A833EE">
        <w:rPr>
          <w:rFonts w:hint="eastAsia"/>
        </w:rPr>
        <w:t>、</w:t>
      </w:r>
      <w:r w:rsidR="00FB13B5" w:rsidRPr="00CE01DE">
        <w:rPr>
          <w:rFonts w:hint="eastAsia"/>
        </w:rPr>
        <w:t>認証トークン</w:t>
      </w:r>
      <w:r w:rsidRPr="00456247">
        <w:rPr>
          <w:rFonts w:hint="eastAsia"/>
        </w:rPr>
        <w:t>を引数として、</w:t>
      </w:r>
      <w:bookmarkEnd w:id="45"/>
      <w:r w:rsidRPr="00456247">
        <w:rPr>
          <w:rFonts w:hint="eastAsia"/>
        </w:rPr>
        <w:t>カタログ検索</w:t>
      </w:r>
      <w:r w:rsidRPr="00456247">
        <w:t>I/F</w:t>
      </w:r>
      <w:r w:rsidRPr="00456247">
        <w:rPr>
          <w:rFonts w:hint="eastAsia"/>
        </w:rPr>
        <w:t>のカタログ検索を呼び出す。</w:t>
      </w:r>
    </w:p>
    <w:p w14:paraId="32A34DC8" w14:textId="73D92B9B" w:rsidR="00FE3CBC" w:rsidRDefault="00D93299" w:rsidP="00816CB2">
      <w:pPr>
        <w:pStyle w:val="a"/>
        <w:jc w:val="left"/>
      </w:pPr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のカタログ検索の応答を確認し、次のいずれかの処理を行う。</w:t>
      </w:r>
    </w:p>
    <w:p w14:paraId="2858D49D" w14:textId="267ED4C6" w:rsidR="00FE3CBC" w:rsidRDefault="00D93299" w:rsidP="00816CB2">
      <w:pPr>
        <w:pStyle w:val="a"/>
        <w:numPr>
          <w:ilvl w:val="1"/>
          <w:numId w:val="39"/>
        </w:numPr>
        <w:jc w:val="left"/>
      </w:pPr>
      <w:r>
        <w:rPr>
          <w:rFonts w:hint="eastAsia"/>
        </w:rP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2xx</w:t>
      </w:r>
      <w:r>
        <w:rPr>
          <w:rFonts w:hint="eastAsia"/>
        </w:rPr>
        <w:t>」以外の場合は、独自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1330ABED" w14:textId="0EA9EF95" w:rsidR="00D93299" w:rsidRDefault="00D93299" w:rsidP="00816CB2">
      <w:pPr>
        <w:pStyle w:val="a"/>
        <w:numPr>
          <w:ilvl w:val="1"/>
          <w:numId w:val="39"/>
        </w:numPr>
        <w:jc w:val="left"/>
      </w:pPr>
      <w:r>
        <w:rPr>
          <w:rFonts w:hint="eastAsia"/>
        </w:rP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2xx</w:t>
      </w:r>
      <w:r>
        <w:rPr>
          <w:rFonts w:hint="eastAsia"/>
        </w:rPr>
        <w:t>」の場合、検索結果に取得した検索結果と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」をレスポンスに設定し、応答を返す。</w:t>
      </w:r>
    </w:p>
    <w:p w14:paraId="4D406F13" w14:textId="1885D661" w:rsidR="006C3A0F" w:rsidRDefault="006C3A0F" w:rsidP="00D93299">
      <w:pPr>
        <w:rPr>
          <w:color w:val="FF0000"/>
        </w:rPr>
      </w:pPr>
      <w:r>
        <w:rPr>
          <w:color w:val="FF0000"/>
        </w:rPr>
        <w:br w:type="page"/>
      </w:r>
    </w:p>
    <w:p w14:paraId="3BF20CC9" w14:textId="3E5E3016" w:rsidR="00D93299" w:rsidRPr="00365D14" w:rsidRDefault="00D93299" w:rsidP="00CE01DE">
      <w:pPr>
        <w:pStyle w:val="5"/>
      </w:pPr>
      <w:bookmarkStart w:id="46" w:name="_Ref106182554"/>
      <w:r w:rsidRPr="00365D14">
        <w:rPr>
          <w:rFonts w:hint="eastAsia"/>
        </w:rPr>
        <w:lastRenderedPageBreak/>
        <w:t>データ取得</w:t>
      </w:r>
      <w:r w:rsidRPr="00365D14">
        <w:t>（</w:t>
      </w:r>
      <w:r w:rsidRPr="00365D14">
        <w:t>CADDE</w:t>
      </w:r>
      <w:r w:rsidRPr="00365D14">
        <w:t>）</w:t>
      </w:r>
      <w:bookmarkEnd w:id="46"/>
    </w:p>
    <w:p w14:paraId="63D50289" w14:textId="0DB695F7" w:rsidR="00FE3CBC" w:rsidRDefault="00D93299" w:rsidP="00984E83">
      <w:pPr>
        <w:pStyle w:val="a"/>
        <w:numPr>
          <w:ilvl w:val="0"/>
          <w:numId w:val="24"/>
        </w:numPr>
      </w:pPr>
      <w:r>
        <w:rPr>
          <w:rFonts w:hint="eastAsia"/>
        </w:rPr>
        <w:t>HTTP</w:t>
      </w:r>
      <w:r>
        <w:rPr>
          <w:rFonts w:hint="eastAsia"/>
        </w:rPr>
        <w:t>リクエストヘッダとして、</w:t>
      </w:r>
      <w:r w:rsidR="007C6923" w:rsidRPr="001F4016">
        <w:rPr>
          <w:rFonts w:hint="eastAsia"/>
        </w:rPr>
        <w:t>利用者トークン</w:t>
      </w:r>
      <w:r w:rsidR="007C6923">
        <w:rPr>
          <w:rFonts w:hint="eastAsia"/>
        </w:rPr>
        <w:t>、</w:t>
      </w:r>
      <w:r w:rsidR="00526A6B">
        <w:rPr>
          <w:rFonts w:hint="eastAsia"/>
        </w:rPr>
        <w:t>外部</w:t>
      </w:r>
      <w:r w:rsidR="00526A6B">
        <w:t>IdP</w:t>
      </w:r>
      <w:r w:rsidR="00526A6B">
        <w:rPr>
          <w:rFonts w:hint="eastAsia"/>
        </w:rPr>
        <w:t>サーバの</w:t>
      </w:r>
      <w:r w:rsidR="00526A6B">
        <w:t>URL</w:t>
      </w:r>
      <w:r w:rsidR="00526A6B">
        <w:rPr>
          <w:rFonts w:hint="eastAsia"/>
        </w:rPr>
        <w:t>（以降、外部</w:t>
      </w:r>
      <w:r w:rsidR="00526A6B">
        <w:t>IdP-URL</w:t>
      </w:r>
      <w:r w:rsidR="00526A6B">
        <w:rPr>
          <w:rFonts w:hint="eastAsia"/>
        </w:rPr>
        <w:t>と称す）</w:t>
      </w:r>
      <w:r w:rsidR="007C6923">
        <w:rPr>
          <w:rFonts w:hint="eastAsia"/>
        </w:rPr>
        <w:t>、</w:t>
      </w: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</w:t>
      </w:r>
      <w:r w:rsidRPr="001F4016">
        <w:rPr>
          <w:rFonts w:hint="eastAsia"/>
        </w:rPr>
        <w:t>リソース提供手段識別子</w:t>
      </w:r>
      <w:r>
        <w:rPr>
          <w:rFonts w:hint="eastAsia"/>
        </w:rPr>
        <w:t>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（提供者）を取得する。利用者トークン</w:t>
      </w:r>
      <w:r w:rsidR="002B545B">
        <w:rPr>
          <w:rFonts w:hint="eastAsia"/>
        </w:rPr>
        <w:t>、外部</w:t>
      </w:r>
      <w:r w:rsidR="002B545B">
        <w:rPr>
          <w:rFonts w:hint="eastAsia"/>
        </w:rPr>
        <w:t>IdP-URL</w:t>
      </w:r>
      <w:r>
        <w:rPr>
          <w:rFonts w:hint="eastAsia"/>
        </w:rPr>
        <w:t>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（提供者）が設定されていない場合は、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を設定する。</w:t>
      </w:r>
    </w:p>
    <w:p w14:paraId="47E9804C" w14:textId="104F0261" w:rsidR="00FE3CBC" w:rsidRDefault="00D93299" w:rsidP="00402D3E">
      <w:pPr>
        <w:pStyle w:val="a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</w:t>
      </w:r>
      <w:r w:rsidRPr="001F4016">
        <w:rPr>
          <w:rFonts w:hint="eastAsia"/>
        </w:rPr>
        <w:t>リソース提供手段識別子</w:t>
      </w:r>
      <w:r>
        <w:rPr>
          <w:rFonts w:hint="eastAsia"/>
        </w:rPr>
        <w:t>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（提供者）、</w:t>
      </w:r>
      <w:r w:rsidR="004E0EAA">
        <w:rPr>
          <w:rFonts w:hint="eastAsia"/>
        </w:rPr>
        <w:t>外部</w:t>
      </w:r>
      <w:r w:rsidR="004E0EAA">
        <w:rPr>
          <w:rFonts w:hint="eastAsia"/>
        </w:rPr>
        <w:t>IdP-URL</w:t>
      </w:r>
      <w:r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>
        <w:rPr>
          <w:rFonts w:hint="eastAsia"/>
        </w:rPr>
        <w:t>ログ出力する。</w:t>
      </w:r>
    </w:p>
    <w:p w14:paraId="70033B5E" w14:textId="268498E0" w:rsidR="00D93299" w:rsidRDefault="00D93299" w:rsidP="00402D3E">
      <w:pPr>
        <w:pStyle w:val="a"/>
      </w:pPr>
      <w:r>
        <w:rPr>
          <w:rFonts w:hint="eastAsia"/>
        </w:rPr>
        <w:t>メイン制御にパラメータを渡して処理を依頼する。</w:t>
      </w:r>
    </w:p>
    <w:p w14:paraId="47098580" w14:textId="77777777" w:rsidR="00D93299" w:rsidRDefault="00D93299" w:rsidP="00D93299"/>
    <w:p w14:paraId="53535F2F" w14:textId="66210D15" w:rsidR="00D93299" w:rsidRPr="00365D14" w:rsidRDefault="00D93299" w:rsidP="00CE01DE">
      <w:pPr>
        <w:pStyle w:val="5"/>
      </w:pPr>
      <w:bookmarkStart w:id="47" w:name="_Ref106182556"/>
      <w:r w:rsidRPr="00365D14">
        <w:rPr>
          <w:rFonts w:hint="eastAsia"/>
        </w:rPr>
        <w:t>データ取得</w:t>
      </w:r>
      <w:r w:rsidRPr="00365D14">
        <w:t>（</w:t>
      </w:r>
      <w:r w:rsidRPr="00365D14">
        <w:t>HTTPS NGSI</w:t>
      </w:r>
      <w:r w:rsidRPr="00365D14">
        <w:t>）</w:t>
      </w:r>
      <w:bookmarkEnd w:id="47"/>
    </w:p>
    <w:p w14:paraId="3F9830A8" w14:textId="16F1BFCA" w:rsidR="00D93299" w:rsidRPr="00CE41F5" w:rsidRDefault="00183D36" w:rsidP="007C6923">
      <w:pPr>
        <w:pStyle w:val="a"/>
        <w:numPr>
          <w:ilvl w:val="0"/>
          <w:numId w:val="25"/>
        </w:numPr>
      </w:pPr>
      <w:r>
        <w:rPr>
          <w:rFonts w:hint="eastAsia"/>
        </w:rPr>
        <w:t>HTTP</w:t>
      </w:r>
      <w:r>
        <w:rPr>
          <w:rFonts w:hint="eastAsia"/>
        </w:rPr>
        <w:t>リクエストヘッダとして、</w:t>
      </w:r>
      <w:r w:rsidR="007C6923" w:rsidRPr="001F4016">
        <w:rPr>
          <w:rFonts w:hint="eastAsia"/>
        </w:rPr>
        <w:t>利用者トークン</w:t>
      </w:r>
      <w:r w:rsidR="007C6923">
        <w:rPr>
          <w:rFonts w:hint="eastAsia"/>
        </w:rPr>
        <w:t>、外部</w:t>
      </w:r>
      <w:r w:rsidR="007C6923">
        <w:rPr>
          <w:rFonts w:hint="eastAsia"/>
        </w:rPr>
        <w:t>IdP-URL</w:t>
      </w:r>
      <w:r w:rsidR="007C6923">
        <w:rPr>
          <w:rFonts w:hint="eastAsia"/>
        </w:rPr>
        <w:t>、</w:t>
      </w:r>
      <w:r w:rsidR="00D93299" w:rsidRPr="00286278">
        <w:rPr>
          <w:rFonts w:hint="eastAsia"/>
        </w:rPr>
        <w:t>リソース</w:t>
      </w:r>
      <w:r w:rsidR="00D93299" w:rsidRPr="00286278">
        <w:rPr>
          <w:rFonts w:hint="eastAsia"/>
        </w:rPr>
        <w:t>U</w:t>
      </w:r>
      <w:r w:rsidR="00D93299" w:rsidRPr="00286278">
        <w:t>RL</w:t>
      </w:r>
      <w:r w:rsidR="00D93299" w:rsidRPr="00286278">
        <w:rPr>
          <w:rFonts w:hint="eastAsia"/>
        </w:rPr>
        <w:t>、リソース提供手段識別子、</w:t>
      </w:r>
      <w:r w:rsidR="00D93299">
        <w:rPr>
          <w:rFonts w:hint="eastAsia"/>
        </w:rPr>
        <w:t>CADDE</w:t>
      </w:r>
      <w:r w:rsidR="00D93299">
        <w:rPr>
          <w:rFonts w:hint="eastAsia"/>
        </w:rPr>
        <w:t>ユーザ</w:t>
      </w:r>
      <w:r w:rsidR="00D93299">
        <w:rPr>
          <w:rFonts w:hint="eastAsia"/>
        </w:rPr>
        <w:t>ID</w:t>
      </w:r>
      <w:r w:rsidR="00D93299">
        <w:rPr>
          <w:rFonts w:hint="eastAsia"/>
        </w:rPr>
        <w:t>（提供者）</w:t>
      </w:r>
      <w:r w:rsidR="007C6923">
        <w:rPr>
          <w:rFonts w:hint="eastAsia"/>
        </w:rPr>
        <w:t>、</w:t>
      </w:r>
      <w:r w:rsidR="00D93299" w:rsidRPr="00286278">
        <w:rPr>
          <w:rFonts w:hint="eastAsia"/>
        </w:rPr>
        <w:t>API</w:t>
      </w:r>
      <w:r w:rsidR="00D93299" w:rsidRPr="00286278">
        <w:rPr>
          <w:rFonts w:hint="eastAsia"/>
        </w:rPr>
        <w:t>ごとに利用する固有のオプションを取得する。リソース</w:t>
      </w:r>
      <w:r w:rsidR="00D93299" w:rsidRPr="00286278">
        <w:rPr>
          <w:rFonts w:hint="eastAsia"/>
        </w:rPr>
        <w:t>U</w:t>
      </w:r>
      <w:r w:rsidR="00D93299" w:rsidRPr="00286278">
        <w:t>RL</w:t>
      </w:r>
      <w:r w:rsidR="00D93299" w:rsidRPr="00286278">
        <w:rPr>
          <w:rFonts w:hint="eastAsia"/>
        </w:rPr>
        <w:t>、リソース提供手段識別子のいずれかが取得できない場合は、独自</w:t>
      </w:r>
      <w:r w:rsidR="00D93299" w:rsidRPr="00286278">
        <w:t>Exception</w:t>
      </w:r>
      <w:r w:rsidR="00D93299" w:rsidRPr="00286278">
        <w:rPr>
          <w:rFonts w:hint="eastAsia"/>
        </w:rPr>
        <w:t>を発生させる。</w:t>
      </w:r>
      <w:r w:rsidR="00D93299">
        <w:rPr>
          <w:rFonts w:hint="eastAsia"/>
        </w:rPr>
        <w:t>CADDE</w:t>
      </w:r>
      <w:r w:rsidR="00D93299">
        <w:rPr>
          <w:rFonts w:hint="eastAsia"/>
        </w:rPr>
        <w:t>ユーザ</w:t>
      </w:r>
      <w:r w:rsidR="00D93299">
        <w:rPr>
          <w:rFonts w:hint="eastAsia"/>
        </w:rPr>
        <w:t>ID</w:t>
      </w:r>
      <w:r w:rsidR="00D93299">
        <w:rPr>
          <w:rFonts w:hint="eastAsia"/>
        </w:rPr>
        <w:t>（提供者）</w:t>
      </w:r>
      <w:r w:rsidR="00D93299" w:rsidRPr="00286278">
        <w:rPr>
          <w:rFonts w:hint="eastAsia"/>
        </w:rPr>
        <w:t>、利用者トークン</w:t>
      </w:r>
      <w:r w:rsidR="0093176B">
        <w:rPr>
          <w:rFonts w:hint="eastAsia"/>
        </w:rPr>
        <w:t>、</w:t>
      </w:r>
      <w:r w:rsidR="004E0EAA">
        <w:rPr>
          <w:rFonts w:hint="eastAsia"/>
        </w:rPr>
        <w:t>外部</w:t>
      </w:r>
      <w:r w:rsidR="004E0EAA">
        <w:rPr>
          <w:rFonts w:hint="eastAsia"/>
        </w:rPr>
        <w:t>IdP-URL</w:t>
      </w:r>
      <w:r w:rsidR="00D93299" w:rsidRPr="00286278">
        <w:rPr>
          <w:rFonts w:hint="eastAsia"/>
        </w:rPr>
        <w:t>、</w:t>
      </w:r>
      <w:r w:rsidR="00D93299" w:rsidRPr="00286278">
        <w:rPr>
          <w:rFonts w:hint="eastAsia"/>
        </w:rPr>
        <w:t>API</w:t>
      </w:r>
      <w:r w:rsidR="00D93299" w:rsidRPr="00286278">
        <w:rPr>
          <w:rFonts w:hint="eastAsia"/>
        </w:rPr>
        <w:t>ごとに利用する固有のオプション</w:t>
      </w:r>
      <w:r w:rsidR="004E03B8">
        <w:rPr>
          <w:rFonts w:hint="eastAsia"/>
        </w:rPr>
        <w:t>が設定されていない場合は、</w:t>
      </w:r>
      <w:r w:rsidR="004E03B8">
        <w:rPr>
          <w:rFonts w:hint="eastAsia"/>
        </w:rPr>
        <w:t>N</w:t>
      </w:r>
      <w:r w:rsidR="004E03B8">
        <w:t>one</w:t>
      </w:r>
      <w:r w:rsidR="004E03B8">
        <w:rPr>
          <w:rFonts w:hint="eastAsia"/>
        </w:rPr>
        <w:t>を設定する。</w:t>
      </w:r>
    </w:p>
    <w:p w14:paraId="4C8F621D" w14:textId="77777777" w:rsidR="00D93299" w:rsidRPr="00286278" w:rsidRDefault="00D93299" w:rsidP="00402D3E">
      <w:pPr>
        <w:pStyle w:val="a"/>
      </w:pPr>
      <w:r w:rsidRPr="00286278">
        <w:rPr>
          <w:rFonts w:hint="eastAsia"/>
        </w:rPr>
        <w:t>リソース提供識別子のチェックを行う。</w:t>
      </w:r>
    </w:p>
    <w:p w14:paraId="33B3DE82" w14:textId="35D0F8CE" w:rsidR="00D93299" w:rsidRPr="00286278" w:rsidRDefault="00D93299" w:rsidP="00365D14">
      <w:pPr>
        <w:pStyle w:val="a"/>
      </w:pPr>
      <w:r w:rsidRPr="00286278">
        <w:rPr>
          <w:rFonts w:hint="eastAsia"/>
        </w:rPr>
        <w:t>リソース提供識別子が</w:t>
      </w:r>
      <w:r w:rsidR="00FB4BCE">
        <w:t>"</w:t>
      </w:r>
      <w:r>
        <w:t>api/ngsi</w:t>
      </w:r>
      <w:r w:rsidR="00FB4BCE">
        <w:t>"</w:t>
      </w:r>
      <w:r w:rsidRPr="00286278">
        <w:rPr>
          <w:rFonts w:hint="eastAsia"/>
        </w:rPr>
        <w:t>でなければ、独自</w:t>
      </w:r>
      <w:r w:rsidRPr="00286278">
        <w:t>Exception</w:t>
      </w:r>
      <w:r w:rsidRPr="00286278">
        <w:rPr>
          <w:rFonts w:hint="eastAsia"/>
        </w:rPr>
        <w:t>を発生させる。</w:t>
      </w:r>
    </w:p>
    <w:p w14:paraId="3F496B75" w14:textId="77777777" w:rsidR="00CE41F5" w:rsidRDefault="00D93299" w:rsidP="00402D3E">
      <w:pPr>
        <w:pStyle w:val="a"/>
      </w:pPr>
      <w:r w:rsidRPr="002E6538">
        <w:rPr>
          <w:rFonts w:hint="eastAsia"/>
        </w:rPr>
        <w:t>リソース</w:t>
      </w:r>
      <w:r w:rsidRPr="002E6538">
        <w:rPr>
          <w:rFonts w:hint="eastAsia"/>
        </w:rPr>
        <w:t>URL</w:t>
      </w:r>
      <w:r w:rsidRPr="002E6538">
        <w:rPr>
          <w:rFonts w:hint="eastAsia"/>
        </w:rPr>
        <w:t>の検証を行う。</w:t>
      </w:r>
    </w:p>
    <w:p w14:paraId="0C1A414E" w14:textId="487FE2DD" w:rsidR="00CE41F5" w:rsidRDefault="00D93299" w:rsidP="00402D3E">
      <w:pPr>
        <w:pStyle w:val="a"/>
      </w:pPr>
      <w:r w:rsidRPr="002E6538">
        <w:rPr>
          <w:rFonts w:hint="eastAsia"/>
        </w:rPr>
        <w:t>リソース</w:t>
      </w:r>
      <w:r w:rsidRPr="002E6538">
        <w:rPr>
          <w:rFonts w:hint="eastAsia"/>
        </w:rPr>
        <w:t>URL</w:t>
      </w:r>
      <w:r w:rsidRPr="002E6538">
        <w:rPr>
          <w:rFonts w:hint="eastAsia"/>
        </w:rPr>
        <w:t>が以下のサポート対象の</w:t>
      </w:r>
      <w:r w:rsidRPr="002E6538">
        <w:rPr>
          <w:rFonts w:hint="eastAsia"/>
        </w:rPr>
        <w:t>URL</w:t>
      </w:r>
      <w:r w:rsidRPr="002E6538">
        <w:rPr>
          <w:rFonts w:hint="eastAsia"/>
        </w:rPr>
        <w:t>でない場合、独自</w:t>
      </w:r>
      <w:r w:rsidRPr="002E6538">
        <w:t>Exception</w:t>
      </w:r>
      <w:r w:rsidRPr="002E6538">
        <w:rPr>
          <w:rFonts w:hint="eastAsia"/>
        </w:rPr>
        <w:t>を発生させる。</w:t>
      </w:r>
    </w:p>
    <w:p w14:paraId="47524E58" w14:textId="77777777" w:rsidR="00CE41F5" w:rsidRDefault="00D93299" w:rsidP="00402D3E">
      <w:pPr>
        <w:ind w:left="1134" w:hanging="278"/>
      </w:pPr>
      <w:r w:rsidRPr="002E6538">
        <w:rPr>
          <w:rFonts w:hint="eastAsia"/>
        </w:rPr>
        <w:t>＜サポート対象の</w:t>
      </w:r>
      <w:r w:rsidRPr="002E6538">
        <w:rPr>
          <w:rFonts w:hint="eastAsia"/>
        </w:rPr>
        <w:t>URL</w:t>
      </w:r>
      <w:r w:rsidRPr="002E6538">
        <w:rPr>
          <w:rFonts w:hint="eastAsia"/>
        </w:rPr>
        <w:t>＞</w:t>
      </w:r>
    </w:p>
    <w:p w14:paraId="5C576FD5" w14:textId="519BBA0B" w:rsidR="00CE41F5" w:rsidRDefault="00F74142" w:rsidP="00FB4BCE">
      <w:pPr>
        <w:pStyle w:val="a"/>
        <w:numPr>
          <w:ilvl w:val="0"/>
          <w:numId w:val="0"/>
        </w:numPr>
        <w:ind w:left="360" w:firstLineChars="200" w:firstLine="420"/>
      </w:pPr>
      <w:r>
        <w:rPr>
          <w:rFonts w:hint="eastAsia"/>
        </w:rPr>
        <w:t>・</w:t>
      </w:r>
      <w:r w:rsidR="00CE41F5" w:rsidRPr="00402D3E">
        <w:t>https://{hostname}:{port}/v2.0/entites</w:t>
      </w:r>
    </w:p>
    <w:p w14:paraId="2CB301B5" w14:textId="07234509" w:rsidR="00CE41F5" w:rsidRDefault="00F74142" w:rsidP="00FB4BCE">
      <w:pPr>
        <w:pStyle w:val="a"/>
        <w:numPr>
          <w:ilvl w:val="0"/>
          <w:numId w:val="0"/>
        </w:numPr>
        <w:ind w:left="360" w:firstLineChars="200" w:firstLine="420"/>
      </w:pPr>
      <w:r>
        <w:rPr>
          <w:rFonts w:hint="eastAsia"/>
        </w:rPr>
        <w:t>・</w:t>
      </w:r>
      <w:r w:rsidR="00CE41F5" w:rsidRPr="00402D3E">
        <w:t>https://{hostname}:{port}/v2.0/entites/{entityId}</w:t>
      </w:r>
    </w:p>
    <w:p w14:paraId="189308C0" w14:textId="3A7B8538" w:rsidR="00D93299" w:rsidRPr="002E6538" w:rsidRDefault="00D93299" w:rsidP="00365D14">
      <w:pPr>
        <w:pStyle w:val="a"/>
      </w:pPr>
      <w:r w:rsidRPr="002E6538">
        <w:rPr>
          <w:rFonts w:hint="eastAsia"/>
        </w:rPr>
        <w:t>リソース</w:t>
      </w:r>
      <w:r w:rsidRPr="002E6538">
        <w:rPr>
          <w:rFonts w:hint="eastAsia"/>
        </w:rPr>
        <w:t>URL</w:t>
      </w:r>
      <w:r>
        <w:rPr>
          <w:rFonts w:hint="eastAsia"/>
        </w:rPr>
        <w:t>が「</w:t>
      </w:r>
      <w:r w:rsidRPr="002E6538">
        <w:rPr>
          <w:rFonts w:hint="eastAsia"/>
        </w:rPr>
        <w:t>h</w:t>
      </w:r>
      <w:r w:rsidRPr="002E6538">
        <w:t>ttp</w:t>
      </w:r>
      <w:r>
        <w:t>s</w:t>
      </w:r>
      <w:r w:rsidRPr="002E6538">
        <w:t>://{hostname}:{port}</w:t>
      </w:r>
      <w:r w:rsidRPr="002E6538">
        <w:rPr>
          <w:rFonts w:hint="eastAsia"/>
        </w:rPr>
        <w:t>/v2.0/entites</w:t>
      </w:r>
      <w:r>
        <w:t>/</w:t>
      </w:r>
      <w:r>
        <w:rPr>
          <w:rFonts w:hint="eastAsia"/>
        </w:rPr>
        <w:t>」で</w:t>
      </w:r>
      <w:r w:rsidRPr="002E6538">
        <w:rPr>
          <w:rFonts w:hint="eastAsia"/>
        </w:rPr>
        <w:t>クエリパラメータ</w:t>
      </w:r>
      <w:r w:rsidRPr="002E6538">
        <w:rPr>
          <w:rFonts w:hint="eastAsia"/>
        </w:rPr>
        <w:t>type</w:t>
      </w:r>
      <w:r w:rsidRPr="002E6538">
        <w:rPr>
          <w:rFonts w:hint="eastAsia"/>
        </w:rPr>
        <w:t>が指定されていない場合、独自</w:t>
      </w:r>
      <w:r w:rsidRPr="002E6538">
        <w:t>Exception</w:t>
      </w:r>
      <w:r w:rsidRPr="002E6538">
        <w:rPr>
          <w:rFonts w:hint="eastAsia"/>
        </w:rPr>
        <w:t>を発生させる。</w:t>
      </w:r>
    </w:p>
    <w:p w14:paraId="5BC367BE" w14:textId="1FB6F93B" w:rsidR="00D93299" w:rsidRDefault="00D93299" w:rsidP="00402D3E">
      <w:pPr>
        <w:pStyle w:val="a"/>
      </w:pPr>
      <w:r>
        <w:rPr>
          <w:rFonts w:hint="eastAsia"/>
        </w:rPr>
        <w:t>オプションヘッダをカンマ区切りの文字列から</w:t>
      </w:r>
      <w:r>
        <w:t>Key-Value</w:t>
      </w:r>
      <w:r>
        <w:rPr>
          <w:rFonts w:hint="eastAsia"/>
        </w:rPr>
        <w:t>形式のオプションに変換する。変換に失敗した場合は、独自</w:t>
      </w:r>
      <w:r>
        <w:t>Exception</w:t>
      </w:r>
      <w:r>
        <w:rPr>
          <w:rFonts w:hint="eastAsia"/>
        </w:rPr>
        <w:t>を発生させる。</w:t>
      </w:r>
    </w:p>
    <w:p w14:paraId="726FD47D" w14:textId="47DF983F" w:rsidR="00D93299" w:rsidRPr="002E6538" w:rsidRDefault="00D93299" w:rsidP="00402D3E">
      <w:pPr>
        <w:pStyle w:val="a"/>
      </w:pPr>
      <w:r w:rsidRPr="002E6538">
        <w:rPr>
          <w:rFonts w:hint="eastAsia"/>
        </w:rPr>
        <w:t>リソース</w:t>
      </w:r>
      <w:r w:rsidRPr="002E6538">
        <w:rPr>
          <w:rFonts w:hint="eastAsia"/>
        </w:rPr>
        <w:t>U</w:t>
      </w:r>
      <w:r w:rsidRPr="002E6538">
        <w:t>RL</w:t>
      </w:r>
      <w:r w:rsidRPr="002E6538">
        <w:rPr>
          <w:rFonts w:hint="eastAsia"/>
        </w:rPr>
        <w:t>、リソース提供手段識別子、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</w:t>
      </w:r>
      <w:r w:rsidRPr="002E6538">
        <w:rPr>
          <w:rFonts w:hint="eastAsia"/>
        </w:rPr>
        <w:t>、利用者トークン</w:t>
      </w:r>
      <w:r w:rsidR="00C86BED">
        <w:rPr>
          <w:rFonts w:hint="eastAsia"/>
        </w:rPr>
        <w:t>、</w:t>
      </w:r>
      <w:r w:rsidR="004E0EAA">
        <w:rPr>
          <w:rFonts w:hint="eastAsia"/>
        </w:rPr>
        <w:t>外部</w:t>
      </w:r>
      <w:r w:rsidR="004E0EAA">
        <w:rPr>
          <w:rFonts w:hint="eastAsia"/>
        </w:rPr>
        <w:t>IdP-URL</w:t>
      </w:r>
      <w:r w:rsidRPr="002E6538"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 w:rsidRPr="002E6538">
        <w:rPr>
          <w:rFonts w:hint="eastAsia"/>
        </w:rPr>
        <w:t>ログ出力する。現状</w:t>
      </w:r>
      <w:r w:rsidRPr="002E6538">
        <w:rPr>
          <w:rFonts w:hint="eastAsia"/>
        </w:rPr>
        <w:t>Fiware-Service</w:t>
      </w:r>
      <w:r w:rsidRPr="002E6538">
        <w:rPr>
          <w:rFonts w:hint="eastAsia"/>
        </w:rPr>
        <w:t>、</w:t>
      </w:r>
      <w:r w:rsidRPr="002E6538">
        <w:rPr>
          <w:rFonts w:hint="eastAsia"/>
        </w:rPr>
        <w:t>Fiware-ServicePath</w:t>
      </w:r>
      <w:r w:rsidRPr="002E6538">
        <w:rPr>
          <w:rFonts w:hint="eastAsia"/>
        </w:rPr>
        <w:t>は必須ではないためログ出力しない。</w:t>
      </w:r>
    </w:p>
    <w:p w14:paraId="4737B1E7" w14:textId="77777777" w:rsidR="00D93299" w:rsidRPr="002E6538" w:rsidRDefault="00D93299" w:rsidP="00402D3E">
      <w:pPr>
        <w:pStyle w:val="a"/>
      </w:pPr>
      <w:r w:rsidRPr="002E6538">
        <w:rPr>
          <w:rFonts w:hint="eastAsia"/>
        </w:rPr>
        <w:t>メイン制御にパラメータを渡して処理を依頼する。</w:t>
      </w:r>
    </w:p>
    <w:p w14:paraId="3EB0B360" w14:textId="6E286585" w:rsidR="006C3A0F" w:rsidRDefault="006C3A0F" w:rsidP="00D93299">
      <w:r>
        <w:br w:type="page"/>
      </w:r>
    </w:p>
    <w:p w14:paraId="3FDDB039" w14:textId="5ADCF075" w:rsidR="000B7629" w:rsidRPr="00365D14" w:rsidRDefault="000B7629" w:rsidP="000B7629">
      <w:pPr>
        <w:pStyle w:val="5"/>
      </w:pPr>
      <w:r>
        <w:rPr>
          <w:rFonts w:hint="eastAsia"/>
        </w:rPr>
        <w:lastRenderedPageBreak/>
        <w:t>来歴確認</w:t>
      </w:r>
    </w:p>
    <w:p w14:paraId="36BE3E38" w14:textId="26E79F09" w:rsidR="000B7629" w:rsidRPr="00C9089D" w:rsidRDefault="00183D36" w:rsidP="00C9089D">
      <w:pPr>
        <w:pStyle w:val="a"/>
        <w:numPr>
          <w:ilvl w:val="0"/>
          <w:numId w:val="27"/>
        </w:numPr>
        <w:rPr>
          <w:kern w:val="0"/>
        </w:rPr>
      </w:pPr>
      <w:r>
        <w:rPr>
          <w:rFonts w:hint="eastAsia"/>
        </w:rPr>
        <w:t>HTTP</w:t>
      </w:r>
      <w:r>
        <w:rPr>
          <w:rFonts w:hint="eastAsia"/>
        </w:rPr>
        <w:t>リクエストヘッダとして、利用者トークン、</w:t>
      </w:r>
      <w:r w:rsidR="00C9089D">
        <w:rPr>
          <w:rFonts w:hint="eastAsia"/>
        </w:rPr>
        <w:t>外部</w:t>
      </w:r>
      <w:r w:rsidR="00C9089D">
        <w:rPr>
          <w:rFonts w:hint="eastAsia"/>
        </w:rPr>
        <w:t>I</w:t>
      </w:r>
      <w:r w:rsidR="00C9089D">
        <w:t>dP</w:t>
      </w:r>
      <w:r w:rsidR="00C9089D">
        <w:rPr>
          <w:rFonts w:hint="eastAsia"/>
        </w:rPr>
        <w:t>サーバの</w:t>
      </w:r>
      <w:r w:rsidR="00C9089D">
        <w:t>URL</w:t>
      </w:r>
      <w:r w:rsidR="00C9089D">
        <w:rPr>
          <w:rFonts w:hint="eastAsia"/>
        </w:rPr>
        <w:t>（以降、</w:t>
      </w:r>
      <w:r>
        <w:rPr>
          <w:rFonts w:hint="eastAsia"/>
        </w:rPr>
        <w:t>外部</w:t>
      </w:r>
      <w:r>
        <w:rPr>
          <w:rFonts w:hint="eastAsia"/>
        </w:rPr>
        <w:t>I</w:t>
      </w:r>
      <w:r>
        <w:t>dP-URL</w:t>
      </w:r>
      <w:r w:rsidR="00C9089D">
        <w:rPr>
          <w:rFonts w:hint="eastAsia"/>
        </w:rPr>
        <w:t>と称す）</w:t>
      </w:r>
      <w:r>
        <w:rPr>
          <w:rFonts w:hint="eastAsia"/>
        </w:rPr>
        <w:t>、交換実績記録用リソース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0B7629">
        <w:rPr>
          <w:rFonts w:hint="eastAsia"/>
        </w:rPr>
        <w:t>URL</w:t>
      </w:r>
      <w:r w:rsidR="000B7629">
        <w:rPr>
          <w:rFonts w:hint="eastAsia"/>
        </w:rPr>
        <w:t>部の</w:t>
      </w:r>
      <w:r w:rsidR="000B7629" w:rsidRPr="00492FF3">
        <w:t>{</w:t>
      </w:r>
      <w:r w:rsidR="000B7629" w:rsidRPr="001B0A12">
        <w:t>caddec_resource_id_for_provenance</w:t>
      </w:r>
      <w:r w:rsidR="000B7629">
        <w:t>}</w:t>
      </w:r>
      <w:r w:rsidR="000B7629">
        <w:rPr>
          <w:rFonts w:hint="eastAsia"/>
        </w:rPr>
        <w:t>を</w:t>
      </w:r>
      <w:r>
        <w:rPr>
          <w:rFonts w:hint="eastAsia"/>
        </w:rPr>
        <w:t>該当項目として</w:t>
      </w:r>
      <w:r w:rsidR="000B7629">
        <w:rPr>
          <w:rFonts w:hint="eastAsia"/>
        </w:rPr>
        <w:t>取得</w:t>
      </w:r>
      <w:r>
        <w:rPr>
          <w:rFonts w:hint="eastAsia"/>
        </w:rPr>
        <w:t>し、パラメータとする）</w:t>
      </w:r>
      <w:r w:rsidR="000B7629">
        <w:rPr>
          <w:rFonts w:hint="eastAsia"/>
        </w:rPr>
        <w:t>、ヘッダ部の履歴取得方向</w:t>
      </w:r>
      <w:r w:rsidR="000B7629" w:rsidRPr="00286278">
        <w:rPr>
          <w:rFonts w:hint="eastAsia"/>
        </w:rPr>
        <w:t>、</w:t>
      </w:r>
      <w:r w:rsidR="000B7629">
        <w:rPr>
          <w:rFonts w:hint="eastAsia"/>
        </w:rPr>
        <w:t>検索深度</w:t>
      </w:r>
      <w:r w:rsidR="000B7629" w:rsidRPr="00286278">
        <w:rPr>
          <w:rFonts w:hint="eastAsia"/>
        </w:rPr>
        <w:t>を取得する。</w:t>
      </w:r>
      <w:r w:rsidR="00905DCD">
        <w:rPr>
          <w:rFonts w:hint="eastAsia"/>
        </w:rPr>
        <w:t>利用者トークン、</w:t>
      </w:r>
      <w:r w:rsidR="00905DCD">
        <w:rPr>
          <w:rFonts w:hint="eastAsia"/>
        </w:rPr>
        <w:t>I</w:t>
      </w:r>
      <w:r w:rsidR="00905DCD">
        <w:t>dP-URL</w:t>
      </w:r>
      <w:r w:rsidR="004B6AEE">
        <w:rPr>
          <w:rFonts w:hint="eastAsia"/>
        </w:rPr>
        <w:t>、交換実績記録用リソース</w:t>
      </w:r>
      <w:r w:rsidR="004B6AEE">
        <w:rPr>
          <w:rFonts w:hint="eastAsia"/>
        </w:rPr>
        <w:t>I</w:t>
      </w:r>
      <w:r w:rsidR="004B6AEE">
        <w:t>D</w:t>
      </w:r>
      <w:r w:rsidR="00905DCD">
        <w:rPr>
          <w:rFonts w:hint="eastAsia"/>
        </w:rPr>
        <w:t>が取得できない場合は、独自</w:t>
      </w:r>
      <w:r w:rsidR="00905DCD">
        <w:rPr>
          <w:rFonts w:hint="eastAsia"/>
        </w:rPr>
        <w:t>Exception</w:t>
      </w:r>
      <w:r w:rsidR="00905DCD">
        <w:rPr>
          <w:rFonts w:hint="eastAsia"/>
        </w:rPr>
        <w:t>を発生させる。</w:t>
      </w:r>
    </w:p>
    <w:p w14:paraId="3B65B712" w14:textId="77777777" w:rsidR="000B7629" w:rsidRDefault="000B7629" w:rsidP="000B7629">
      <w:pPr>
        <w:pStyle w:val="a"/>
      </w:pPr>
      <w:r w:rsidRPr="00402D3E">
        <w:rPr>
          <w:rFonts w:hint="eastAsia"/>
        </w:rPr>
        <w:t>交換実績記録用リソース</w:t>
      </w:r>
      <w:r w:rsidRPr="00402D3E">
        <w:t>ID</w:t>
      </w:r>
      <w:r>
        <w:rPr>
          <w:rFonts w:hint="eastAsia"/>
        </w:rPr>
        <w:t>、</w:t>
      </w:r>
      <w:r w:rsidRPr="00402D3E">
        <w:rPr>
          <w:rFonts w:hint="eastAsia"/>
        </w:rPr>
        <w:t>履歴取得方向</w:t>
      </w:r>
      <w:r w:rsidRPr="00286278">
        <w:rPr>
          <w:rFonts w:hint="eastAsia"/>
        </w:rPr>
        <w:t>、</w:t>
      </w:r>
      <w:r>
        <w:rPr>
          <w:rFonts w:hint="eastAsia"/>
        </w:rPr>
        <w:t>検索深度をメッセージコードとともにログ出力する。</w:t>
      </w:r>
    </w:p>
    <w:p w14:paraId="482D0761" w14:textId="77777777" w:rsidR="000B7629" w:rsidRDefault="000B7629" w:rsidP="000B7629">
      <w:pPr>
        <w:pStyle w:val="a"/>
      </w:pPr>
      <w:r>
        <w:rPr>
          <w:rFonts w:hint="eastAsia"/>
        </w:rPr>
        <w:t>履歴取得方向の値が</w:t>
      </w:r>
      <w:r>
        <w:t>"</w:t>
      </w:r>
      <w:r>
        <w:rPr>
          <w:rFonts w:hint="eastAsia"/>
        </w:rPr>
        <w:t>BACKWARD</w:t>
      </w:r>
      <w:r>
        <w:t>"</w:t>
      </w:r>
      <w:r>
        <w:rPr>
          <w:rFonts w:hint="eastAsia"/>
        </w:rPr>
        <w:t>、</w:t>
      </w:r>
      <w:r>
        <w:t>"</w:t>
      </w:r>
      <w:r>
        <w:rPr>
          <w:rFonts w:hint="eastAsia"/>
        </w:rPr>
        <w:t>FORWARD</w:t>
      </w:r>
      <w:r>
        <w:t>"</w:t>
      </w:r>
      <w:r>
        <w:rPr>
          <w:rFonts w:hint="eastAsia"/>
        </w:rPr>
        <w:t>、</w:t>
      </w:r>
      <w:r>
        <w:t>"</w:t>
      </w:r>
      <w:r>
        <w:rPr>
          <w:rFonts w:hint="eastAsia"/>
        </w:rPr>
        <w:t>BOTH</w:t>
      </w:r>
      <w:r>
        <w:t>"</w:t>
      </w:r>
      <w:r>
        <w:rPr>
          <w:rFonts w:hint="eastAsia"/>
        </w:rPr>
        <w:t>以外の場合は独自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0280E5EA" w14:textId="67765FC7" w:rsidR="000B7629" w:rsidRDefault="000B7629" w:rsidP="000B7629">
      <w:pPr>
        <w:pStyle w:val="a"/>
      </w:pPr>
      <w:r>
        <w:rPr>
          <w:rFonts w:hint="eastAsia"/>
        </w:rPr>
        <w:t>検索深度が</w:t>
      </w:r>
      <w:r>
        <w:rPr>
          <w:rFonts w:hint="eastAsia"/>
        </w:rPr>
        <w:t>-1</w:t>
      </w:r>
      <w:r>
        <w:rPr>
          <w:rFonts w:hint="eastAsia"/>
        </w:rPr>
        <w:t>より小さい値の場合は</w:t>
      </w:r>
      <w:r w:rsidR="00905DCD">
        <w:rPr>
          <w:rFonts w:hint="eastAsia"/>
        </w:rPr>
        <w:t>、</w:t>
      </w:r>
      <w:r>
        <w:rPr>
          <w:rFonts w:hint="eastAsia"/>
        </w:rPr>
        <w:t>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1B6A7FC4" w14:textId="24C751F0" w:rsidR="005436D7" w:rsidRPr="004D6C77" w:rsidRDefault="005436D7" w:rsidP="005436D7">
      <w:pPr>
        <w:pStyle w:val="a"/>
      </w:pPr>
      <w:r>
        <w:rPr>
          <w:rFonts w:hint="eastAsia"/>
        </w:rPr>
        <w:t>利用者トークン、利用者コネクタ</w:t>
      </w:r>
      <w:r>
        <w:rPr>
          <w:rFonts w:hint="eastAsia"/>
        </w:rPr>
        <w:t>ID</w:t>
      </w:r>
      <w:r>
        <w:rPr>
          <w:rFonts w:hint="eastAsia"/>
        </w:rPr>
        <w:t>、利用者コネクタのシークレット、</w:t>
      </w:r>
      <w:r w:rsidRPr="004E0EAA">
        <w:rPr>
          <w:rFonts w:hint="eastAsia"/>
        </w:rPr>
        <w:t>外部</w:t>
      </w:r>
      <w:r w:rsidRPr="004E0EAA">
        <w:rPr>
          <w:rFonts w:hint="eastAsia"/>
        </w:rPr>
        <w:t>IdP</w:t>
      </w:r>
      <w:r>
        <w:rPr>
          <w:rFonts w:hint="eastAsia"/>
        </w:rPr>
        <w:t>-URL</w:t>
      </w:r>
      <w:r>
        <w:rPr>
          <w:rFonts w:hint="eastAsia"/>
        </w:rPr>
        <w:t>を引数として、認証</w:t>
      </w:r>
      <w:r>
        <w:rPr>
          <w:rFonts w:hint="eastAsia"/>
        </w:rPr>
        <w:t>I</w:t>
      </w:r>
      <w:r>
        <w:t>/F</w:t>
      </w:r>
      <w:r>
        <w:rPr>
          <w:rFonts w:hint="eastAsia"/>
        </w:rPr>
        <w:t>の</w:t>
      </w:r>
      <w:r w:rsidRPr="0025437B">
        <w:rPr>
          <w:rFonts w:hint="eastAsia"/>
        </w:rPr>
        <w:t>認証トークン取得</w:t>
      </w:r>
      <w:r>
        <w:rPr>
          <w:rFonts w:hint="eastAsia"/>
        </w:rPr>
        <w:t>を呼び出し、レスポンスヘッダ</w:t>
      </w:r>
      <w:r>
        <w:t>"</w:t>
      </w:r>
      <w:r w:rsidR="008050E2">
        <w:t>x-cadde-auth-token</w:t>
      </w:r>
      <w:r>
        <w:t>"</w:t>
      </w:r>
      <w:r>
        <w:rPr>
          <w:rFonts w:hint="eastAsia"/>
        </w:rPr>
        <w:t>の値を</w:t>
      </w:r>
      <w:r w:rsidRPr="00111605">
        <w:rPr>
          <w:rFonts w:hint="eastAsia"/>
        </w:rPr>
        <w:t>認証トークン</w:t>
      </w:r>
      <w:r>
        <w:rPr>
          <w:rFonts w:hint="eastAsia"/>
        </w:rPr>
        <w:t>として取得する。</w:t>
      </w:r>
      <w:r w:rsidRPr="0025437B">
        <w:rPr>
          <w:rFonts w:hint="eastAsia"/>
        </w:rPr>
        <w:t>認証トークン取得</w:t>
      </w:r>
      <w:r>
        <w:rPr>
          <w:rFonts w:hint="eastAsia"/>
        </w:rPr>
        <w:t>に失敗した</w:t>
      </w:r>
      <w:r w:rsidRPr="00625F58">
        <w:rPr>
          <w:rFonts w:hint="eastAsia"/>
        </w:rPr>
        <w:t>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2600F509" w14:textId="27F9586D" w:rsidR="000B7629" w:rsidRDefault="000B7629" w:rsidP="000B7629">
      <w:pPr>
        <w:pStyle w:val="a"/>
      </w:pPr>
      <w:r w:rsidRPr="00402D3E">
        <w:rPr>
          <w:rFonts w:hint="eastAsia"/>
        </w:rPr>
        <w:t>交換実績記録用リソース</w:t>
      </w:r>
      <w:r w:rsidRPr="00402D3E">
        <w:t>ID</w:t>
      </w:r>
      <w:r>
        <w:rPr>
          <w:rFonts w:hint="eastAsia"/>
        </w:rPr>
        <w:t>、</w:t>
      </w:r>
      <w:r w:rsidRPr="00402D3E">
        <w:rPr>
          <w:rFonts w:hint="eastAsia"/>
        </w:rPr>
        <w:t>履歴取得方向</w:t>
      </w:r>
      <w:r>
        <w:rPr>
          <w:rFonts w:hint="eastAsia"/>
        </w:rPr>
        <w:t>、検索深度</w:t>
      </w:r>
      <w:r w:rsidR="00CD0960">
        <w:rPr>
          <w:rFonts w:hint="eastAsia"/>
        </w:rPr>
        <w:t>、認証トークン</w:t>
      </w:r>
      <w:r>
        <w:rPr>
          <w:rFonts w:hint="eastAsia"/>
        </w:rPr>
        <w:t>を引数として、来歴管理</w:t>
      </w:r>
      <w:r>
        <w:rPr>
          <w:rFonts w:hint="eastAsia"/>
        </w:rPr>
        <w:t>I/F</w:t>
      </w:r>
      <w:r w:rsidRPr="00402D3E">
        <w:rPr>
          <w:rFonts w:hint="eastAsia"/>
        </w:rPr>
        <w:t>の来歴確認</w:t>
      </w:r>
      <w:r>
        <w:rPr>
          <w:rFonts w:hint="eastAsia"/>
        </w:rPr>
        <w:t>を呼び出す。交換実績記録用リソース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は来歴管理</w:t>
      </w:r>
      <w:r>
        <w:rPr>
          <w:rFonts w:hint="eastAsia"/>
        </w:rPr>
        <w:t>I/F</w:t>
      </w:r>
      <w:r w:rsidRPr="00402D3E">
        <w:rPr>
          <w:rFonts w:hint="eastAsia"/>
        </w:rPr>
        <w:t>の来歴確認用</w:t>
      </w:r>
      <w:r w:rsidRPr="00402D3E">
        <w:t>URL</w:t>
      </w:r>
      <w:r w:rsidRPr="00402D3E">
        <w:rPr>
          <w:rFonts w:hint="eastAsia"/>
        </w:rPr>
        <w:t>末尾に</w:t>
      </w:r>
      <w:r>
        <w:t>"</w:t>
      </w:r>
      <w:r w:rsidRPr="00402D3E">
        <w:t>/{</w:t>
      </w:r>
      <w:r>
        <w:rPr>
          <w:rFonts w:hint="eastAsia"/>
        </w:rPr>
        <w:t>交換実績記録用リソース</w:t>
      </w:r>
      <w:r>
        <w:rPr>
          <w:rFonts w:hint="eastAsia"/>
        </w:rPr>
        <w:t>I</w:t>
      </w:r>
      <w:r>
        <w:t>D</w:t>
      </w:r>
      <w:r w:rsidRPr="00402D3E">
        <w:t xml:space="preserve"> }</w:t>
      </w:r>
      <w:r>
        <w:t>"</w:t>
      </w:r>
      <w:r w:rsidRPr="00402D3E">
        <w:rPr>
          <w:rFonts w:hint="eastAsia"/>
        </w:rPr>
        <w:t>と追記することで設定する。</w:t>
      </w:r>
    </w:p>
    <w:p w14:paraId="0DC52880" w14:textId="77777777" w:rsidR="000B7629" w:rsidRDefault="000B7629" w:rsidP="000B7629">
      <w:pPr>
        <w:pStyle w:val="a"/>
      </w:pPr>
      <w:r w:rsidRPr="00402D3E">
        <w:rPr>
          <w:rFonts w:hint="eastAsia"/>
        </w:rPr>
        <w:t>来歴確認呼び出しの</w:t>
      </w:r>
      <w:r>
        <w:rPr>
          <w:rFonts w:hint="eastAsia"/>
        </w:rPr>
        <w:t>応答を確認し、次のいずれかの処理を行う。</w:t>
      </w:r>
    </w:p>
    <w:p w14:paraId="5FAF72E4" w14:textId="71B67848" w:rsidR="000B7629" w:rsidRDefault="000B7629" w:rsidP="000B7629">
      <w:pPr>
        <w:pStyle w:val="a"/>
        <w:numPr>
          <w:ilvl w:val="1"/>
          <w:numId w:val="40"/>
        </w:numPr>
      </w:pP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」以外の場合は、</w:t>
      </w:r>
      <w:r w:rsidRPr="00353A57">
        <w:rPr>
          <w:rFonts w:hint="eastAsia"/>
        </w:rPr>
        <w:t>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</w:t>
      </w:r>
      <w:r>
        <w:rPr>
          <w:rFonts w:hint="eastAsia"/>
        </w:rPr>
        <w:t>。</w:t>
      </w:r>
      <w:r>
        <w:br/>
      </w:r>
      <w:r w:rsidRPr="00B16DF0">
        <w:rPr>
          <w:rFonts w:hint="eastAsia"/>
        </w:rPr>
        <w:t>また、</w:t>
      </w:r>
      <w:r w:rsidRPr="00B16DF0">
        <w:rPr>
          <w:rFonts w:hint="eastAsia"/>
        </w:rPr>
        <w:t>HTTP</w:t>
      </w:r>
      <w:r w:rsidRPr="00B16DF0">
        <w:rPr>
          <w:rFonts w:hint="eastAsia"/>
        </w:rPr>
        <w:t>ステータスコードが「</w:t>
      </w:r>
      <w:r w:rsidRPr="00B16DF0">
        <w:rPr>
          <w:rFonts w:hint="eastAsia"/>
        </w:rPr>
        <w:t>2xx</w:t>
      </w:r>
      <w:r w:rsidRPr="00B16DF0">
        <w:rPr>
          <w:rFonts w:hint="eastAsia"/>
        </w:rPr>
        <w:t>」だが、レスポンスから正常に値が取得できない場合は</w:t>
      </w:r>
      <w:r w:rsidR="00905DCD">
        <w:rPr>
          <w:rFonts w:hint="eastAsia"/>
        </w:rPr>
        <w:t>、</w:t>
      </w:r>
      <w:r w:rsidRPr="00B16DF0">
        <w:rPr>
          <w:rFonts w:hint="eastAsia"/>
        </w:rPr>
        <w:t>独自</w:t>
      </w:r>
      <w:r w:rsidRPr="00B16DF0">
        <w:rPr>
          <w:rFonts w:hint="eastAsia"/>
        </w:rPr>
        <w:t>Exception</w:t>
      </w:r>
      <w:r w:rsidRPr="00B16DF0">
        <w:rPr>
          <w:rFonts w:hint="eastAsia"/>
        </w:rPr>
        <w:t>を発生させる。</w:t>
      </w:r>
    </w:p>
    <w:p w14:paraId="68D77E1A" w14:textId="77777777" w:rsidR="000B7629" w:rsidRDefault="000B7629" w:rsidP="000B7629">
      <w:pPr>
        <w:pStyle w:val="a"/>
        <w:numPr>
          <w:ilvl w:val="1"/>
          <w:numId w:val="40"/>
        </w:numPr>
      </w:pP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」の場合、検索結果に取得した検索結果と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ステータスコード「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」をレスポンスに設定し、応答を返す。</w:t>
      </w:r>
    </w:p>
    <w:p w14:paraId="2E0D8D27" w14:textId="77777777" w:rsidR="000B7629" w:rsidRDefault="000B7629" w:rsidP="000B7629"/>
    <w:p w14:paraId="25B36E73" w14:textId="604E6248" w:rsidR="000B7629" w:rsidRPr="00365D14" w:rsidRDefault="000B7629" w:rsidP="000B7629">
      <w:pPr>
        <w:pStyle w:val="5"/>
      </w:pPr>
      <w:r>
        <w:rPr>
          <w:rFonts w:hint="eastAsia"/>
        </w:rPr>
        <w:t>履歴</w:t>
      </w:r>
      <w:r>
        <w:rPr>
          <w:rFonts w:hint="eastAsia"/>
        </w:rPr>
        <w:t>ID</w:t>
      </w:r>
      <w:r>
        <w:rPr>
          <w:rFonts w:hint="eastAsia"/>
        </w:rPr>
        <w:t>検索</w:t>
      </w:r>
    </w:p>
    <w:p w14:paraId="6FA0F1FD" w14:textId="5A25AD57" w:rsidR="000B7629" w:rsidRPr="00B1271A" w:rsidRDefault="00183D36" w:rsidP="000B7629">
      <w:pPr>
        <w:pStyle w:val="a"/>
        <w:numPr>
          <w:ilvl w:val="0"/>
          <w:numId w:val="28"/>
        </w:numPr>
        <w:rPr>
          <w:rFonts w:asciiTheme="minorHAnsi" w:hAnsiTheme="minorHAnsi" w:cstheme="majorHAnsi"/>
          <w:color w:val="000000" w:themeColor="text1"/>
          <w:kern w:val="0"/>
        </w:rPr>
      </w:pPr>
      <w:r w:rsidRPr="00365D14">
        <w:rPr>
          <w:rFonts w:hint="eastAsia"/>
        </w:rPr>
        <w:t>HTTP</w:t>
      </w:r>
      <w:r w:rsidR="000B7629">
        <w:rPr>
          <w:rFonts w:hint="eastAsia"/>
        </w:rPr>
        <w:t>リクエスト</w:t>
      </w:r>
      <w:r w:rsidR="000433BF">
        <w:rPr>
          <w:rFonts w:hint="eastAsia"/>
        </w:rPr>
        <w:t>ボディとして、</w:t>
      </w:r>
      <w:r w:rsidR="000B7629">
        <w:rPr>
          <w:rFonts w:hint="eastAsia"/>
        </w:rPr>
        <w:t>履歴検索用文字列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リクエストヘッダとして、利用者トークン、</w:t>
      </w:r>
      <w:r w:rsidR="00526A6B">
        <w:rPr>
          <w:rFonts w:hint="eastAsia"/>
        </w:rPr>
        <w:t>外部</w:t>
      </w:r>
      <w:r w:rsidR="00526A6B">
        <w:t>IdP</w:t>
      </w:r>
      <w:r w:rsidR="00526A6B">
        <w:rPr>
          <w:rFonts w:hint="eastAsia"/>
        </w:rPr>
        <w:t>サーバの</w:t>
      </w:r>
      <w:r w:rsidR="00526A6B">
        <w:t>URL</w:t>
      </w:r>
      <w:r w:rsidR="00526A6B">
        <w:rPr>
          <w:rFonts w:hint="eastAsia"/>
        </w:rPr>
        <w:t>（以降、外部</w:t>
      </w:r>
      <w:r w:rsidR="00526A6B">
        <w:t>IdP-URL</w:t>
      </w:r>
      <w:r w:rsidR="00526A6B">
        <w:rPr>
          <w:rFonts w:hint="eastAsia"/>
        </w:rPr>
        <w:t>と称す）</w:t>
      </w:r>
      <w:r>
        <w:rPr>
          <w:rFonts w:hint="eastAsia"/>
        </w:rPr>
        <w:t>を</w:t>
      </w:r>
      <w:r w:rsidR="000B7629">
        <w:rPr>
          <w:rFonts w:hint="eastAsia"/>
        </w:rPr>
        <w:t>取得する。</w:t>
      </w:r>
      <w:r w:rsidR="00AF5790">
        <w:rPr>
          <w:rFonts w:hint="eastAsia"/>
        </w:rPr>
        <w:t>利用者トークン、</w:t>
      </w:r>
      <w:r w:rsidR="00AF5790">
        <w:rPr>
          <w:rFonts w:hint="eastAsia"/>
        </w:rPr>
        <w:t>I</w:t>
      </w:r>
      <w:r w:rsidR="00AF5790">
        <w:t>dP-URL</w:t>
      </w:r>
      <w:r w:rsidR="00AF5790">
        <w:rPr>
          <w:rFonts w:hint="eastAsia"/>
        </w:rPr>
        <w:t>、</w:t>
      </w:r>
      <w:r w:rsidR="000B7629">
        <w:rPr>
          <w:rFonts w:hint="eastAsia"/>
        </w:rPr>
        <w:t>履歴検索用文字列が</w:t>
      </w:r>
      <w:r w:rsidR="000B7629" w:rsidRPr="00286278">
        <w:rPr>
          <w:rFonts w:hint="eastAsia"/>
        </w:rPr>
        <w:t>取得できない場合は、独自</w:t>
      </w:r>
      <w:r w:rsidR="000B7629" w:rsidRPr="00286278">
        <w:t>Exception</w:t>
      </w:r>
      <w:r w:rsidR="000B7629" w:rsidRPr="00286278">
        <w:rPr>
          <w:rFonts w:hint="eastAsia"/>
        </w:rPr>
        <w:t>を発生させる。</w:t>
      </w:r>
    </w:p>
    <w:p w14:paraId="0C706A4E" w14:textId="77777777" w:rsidR="000B7629" w:rsidRDefault="000B7629" w:rsidP="000B7629">
      <w:pPr>
        <w:pStyle w:val="a"/>
      </w:pPr>
      <w:r>
        <w:rPr>
          <w:rFonts w:hint="eastAsia"/>
        </w:rPr>
        <w:t>履歴検索用文字列をメッセージコードとともにログ出力する。</w:t>
      </w:r>
    </w:p>
    <w:p w14:paraId="2787C973" w14:textId="0D9F3BEF" w:rsidR="00FC298C" w:rsidRPr="004D6C77" w:rsidRDefault="00FC298C" w:rsidP="00FC298C">
      <w:pPr>
        <w:pStyle w:val="a"/>
      </w:pPr>
      <w:r>
        <w:rPr>
          <w:rFonts w:hint="eastAsia"/>
        </w:rPr>
        <w:t>利用者トークンが</w:t>
      </w:r>
      <w:r>
        <w:rPr>
          <w:rFonts w:hint="eastAsia"/>
        </w:rPr>
        <w:t>None</w:t>
      </w:r>
      <w:r>
        <w:rPr>
          <w:rFonts w:hint="eastAsia"/>
        </w:rPr>
        <w:t>でない場合、利用者トークン、利用者コネクタ</w:t>
      </w:r>
      <w:r>
        <w:rPr>
          <w:rFonts w:hint="eastAsia"/>
        </w:rPr>
        <w:t>ID</w:t>
      </w:r>
      <w:r>
        <w:rPr>
          <w:rFonts w:hint="eastAsia"/>
        </w:rPr>
        <w:t>、利用者コネクタのシークレット、</w:t>
      </w:r>
      <w:r w:rsidRPr="004E0EAA">
        <w:rPr>
          <w:rFonts w:hint="eastAsia"/>
        </w:rPr>
        <w:t>外部</w:t>
      </w:r>
      <w:r w:rsidRPr="004E0EAA">
        <w:rPr>
          <w:rFonts w:hint="eastAsia"/>
        </w:rPr>
        <w:t>IdP</w:t>
      </w:r>
      <w:r>
        <w:rPr>
          <w:rFonts w:hint="eastAsia"/>
        </w:rPr>
        <w:t>-URL</w:t>
      </w:r>
      <w:r>
        <w:rPr>
          <w:rFonts w:hint="eastAsia"/>
        </w:rPr>
        <w:t>を引数として、認証</w:t>
      </w:r>
      <w:r>
        <w:rPr>
          <w:rFonts w:hint="eastAsia"/>
        </w:rPr>
        <w:t>I</w:t>
      </w:r>
      <w:r>
        <w:t>/F</w:t>
      </w:r>
      <w:r>
        <w:rPr>
          <w:rFonts w:hint="eastAsia"/>
        </w:rPr>
        <w:t>の</w:t>
      </w:r>
      <w:r w:rsidRPr="0025437B">
        <w:rPr>
          <w:rFonts w:hint="eastAsia"/>
        </w:rPr>
        <w:t>認証トークン取得</w:t>
      </w:r>
      <w:r>
        <w:rPr>
          <w:rFonts w:hint="eastAsia"/>
        </w:rPr>
        <w:t>を呼び出し、レスポンスヘッダ</w:t>
      </w:r>
      <w:r>
        <w:t>"</w:t>
      </w:r>
      <w:r w:rsidR="008050E2">
        <w:t>x-cadde-auth-token</w:t>
      </w:r>
      <w:r>
        <w:t>"</w:t>
      </w:r>
      <w:r>
        <w:rPr>
          <w:rFonts w:hint="eastAsia"/>
        </w:rPr>
        <w:t>の値を</w:t>
      </w:r>
      <w:r w:rsidRPr="00111605">
        <w:rPr>
          <w:rFonts w:hint="eastAsia"/>
        </w:rPr>
        <w:t>認証トークン</w:t>
      </w:r>
      <w:r>
        <w:rPr>
          <w:rFonts w:hint="eastAsia"/>
        </w:rPr>
        <w:t>として取得する。</w:t>
      </w:r>
      <w:r w:rsidRPr="0025437B">
        <w:rPr>
          <w:rFonts w:hint="eastAsia"/>
        </w:rPr>
        <w:t>認証トークン取得</w:t>
      </w:r>
      <w:r>
        <w:rPr>
          <w:rFonts w:hint="eastAsia"/>
        </w:rPr>
        <w:t>に失敗した</w:t>
      </w:r>
      <w:r w:rsidRPr="00625F58">
        <w:rPr>
          <w:rFonts w:hint="eastAsia"/>
        </w:rPr>
        <w:t>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4FAADB52" w14:textId="1EC3B4C7" w:rsidR="000B7629" w:rsidRDefault="000B7629" w:rsidP="000B7629">
      <w:pPr>
        <w:pStyle w:val="a"/>
      </w:pPr>
      <w:r>
        <w:rPr>
          <w:rFonts w:hint="eastAsia"/>
        </w:rPr>
        <w:t>履歴検索用文字列</w:t>
      </w:r>
      <w:r w:rsidR="00CD0960">
        <w:rPr>
          <w:rFonts w:hint="eastAsia"/>
        </w:rPr>
        <w:t>、認証トークン</w:t>
      </w:r>
      <w:r>
        <w:rPr>
          <w:rFonts w:hint="eastAsia"/>
        </w:rPr>
        <w:t>を引数として、</w:t>
      </w:r>
      <w:r>
        <w:rPr>
          <w:rFonts w:asciiTheme="minorHAnsi" w:hAnsiTheme="minorHAnsi" w:cstheme="majorHAnsi" w:hint="eastAsia"/>
          <w:color w:val="000000" w:themeColor="text1"/>
        </w:rPr>
        <w:t>来歴管理</w:t>
      </w:r>
      <w:r>
        <w:rPr>
          <w:rFonts w:asciiTheme="minorHAnsi" w:hAnsiTheme="minorHAnsi" w:cstheme="majorHAnsi" w:hint="eastAsia"/>
          <w:color w:val="000000" w:themeColor="text1"/>
        </w:rPr>
        <w:t>I/F</w:t>
      </w:r>
      <w:r>
        <w:rPr>
          <w:rFonts w:asciiTheme="minorHAnsi" w:hAnsiTheme="minorHAnsi" w:cstheme="majorHAnsi" w:hint="eastAsia"/>
          <w:color w:val="000000" w:themeColor="text1"/>
        </w:rPr>
        <w:t>の履歴</w:t>
      </w:r>
      <w:r w:rsidR="00A63F17">
        <w:rPr>
          <w:rFonts w:asciiTheme="minorHAnsi" w:hAnsiTheme="minorHAnsi" w:cstheme="majorHAnsi"/>
          <w:color w:val="000000" w:themeColor="text1"/>
        </w:rPr>
        <w:t>ID</w:t>
      </w:r>
      <w:r w:rsidR="00A63F17">
        <w:rPr>
          <w:rFonts w:asciiTheme="minorHAnsi" w:hAnsiTheme="minorHAnsi" w:cstheme="majorHAnsi" w:hint="eastAsia"/>
          <w:color w:val="000000" w:themeColor="text1"/>
        </w:rPr>
        <w:t>検索</w:t>
      </w:r>
      <w:r>
        <w:rPr>
          <w:rFonts w:hint="eastAsia"/>
        </w:rPr>
        <w:t>を呼び出す。履歴検索用文字列は</w:t>
      </w:r>
      <w:r>
        <w:rPr>
          <w:rFonts w:asciiTheme="minorHAnsi" w:hAnsiTheme="minorHAnsi" w:cstheme="majorHAnsi" w:hint="eastAsia"/>
          <w:color w:val="000000" w:themeColor="text1"/>
        </w:rPr>
        <w:t>リクエストの</w:t>
      </w:r>
      <w:r>
        <w:rPr>
          <w:rFonts w:asciiTheme="minorHAnsi" w:hAnsiTheme="minorHAnsi" w:cstheme="majorHAnsi"/>
          <w:color w:val="000000" w:themeColor="text1"/>
        </w:rPr>
        <w:t>body</w:t>
      </w:r>
      <w:r>
        <w:rPr>
          <w:rFonts w:asciiTheme="minorHAnsi" w:hAnsiTheme="minorHAnsi" w:cstheme="majorHAnsi" w:hint="eastAsia"/>
          <w:color w:val="000000" w:themeColor="text1"/>
        </w:rPr>
        <w:t>部に設定する。</w:t>
      </w:r>
    </w:p>
    <w:p w14:paraId="68ACC056" w14:textId="77777777" w:rsidR="000B7629" w:rsidRDefault="000B7629" w:rsidP="000B7629">
      <w:pPr>
        <w:pStyle w:val="a"/>
      </w:pPr>
      <w:r>
        <w:rPr>
          <w:rFonts w:asciiTheme="minorHAnsi" w:hAnsiTheme="minorHAnsi" w:cstheme="majorHAnsi" w:hint="eastAsia"/>
          <w:color w:val="000000" w:themeColor="text1"/>
        </w:rPr>
        <w:t>履歴検索呼び出しの</w:t>
      </w:r>
      <w:r>
        <w:rPr>
          <w:rFonts w:hint="eastAsia"/>
        </w:rPr>
        <w:t>応答を確認し、次のいずれかの処理を行う。</w:t>
      </w:r>
    </w:p>
    <w:p w14:paraId="465BA47E" w14:textId="183F38E1" w:rsidR="000B7629" w:rsidRDefault="000B7629" w:rsidP="00816CB2">
      <w:pPr>
        <w:pStyle w:val="a"/>
        <w:numPr>
          <w:ilvl w:val="1"/>
          <w:numId w:val="41"/>
        </w:numPr>
        <w:jc w:val="left"/>
      </w:pP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」以外の場合は、</w:t>
      </w:r>
      <w:r w:rsidRPr="00353A57">
        <w:rPr>
          <w:rFonts w:hint="eastAsia"/>
        </w:rPr>
        <w:t>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</w:t>
      </w:r>
      <w:r>
        <w:rPr>
          <w:rFonts w:hint="eastAsia"/>
        </w:rPr>
        <w:t>。</w:t>
      </w:r>
      <w:r>
        <w:br/>
      </w:r>
      <w:r w:rsidRPr="00B16DF0">
        <w:rPr>
          <w:rFonts w:hint="eastAsia"/>
        </w:rPr>
        <w:t>また、</w:t>
      </w:r>
      <w:r w:rsidRPr="00B16DF0">
        <w:rPr>
          <w:rFonts w:hint="eastAsia"/>
        </w:rPr>
        <w:t>HTTP</w:t>
      </w:r>
      <w:r w:rsidRPr="00B16DF0">
        <w:rPr>
          <w:rFonts w:hint="eastAsia"/>
        </w:rPr>
        <w:t>ステータスコードが「</w:t>
      </w:r>
      <w:r w:rsidRPr="00B16DF0">
        <w:rPr>
          <w:rFonts w:hint="eastAsia"/>
        </w:rPr>
        <w:t>2xx</w:t>
      </w:r>
      <w:r w:rsidRPr="00B16DF0">
        <w:rPr>
          <w:rFonts w:hint="eastAsia"/>
        </w:rPr>
        <w:t>」だが、レスポンスから正常に値が取得できない場合は</w:t>
      </w:r>
      <w:r w:rsidR="00905DCD">
        <w:rPr>
          <w:rFonts w:hint="eastAsia"/>
        </w:rPr>
        <w:t>、</w:t>
      </w:r>
      <w:r w:rsidRPr="00B16DF0">
        <w:rPr>
          <w:rFonts w:hint="eastAsia"/>
        </w:rPr>
        <w:t>独自</w:t>
      </w:r>
      <w:r w:rsidRPr="00B16DF0">
        <w:rPr>
          <w:rFonts w:hint="eastAsia"/>
        </w:rPr>
        <w:t>Exception</w:t>
      </w:r>
      <w:r w:rsidRPr="00B16DF0">
        <w:rPr>
          <w:rFonts w:hint="eastAsia"/>
        </w:rPr>
        <w:t>を発生させる。</w:t>
      </w:r>
    </w:p>
    <w:p w14:paraId="44C25C46" w14:textId="77777777" w:rsidR="000B7629" w:rsidRDefault="000B7629" w:rsidP="000B7629">
      <w:pPr>
        <w:pStyle w:val="a"/>
        <w:numPr>
          <w:ilvl w:val="1"/>
          <w:numId w:val="41"/>
        </w:numPr>
      </w:pP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」の場合、検索結果に取得した検索結果と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ステータス</w:t>
      </w:r>
      <w:r>
        <w:rPr>
          <w:rFonts w:hint="eastAsia"/>
        </w:rPr>
        <w:lastRenderedPageBreak/>
        <w:t>コード「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」をレスポンスに設定し、応答を返す。</w:t>
      </w:r>
    </w:p>
    <w:p w14:paraId="0ACADFAB" w14:textId="3DBA1176" w:rsidR="000B7629" w:rsidRDefault="000B7629" w:rsidP="000B7629">
      <w:pPr>
        <w:widowControl/>
        <w:jc w:val="left"/>
      </w:pPr>
    </w:p>
    <w:p w14:paraId="0B37796A" w14:textId="7929FF91" w:rsidR="000B7629" w:rsidRDefault="00E23234" w:rsidP="000B7629">
      <w:pPr>
        <w:pStyle w:val="4"/>
      </w:pPr>
      <w:r>
        <w:rPr>
          <w:rFonts w:hint="eastAsia"/>
        </w:rPr>
        <w:t>共通</w:t>
      </w:r>
      <w:r w:rsidR="00850306">
        <w:rPr>
          <w:rFonts w:hint="eastAsia"/>
        </w:rPr>
        <w:t>処理</w:t>
      </w:r>
    </w:p>
    <w:p w14:paraId="798E5EA0" w14:textId="5DC9F118" w:rsidR="00850306" w:rsidRPr="00365D14" w:rsidRDefault="00850306" w:rsidP="00CE01DE">
      <w:pPr>
        <w:pStyle w:val="5"/>
        <w:tabs>
          <w:tab w:val="left" w:pos="9781"/>
        </w:tabs>
      </w:pPr>
      <w:r>
        <w:rPr>
          <w:rFonts w:hint="eastAsia"/>
        </w:rPr>
        <w:t>データ取得：メイン制御</w:t>
      </w:r>
    </w:p>
    <w:p w14:paraId="65D11503" w14:textId="77777777" w:rsidR="00850306" w:rsidRDefault="00850306" w:rsidP="00816CB2">
      <w:pPr>
        <w:pStyle w:val="a"/>
        <w:numPr>
          <w:ilvl w:val="0"/>
          <w:numId w:val="26"/>
        </w:numPr>
        <w:jc w:val="left"/>
      </w:pPr>
      <w:r>
        <w:rPr>
          <w:rFonts w:hint="eastAsia"/>
        </w:rPr>
        <w:t>リソース提供手段識別子が</w:t>
      </w:r>
      <w:r>
        <w:t>"api/ngsi"</w:t>
      </w:r>
      <w:r>
        <w:rPr>
          <w:rFonts w:hint="eastAsia"/>
        </w:rPr>
        <w:t>、</w:t>
      </w:r>
      <w:r>
        <w:t>"file/ftp"</w:t>
      </w:r>
      <w:r>
        <w:rPr>
          <w:rFonts w:hint="eastAsia"/>
        </w:rPr>
        <w:t>、</w:t>
      </w:r>
      <w:r>
        <w:t>"file/http"</w:t>
      </w:r>
      <w:r>
        <w:rPr>
          <w:rFonts w:hint="eastAsia"/>
        </w:rPr>
        <w:t>のいずれでもない場合は、独自</w:t>
      </w:r>
      <w:r>
        <w:t>Exception</w:t>
      </w:r>
      <w:r>
        <w:rPr>
          <w:rFonts w:hint="eastAsia"/>
        </w:rPr>
        <w:t>を発生させる。</w:t>
      </w:r>
    </w:p>
    <w:p w14:paraId="211FFBB8" w14:textId="77777777" w:rsidR="00850306" w:rsidRDefault="00850306" w:rsidP="00816CB2">
      <w:pPr>
        <w:pStyle w:val="a"/>
        <w:jc w:val="left"/>
      </w:pPr>
      <w:r>
        <w:rPr>
          <w:rFonts w:hint="eastAsia"/>
          <w:kern w:val="0"/>
        </w:rPr>
        <w:t>コンフィグファイルから以下を取得する。コンフィグから情報が取得できない場合、独自</w:t>
      </w:r>
      <w:r>
        <w:rPr>
          <w:kern w:val="0"/>
        </w:rPr>
        <w:t>Exception</w:t>
      </w:r>
      <w:r>
        <w:rPr>
          <w:rFonts w:hint="eastAsia"/>
          <w:kern w:val="0"/>
        </w:rPr>
        <w:t>を発生させる。</w:t>
      </w:r>
    </w:p>
    <w:p w14:paraId="63087D56" w14:textId="77777777" w:rsidR="00850306" w:rsidRDefault="00850306" w:rsidP="000B7629">
      <w:pPr>
        <w:pStyle w:val="a"/>
        <w:numPr>
          <w:ilvl w:val="1"/>
          <w:numId w:val="51"/>
        </w:numPr>
        <w:ind w:left="709" w:hanging="289"/>
      </w:pPr>
      <w:r w:rsidRPr="00402D3E">
        <w:t>connector.json</w:t>
      </w:r>
    </w:p>
    <w:p w14:paraId="57BD2E9F" w14:textId="77777777" w:rsidR="00850306" w:rsidRDefault="00850306" w:rsidP="000B7629">
      <w:pPr>
        <w:pStyle w:val="a"/>
        <w:numPr>
          <w:ilvl w:val="2"/>
          <w:numId w:val="51"/>
        </w:numPr>
      </w:pPr>
      <w:r w:rsidRPr="00402D3E">
        <w:rPr>
          <w:rFonts w:hint="eastAsia"/>
        </w:rPr>
        <w:t>利用者コネクタ</w:t>
      </w:r>
      <w:r w:rsidRPr="00402D3E">
        <w:t>ID</w:t>
      </w:r>
      <w:r w:rsidRPr="00402D3E">
        <w:rPr>
          <w:rFonts w:hint="eastAsia"/>
        </w:rPr>
        <w:t>（</w:t>
      </w:r>
      <w:r w:rsidRPr="00402D3E">
        <w:t>consumer_connector_id</w:t>
      </w:r>
      <w:r w:rsidRPr="00402D3E">
        <w:rPr>
          <w:rFonts w:hint="eastAsia"/>
        </w:rPr>
        <w:t>）</w:t>
      </w:r>
    </w:p>
    <w:p w14:paraId="0FB27690" w14:textId="24FA4DAD" w:rsidR="00850306" w:rsidRDefault="00D664D1" w:rsidP="000B7629">
      <w:pPr>
        <w:pStyle w:val="a"/>
        <w:numPr>
          <w:ilvl w:val="2"/>
          <w:numId w:val="51"/>
        </w:numPr>
      </w:pPr>
      <w:r>
        <w:rPr>
          <w:rFonts w:hint="eastAsia"/>
        </w:rPr>
        <w:t>利用者コネクタ</w:t>
      </w:r>
      <w:r w:rsidR="00850306" w:rsidRPr="00402D3E">
        <w:rPr>
          <w:rFonts w:hint="eastAsia"/>
        </w:rPr>
        <w:t>のシークレット（</w:t>
      </w:r>
      <w:r w:rsidR="00850306" w:rsidRPr="00402D3E">
        <w:t>consumer_connector_secret</w:t>
      </w:r>
      <w:r w:rsidR="00850306" w:rsidRPr="00402D3E">
        <w:rPr>
          <w:rFonts w:hint="eastAsia"/>
        </w:rPr>
        <w:t>）</w:t>
      </w:r>
    </w:p>
    <w:p w14:paraId="4C7B1BE6" w14:textId="30CAE7D6" w:rsidR="00850306" w:rsidRDefault="00BA0274" w:rsidP="000B7629">
      <w:pPr>
        <w:pStyle w:val="a"/>
      </w:pPr>
      <w:r>
        <w:rPr>
          <w:rFonts w:hint="eastAsia"/>
        </w:rPr>
        <w:t>利用者トークンが</w:t>
      </w:r>
      <w:r>
        <w:rPr>
          <w:rFonts w:hint="eastAsia"/>
        </w:rPr>
        <w:t>None</w:t>
      </w:r>
      <w:r>
        <w:rPr>
          <w:rFonts w:hint="eastAsia"/>
        </w:rPr>
        <w:t>でない場合、</w:t>
      </w:r>
      <w:r w:rsidR="00850306">
        <w:rPr>
          <w:rFonts w:hint="eastAsia"/>
        </w:rPr>
        <w:t>利用者トークン、利用者コネクタ</w:t>
      </w:r>
      <w:r w:rsidR="00850306">
        <w:rPr>
          <w:rFonts w:hint="eastAsia"/>
        </w:rPr>
        <w:t>ID</w:t>
      </w:r>
      <w:r w:rsidR="00850306">
        <w:rPr>
          <w:rFonts w:hint="eastAsia"/>
        </w:rPr>
        <w:t>、</w:t>
      </w:r>
      <w:r w:rsidR="00D664D1">
        <w:rPr>
          <w:rFonts w:hint="eastAsia"/>
        </w:rPr>
        <w:t>利用者コネクタ</w:t>
      </w:r>
      <w:r w:rsidR="00850306">
        <w:rPr>
          <w:rFonts w:hint="eastAsia"/>
        </w:rPr>
        <w:t>のシークレット、</w:t>
      </w:r>
      <w:r w:rsidR="0034148D">
        <w:rPr>
          <w:rFonts w:hint="eastAsia"/>
        </w:rPr>
        <w:t>外部</w:t>
      </w:r>
      <w:r w:rsidR="0034148D">
        <w:rPr>
          <w:rFonts w:hint="eastAsia"/>
        </w:rPr>
        <w:t>IdP-URL</w:t>
      </w:r>
      <w:r w:rsidR="00850306">
        <w:rPr>
          <w:rFonts w:hint="eastAsia"/>
        </w:rPr>
        <w:t>を引数として、認証</w:t>
      </w:r>
      <w:r w:rsidR="00850306">
        <w:rPr>
          <w:rFonts w:hint="eastAsia"/>
        </w:rPr>
        <w:t>I</w:t>
      </w:r>
      <w:r w:rsidR="00850306">
        <w:t>/F</w:t>
      </w:r>
      <w:r w:rsidR="00850306">
        <w:rPr>
          <w:rFonts w:hint="eastAsia"/>
        </w:rPr>
        <w:t>の</w:t>
      </w:r>
      <w:r w:rsidR="00850306" w:rsidRPr="0025437B">
        <w:rPr>
          <w:rFonts w:hint="eastAsia"/>
        </w:rPr>
        <w:t>認証トークン取得</w:t>
      </w:r>
      <w:r w:rsidR="00850306">
        <w:rPr>
          <w:rFonts w:hint="eastAsia"/>
        </w:rPr>
        <w:t>を呼び出し、レスポンスヘッダ</w:t>
      </w:r>
      <w:r w:rsidR="00850306">
        <w:t>"</w:t>
      </w:r>
      <w:r w:rsidR="008050E2">
        <w:t>x-cadde-auth-token</w:t>
      </w:r>
      <w:r w:rsidR="00850306">
        <w:t>"</w:t>
      </w:r>
      <w:r w:rsidR="00850306">
        <w:rPr>
          <w:rFonts w:hint="eastAsia"/>
        </w:rPr>
        <w:t>の値を</w:t>
      </w:r>
      <w:r w:rsidR="00850306" w:rsidRPr="00111605">
        <w:rPr>
          <w:rFonts w:hint="eastAsia"/>
        </w:rPr>
        <w:t>認証トークン</w:t>
      </w:r>
      <w:r w:rsidR="00850306">
        <w:rPr>
          <w:rFonts w:hint="eastAsia"/>
        </w:rPr>
        <w:t>として取得する。</w:t>
      </w:r>
      <w:r w:rsidRPr="0025437B">
        <w:rPr>
          <w:rFonts w:hint="eastAsia"/>
        </w:rPr>
        <w:t>認証トークン取得</w:t>
      </w:r>
      <w:r>
        <w:rPr>
          <w:rFonts w:hint="eastAsia"/>
        </w:rPr>
        <w:t>に失敗した</w:t>
      </w:r>
      <w:r w:rsidRPr="00625F58">
        <w:rPr>
          <w:rFonts w:hint="eastAsia"/>
        </w:rPr>
        <w:t>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29EA1921" w14:textId="732CD66E" w:rsidR="00850306" w:rsidRDefault="00BA0274" w:rsidP="000B7629">
      <w:pPr>
        <w:pStyle w:val="a"/>
      </w:pPr>
      <w:r>
        <w:rPr>
          <w:rFonts w:hint="eastAsia"/>
        </w:rPr>
        <w:t>認証トークンが取得できた場合、</w:t>
      </w:r>
      <w:r w:rsidR="00850306">
        <w:rPr>
          <w:rFonts w:hint="eastAsia"/>
        </w:rPr>
        <w:t>認証トークン、利用者コネクタ</w:t>
      </w:r>
      <w:r w:rsidR="00850306">
        <w:rPr>
          <w:rFonts w:hint="eastAsia"/>
        </w:rPr>
        <w:t>ID</w:t>
      </w:r>
      <w:r w:rsidR="00850306">
        <w:rPr>
          <w:rFonts w:hint="eastAsia"/>
        </w:rPr>
        <w:t>、</w:t>
      </w:r>
      <w:r w:rsidR="00D664D1">
        <w:rPr>
          <w:rFonts w:hint="eastAsia"/>
        </w:rPr>
        <w:t>利用者コネクタ</w:t>
      </w:r>
      <w:r w:rsidR="00850306">
        <w:rPr>
          <w:rFonts w:hint="eastAsia"/>
        </w:rPr>
        <w:t>のシークレットを引数として、認証</w:t>
      </w:r>
      <w:r w:rsidR="00850306">
        <w:rPr>
          <w:rFonts w:hint="eastAsia"/>
        </w:rPr>
        <w:t>I</w:t>
      </w:r>
      <w:r w:rsidR="00850306">
        <w:t>/F</w:t>
      </w:r>
      <w:r w:rsidR="00850306">
        <w:rPr>
          <w:rFonts w:hint="eastAsia"/>
        </w:rPr>
        <w:t>の</w:t>
      </w:r>
      <w:r w:rsidR="00A63F17">
        <w:rPr>
          <w:rFonts w:hint="eastAsia"/>
        </w:rPr>
        <w:t>認証トークン検証</w:t>
      </w:r>
      <w:r w:rsidR="00850306">
        <w:rPr>
          <w:rFonts w:hint="eastAsia"/>
        </w:rPr>
        <w:t>を呼び出し、レスポンスのヘッダ</w:t>
      </w:r>
      <w:r w:rsidR="00850306">
        <w:t>"</w:t>
      </w:r>
      <w:r w:rsidR="008050E2">
        <w:t>x-cadde-consumer_id</w:t>
      </w:r>
      <w:r w:rsidR="00850306">
        <w:t>"</w:t>
      </w:r>
      <w:r w:rsidR="00850306">
        <w:rPr>
          <w:rFonts w:hint="eastAsia"/>
        </w:rPr>
        <w:t>を</w:t>
      </w:r>
      <w:r w:rsidR="00850306">
        <w:rPr>
          <w:rFonts w:hint="eastAsia"/>
        </w:rPr>
        <w:t>CADDE</w:t>
      </w:r>
      <w:r w:rsidR="00850306">
        <w:rPr>
          <w:rFonts w:hint="eastAsia"/>
        </w:rPr>
        <w:t>ユーザ</w:t>
      </w:r>
      <w:r w:rsidR="00850306">
        <w:rPr>
          <w:rFonts w:hint="eastAsia"/>
        </w:rPr>
        <w:t>ID</w:t>
      </w:r>
      <w:r w:rsidR="00850306">
        <w:rPr>
          <w:rFonts w:hint="eastAsia"/>
        </w:rPr>
        <w:t>（利用者）として取得する。取得できない場合は</w:t>
      </w:r>
      <w:r w:rsidR="00905DCD">
        <w:rPr>
          <w:rFonts w:hint="eastAsia"/>
        </w:rPr>
        <w:t>、</w:t>
      </w:r>
      <w:r w:rsidR="00850306">
        <w:rPr>
          <w:rFonts w:hint="eastAsia"/>
        </w:rPr>
        <w:t>CADDE</w:t>
      </w:r>
      <w:r w:rsidR="00850306">
        <w:rPr>
          <w:rFonts w:hint="eastAsia"/>
        </w:rPr>
        <w:t>ユーザ</w:t>
      </w:r>
      <w:r w:rsidR="00850306">
        <w:rPr>
          <w:rFonts w:hint="eastAsia"/>
        </w:rPr>
        <w:t>ID</w:t>
      </w:r>
      <w:r w:rsidR="00850306">
        <w:rPr>
          <w:rFonts w:hint="eastAsia"/>
        </w:rPr>
        <w:t>（利用者）を</w:t>
      </w:r>
      <w:r w:rsidR="00850306">
        <w:rPr>
          <w:rFonts w:hint="eastAsia"/>
        </w:rPr>
        <w:t>N</w:t>
      </w:r>
      <w:r w:rsidR="00850306">
        <w:t>one</w:t>
      </w:r>
      <w:r w:rsidR="00850306">
        <w:rPr>
          <w:rFonts w:hint="eastAsia"/>
        </w:rPr>
        <w:t>に設定する。</w:t>
      </w:r>
      <w:r>
        <w:rPr>
          <w:rFonts w:hint="eastAsia"/>
        </w:rPr>
        <w:t>なお、</w:t>
      </w:r>
      <w:r w:rsidRPr="0025437B">
        <w:rPr>
          <w:rFonts w:hint="eastAsia"/>
        </w:rPr>
        <w:t>認証トークン</w:t>
      </w:r>
      <w:r>
        <w:rPr>
          <w:rFonts w:hint="eastAsia"/>
        </w:rPr>
        <w:t>検証に失敗した</w:t>
      </w:r>
      <w:r w:rsidRPr="00625F58">
        <w:rPr>
          <w:rFonts w:hint="eastAsia"/>
        </w:rPr>
        <w:t>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14D2C0E9" w14:textId="354DCA6B" w:rsidR="00850306" w:rsidRDefault="00850306" w:rsidP="000B7629">
      <w:pPr>
        <w:pStyle w:val="a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（提供者）が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の場合は、下記の</w:t>
      </w:r>
      <w:r>
        <w:rPr>
          <w:rFonts w:hint="eastAsia"/>
        </w:rPr>
        <w:t>[</w:t>
      </w:r>
      <w:r w:rsidR="00D664D1">
        <w:rPr>
          <w:rFonts w:hint="eastAsia"/>
        </w:rPr>
        <w:t>提供者コネクタ</w:t>
      </w:r>
      <w:r>
        <w:rPr>
          <w:rFonts w:hint="eastAsia"/>
        </w:rPr>
        <w:t>を利用しない場合</w:t>
      </w:r>
      <w:r>
        <w:rPr>
          <w:rFonts w:hint="eastAsia"/>
        </w:rPr>
        <w:t>]</w:t>
      </w:r>
      <w:r>
        <w:rPr>
          <w:rFonts w:hint="eastAsia"/>
        </w:rPr>
        <w:t>を実施、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でない場合は、下記の</w:t>
      </w:r>
      <w:r>
        <w:rPr>
          <w:rFonts w:hint="eastAsia"/>
        </w:rPr>
        <w:t>[</w:t>
      </w:r>
      <w:r w:rsidR="00D664D1">
        <w:rPr>
          <w:rFonts w:hint="eastAsia"/>
        </w:rPr>
        <w:t>提供者コネクタ</w:t>
      </w:r>
      <w:r>
        <w:rPr>
          <w:rFonts w:hint="eastAsia"/>
        </w:rPr>
        <w:t>を利用する場合</w:t>
      </w:r>
      <w:r>
        <w:rPr>
          <w:rFonts w:hint="eastAsia"/>
        </w:rPr>
        <w:t>]</w:t>
      </w:r>
      <w:r>
        <w:rPr>
          <w:rFonts w:hint="eastAsia"/>
        </w:rPr>
        <w:t>を実施。</w:t>
      </w:r>
    </w:p>
    <w:p w14:paraId="743F6DC7" w14:textId="77777777" w:rsidR="00850306" w:rsidRPr="00DC65B2" w:rsidRDefault="00850306" w:rsidP="000B7629"/>
    <w:p w14:paraId="406361E8" w14:textId="5874EDEA" w:rsidR="00850306" w:rsidRDefault="00850306" w:rsidP="000B7629">
      <w:r>
        <w:rPr>
          <w:rFonts w:hint="eastAsia"/>
        </w:rPr>
        <w:t>[</w:t>
      </w:r>
      <w:r w:rsidR="00D664D1">
        <w:rPr>
          <w:rFonts w:hint="eastAsia"/>
        </w:rPr>
        <w:t>提供者コネクタ</w:t>
      </w:r>
      <w:r>
        <w:rPr>
          <w:rFonts w:hint="eastAsia"/>
        </w:rPr>
        <w:t>を利用しない場合</w:t>
      </w:r>
      <w:r>
        <w:t>]</w:t>
      </w:r>
    </w:p>
    <w:p w14:paraId="1D457871" w14:textId="0BBBBEDF" w:rsidR="005456CE" w:rsidRPr="004D6C77" w:rsidRDefault="005456CE" w:rsidP="000B7629">
      <w:pPr>
        <w:pStyle w:val="a"/>
      </w:pPr>
      <w:bookmarkStart w:id="48" w:name="_Hlk106290674"/>
      <w:r w:rsidRPr="005456CE">
        <w:rPr>
          <w:rFonts w:hint="eastAsia"/>
        </w:rPr>
        <w:t>リソース</w:t>
      </w:r>
      <w:r w:rsidRPr="005456CE">
        <w:rPr>
          <w:rFonts w:hint="eastAsia"/>
        </w:rPr>
        <w:t>URL</w:t>
      </w:r>
      <w:r w:rsidRPr="005456CE">
        <w:rPr>
          <w:rFonts w:hint="eastAsia"/>
        </w:rPr>
        <w:t>、</w:t>
      </w:r>
      <w:r w:rsidRPr="005456CE">
        <w:rPr>
          <w:rFonts w:hint="eastAsia"/>
        </w:rPr>
        <w:t>CADDE</w:t>
      </w:r>
      <w:r w:rsidRPr="005456CE">
        <w:rPr>
          <w:rFonts w:hint="eastAsia"/>
        </w:rPr>
        <w:t>ユーザ</w:t>
      </w:r>
      <w:r w:rsidRPr="005456CE">
        <w:rPr>
          <w:rFonts w:hint="eastAsia"/>
        </w:rPr>
        <w:t>ID</w:t>
      </w:r>
      <w:r w:rsidRPr="005456CE">
        <w:rPr>
          <w:rFonts w:hint="eastAsia"/>
        </w:rPr>
        <w:t>（利用者）、</w:t>
      </w:r>
      <w:r w:rsidRPr="005456CE">
        <w:rPr>
          <w:rFonts w:hint="eastAsia"/>
        </w:rPr>
        <w:t>NGSI</w:t>
      </w:r>
      <w:r w:rsidRPr="005456CE">
        <w:rPr>
          <w:rFonts w:hint="eastAsia"/>
        </w:rPr>
        <w:t>オプションをヘッダに設定して、リソース提供手段識別子に対応するコネクタ共通データ提供</w:t>
      </w:r>
      <w:r w:rsidRPr="005456CE">
        <w:rPr>
          <w:rFonts w:hint="eastAsia"/>
        </w:rPr>
        <w:t>I/F</w:t>
      </w:r>
      <w:r w:rsidRPr="005456CE">
        <w:rPr>
          <w:rFonts w:hint="eastAsia"/>
        </w:rPr>
        <w:t>の処理を呼び出す。対応は以下とする。</w:t>
      </w:r>
      <w:bookmarkEnd w:id="48"/>
    </w:p>
    <w:p w14:paraId="217502D9" w14:textId="77777777" w:rsidR="005456CE" w:rsidRPr="00546ED4" w:rsidRDefault="005456CE" w:rsidP="00E23234">
      <w:pPr>
        <w:pStyle w:val="a"/>
        <w:numPr>
          <w:ilvl w:val="1"/>
          <w:numId w:val="51"/>
        </w:numPr>
        <w:jc w:val="left"/>
        <w:rPr>
          <w:rFonts w:asciiTheme="minorHAnsi" w:hAnsiTheme="minorHAnsi"/>
        </w:rPr>
      </w:pPr>
      <w:r>
        <w:rPr>
          <w:rFonts w:hint="eastAsia"/>
        </w:rPr>
        <w:t>リソース提供手段識別子が</w:t>
      </w:r>
      <w:r w:rsidRPr="00A544DC">
        <w:rPr>
          <w:rFonts w:asciiTheme="minorHAnsi" w:hAnsiTheme="minorHAnsi"/>
        </w:rPr>
        <w:t>"file/http"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Pr="00A544DC">
        <w:rPr>
          <w:rFonts w:asciiTheme="minorHAnsi" w:hAnsiTheme="minorHAnsi" w:hint="eastAsia"/>
        </w:rPr>
        <w:t>データ提供</w:t>
      </w:r>
      <w:r w:rsidRPr="00A544DC">
        <w:rPr>
          <w:rFonts w:asciiTheme="minorHAnsi" w:hAnsiTheme="minorHAnsi"/>
        </w:rPr>
        <w:t>I/F(HTTPS)</w:t>
      </w:r>
    </w:p>
    <w:p w14:paraId="20FB1514" w14:textId="77777777" w:rsidR="005456CE" w:rsidRDefault="005456CE" w:rsidP="00E23234">
      <w:pPr>
        <w:pStyle w:val="a"/>
        <w:numPr>
          <w:ilvl w:val="1"/>
          <w:numId w:val="51"/>
        </w:numPr>
        <w:jc w:val="left"/>
        <w:rPr>
          <w:rFonts w:asciiTheme="minorHAnsi" w:hAnsiTheme="minorHAnsi"/>
        </w:rPr>
      </w:pPr>
      <w:r>
        <w:rPr>
          <w:rFonts w:hint="eastAsia"/>
        </w:rPr>
        <w:t>リソース提供手段識別子が</w:t>
      </w:r>
      <w:r w:rsidRPr="00226D0F">
        <w:t>"</w:t>
      </w:r>
      <w:r>
        <w:t>file/ftp</w:t>
      </w:r>
      <w:r w:rsidRPr="00226D0F">
        <w:t>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Pr="00A544DC">
        <w:rPr>
          <w:rFonts w:asciiTheme="minorHAnsi" w:hAnsiTheme="minorHAnsi" w:hint="eastAsia"/>
        </w:rPr>
        <w:t>データ提供</w:t>
      </w:r>
      <w:r w:rsidRPr="00A544DC">
        <w:rPr>
          <w:rFonts w:asciiTheme="minorHAnsi" w:hAnsiTheme="minorHAnsi"/>
        </w:rPr>
        <w:t>I/F(</w:t>
      </w:r>
      <w:r>
        <w:rPr>
          <w:rFonts w:asciiTheme="minorHAnsi" w:hAnsiTheme="minorHAnsi" w:hint="eastAsia"/>
        </w:rPr>
        <w:t>F</w:t>
      </w:r>
      <w:r w:rsidRPr="00A544DC">
        <w:rPr>
          <w:rFonts w:asciiTheme="minorHAnsi" w:hAnsiTheme="minorHAnsi"/>
        </w:rPr>
        <w:t>TP)</w:t>
      </w:r>
    </w:p>
    <w:p w14:paraId="5B64565D" w14:textId="21A51E4A" w:rsidR="005456CE" w:rsidRPr="004F1FC8" w:rsidRDefault="005456CE" w:rsidP="00E23234">
      <w:pPr>
        <w:pStyle w:val="a"/>
        <w:numPr>
          <w:ilvl w:val="1"/>
          <w:numId w:val="51"/>
        </w:numPr>
        <w:jc w:val="left"/>
        <w:rPr>
          <w:rFonts w:asciiTheme="minorHAnsi" w:hAnsiTheme="minorHAnsi"/>
        </w:rPr>
      </w:pPr>
      <w:r>
        <w:rPr>
          <w:rFonts w:hint="eastAsia"/>
        </w:rPr>
        <w:t>リソース提供手段識別子が</w:t>
      </w:r>
      <w:r w:rsidRPr="00226D0F">
        <w:t>"</w:t>
      </w:r>
      <w:r>
        <w:rPr>
          <w:rFonts w:hint="eastAsia"/>
        </w:rPr>
        <w:t>api/ngsi</w:t>
      </w:r>
      <w:r w:rsidRPr="00226D0F">
        <w:t>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Pr="00A544DC">
        <w:rPr>
          <w:rFonts w:asciiTheme="minorHAnsi" w:hAnsiTheme="minorHAnsi" w:hint="eastAsia"/>
        </w:rPr>
        <w:t>データ</w:t>
      </w:r>
      <w:r w:rsidR="008050E2">
        <w:rPr>
          <w:rFonts w:asciiTheme="minorHAnsi" w:hAnsiTheme="minorHAnsi" w:hint="eastAsia"/>
        </w:rPr>
        <w:t>提供</w:t>
      </w:r>
      <w:r w:rsidRPr="00A544DC">
        <w:rPr>
          <w:rFonts w:asciiTheme="minorHAnsi" w:hAnsiTheme="minorHAnsi"/>
        </w:rPr>
        <w:t>I/F(HTTPS</w:t>
      </w:r>
      <w:r>
        <w:rPr>
          <w:rFonts w:asciiTheme="minorHAnsi" w:hAnsiTheme="minorHAnsi" w:hint="eastAsia"/>
        </w:rPr>
        <w:t xml:space="preserve"> NGSI</w:t>
      </w:r>
      <w:r w:rsidRPr="00A544DC">
        <w:rPr>
          <w:rFonts w:asciiTheme="minorHAnsi" w:hAnsiTheme="minorHAnsi"/>
        </w:rPr>
        <w:t>)</w:t>
      </w:r>
    </w:p>
    <w:p w14:paraId="55CFA474" w14:textId="7608A706" w:rsidR="00850306" w:rsidRDefault="00850306" w:rsidP="000B7629">
      <w:pPr>
        <w:pStyle w:val="a"/>
      </w:pPr>
      <w:r w:rsidRPr="00402D3E">
        <w:rPr>
          <w:rFonts w:hint="eastAsia"/>
        </w:rPr>
        <w:t>データ提供</w:t>
      </w:r>
      <w:r w:rsidRPr="00402D3E">
        <w:t>I/F</w:t>
      </w:r>
      <w:r w:rsidRPr="00402D3E">
        <w:rPr>
          <w:rFonts w:hint="eastAsia"/>
        </w:rPr>
        <w:t>の応答が成功時はステータスコード</w:t>
      </w:r>
      <w:r w:rsidRPr="00402D3E">
        <w:t>200</w:t>
      </w:r>
      <w:r w:rsidRPr="00402D3E">
        <w:rPr>
          <w:rFonts w:hint="eastAsia"/>
        </w:rPr>
        <w:t>を、ボディにサブシステムが戻す結果を設定して応答する。呼び出し先のサブシステムで</w:t>
      </w:r>
      <w:r w:rsidRPr="00402D3E">
        <w:t>Exception</w:t>
      </w:r>
      <w:r w:rsidRPr="00402D3E">
        <w:rPr>
          <w:rFonts w:hint="eastAsia"/>
        </w:rPr>
        <w:t>が発生した場合、対応するステータスコードを設定してレスポンスを応答する。</w:t>
      </w:r>
    </w:p>
    <w:p w14:paraId="19E4DD05" w14:textId="77777777" w:rsidR="00850306" w:rsidRPr="00DC65B2" w:rsidRDefault="00850306" w:rsidP="000B7629"/>
    <w:p w14:paraId="7BFFCB59" w14:textId="6E1B4841" w:rsidR="00850306" w:rsidRPr="00DC65B2" w:rsidRDefault="00850306" w:rsidP="000B7629">
      <w:r>
        <w:rPr>
          <w:rFonts w:hint="eastAsia"/>
        </w:rPr>
        <w:t>[</w:t>
      </w:r>
      <w:r w:rsidR="00D664D1">
        <w:rPr>
          <w:rFonts w:hint="eastAsia"/>
        </w:rPr>
        <w:t>提供者コネクタ</w:t>
      </w:r>
      <w:r>
        <w:rPr>
          <w:rFonts w:hint="eastAsia"/>
        </w:rPr>
        <w:t>を利用する場合</w:t>
      </w:r>
      <w:r>
        <w:t>]</w:t>
      </w:r>
    </w:p>
    <w:p w14:paraId="1F2920ED" w14:textId="77777777" w:rsidR="00850306" w:rsidRDefault="00850306" w:rsidP="00E23234">
      <w:pPr>
        <w:pStyle w:val="a"/>
        <w:jc w:val="left"/>
      </w:pPr>
      <w:r w:rsidRPr="00625F58">
        <w:rPr>
          <w:rFonts w:hint="eastAsia"/>
        </w:rPr>
        <w:t>コンフィグファイルから以下を取得する。コンフィグから情報が取得できない場合、独自</w:t>
      </w:r>
      <w:r w:rsidRPr="00625F58">
        <w:rPr>
          <w:rFonts w:hint="eastAsia"/>
        </w:rPr>
        <w:lastRenderedPageBreak/>
        <w:t>Exception</w:t>
      </w:r>
      <w:r w:rsidRPr="00625F58">
        <w:rPr>
          <w:rFonts w:hint="eastAsia"/>
        </w:rPr>
        <w:t>を発生させる。</w:t>
      </w:r>
    </w:p>
    <w:p w14:paraId="07E0E6DD" w14:textId="77777777" w:rsidR="00850306" w:rsidRDefault="00850306" w:rsidP="00E23234">
      <w:pPr>
        <w:pStyle w:val="a"/>
        <w:numPr>
          <w:ilvl w:val="1"/>
          <w:numId w:val="82"/>
        </w:numPr>
        <w:jc w:val="left"/>
      </w:pPr>
      <w:r>
        <w:rPr>
          <w:rFonts w:hint="eastAsia"/>
        </w:rPr>
        <w:t>c</w:t>
      </w:r>
      <w:r>
        <w:t>onnector.json</w:t>
      </w:r>
    </w:p>
    <w:p w14:paraId="5A0559B1" w14:textId="77777777" w:rsidR="00850306" w:rsidRDefault="00850306" w:rsidP="00E23234">
      <w:pPr>
        <w:pStyle w:val="a"/>
        <w:numPr>
          <w:ilvl w:val="2"/>
          <w:numId w:val="82"/>
        </w:numPr>
        <w:jc w:val="left"/>
      </w:pPr>
      <w:r w:rsidRPr="00155760">
        <w:rPr>
          <w:rFonts w:hint="eastAsia"/>
        </w:rPr>
        <w:t>ロケーションサービスの</w:t>
      </w:r>
      <w:r w:rsidRPr="00155760">
        <w:rPr>
          <w:rFonts w:hint="eastAsia"/>
        </w:rPr>
        <w:t>URL</w:t>
      </w:r>
      <w:r>
        <w:t>（</w:t>
      </w:r>
      <w:r w:rsidRPr="00155760">
        <w:t>location_service_url</w:t>
      </w:r>
      <w:r>
        <w:t>）</w:t>
      </w:r>
    </w:p>
    <w:p w14:paraId="1A4EB7FD" w14:textId="72626FFD" w:rsidR="00850306" w:rsidRDefault="00850306" w:rsidP="00E23234">
      <w:pPr>
        <w:pStyle w:val="a"/>
        <w:jc w:val="left"/>
      </w:pPr>
      <w:r>
        <w:rPr>
          <w:rFonts w:hint="eastAsia"/>
        </w:rPr>
        <w:t>ロケーションサービスに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（利用者）を送付し、</w:t>
      </w:r>
      <w:r w:rsidR="00C335CB" w:rsidRPr="00C335CB">
        <w:rPr>
          <w:rFonts w:hint="eastAsia"/>
        </w:rPr>
        <w:t>提供者コネクタのアクセス</w:t>
      </w:r>
      <w:r w:rsidR="00C335CB" w:rsidRPr="00C335CB">
        <w:rPr>
          <w:rFonts w:hint="eastAsia"/>
        </w:rPr>
        <w:t>URL</w:t>
      </w:r>
      <w:r>
        <w:rPr>
          <w:rFonts w:hint="eastAsia"/>
        </w:rPr>
        <w:t>を取得する。取得ができない場合は、</w:t>
      </w:r>
      <w:r w:rsidRPr="0080662C">
        <w:rPr>
          <w:rFonts w:hint="eastAsia"/>
        </w:rPr>
        <w:t>コンフィグファイルから以下を取得する。コンフィグから情報が取得できない場合、独自</w:t>
      </w:r>
      <w:r w:rsidRPr="0080662C">
        <w:t>Exception</w:t>
      </w:r>
      <w:r w:rsidRPr="0080662C">
        <w:rPr>
          <w:rFonts w:hint="eastAsia"/>
        </w:rPr>
        <w:t>を発生させる。</w:t>
      </w:r>
    </w:p>
    <w:p w14:paraId="58F532D6" w14:textId="096C29C8" w:rsidR="00850306" w:rsidRDefault="00850306" w:rsidP="00E23234">
      <w:pPr>
        <w:pStyle w:val="a"/>
        <w:numPr>
          <w:ilvl w:val="1"/>
          <w:numId w:val="74"/>
        </w:numPr>
        <w:ind w:left="709" w:hanging="289"/>
        <w:jc w:val="left"/>
      </w:pPr>
      <w:r w:rsidRPr="00F42072">
        <w:rPr>
          <w:rFonts w:hint="eastAsia"/>
        </w:rPr>
        <w:t>location.json</w:t>
      </w:r>
    </w:p>
    <w:p w14:paraId="51AC11FC" w14:textId="77777777" w:rsidR="00850306" w:rsidRDefault="00850306" w:rsidP="00E23234">
      <w:pPr>
        <w:pStyle w:val="a"/>
        <w:numPr>
          <w:ilvl w:val="2"/>
          <w:numId w:val="74"/>
        </w:numPr>
        <w:jc w:val="left"/>
      </w:pPr>
      <w:r w:rsidRPr="00F42072">
        <w:rPr>
          <w:rFonts w:hint="eastAsia"/>
        </w:rPr>
        <w:t>コネクタロケーション（</w:t>
      </w:r>
      <w:r w:rsidRPr="00F42072">
        <w:rPr>
          <w:rFonts w:hint="eastAsia"/>
        </w:rPr>
        <w:t>connector_location</w:t>
      </w:r>
      <w:r w:rsidRPr="00F42072">
        <w:rPr>
          <w:rFonts w:hint="eastAsia"/>
        </w:rPr>
        <w:t>）</w:t>
      </w:r>
    </w:p>
    <w:p w14:paraId="513ACD02" w14:textId="77777777" w:rsidR="00850306" w:rsidRDefault="00850306" w:rsidP="00E23234">
      <w:pPr>
        <w:pStyle w:val="a"/>
        <w:numPr>
          <w:ilvl w:val="3"/>
          <w:numId w:val="74"/>
        </w:numPr>
        <w:jc w:val="left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（提供者）をキーにする。</w:t>
      </w:r>
    </w:p>
    <w:p w14:paraId="68BB25B5" w14:textId="77777777" w:rsidR="00C335CB" w:rsidRDefault="00C335CB" w:rsidP="00C335CB">
      <w:pPr>
        <w:pStyle w:val="a"/>
        <w:numPr>
          <w:ilvl w:val="4"/>
          <w:numId w:val="74"/>
        </w:numPr>
        <w:jc w:val="left"/>
      </w:pPr>
      <w:r w:rsidRPr="00C335CB">
        <w:rPr>
          <w:rFonts w:hint="eastAsia"/>
        </w:rPr>
        <w:t>提供者コネクタのアクセス</w:t>
      </w:r>
      <w:r w:rsidRPr="00C335CB">
        <w:rPr>
          <w:rFonts w:hint="eastAsia"/>
        </w:rPr>
        <w:t>URL</w:t>
      </w:r>
      <w:r>
        <w:rPr>
          <w:rFonts w:hint="eastAsia"/>
        </w:rPr>
        <w:t>（</w:t>
      </w:r>
      <w:r w:rsidRPr="00C335CB">
        <w:t>provider_connector_url</w:t>
      </w:r>
      <w:r>
        <w:rPr>
          <w:rFonts w:hint="eastAsia"/>
        </w:rPr>
        <w:t>）</w:t>
      </w:r>
    </w:p>
    <w:p w14:paraId="3C468152" w14:textId="77777777" w:rsidR="00850306" w:rsidRDefault="00850306" w:rsidP="00E23234">
      <w:pPr>
        <w:pStyle w:val="a"/>
        <w:jc w:val="left"/>
      </w:pPr>
      <w:r>
        <w:rPr>
          <w:rFonts w:hint="eastAsia"/>
        </w:rPr>
        <w:t>リソース提供手段識別子が</w:t>
      </w:r>
      <w:r>
        <w:t>"api/ngsi"</w:t>
      </w:r>
      <w:r>
        <w:rPr>
          <w:rFonts w:hint="eastAsia"/>
        </w:rPr>
        <w:t>の場合は、</w:t>
      </w:r>
      <w:r>
        <w:rPr>
          <w:rFonts w:hint="eastAsia"/>
        </w:rPr>
        <w:t>NGSI</w:t>
      </w:r>
      <w:r>
        <w:rPr>
          <w:rFonts w:hint="eastAsia"/>
        </w:rPr>
        <w:t>オプションを辞書型から</w:t>
      </w:r>
      <w:r>
        <w:t>"key:value,</w:t>
      </w:r>
      <w:r>
        <w:rPr>
          <w:rFonts w:hint="eastAsia"/>
        </w:rPr>
        <w:t>・・・</w:t>
      </w:r>
      <w:r>
        <w:t>"</w:t>
      </w:r>
      <w:r>
        <w:rPr>
          <w:rFonts w:hint="eastAsia"/>
        </w:rPr>
        <w:t>形式に変換する。変換に失敗した場合は、独自</w:t>
      </w:r>
      <w:r>
        <w:t>Exception</w:t>
      </w:r>
      <w:r>
        <w:rPr>
          <w:rFonts w:hint="eastAsia"/>
        </w:rPr>
        <w:t>を発生させる。リソース提供手段識別子が</w:t>
      </w:r>
      <w:r>
        <w:t>"api/ngsi"</w:t>
      </w:r>
      <w:r>
        <w:rPr>
          <w:rFonts w:hint="eastAsia"/>
        </w:rPr>
        <w:t>でない場合は、空の文字列を設定する。</w:t>
      </w:r>
    </w:p>
    <w:p w14:paraId="77DBF8D5" w14:textId="4B4C8A51" w:rsidR="00850306" w:rsidRDefault="00850306" w:rsidP="00E23234">
      <w:pPr>
        <w:pStyle w:val="a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、リソース提供手段識別子、</w:t>
      </w:r>
      <w:r w:rsidR="00C335CB" w:rsidRPr="00C335CB">
        <w:rPr>
          <w:rFonts w:hint="eastAsia"/>
        </w:rPr>
        <w:t>提供者コネクタのアクセス</w:t>
      </w:r>
      <w:r w:rsidR="00C335CB" w:rsidRPr="00C335CB">
        <w:rPr>
          <w:rFonts w:hint="eastAsia"/>
        </w:rPr>
        <w:t>URL</w:t>
      </w:r>
      <w:r>
        <w:rPr>
          <w:rFonts w:hint="eastAsia"/>
        </w:rPr>
        <w:t>、認証トークン、</w:t>
      </w:r>
      <w:r>
        <w:rPr>
          <w:rFonts w:hint="eastAsia"/>
        </w:rPr>
        <w:t>NGSI</w:t>
      </w:r>
      <w:r>
        <w:rPr>
          <w:rFonts w:hint="eastAsia"/>
        </w:rPr>
        <w:t>オプションをヘッダに設定してデータ交換</w:t>
      </w:r>
      <w:r>
        <w:rPr>
          <w:rFonts w:hint="eastAsia"/>
        </w:rPr>
        <w:t>I/F</w:t>
      </w:r>
      <w:r w:rsidR="005456CE">
        <w:rPr>
          <w:rFonts w:hint="eastAsia"/>
        </w:rPr>
        <w:t>のデータ交換を呼び出す。</w:t>
      </w:r>
    </w:p>
    <w:p w14:paraId="1D55F382" w14:textId="77777777" w:rsidR="00082D04" w:rsidRDefault="00800814" w:rsidP="00E23234">
      <w:pPr>
        <w:pStyle w:val="a"/>
        <w:jc w:val="left"/>
      </w:pPr>
      <w:r>
        <w:rPr>
          <w:rFonts w:hint="eastAsia"/>
        </w:rPr>
        <w:t>呼び出し</w:t>
      </w:r>
      <w:r w:rsidR="00850306">
        <w:rPr>
          <w:rFonts w:hint="eastAsia"/>
        </w:rPr>
        <w:t>結果を確認し、</w:t>
      </w:r>
      <w:r w:rsidR="00082D04">
        <w:rPr>
          <w:rFonts w:hint="eastAsia"/>
        </w:rPr>
        <w:t>以下を確認する。</w:t>
      </w:r>
    </w:p>
    <w:p w14:paraId="26A6406F" w14:textId="157AEAC0" w:rsidR="00082D04" w:rsidRDefault="005825CF" w:rsidP="00816CB2">
      <w:pPr>
        <w:pStyle w:val="a"/>
        <w:numPr>
          <w:ilvl w:val="1"/>
          <w:numId w:val="82"/>
        </w:numPr>
        <w:ind w:left="709" w:hanging="289"/>
      </w:pPr>
      <w:r>
        <w:rPr>
          <w:rFonts w:hint="eastAsia"/>
        </w:rPr>
        <w:t>ステータスコードが「</w:t>
      </w:r>
      <w:r>
        <w:t>200</w:t>
      </w:r>
      <w:r>
        <w:rPr>
          <w:rFonts w:hint="eastAsia"/>
        </w:rPr>
        <w:t>」かつ</w:t>
      </w:r>
      <w:r w:rsidR="00DC70B9">
        <w:rPr>
          <w:rFonts w:hint="eastAsia"/>
        </w:rPr>
        <w:t>、</w:t>
      </w:r>
      <w:r w:rsidR="00082D04">
        <w:rPr>
          <w:rFonts w:hint="eastAsia"/>
          <w:kern w:val="0"/>
        </w:rPr>
        <w:t>レスポンスの</w:t>
      </w:r>
      <w:r w:rsidR="00DC70B9">
        <w:rPr>
          <w:rFonts w:hint="eastAsia"/>
          <w:kern w:val="0"/>
        </w:rPr>
        <w:t>以下</w:t>
      </w:r>
      <w:r w:rsidR="00082D04">
        <w:rPr>
          <w:rFonts w:hint="eastAsia"/>
          <w:kern w:val="0"/>
        </w:rPr>
        <w:t>ヘッダ</w:t>
      </w:r>
      <w:r>
        <w:rPr>
          <w:rFonts w:hint="eastAsia"/>
          <w:kern w:val="0"/>
        </w:rPr>
        <w:t>に</w:t>
      </w:r>
      <w:r w:rsidR="00082D04">
        <w:rPr>
          <w:rFonts w:hint="eastAsia"/>
          <w:kern w:val="0"/>
        </w:rPr>
        <w:t>値が設定されている場合は、</w:t>
      </w:r>
      <w:r w:rsidR="00DC70B9">
        <w:rPr>
          <w:rFonts w:hint="eastAsia"/>
          <w:kern w:val="0"/>
        </w:rPr>
        <w:t>記載</w:t>
      </w:r>
      <w:r w:rsidR="00082D04">
        <w:rPr>
          <w:rFonts w:hint="eastAsia"/>
          <w:kern w:val="0"/>
        </w:rPr>
        <w:t>の</w:t>
      </w:r>
      <w:r w:rsidR="00DC70B9">
        <w:rPr>
          <w:rFonts w:hint="eastAsia"/>
          <w:kern w:val="0"/>
        </w:rPr>
        <w:t>通り</w:t>
      </w:r>
      <w:r w:rsidR="00082D04">
        <w:rPr>
          <w:rFonts w:hint="eastAsia"/>
          <w:kern w:val="0"/>
        </w:rPr>
        <w:t>にデータを取得する。</w:t>
      </w:r>
    </w:p>
    <w:p w14:paraId="75C7335B" w14:textId="0D2F3EF2" w:rsidR="00FC260D" w:rsidRPr="00816CB2" w:rsidRDefault="00FC260D" w:rsidP="00FC260D">
      <w:pPr>
        <w:pStyle w:val="a"/>
        <w:numPr>
          <w:ilvl w:val="4"/>
          <w:numId w:val="82"/>
        </w:numPr>
        <w:ind w:left="1134"/>
      </w:pPr>
      <w:r>
        <w:rPr>
          <w:rFonts w:hint="eastAsia"/>
          <w:kern w:val="0"/>
        </w:rPr>
        <w:t>"</w:t>
      </w:r>
      <w:r w:rsidR="00465064">
        <w:rPr>
          <w:kern w:val="0"/>
        </w:rPr>
        <w:t>x-</w:t>
      </w:r>
      <w:r w:rsidRPr="005825CF">
        <w:rPr>
          <w:kern w:val="0"/>
        </w:rPr>
        <w:t>cadde-provenance</w:t>
      </w:r>
      <w:r>
        <w:rPr>
          <w:kern w:val="0"/>
        </w:rPr>
        <w:t>"</w:t>
      </w:r>
      <w:r>
        <w:rPr>
          <w:rFonts w:hint="eastAsia"/>
          <w:kern w:val="0"/>
        </w:rPr>
        <w:t>は、</w:t>
      </w:r>
      <w:r w:rsidR="00574B08">
        <w:rPr>
          <w:rFonts w:hint="eastAsia"/>
        </w:rPr>
        <w:t>識別情報１</w:t>
      </w:r>
      <w:r>
        <w:rPr>
          <w:rFonts w:hint="eastAsia"/>
          <w:kern w:val="0"/>
        </w:rPr>
        <w:t>としてデータを取得する。</w:t>
      </w:r>
    </w:p>
    <w:p w14:paraId="7C6C04C2" w14:textId="49C12BA1" w:rsidR="00DC70B9" w:rsidRDefault="00DC70B9" w:rsidP="00FC260D">
      <w:pPr>
        <w:pStyle w:val="a"/>
        <w:numPr>
          <w:ilvl w:val="4"/>
          <w:numId w:val="82"/>
        </w:numPr>
        <w:ind w:left="1134"/>
      </w:pPr>
      <w:r>
        <w:rPr>
          <w:kern w:val="0"/>
        </w:rPr>
        <w:t>"x-cadde-</w:t>
      </w:r>
      <w:r w:rsidRPr="005825CF">
        <w:rPr>
          <w:kern w:val="0"/>
        </w:rPr>
        <w:t>provenance</w:t>
      </w:r>
      <w:r>
        <w:rPr>
          <w:kern w:val="0"/>
        </w:rPr>
        <w:t>-management-service-url"</w:t>
      </w:r>
      <w:r>
        <w:rPr>
          <w:rFonts w:hint="eastAsia"/>
          <w:kern w:val="0"/>
        </w:rPr>
        <w:t>は来歴管理サービス</w:t>
      </w:r>
      <w:r>
        <w:t>URL</w:t>
      </w:r>
      <w:r>
        <w:rPr>
          <w:rFonts w:hint="eastAsia"/>
          <w:kern w:val="0"/>
        </w:rPr>
        <w:t>としてデータを取得する。</w:t>
      </w:r>
    </w:p>
    <w:p w14:paraId="5302BAAA" w14:textId="38BDAF73" w:rsidR="00082D04" w:rsidRDefault="00082D04" w:rsidP="00816CB2">
      <w:pPr>
        <w:pStyle w:val="a"/>
        <w:numPr>
          <w:ilvl w:val="4"/>
          <w:numId w:val="82"/>
        </w:numPr>
        <w:ind w:left="1134"/>
      </w:pPr>
      <w:r>
        <w:rPr>
          <w:kern w:val="0"/>
        </w:rPr>
        <w:t>"</w:t>
      </w:r>
      <w:bookmarkStart w:id="49" w:name="_Hlk107405678"/>
      <w:r w:rsidR="006D7086" w:rsidRPr="006D7086">
        <w:rPr>
          <w:kern w:val="0"/>
        </w:rPr>
        <w:t>x-cadde-contract-id</w:t>
      </w:r>
      <w:bookmarkEnd w:id="49"/>
      <w:r>
        <w:rPr>
          <w:kern w:val="0"/>
        </w:rPr>
        <w:t>"</w:t>
      </w:r>
      <w:r>
        <w:rPr>
          <w:rFonts w:hint="eastAsia"/>
          <w:kern w:val="0"/>
        </w:rPr>
        <w:t>は、取引</w:t>
      </w:r>
      <w:r>
        <w:rPr>
          <w:kern w:val="0"/>
        </w:rPr>
        <w:t>ID</w:t>
      </w:r>
      <w:r>
        <w:rPr>
          <w:rFonts w:hint="eastAsia"/>
          <w:kern w:val="0"/>
        </w:rPr>
        <w:t>としてデータを取得する。</w:t>
      </w:r>
    </w:p>
    <w:p w14:paraId="2ABFEB85" w14:textId="202D917B" w:rsidR="00082D04" w:rsidRDefault="00082D04" w:rsidP="00816CB2">
      <w:pPr>
        <w:pStyle w:val="a"/>
        <w:numPr>
          <w:ilvl w:val="4"/>
          <w:numId w:val="82"/>
        </w:numPr>
        <w:ind w:left="1134"/>
      </w:pPr>
      <w:r>
        <w:rPr>
          <w:kern w:val="0"/>
        </w:rPr>
        <w:t>"</w:t>
      </w:r>
      <w:bookmarkStart w:id="50" w:name="_Hlk107405694"/>
      <w:r w:rsidR="00465064">
        <w:rPr>
          <w:kern w:val="0"/>
        </w:rPr>
        <w:t>x-</w:t>
      </w:r>
      <w:r w:rsidR="00465064" w:rsidRPr="005825CF">
        <w:rPr>
          <w:kern w:val="0"/>
        </w:rPr>
        <w:t>cadde-</w:t>
      </w:r>
      <w:r>
        <w:rPr>
          <w:kern w:val="0"/>
        </w:rPr>
        <w:t>contract-type</w:t>
      </w:r>
      <w:bookmarkEnd w:id="50"/>
      <w:r>
        <w:rPr>
          <w:kern w:val="0"/>
        </w:rPr>
        <w:t>"</w:t>
      </w:r>
      <w:r>
        <w:rPr>
          <w:rFonts w:hint="eastAsia"/>
          <w:kern w:val="0"/>
        </w:rPr>
        <w:t>は、契約形態としてデータを取得する。</w:t>
      </w:r>
    </w:p>
    <w:p w14:paraId="1FBB060A" w14:textId="57FE630F" w:rsidR="00082D04" w:rsidRPr="00816CB2" w:rsidRDefault="00082D04" w:rsidP="00A808C7">
      <w:pPr>
        <w:pStyle w:val="a"/>
        <w:numPr>
          <w:ilvl w:val="4"/>
          <w:numId w:val="82"/>
        </w:numPr>
        <w:ind w:left="1134"/>
      </w:pPr>
      <w:r>
        <w:rPr>
          <w:kern w:val="0"/>
        </w:rPr>
        <w:t>"</w:t>
      </w:r>
      <w:r w:rsidR="0050716F">
        <w:rPr>
          <w:kern w:val="0"/>
        </w:rPr>
        <w:t>x-cadde-contract-management-service-url</w:t>
      </w:r>
      <w:r>
        <w:rPr>
          <w:kern w:val="0"/>
        </w:rPr>
        <w:t>"</w:t>
      </w:r>
      <w:r>
        <w:rPr>
          <w:rFonts w:hint="eastAsia"/>
          <w:kern w:val="0"/>
        </w:rPr>
        <w:t>は、契約管理サービス</w:t>
      </w:r>
      <w:r>
        <w:t>URL</w:t>
      </w:r>
      <w:r>
        <w:rPr>
          <w:rFonts w:hint="eastAsia"/>
          <w:kern w:val="0"/>
        </w:rPr>
        <w:t>としてデータを取得する。</w:t>
      </w:r>
    </w:p>
    <w:p w14:paraId="4CE5FF9C" w14:textId="2C78BD8F" w:rsidR="00850306" w:rsidRDefault="00850306" w:rsidP="00816CB2">
      <w:pPr>
        <w:pStyle w:val="a"/>
        <w:numPr>
          <w:ilvl w:val="1"/>
          <w:numId w:val="82"/>
        </w:numPr>
        <w:ind w:left="709" w:hanging="289"/>
        <w:jc w:val="left"/>
      </w:pPr>
      <w:r>
        <w:rPr>
          <w:rFonts w:hint="eastAsia"/>
        </w:rPr>
        <w:t>レスポンスの</w:t>
      </w: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」でない場合は、独自</w:t>
      </w:r>
      <w:r>
        <w:t>Exception</w:t>
      </w:r>
      <w:r>
        <w:rPr>
          <w:rFonts w:hint="eastAsia"/>
        </w:rPr>
        <w:t>を発生させる。</w:t>
      </w:r>
    </w:p>
    <w:p w14:paraId="326983B2" w14:textId="3A3D27FC" w:rsidR="00850306" w:rsidRDefault="00850306" w:rsidP="00E23234">
      <w:pPr>
        <w:pStyle w:val="a"/>
        <w:jc w:val="left"/>
      </w:pPr>
      <w:r>
        <w:rPr>
          <w:rFonts w:hint="eastAsia"/>
        </w:rPr>
        <w:t>取引</w:t>
      </w:r>
      <w:r>
        <w:rPr>
          <w:rFonts w:hint="eastAsia"/>
        </w:rPr>
        <w:t>I</w:t>
      </w:r>
      <w:r>
        <w:t>D</w:t>
      </w:r>
      <w:r w:rsidR="004A2676">
        <w:rPr>
          <w:rFonts w:hint="eastAsia"/>
        </w:rPr>
        <w:t>、</w:t>
      </w:r>
      <w:r w:rsidR="00AC4252">
        <w:rPr>
          <w:rFonts w:hint="eastAsia"/>
          <w:kern w:val="0"/>
        </w:rPr>
        <w:t>契約管理サービス</w:t>
      </w:r>
      <w:r w:rsidR="00AC4252">
        <w:t>URL</w:t>
      </w:r>
      <w:r w:rsidR="004A2676">
        <w:rPr>
          <w:rFonts w:hint="eastAsia"/>
        </w:rPr>
        <w:t>に値</w:t>
      </w:r>
      <w:r>
        <w:rPr>
          <w:rFonts w:hint="eastAsia"/>
        </w:rPr>
        <w:t>が設定されている場合は、以下の処理を行う。</w:t>
      </w:r>
    </w:p>
    <w:p w14:paraId="14EE02D5" w14:textId="77777777" w:rsidR="00850306" w:rsidRDefault="00850306" w:rsidP="00E23234">
      <w:pPr>
        <w:pStyle w:val="a"/>
        <w:numPr>
          <w:ilvl w:val="1"/>
          <w:numId w:val="78"/>
        </w:numPr>
        <w:ind w:left="709" w:hanging="289"/>
        <w:jc w:val="left"/>
      </w:pPr>
      <w:r w:rsidRPr="006A7B1A">
        <w:rPr>
          <w:rFonts w:hint="eastAsia"/>
        </w:rPr>
        <w:t>取得したデータよりハッシュアルゴリズムが</w:t>
      </w:r>
      <w:r w:rsidRPr="006A7B1A">
        <w:rPr>
          <w:rFonts w:hint="eastAsia"/>
        </w:rPr>
        <w:t>SHA512</w:t>
      </w:r>
      <w:r w:rsidRPr="006A7B1A">
        <w:rPr>
          <w:rFonts w:hint="eastAsia"/>
        </w:rPr>
        <w:t>のハッシュ値を生成する。</w:t>
      </w:r>
    </w:p>
    <w:p w14:paraId="09EF5D94" w14:textId="2E72B091" w:rsidR="00850306" w:rsidRDefault="00850306" w:rsidP="00E23234">
      <w:pPr>
        <w:pStyle w:val="a"/>
        <w:numPr>
          <w:ilvl w:val="1"/>
          <w:numId w:val="78"/>
        </w:numPr>
        <w:ind w:left="709" w:hanging="289"/>
        <w:jc w:val="left"/>
      </w:pPr>
      <w:r w:rsidRPr="004115CD">
        <w:rPr>
          <w:rFonts w:hint="eastAsia"/>
        </w:rPr>
        <w:t>CADDE</w:t>
      </w:r>
      <w:r w:rsidRPr="004115CD">
        <w:rPr>
          <w:rFonts w:hint="eastAsia"/>
        </w:rPr>
        <w:t>ユーザ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（</w:t>
      </w:r>
      <w:r>
        <w:rPr>
          <w:rFonts w:hint="eastAsia"/>
        </w:rPr>
        <w:t>利用者</w:t>
      </w:r>
      <w:r w:rsidRPr="004115CD">
        <w:rPr>
          <w:rFonts w:hint="eastAsia"/>
        </w:rPr>
        <w:t xml:space="preserve">) </w:t>
      </w:r>
      <w:r w:rsidRPr="004115CD">
        <w:rPr>
          <w:rFonts w:hint="eastAsia"/>
        </w:rPr>
        <w:t>、取引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、ハッシュ値</w:t>
      </w:r>
      <w:r>
        <w:rPr>
          <w:rFonts w:hint="eastAsia"/>
        </w:rPr>
        <w:t>、</w:t>
      </w:r>
      <w:r w:rsidRPr="00A054B1">
        <w:rPr>
          <w:rFonts w:hint="eastAsia"/>
        </w:rPr>
        <w:t>契約管理サービス</w:t>
      </w:r>
      <w:r w:rsidRPr="00A054B1">
        <w:rPr>
          <w:rFonts w:hint="eastAsia"/>
        </w:rPr>
        <w:t>URL</w:t>
      </w:r>
      <w:r>
        <w:rPr>
          <w:rFonts w:hint="eastAsia"/>
        </w:rPr>
        <w:t>、</w:t>
      </w:r>
      <w:r w:rsidR="00FC260D">
        <w:rPr>
          <w:rFonts w:hint="eastAsia"/>
        </w:rPr>
        <w:t>認証トークン</w:t>
      </w:r>
      <w:r w:rsidRPr="004115CD">
        <w:rPr>
          <w:rFonts w:hint="eastAsia"/>
        </w:rPr>
        <w:t>を引数として</w:t>
      </w:r>
      <w:r>
        <w:rPr>
          <w:rFonts w:hint="eastAsia"/>
        </w:rPr>
        <w:t>来歴管理</w:t>
      </w:r>
      <w:r>
        <w:rPr>
          <w:rFonts w:hint="eastAsia"/>
        </w:rPr>
        <w:t>I/F</w:t>
      </w:r>
      <w:r w:rsidRPr="004115CD">
        <w:rPr>
          <w:rFonts w:hint="eastAsia"/>
        </w:rPr>
        <w:t>のデータ証憑通知</w:t>
      </w:r>
      <w:r>
        <w:rPr>
          <w:rFonts w:hint="eastAsia"/>
        </w:rPr>
        <w:t>（受信）</w:t>
      </w:r>
      <w:r w:rsidR="005456CE">
        <w:rPr>
          <w:rFonts w:hint="eastAsia"/>
        </w:rPr>
        <w:t>を呼び出す</w:t>
      </w:r>
      <w:r w:rsidRPr="004115CD">
        <w:rPr>
          <w:rFonts w:hint="eastAsia"/>
        </w:rPr>
        <w:t>。</w:t>
      </w:r>
      <w:r>
        <w:rPr>
          <w:rFonts w:hint="eastAsia"/>
        </w:rPr>
        <w:t>来歴管理</w:t>
      </w:r>
      <w:r>
        <w:rPr>
          <w:rFonts w:hint="eastAsia"/>
        </w:rPr>
        <w:t>I/F</w:t>
      </w:r>
      <w:r w:rsidRPr="004115CD">
        <w:rPr>
          <w:rFonts w:hint="eastAsia"/>
        </w:rPr>
        <w:t>で例外が発生した場合は</w:t>
      </w:r>
      <w:r w:rsidR="00905DCD">
        <w:rPr>
          <w:rFonts w:hint="eastAsia"/>
        </w:rPr>
        <w:t>、</w:t>
      </w:r>
      <w:r w:rsidRPr="004115CD">
        <w:rPr>
          <w:rFonts w:hint="eastAsia"/>
        </w:rPr>
        <w:t>該当するステータスコードとメッセージをレスポンスに設定する。</w:t>
      </w:r>
    </w:p>
    <w:p w14:paraId="25B712F9" w14:textId="77777777" w:rsidR="009F2151" w:rsidRDefault="009F2151" w:rsidP="009F2151">
      <w:pPr>
        <w:pStyle w:val="a"/>
        <w:jc w:val="left"/>
      </w:pPr>
      <w:r>
        <w:rPr>
          <w:rFonts w:hint="eastAsia"/>
        </w:rPr>
        <w:t>呼び出し結果に識別情報１が設定されている場合は、以下の処理を行う。</w:t>
      </w:r>
    </w:p>
    <w:p w14:paraId="7B5F9A38" w14:textId="77777777" w:rsidR="009F2151" w:rsidRDefault="009F2151" w:rsidP="009F2151">
      <w:pPr>
        <w:pStyle w:val="a"/>
        <w:numPr>
          <w:ilvl w:val="1"/>
          <w:numId w:val="77"/>
        </w:numPr>
        <w:ind w:left="709" w:hanging="289"/>
        <w:jc w:val="left"/>
      </w:pPr>
      <w:r w:rsidRPr="00402D3E">
        <w:t>CADDE</w:t>
      </w:r>
      <w:r w:rsidRPr="00402D3E">
        <w:rPr>
          <w:rFonts w:hint="eastAsia"/>
        </w:rPr>
        <w:t>ユーザ</w:t>
      </w:r>
      <w:r w:rsidRPr="00402D3E">
        <w:t>ID</w:t>
      </w:r>
      <w:r w:rsidRPr="00402D3E">
        <w:rPr>
          <w:rFonts w:hint="eastAsia"/>
        </w:rPr>
        <w:t>（利用者）を確認し、</w:t>
      </w:r>
      <w:r w:rsidRPr="00402D3E">
        <w:t>None</w:t>
      </w:r>
      <w:r w:rsidRPr="00402D3E">
        <w:rPr>
          <w:rFonts w:hint="eastAsia"/>
        </w:rPr>
        <w:t>の場合は、独自</w:t>
      </w:r>
      <w:r w:rsidRPr="00402D3E">
        <w:t>Exception</w:t>
      </w:r>
      <w:r w:rsidRPr="00402D3E">
        <w:rPr>
          <w:rFonts w:hint="eastAsia"/>
        </w:rPr>
        <w:t>を発生させる。</w:t>
      </w:r>
    </w:p>
    <w:p w14:paraId="1DAC464A" w14:textId="10351E46" w:rsidR="009F2151" w:rsidRDefault="009F2151" w:rsidP="009F2151">
      <w:pPr>
        <w:pStyle w:val="a"/>
        <w:numPr>
          <w:ilvl w:val="1"/>
          <w:numId w:val="77"/>
        </w:numPr>
        <w:ind w:left="709" w:hanging="289"/>
        <w:jc w:val="left"/>
      </w:pPr>
      <w:r w:rsidRPr="00402D3E">
        <w:t>CADDE</w:t>
      </w:r>
      <w:r w:rsidRPr="00402D3E">
        <w:rPr>
          <w:rFonts w:hint="eastAsia"/>
        </w:rPr>
        <w:t>ユーザ</w:t>
      </w:r>
      <w:r w:rsidRPr="00402D3E">
        <w:t>ID</w:t>
      </w:r>
      <w:r w:rsidRPr="00402D3E">
        <w:rPr>
          <w:rFonts w:hint="eastAsia"/>
        </w:rPr>
        <w:t>（利用者）</w:t>
      </w:r>
      <w:r>
        <w:rPr>
          <w:rFonts w:hint="eastAsia"/>
        </w:rPr>
        <w:t>、識別情報１、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（提供者）、</w:t>
      </w:r>
      <w:r w:rsidR="006D4CEB">
        <w:rPr>
          <w:rFonts w:hint="eastAsia"/>
          <w:kern w:val="0"/>
        </w:rPr>
        <w:t>来歴管理サービス</w:t>
      </w:r>
      <w:r w:rsidR="006D4CEB">
        <w:t>URL</w:t>
      </w:r>
      <w:r w:rsidR="006D4CEB">
        <w:rPr>
          <w:rFonts w:hint="eastAsia"/>
        </w:rPr>
        <w:t>、</w:t>
      </w:r>
      <w:r>
        <w:rPr>
          <w:rFonts w:hint="eastAsia"/>
        </w:rPr>
        <w:t>認証トークンを引数として、来歴管理</w:t>
      </w:r>
      <w:r>
        <w:rPr>
          <w:rFonts w:hint="eastAsia"/>
        </w:rPr>
        <w:t>I</w:t>
      </w:r>
      <w:r>
        <w:t>/F</w:t>
      </w:r>
      <w:r>
        <w:rPr>
          <w:rFonts w:hint="eastAsia"/>
        </w:rPr>
        <w:t>の受信履歴登録を呼び出す。</w:t>
      </w:r>
    </w:p>
    <w:p w14:paraId="751146BE" w14:textId="77777777" w:rsidR="009F2151" w:rsidRDefault="009F2151" w:rsidP="009F2151">
      <w:pPr>
        <w:pStyle w:val="a"/>
        <w:numPr>
          <w:ilvl w:val="1"/>
          <w:numId w:val="77"/>
        </w:numPr>
        <w:ind w:left="709" w:hanging="289"/>
        <w:jc w:val="left"/>
      </w:pPr>
      <w:r>
        <w:rPr>
          <w:rFonts w:hint="eastAsia"/>
        </w:rPr>
        <w:t>実行結果のヘッダ</w:t>
      </w:r>
      <w:r>
        <w:t>"</w:t>
      </w:r>
      <w:r w:rsidRPr="00402D3E">
        <w:t>x-cadde-provenance</w:t>
      </w:r>
      <w:r>
        <w:t>"</w:t>
      </w:r>
      <w:r>
        <w:rPr>
          <w:rFonts w:hint="eastAsia"/>
        </w:rPr>
        <w:t>から識別情報</w:t>
      </w:r>
      <w:r>
        <w:rPr>
          <w:rFonts w:hint="eastAsia"/>
        </w:rPr>
        <w:t>2</w:t>
      </w:r>
      <w:r>
        <w:rPr>
          <w:rFonts w:hint="eastAsia"/>
        </w:rPr>
        <w:t>を取得する。呼び出し結果に交換実績記録用リソース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が設定されていない（空文字が設定されている</w:t>
      </w:r>
      <w:r>
        <w:t>）</w:t>
      </w:r>
      <w:r>
        <w:rPr>
          <w:rFonts w:hint="eastAsia"/>
        </w:rPr>
        <w:t>場合は、識別情報</w:t>
      </w:r>
      <w:r>
        <w:rPr>
          <w:rFonts w:hint="eastAsia"/>
        </w:rPr>
        <w:t>2</w:t>
      </w:r>
      <w:r>
        <w:rPr>
          <w:rFonts w:hint="eastAsia"/>
        </w:rPr>
        <w:t>に空文字（</w:t>
      </w:r>
      <w:r>
        <w:t>""</w:t>
      </w:r>
      <w:r>
        <w:t>）</w:t>
      </w:r>
      <w:r>
        <w:rPr>
          <w:rFonts w:hint="eastAsia"/>
        </w:rPr>
        <w:t>を設定する。</w:t>
      </w:r>
    </w:p>
    <w:p w14:paraId="3EE5B315" w14:textId="08A7A91D" w:rsidR="00850306" w:rsidRDefault="00850306" w:rsidP="00E23234">
      <w:pPr>
        <w:pStyle w:val="a"/>
        <w:jc w:val="left"/>
      </w:pPr>
      <w:r>
        <w:rPr>
          <w:rFonts w:hint="eastAsia"/>
        </w:rPr>
        <w:lastRenderedPageBreak/>
        <w:t>データ交換応答のボディと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ステータスコード「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」をレスポンスに設定し、レスポンスを返す。</w:t>
      </w:r>
      <w:r w:rsidR="002C1D5C">
        <w:rPr>
          <w:rFonts w:hint="eastAsia"/>
        </w:rPr>
        <w:t>レスポンス作成には</w:t>
      </w:r>
      <w:r w:rsidR="002C1D5C">
        <w:rPr>
          <w:rFonts w:hint="eastAsia"/>
        </w:rPr>
        <w:t>flask</w:t>
      </w:r>
      <w:r w:rsidR="002C1D5C">
        <w:rPr>
          <w:rFonts w:hint="eastAsia"/>
        </w:rPr>
        <w:t>ライブラリを利用する。</w:t>
      </w:r>
      <w:r>
        <w:rPr>
          <w:rFonts w:hint="eastAsia"/>
        </w:rPr>
        <w:t>レスポンスの</w:t>
      </w:r>
      <w:r>
        <w:t>"</w:t>
      </w:r>
      <w:r>
        <w:rPr>
          <w:rFonts w:hint="eastAsia"/>
        </w:rPr>
        <w:t>a</w:t>
      </w:r>
      <w:r w:rsidRPr="00D41614">
        <w:rPr>
          <w:rFonts w:hint="eastAsia"/>
        </w:rPr>
        <w:t>ttachment_filename</w:t>
      </w:r>
      <w:r>
        <w:t>"</w:t>
      </w:r>
      <w:r>
        <w:rPr>
          <w:rFonts w:hint="eastAsia"/>
        </w:rPr>
        <w:t>は</w:t>
      </w:r>
      <w:r w:rsidRPr="00D41614"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 w:rsidRPr="00D41614">
        <w:rPr>
          <w:rFonts w:hint="eastAsia"/>
        </w:rPr>
        <w:t>から取得したファイル名</w:t>
      </w:r>
      <w:r>
        <w:rPr>
          <w:rFonts w:hint="eastAsia"/>
        </w:rPr>
        <w:t>に設定する。レスポンスのヘッダに識別情報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FF764F">
        <w:rPr>
          <w:rFonts w:hint="eastAsia"/>
        </w:rPr>
        <w:t>レスポンスヘッダ情報</w:t>
      </w:r>
      <w:r>
        <w:rPr>
          <w:rFonts w:hint="eastAsia"/>
        </w:rPr>
        <w:t>を設定する。</w:t>
      </w:r>
      <w:r>
        <w:br/>
      </w:r>
      <w:r w:rsidRPr="00402D3E">
        <w:rPr>
          <w:rFonts w:hint="eastAsia"/>
        </w:rPr>
        <w:t>レスポンスヘッダの</w:t>
      </w:r>
      <w:r>
        <w:t>"</w:t>
      </w:r>
      <w:r w:rsidRPr="00402D3E">
        <w:t>x-cadde-provenance</w:t>
      </w:r>
      <w:r>
        <w:t>"</w:t>
      </w:r>
      <w:r w:rsidRPr="00402D3E">
        <w:rPr>
          <w:rFonts w:hint="eastAsia"/>
        </w:rPr>
        <w:t>に識別情報</w:t>
      </w:r>
      <w:r w:rsidRPr="00402D3E">
        <w:t>2</w:t>
      </w:r>
      <w:r w:rsidRPr="00402D3E">
        <w:rPr>
          <w:rFonts w:hint="eastAsia"/>
        </w:rPr>
        <w:t>を設定する。</w:t>
      </w:r>
    </w:p>
    <w:p w14:paraId="0D140EF0" w14:textId="35276FE1" w:rsidR="00E003E8" w:rsidRDefault="00E003E8" w:rsidP="000B7629"/>
    <w:p w14:paraId="44FBE1E1" w14:textId="77777777" w:rsidR="006C3A0F" w:rsidRDefault="006C3A0F" w:rsidP="000B7629"/>
    <w:p w14:paraId="5DEDBBD0" w14:textId="08F81F45" w:rsidR="00D93299" w:rsidRDefault="00D93299" w:rsidP="00402D3E">
      <w:pPr>
        <w:pStyle w:val="3"/>
        <w:ind w:left="284" w:hanging="2"/>
      </w:pPr>
      <w:bookmarkStart w:id="51" w:name="_Toc106710571"/>
      <w:bookmarkStart w:id="52" w:name="_Toc110853730"/>
      <w:bookmarkEnd w:id="51"/>
      <w:r w:rsidRPr="00246EBC">
        <w:t>出力ログ</w:t>
      </w:r>
      <w:bookmarkEnd w:id="52"/>
    </w:p>
    <w:p w14:paraId="72EB2CBC" w14:textId="77777777" w:rsidR="00831F39" w:rsidRDefault="00831F39" w:rsidP="00831F39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p w14:paraId="32DF5B66" w14:textId="37FAB5A5" w:rsidR="00914E1E" w:rsidRPr="00CD59B1" w:rsidRDefault="00914E1E" w:rsidP="00D93299"/>
    <w:p w14:paraId="28174D4A" w14:textId="70E44D80" w:rsidR="00914E1E" w:rsidRDefault="00914E1E" w:rsidP="00D93299"/>
    <w:p w14:paraId="0845F932" w14:textId="77777777" w:rsidR="00D26CDF" w:rsidRPr="00402D3E" w:rsidRDefault="00D26CDF" w:rsidP="00402D3E">
      <w:pPr>
        <w:pStyle w:val="1"/>
        <w:sectPr w:rsidR="00D26CDF" w:rsidRPr="00402D3E" w:rsidSect="000762FC">
          <w:footerReference w:type="default" r:id="rId16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bookmarkStart w:id="53" w:name="_Toc88472487"/>
      <w:bookmarkStart w:id="54" w:name="_Toc88472488"/>
      <w:bookmarkStart w:id="55" w:name="_Toc88472494"/>
      <w:bookmarkStart w:id="56" w:name="_Toc88472499"/>
      <w:bookmarkStart w:id="57" w:name="_Toc88472504"/>
      <w:bookmarkStart w:id="58" w:name="_Toc88472509"/>
      <w:bookmarkStart w:id="59" w:name="_Toc88472514"/>
      <w:bookmarkStart w:id="60" w:name="_Toc88472519"/>
      <w:bookmarkStart w:id="61" w:name="_Toc88472524"/>
      <w:bookmarkStart w:id="62" w:name="_Toc88472529"/>
      <w:bookmarkStart w:id="63" w:name="_Toc88472534"/>
      <w:bookmarkStart w:id="64" w:name="_Toc88472539"/>
      <w:bookmarkStart w:id="65" w:name="_Toc88472544"/>
      <w:bookmarkStart w:id="66" w:name="_Toc88472549"/>
      <w:bookmarkStart w:id="67" w:name="_Toc88472554"/>
      <w:bookmarkStart w:id="68" w:name="_Toc88472559"/>
      <w:bookmarkStart w:id="69" w:name="_Toc88472565"/>
      <w:bookmarkStart w:id="70" w:name="_Toc88472570"/>
      <w:bookmarkStart w:id="71" w:name="_Toc88472575"/>
      <w:bookmarkStart w:id="72" w:name="_Toc88472580"/>
      <w:bookmarkStart w:id="73" w:name="_Toc88472585"/>
      <w:bookmarkStart w:id="74" w:name="_Toc88472590"/>
      <w:bookmarkStart w:id="75" w:name="_Toc88472595"/>
      <w:bookmarkStart w:id="76" w:name="_Toc88472600"/>
      <w:bookmarkStart w:id="77" w:name="_Toc88472605"/>
      <w:bookmarkStart w:id="78" w:name="_Toc88472610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2548917A" w14:textId="3A23C29B" w:rsidR="00D93299" w:rsidRPr="002D52AD" w:rsidRDefault="00D93299" w:rsidP="00402D3E">
      <w:pPr>
        <w:pStyle w:val="1"/>
        <w:rPr>
          <w:rFonts w:cstheme="majorHAnsi"/>
        </w:rPr>
      </w:pPr>
      <w:bookmarkStart w:id="79" w:name="_Toc110853731"/>
      <w:r w:rsidRPr="002D52AD">
        <w:rPr>
          <w:rFonts w:cstheme="majorHAnsi" w:hint="eastAsia"/>
        </w:rPr>
        <w:lastRenderedPageBreak/>
        <w:t>認証</w:t>
      </w:r>
      <w:r w:rsidRPr="002D52AD">
        <w:rPr>
          <w:rFonts w:cstheme="majorHAnsi" w:hint="eastAsia"/>
        </w:rPr>
        <w:t>I/F</w:t>
      </w:r>
      <w:r w:rsidRPr="002D52AD">
        <w:rPr>
          <w:rFonts w:cstheme="majorHAnsi" w:hint="eastAsia"/>
        </w:rPr>
        <w:t>サブシステム</w:t>
      </w:r>
      <w:bookmarkEnd w:id="79"/>
    </w:p>
    <w:p w14:paraId="6C01B635" w14:textId="77777777" w:rsidR="00D93299" w:rsidRPr="003C10AB" w:rsidRDefault="00D93299" w:rsidP="00D93299">
      <w:pPr>
        <w:pStyle w:val="2"/>
      </w:pPr>
      <w:bookmarkStart w:id="80" w:name="_Toc110853732"/>
      <w:r>
        <w:rPr>
          <w:rFonts w:hint="eastAsia"/>
        </w:rPr>
        <w:t>内部仕様</w:t>
      </w:r>
      <w:bookmarkEnd w:id="80"/>
    </w:p>
    <w:p w14:paraId="18B7F4A2" w14:textId="77777777" w:rsidR="00D93299" w:rsidRPr="00C36A57" w:rsidRDefault="00D93299" w:rsidP="00402D3E">
      <w:pPr>
        <w:pStyle w:val="3"/>
        <w:ind w:left="284" w:hanging="2"/>
      </w:pPr>
      <w:bookmarkStart w:id="81" w:name="_Toc110853733"/>
      <w:r>
        <w:rPr>
          <w:rFonts w:hint="eastAsia"/>
        </w:rPr>
        <w:t>システム構成</w:t>
      </w:r>
      <w:bookmarkEnd w:id="81"/>
    </w:p>
    <w:p w14:paraId="6430BB8C" w14:textId="77777777" w:rsidR="00D93299" w:rsidRDefault="00D93299" w:rsidP="00D93299">
      <w:r>
        <w:rPr>
          <w:rFonts w:hint="eastAsia"/>
        </w:rPr>
        <w:t>システム構成を記載する。</w:t>
      </w:r>
    </w:p>
    <w:p w14:paraId="3C502252" w14:textId="77777777" w:rsidR="00D93299" w:rsidRDefault="00D93299" w:rsidP="00D93299">
      <w:r>
        <w:rPr>
          <w:noProof/>
        </w:rPr>
        <mc:AlternateContent>
          <mc:Choice Requires="wpc">
            <w:drawing>
              <wp:inline distT="0" distB="0" distL="0" distR="0" wp14:anchorId="3F364E1D" wp14:editId="0DB87D26">
                <wp:extent cx="6200775" cy="5511800"/>
                <wp:effectExtent l="0" t="0" r="28575" b="12700"/>
                <wp:docPr id="591" name="キャンバス 5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68" name="正方形/長方形 568"/>
                        <wps:cNvSpPr/>
                        <wps:spPr>
                          <a:xfrm>
                            <a:off x="57151" y="196850"/>
                            <a:ext cx="3343274" cy="51466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20017" w14:textId="17133D2D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正方形/長方形 569"/>
                        <wps:cNvSpPr/>
                        <wps:spPr>
                          <a:xfrm>
                            <a:off x="4067174" y="1276350"/>
                            <a:ext cx="1666875" cy="4067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A15A5" w14:textId="77777777" w:rsidR="00D93299" w:rsidRPr="00EE7730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支援サービス群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正方形/長方形 570"/>
                        <wps:cNvSpPr/>
                        <wps:spPr>
                          <a:xfrm>
                            <a:off x="160950" y="719757"/>
                            <a:ext cx="742950" cy="45689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D49FB" w14:textId="77777777" w:rsidR="00D93299" w:rsidRDefault="00D93299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7CFC29BA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70D9B509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正方形/長方形 573"/>
                        <wps:cNvSpPr/>
                        <wps:spPr>
                          <a:xfrm>
                            <a:off x="2000250" y="1120772"/>
                            <a:ext cx="1173774" cy="40934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03D3D" w14:textId="77777777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認証認可</w:t>
                              </w:r>
                            </w:p>
                            <w:p w14:paraId="5D0A42B9" w14:textId="77777777" w:rsidR="00D93299" w:rsidRDefault="00D93299" w:rsidP="00D93299">
                              <w:pPr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</w:pPr>
                              <w:r w:rsidRPr="00673447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6DAE8CE5" w14:textId="77777777" w:rsidR="00D93299" w:rsidRPr="00673447" w:rsidRDefault="00D93299" w:rsidP="00D93299">
                              <w:pPr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ＭＳ 明朝" w:hAnsiTheme="minorHAnsi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正方形/長方形 574"/>
                        <wps:cNvSpPr/>
                        <wps:spPr>
                          <a:xfrm>
                            <a:off x="4283075" y="1616542"/>
                            <a:ext cx="1228725" cy="22156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A5383" w14:textId="25FAC540" w:rsidR="00D93299" w:rsidRPr="00CB0C04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認証サーバ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32" name="グループ化 332"/>
                        <wpg:cNvGrpSpPr/>
                        <wpg:grpSpPr>
                          <a:xfrm>
                            <a:off x="884216" y="1616465"/>
                            <a:ext cx="1116034" cy="384363"/>
                            <a:chOff x="3644901" y="2324475"/>
                            <a:chExt cx="1116034" cy="384363"/>
                          </a:xfrm>
                        </wpg:grpSpPr>
                        <wps:wsp>
                          <wps:cNvPr id="333" name="直線矢印コネクタ 333"/>
                          <wps:cNvCnPr/>
                          <wps:spPr>
                            <a:xfrm>
                              <a:off x="3664585" y="2708838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正方形/長方形 334"/>
                          <wps:cNvSpPr/>
                          <wps:spPr>
                            <a:xfrm>
                              <a:off x="3644901" y="2324475"/>
                              <a:ext cx="1049358" cy="3488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A12514" w14:textId="494F48C7" w:rsidR="00D93299" w:rsidRDefault="00D83353" w:rsidP="00D93299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認証トークン取得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5" name="グループ化 335"/>
                        <wpg:cNvGrpSpPr/>
                        <wpg:grpSpPr>
                          <a:xfrm>
                            <a:off x="884216" y="2073177"/>
                            <a:ext cx="1116034" cy="329402"/>
                            <a:chOff x="3644901" y="2781187"/>
                            <a:chExt cx="1116034" cy="329402"/>
                          </a:xfrm>
                        </wpg:grpSpPr>
                        <wps:wsp>
                          <wps:cNvPr id="336" name="正方形/長方形 336"/>
                          <wps:cNvSpPr/>
                          <wps:spPr>
                            <a:xfrm>
                              <a:off x="3644901" y="2781187"/>
                              <a:ext cx="1000125" cy="297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F4FA33" w14:textId="60B5FF1F" w:rsidR="00D93299" w:rsidRDefault="00D83353" w:rsidP="00D93299">
                                <w:pPr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直線矢印コネクタ 337"/>
                          <wps:cNvCnPr/>
                          <wps:spPr>
                            <a:xfrm flipH="1">
                              <a:off x="3664585" y="3110589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39" name="グループ化 339"/>
                        <wpg:cNvGrpSpPr/>
                        <wpg:grpSpPr>
                          <a:xfrm>
                            <a:off x="884216" y="2644726"/>
                            <a:ext cx="1116034" cy="354577"/>
                            <a:chOff x="3644901" y="3352736"/>
                            <a:chExt cx="1116034" cy="354577"/>
                          </a:xfrm>
                        </wpg:grpSpPr>
                        <wps:wsp>
                          <wps:cNvPr id="340" name="直線矢印コネクタ 340"/>
                          <wps:cNvCnPr/>
                          <wps:spPr>
                            <a:xfrm>
                              <a:off x="3664585" y="3704799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正方形/長方形 341"/>
                          <wps:cNvSpPr/>
                          <wps:spPr>
                            <a:xfrm>
                              <a:off x="3644901" y="3352736"/>
                              <a:ext cx="1049359" cy="354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153645" w14:textId="597E4F59" w:rsidR="00D93299" w:rsidRDefault="00D83353" w:rsidP="00D93299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認証トークン検証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2" name="グループ化 342"/>
                        <wpg:cNvGrpSpPr/>
                        <wpg:grpSpPr>
                          <a:xfrm>
                            <a:off x="903900" y="3191140"/>
                            <a:ext cx="1096350" cy="411891"/>
                            <a:chOff x="3664585" y="3745505"/>
                            <a:chExt cx="1096350" cy="411891"/>
                          </a:xfrm>
                        </wpg:grpSpPr>
                        <wps:wsp>
                          <wps:cNvPr id="343" name="直線矢印コネクタ 343"/>
                          <wps:cNvCnPr/>
                          <wps:spPr>
                            <a:xfrm flipH="1">
                              <a:off x="3664585" y="4157396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正方形/長方形 344"/>
                          <wps:cNvSpPr/>
                          <wps:spPr>
                            <a:xfrm>
                              <a:off x="3752850" y="3745505"/>
                              <a:ext cx="941409" cy="411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01BE84" w14:textId="77777777" w:rsidR="004E2DB5" w:rsidRDefault="00D83353" w:rsidP="00E02A71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CADDEユーザID</w:t>
                                </w:r>
                              </w:p>
                              <w:p w14:paraId="3520F9F6" w14:textId="1831C93C" w:rsidR="00D93299" w:rsidRDefault="00D83353" w:rsidP="00E02A7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（利用者）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09" name="グループ化 409"/>
                        <wpg:cNvGrpSpPr/>
                        <wpg:grpSpPr>
                          <a:xfrm>
                            <a:off x="3133725" y="1616465"/>
                            <a:ext cx="1116034" cy="384363"/>
                            <a:chOff x="3644901" y="2324475"/>
                            <a:chExt cx="1116034" cy="384363"/>
                          </a:xfrm>
                        </wpg:grpSpPr>
                        <wps:wsp>
                          <wps:cNvPr id="410" name="直線矢印コネクタ 410"/>
                          <wps:cNvCnPr/>
                          <wps:spPr>
                            <a:xfrm>
                              <a:off x="3664585" y="2708838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1" name="正方形/長方形 411"/>
                          <wps:cNvSpPr/>
                          <wps:spPr>
                            <a:xfrm>
                              <a:off x="3644901" y="2324475"/>
                              <a:ext cx="1049358" cy="3488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43AC81" w14:textId="77777777" w:rsidR="00D93299" w:rsidRDefault="00D83353" w:rsidP="00D93299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認証トークン取得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2" name="グループ化 412"/>
                        <wpg:cNvGrpSpPr/>
                        <wpg:grpSpPr>
                          <a:xfrm>
                            <a:off x="3133725" y="2073177"/>
                            <a:ext cx="1116034" cy="329402"/>
                            <a:chOff x="3644901" y="2781187"/>
                            <a:chExt cx="1116034" cy="329402"/>
                          </a:xfrm>
                        </wpg:grpSpPr>
                        <wps:wsp>
                          <wps:cNvPr id="413" name="正方形/長方形 413"/>
                          <wps:cNvSpPr/>
                          <wps:spPr>
                            <a:xfrm>
                              <a:off x="3644901" y="2781187"/>
                              <a:ext cx="1000125" cy="297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6417F" w14:textId="77777777" w:rsidR="00D93299" w:rsidRDefault="00D83353" w:rsidP="00D93299">
                                <w:pPr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直線矢印コネクタ 414"/>
                          <wps:cNvCnPr/>
                          <wps:spPr>
                            <a:xfrm flipH="1">
                              <a:off x="3664585" y="3110589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15" name="グループ化 415"/>
                        <wpg:cNvGrpSpPr/>
                        <wpg:grpSpPr>
                          <a:xfrm>
                            <a:off x="3133725" y="2644726"/>
                            <a:ext cx="1116034" cy="354577"/>
                            <a:chOff x="3644901" y="3352736"/>
                            <a:chExt cx="1116034" cy="354577"/>
                          </a:xfrm>
                        </wpg:grpSpPr>
                        <wps:wsp>
                          <wps:cNvPr id="416" name="直線矢印コネクタ 416"/>
                          <wps:cNvCnPr/>
                          <wps:spPr>
                            <a:xfrm>
                              <a:off x="3664585" y="3704799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正方形/長方形 417"/>
                          <wps:cNvSpPr/>
                          <wps:spPr>
                            <a:xfrm>
                              <a:off x="3644901" y="3352736"/>
                              <a:ext cx="1049359" cy="354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574A7E" w14:textId="77777777" w:rsidR="00D93299" w:rsidRDefault="00D83353" w:rsidP="00D93299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認証トークン検証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8" name="グループ化 418"/>
                        <wpg:cNvGrpSpPr/>
                        <wpg:grpSpPr>
                          <a:xfrm>
                            <a:off x="3153409" y="3191140"/>
                            <a:ext cx="1096350" cy="411891"/>
                            <a:chOff x="3664585" y="3745505"/>
                            <a:chExt cx="1096350" cy="411891"/>
                          </a:xfrm>
                        </wpg:grpSpPr>
                        <wps:wsp>
                          <wps:cNvPr id="419" name="直線矢印コネクタ 419"/>
                          <wps:cNvCnPr/>
                          <wps:spPr>
                            <a:xfrm flipH="1">
                              <a:off x="3664585" y="4157396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正方形/長方形 420"/>
                          <wps:cNvSpPr/>
                          <wps:spPr>
                            <a:xfrm>
                              <a:off x="3752850" y="3745505"/>
                              <a:ext cx="941409" cy="411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AA704D" w14:textId="77777777" w:rsidR="004E2DB5" w:rsidRDefault="00D83353" w:rsidP="00E02A71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CADDEユーザID</w:t>
                                </w:r>
                              </w:p>
                              <w:p w14:paraId="11A329EB" w14:textId="77777777" w:rsidR="00D93299" w:rsidRDefault="00D83353" w:rsidP="00E02A7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（利用者）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1" name="グループ化 421"/>
                        <wpg:cNvGrpSpPr/>
                        <wpg:grpSpPr>
                          <a:xfrm>
                            <a:off x="4249759" y="113322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22" name="正方形/長方形 422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7F34B1" w14:textId="77777777" w:rsidR="001F5473" w:rsidRDefault="001F5473" w:rsidP="001F5473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3215444A" w14:textId="77777777" w:rsidR="001F5473" w:rsidRDefault="001F5473" w:rsidP="001F5473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対象サブシステム</w:t>
                                </w:r>
                              </w:p>
                              <w:p w14:paraId="74E9AA7D" w14:textId="77777777" w:rsidR="001F5473" w:rsidRDefault="001F5473" w:rsidP="001F5473">
                                <w:pP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その他システム</w:t>
                                </w:r>
                              </w:p>
                              <w:p w14:paraId="15DFFAB3" w14:textId="7639C6C7" w:rsidR="001F5473" w:rsidRDefault="001F5473" w:rsidP="001F5473">
                                <w:pPr>
                                  <w:rPr>
                                    <w:rFonts w:eastAsia="ＭＳ 明朝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: HTTPS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正方形/長方形 423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761192" w14:textId="77777777" w:rsidR="001F5473" w:rsidRDefault="001F5473" w:rsidP="001F5473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正方形/長方形 424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68847" w14:textId="77777777" w:rsidR="001F5473" w:rsidRDefault="001F5473" w:rsidP="001F5473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直線矢印コネクタ 425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F364E1D" id="キャンバス 591" o:spid="_x0000_s1226" editas="canvas" style="width:488.25pt;height:434pt;mso-position-horizontal-relative:char;mso-position-vertical-relative:line" coordsize="62007,5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">
                <v:shape id="_x0000_s1227" type="#_x0000_t75" style="position:absolute;width:62007;height:55118;visibility:visible;mso-wrap-style:square" filled="t" stroked="t" strokecolor="black [3213]">
                  <v:fill o:detectmouseclick="t"/>
                  <v:path o:connecttype="none"/>
                </v:shape>
                <v:rect id="正方形/長方形 568" o:spid="_x0000_s1228" style="position:absolute;left:571;top:1968;width:33433;height:5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" fillcolor="white [3201]" strokecolor="#70ad47 [3209]" strokeweight="1pt">
                  <v:textbox>
                    <w:txbxContent>
                      <w:p w14:paraId="04020017" w14:textId="17133D2D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569" o:spid="_x0000_s1229" style="position:absolute;left:40671;top:12763;width:16669;height:40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" fillcolor="white [3201]" strokecolor="#70ad47 [3209]" strokeweight="1pt">
                  <v:textbox>
                    <w:txbxContent>
                      <w:p w14:paraId="5BCA15A5" w14:textId="77777777" w:rsidR="00D93299" w:rsidRPr="00EE7730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支援サービス群</w:t>
                        </w:r>
                      </w:p>
                    </w:txbxContent>
                  </v:textbox>
                </v:rect>
                <v:rect id="正方形/長方形 570" o:spid="_x0000_s1230" style="position:absolute;left:1609;top:7197;width:7430;height:4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" fillcolor="white [3212]" strokecolor="#1f4d78 [1604]" strokeweight="1pt">
                  <v:textbox>
                    <w:txbxContent>
                      <w:p w14:paraId="72AD49FB" w14:textId="77777777" w:rsidR="00D93299" w:rsidRDefault="00D93299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7CFC29BA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70D9B509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73" o:spid="_x0000_s1231" style="position:absolute;left:20002;top:11207;width:11738;height:40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4Q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" fillcolor="#5b9bd5 [3204]" strokecolor="#1f4d78 [1604]" strokeweight="1pt">
                  <v:textbox>
                    <w:txbxContent>
                      <w:p w14:paraId="6F103D3D" w14:textId="77777777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認証認可</w:t>
                        </w:r>
                      </w:p>
                      <w:p w14:paraId="5D0A42B9" w14:textId="77777777" w:rsidR="00D93299" w:rsidRDefault="00D93299" w:rsidP="00D93299">
                        <w:pPr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</w:pPr>
                        <w:r w:rsidRPr="00673447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6DAE8CE5" w14:textId="77777777" w:rsidR="00D93299" w:rsidRPr="00673447" w:rsidRDefault="00D93299" w:rsidP="00D93299">
                        <w:pPr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</w:pPr>
                        <w:r>
                          <w:rPr>
                            <w:rFonts w:asciiTheme="minorHAnsi" w:eastAsia="ＭＳ 明朝" w:hAnsiTheme="minorHAnsi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74" o:spid="_x0000_s1232" style="position:absolute;left:42830;top:16165;width:12288;height:2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" fillcolor="white [3212]" strokecolor="#1f4d78 [1604]" strokeweight="1pt">
                  <v:textbox>
                    <w:txbxContent>
                      <w:p w14:paraId="6D6A5383" w14:textId="25FAC540" w:rsidR="00D93299" w:rsidRPr="00CB0C04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認証サーバ</w:t>
                        </w:r>
                      </w:p>
                    </w:txbxContent>
                  </v:textbox>
                </v:rect>
                <v:group id="グループ化 332" o:spid="_x0000_s1233" style="position:absolute;left:8842;top:16164;width:11160;height:3844" coordorigin="36449,23244" coordsize="11160,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直線矢印コネクタ 333" o:spid="_x0000_s1234" type="#_x0000_t32" style="position:absolute;left:36645;top:27088;width:10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RhxAAAANwAAAAPAAAAZHJzL2Rvd25yZXYueG1sRI9Pi8Iw&#10;FMTvgt8hvIW9aboW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Mg6tGHEAAAA3AAAAA8A&#10;AAAAAAAAAAAAAAAABwIAAGRycy9kb3ducmV2LnhtbFBLBQYAAAAAAwADALcAAAD4AgAAAAA=&#10;" strokecolor="black [3200]" strokeweight=".5pt">
                    <v:stroke endarrow="block" joinstyle="miter"/>
                  </v:shape>
                  <v:rect id="正方形/長方形 334" o:spid="_x0000_s1235" style="position:absolute;left:36449;top:23244;width:10493;height:3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" filled="f" stroked="f" strokeweight="1pt">
                    <v:textbox>
                      <w:txbxContent>
                        <w:p w14:paraId="38A12514" w14:textId="494F48C7" w:rsidR="00D93299" w:rsidRDefault="00D83353" w:rsidP="00D93299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認証トークン取得</w:t>
                          </w:r>
                        </w:p>
                      </w:txbxContent>
                    </v:textbox>
                  </v:rect>
                </v:group>
                <v:group id="グループ化 335" o:spid="_x0000_s1236" style="position:absolute;left:8842;top:20731;width:11160;height:3294" coordorigin="36449,27811" coordsize="11160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rect id="正方形/長方形 336" o:spid="_x0000_s1237" style="position:absolute;left:36449;top:27811;width:10001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" filled="f" stroked="f" strokeweight="1pt">
                    <v:textbox>
                      <w:txbxContent>
                        <w:p w14:paraId="3BF4FA33" w14:textId="60B5FF1F" w:rsidR="00D93299" w:rsidRDefault="00D83353" w:rsidP="00D93299">
                          <w:pPr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</w:t>
                          </w:r>
                        </w:p>
                      </w:txbxContent>
                    </v:textbox>
                  </v:rect>
                  <v:shape id="直線矢印コネクタ 337" o:spid="_x0000_s1238" type="#_x0000_t32" style="position:absolute;left:36645;top:31105;width:109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9j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Qv4OxOPgF7/AgAA//8DAFBLAQItABQABgAIAAAAIQDb4fbL7gAAAIUBAAATAAAAAAAAAAAA&#10;AAAAAAAAAABbQ29udGVudF9UeXBlc10ueG1sUEsBAi0AFAAGAAgAAAAhAFr0LFu/AAAAFQEAAAsA&#10;AAAAAAAAAAAAAAAAHwEAAF9yZWxzLy5yZWxzUEsBAi0AFAAGAAgAAAAhAJM2H2P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グループ化 339" o:spid="_x0000_s1239" style="position:absolute;left:8842;top:26447;width:11160;height:3546" coordorigin="36449,33527" coordsize="11160,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直線矢印コネクタ 340" o:spid="_x0000_s1240" type="#_x0000_t32" style="position:absolute;left:36645;top:37047;width:10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llr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mB/OhCMgl28AAAD//wMAUEsBAi0AFAAGAAgAAAAhANvh9svuAAAAhQEAABMAAAAAAAAAAAAAAAAA&#10;AAAAAFtDb250ZW50X1R5cGVzXS54bWxQSwECLQAUAAYACAAAACEAWvQsW78AAAAVAQAACwAAAAAA&#10;AAAAAAAAAAAfAQAAX3JlbHMvLnJlbHNQSwECLQAUAAYACAAAACEAYO5Za8AAAADcAAAADwAAAAAA&#10;AAAAAAAAAAAHAgAAZHJzL2Rvd25yZXYueG1sUEsFBgAAAAADAAMAtwAAAPQCAAAAAA==&#10;" strokecolor="black [3200]" strokeweight=".5pt">
                    <v:stroke endarrow="block" joinstyle="miter"/>
                  </v:shape>
                  <v:rect id="正方形/長方形 341" o:spid="_x0000_s1241" style="position:absolute;left:36449;top:33527;width:10493;height:3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" filled="f" stroked="f" strokeweight="1pt">
                    <v:textbox>
                      <w:txbxContent>
                        <w:p w14:paraId="38153645" w14:textId="597E4F59" w:rsidR="00D93299" w:rsidRDefault="00D83353" w:rsidP="00D93299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認証トークン検証</w:t>
                          </w:r>
                        </w:p>
                      </w:txbxContent>
                    </v:textbox>
                  </v:rect>
                </v:group>
                <v:group id="グループ化 342" o:spid="_x0000_s1242" style="position:absolute;left:9039;top:31911;width:10963;height:4119" coordorigin="36645,37455" coordsize="10963,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直線矢印コネクタ 343" o:spid="_x0000_s1243" type="#_x0000_t32" style="position:absolute;left:36645;top:41573;width:109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" strokecolor="black [3200]" strokeweight=".5pt">
                    <v:stroke endarrow="block" joinstyle="miter"/>
                  </v:shape>
                  <v:rect id="正方形/長方形 344" o:spid="_x0000_s1244" style="position:absolute;left:37528;top:37455;width:9414;height:4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" filled="f" stroked="f" strokeweight="1pt">
                    <v:textbox>
                      <w:txbxContent>
                        <w:p w14:paraId="4901BE84" w14:textId="77777777" w:rsidR="004E2DB5" w:rsidRDefault="00D83353" w:rsidP="00E02A71">
                          <w:pPr>
                            <w:snapToGrid w:val="0"/>
                            <w:jc w:val="center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CADDEユーザID</w:t>
                          </w:r>
                        </w:p>
                        <w:p w14:paraId="3520F9F6" w14:textId="1831C93C" w:rsidR="00D93299" w:rsidRDefault="00D83353" w:rsidP="00E02A7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（利用者）</w:t>
                          </w:r>
                        </w:p>
                      </w:txbxContent>
                    </v:textbox>
                  </v:rect>
                </v:group>
                <v:group id="グループ化 409" o:spid="_x0000_s1245" style="position:absolute;left:31337;top:16164;width:11160;height:3844" coordorigin="36449,23244" coordsize="11160,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shape id="直線矢印コネクタ 410" o:spid="_x0000_s1246" type="#_x0000_t32" style="position:absolute;left:36645;top:27088;width:10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" strokecolor="black [3200]" strokeweight=".5pt">
                    <v:stroke endarrow="block" joinstyle="miter"/>
                  </v:shape>
                  <v:rect id="正方形/長方形 411" o:spid="_x0000_s1247" style="position:absolute;left:36449;top:23244;width:10493;height:3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" filled="f" stroked="f" strokeweight="1pt">
                    <v:textbox>
                      <w:txbxContent>
                        <w:p w14:paraId="3643AC81" w14:textId="77777777" w:rsidR="00D93299" w:rsidRDefault="00D83353" w:rsidP="00D93299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認証トークン取得</w:t>
                          </w:r>
                        </w:p>
                      </w:txbxContent>
                    </v:textbox>
                  </v:rect>
                </v:group>
                <v:group id="グループ化 412" o:spid="_x0000_s1248" style="position:absolute;left:31337;top:20731;width:11160;height:3294" coordorigin="36449,27811" coordsize="11160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rect id="正方形/長方形 413" o:spid="_x0000_s1249" style="position:absolute;left:36449;top:27811;width:10001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" filled="f" stroked="f" strokeweight="1pt">
                    <v:textbox>
                      <w:txbxContent>
                        <w:p w14:paraId="7866417F" w14:textId="77777777" w:rsidR="00D93299" w:rsidRDefault="00D83353" w:rsidP="00D93299">
                          <w:pPr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</w:t>
                          </w:r>
                        </w:p>
                      </w:txbxContent>
                    </v:textbox>
                  </v:rect>
                  <v:shape id="直線矢印コネクタ 414" o:spid="_x0000_s1250" type="#_x0000_t32" style="position:absolute;left:36645;top:31105;width:109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xARxQAAANw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NMMfs/EI6DXPwAAAP//AwBQSwECLQAUAAYACAAAACEA2+H2y+4AAACFAQAAEwAAAAAAAAAA&#10;AAAAAAAAAAAAW0NvbnRlbnRfVHlwZXNdLnhtbFBLAQItABQABgAIAAAAIQBa9CxbvwAAABUBAAAL&#10;AAAAAAAAAAAAAAAAAB8BAABfcmVscy8ucmVsc1BLAQItABQABgAIAAAAIQDo+xAR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group id="グループ化 415" o:spid="_x0000_s1251" style="position:absolute;left:31337;top:26447;width:11160;height:3546" coordorigin="36449,33527" coordsize="11160,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shape id="直線矢印コネクタ 416" o:spid="_x0000_s1252" type="#_x0000_t32" style="position:absolute;left:36645;top:37047;width:10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" strokecolor="black [3200]" strokeweight=".5pt">
                    <v:stroke endarrow="block" joinstyle="miter"/>
                  </v:shape>
                  <v:rect id="正方形/長方形 417" o:spid="_x0000_s1253" style="position:absolute;left:36449;top:33527;width:10493;height:3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+7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XyTvczqQjIBf/AAAA//8DAFBLAQItABQABgAIAAAAIQDb4fbL7gAAAIUBAAATAAAAAAAAAAAA&#10;AAAAAAAAAABbQ29udGVudF9UeXBlc10ueG1sUEsBAi0AFAAGAAgAAAAhAFr0LFu/AAAAFQEAAAsA&#10;AAAAAAAAAAAAAAAAHwEAAF9yZWxzLy5yZWxzUEsBAi0AFAAGAAgAAAAhAE+O/7vEAAAA3AAAAA8A&#10;AAAAAAAAAAAAAAAABwIAAGRycy9kb3ducmV2LnhtbFBLBQYAAAAAAwADALcAAAD4AgAAAAA=&#10;" filled="f" stroked="f" strokeweight="1pt">
                    <v:textbox>
                      <w:txbxContent>
                        <w:p w14:paraId="5C574A7E" w14:textId="77777777" w:rsidR="00D93299" w:rsidRDefault="00D83353" w:rsidP="00D93299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認証トークン検証</w:t>
                          </w:r>
                        </w:p>
                      </w:txbxContent>
                    </v:textbox>
                  </v:rect>
                </v:group>
                <v:group id="グループ化 418" o:spid="_x0000_s1254" style="position:absolute;left:31534;top:31911;width:10963;height:4119" coordorigin="36645,37455" coordsize="10963,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直線矢印コネクタ 419" o:spid="_x0000_s1255" type="#_x0000_t32" style="position:absolute;left:36645;top:41573;width:109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" strokecolor="black [3200]" strokeweight=".5pt">
                    <v:stroke endarrow="block" joinstyle="miter"/>
                  </v:shape>
                  <v:rect id="正方形/長方形 420" o:spid="_x0000_s1256" style="position:absolute;left:37528;top:37455;width:9414;height:4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1y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r7G&#10;aX46k46AXDwBAAD//wMAUEsBAi0AFAAGAAgAAAAhANvh9svuAAAAhQEAABMAAAAAAAAAAAAAAAAA&#10;AAAAAFtDb250ZW50X1R5cGVzXS54bWxQSwECLQAUAAYACAAAACEAWvQsW78AAAAVAQAACwAAAAAA&#10;AAAAAAAAAAAfAQAAX3JlbHMvLnJlbHNQSwECLQAUAAYACAAAACEADgutcsAAAADcAAAADwAAAAAA&#10;AAAAAAAAAAAHAgAAZHJzL2Rvd25yZXYueG1sUEsFBgAAAAADAAMAtwAAAPQCAAAAAA==&#10;" filled="f" stroked="f" strokeweight="1pt">
                    <v:textbox>
                      <w:txbxContent>
                        <w:p w14:paraId="5CAA704D" w14:textId="77777777" w:rsidR="004E2DB5" w:rsidRDefault="00D83353" w:rsidP="00E02A71">
                          <w:pPr>
                            <w:snapToGrid w:val="0"/>
                            <w:jc w:val="center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CADDEユーザID</w:t>
                          </w:r>
                        </w:p>
                        <w:p w14:paraId="11A329EB" w14:textId="77777777" w:rsidR="00D93299" w:rsidRDefault="00D83353" w:rsidP="00E02A7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（利用者）</w:t>
                          </w:r>
                        </w:p>
                      </w:txbxContent>
                    </v:textbox>
                  </v:rect>
                </v:group>
                <v:group id="グループ化 421" o:spid="_x0000_s1257" style="position:absolute;left:42497;top:1133;width:18631;height:9810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rect id="正方形/長方形 422" o:spid="_x0000_s1258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337F34B1" w14:textId="77777777" w:rsidR="001F5473" w:rsidRDefault="001F5473" w:rsidP="001F5473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3215444A" w14:textId="77777777" w:rsidR="001F5473" w:rsidRDefault="001F5473" w:rsidP="001F5473">
                          <w:pPr>
                            <w:rPr>
                              <w:rFonts w:ascii="ＭＳ Ｐゴシック" w:eastAsia="ＭＳ 明朝" w:hAnsi="ＭＳ Ｐゴシック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対象サブシステム</w:t>
                          </w:r>
                        </w:p>
                        <w:p w14:paraId="74E9AA7D" w14:textId="77777777" w:rsidR="001F5473" w:rsidRDefault="001F5473" w:rsidP="001F5473">
                          <w:pP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その他システム</w:t>
                          </w:r>
                        </w:p>
                        <w:p w14:paraId="15DFFAB3" w14:textId="7639C6C7" w:rsidR="001F5473" w:rsidRDefault="001F5473" w:rsidP="001F5473">
                          <w:pPr>
                            <w:rPr>
                              <w:rFonts w:eastAsia="ＭＳ 明朝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: HTTPS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23" o:spid="_x0000_s1259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6Q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AJHPpDBAAAA3AAAAA8AAAAA&#10;AAAAAAAAAAAABwIAAGRycy9kb3ducmV2LnhtbFBLBQYAAAAAAwADALcAAAD1AgAAAAA=&#10;" fillcolor="#5b9bd5 [3204]" strokecolor="#1f4d78 [1604]" strokeweight="1pt">
                    <v:textbox>
                      <w:txbxContent>
                        <w:p w14:paraId="78761192" w14:textId="77777777" w:rsidR="001F5473" w:rsidRDefault="001F5473" w:rsidP="001F5473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24" o:spid="_x0000_s1260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61E68847" w14:textId="77777777" w:rsidR="001F5473" w:rsidRDefault="001F5473" w:rsidP="001F5473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25" o:spid="_x0000_s1261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383xQAAANw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Kf3cDkTj4Be/QIAAP//AwBQSwECLQAUAAYACAAAACEA2+H2y+4AAACFAQAAEwAAAAAAAAAA&#10;AAAAAAAAAAAAW0NvbnRlbnRfVHlwZXNdLnhtbFBLAQItABQABgAIAAAAIQBa9CxbvwAAABUBAAAL&#10;AAAAAAAAAAAAAAAAAB8BAABfcmVscy8ucmVsc1BLAQItABQABgAIAAAAIQBJ2383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941772F" w14:textId="33B83A5D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５．１．１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0F862649" w14:textId="77777777" w:rsidR="00D93299" w:rsidRPr="00CB0C04" w:rsidRDefault="00D93299" w:rsidP="00D93299">
      <w:r>
        <w:br w:type="page"/>
      </w:r>
    </w:p>
    <w:p w14:paraId="28777AB0" w14:textId="77777777" w:rsidR="00D93299" w:rsidRDefault="00D93299" w:rsidP="00402D3E">
      <w:pPr>
        <w:pStyle w:val="3"/>
        <w:ind w:left="284" w:hanging="2"/>
      </w:pPr>
      <w:bookmarkStart w:id="82" w:name="_Toc110853734"/>
      <w:r>
        <w:rPr>
          <w:rFonts w:hint="eastAsia"/>
        </w:rPr>
        <w:lastRenderedPageBreak/>
        <w:t>公開インタフェース</w:t>
      </w:r>
      <w:bookmarkEnd w:id="82"/>
    </w:p>
    <w:p w14:paraId="0AAA864F" w14:textId="681B11C1" w:rsidR="00D93299" w:rsidRPr="00CD643C" w:rsidRDefault="00D93299" w:rsidP="00D93299">
      <w:r w:rsidRPr="006E367D">
        <w:rPr>
          <w:rFonts w:hint="eastAsia"/>
        </w:rPr>
        <w:t>「</w:t>
      </w:r>
      <w:r>
        <w:rPr>
          <w:rFonts w:hint="eastAsia"/>
        </w:rPr>
        <w:t>詳細設計書</w:t>
      </w:r>
      <w:r>
        <w:rPr>
          <w:rFonts w:hint="eastAsia"/>
        </w:rPr>
        <w:t>_</w:t>
      </w:r>
      <w:r w:rsidRPr="006E367D">
        <w:rPr>
          <w:rFonts w:hint="eastAsia"/>
        </w:rPr>
        <w:t>別紙</w:t>
      </w:r>
      <w:r w:rsidR="00837DD4">
        <w:t>5</w:t>
      </w:r>
      <w:r w:rsidRPr="006E367D">
        <w:rPr>
          <w:rFonts w:hint="eastAsia"/>
        </w:rPr>
        <w:t>_</w:t>
      </w:r>
      <w:r w:rsidRPr="006E367D">
        <w:rPr>
          <w:rFonts w:hint="eastAsia"/>
        </w:rPr>
        <w:t>利用者</w:t>
      </w:r>
      <w:r w:rsidRPr="006E367D">
        <w:rPr>
          <w:rFonts w:hint="eastAsia"/>
        </w:rPr>
        <w:t>_</w:t>
      </w:r>
      <w:r>
        <w:rPr>
          <w:rFonts w:hint="eastAsia"/>
        </w:rPr>
        <w:t>認証</w:t>
      </w:r>
      <w:r w:rsidRPr="006E367D">
        <w:rPr>
          <w:rFonts w:hint="eastAsia"/>
        </w:rPr>
        <w:t>IF.html</w:t>
      </w:r>
      <w:r w:rsidRPr="006E367D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4AEF4C68" w14:textId="77777777" w:rsidR="00D93299" w:rsidRPr="00056FE8" w:rsidRDefault="00D93299" w:rsidP="00D93299"/>
    <w:p w14:paraId="5953051A" w14:textId="77777777" w:rsidR="00D93299" w:rsidRDefault="00D93299" w:rsidP="00402D3E">
      <w:pPr>
        <w:pStyle w:val="3"/>
        <w:ind w:left="284" w:hanging="2"/>
      </w:pPr>
      <w:bookmarkStart w:id="83" w:name="_Toc110853735"/>
      <w:r>
        <w:rPr>
          <w:rFonts w:hint="eastAsia"/>
        </w:rPr>
        <w:t>コンフィグ定義</w:t>
      </w:r>
      <w:bookmarkEnd w:id="83"/>
    </w:p>
    <w:p w14:paraId="60F78FAF" w14:textId="1EEB2DEC" w:rsidR="00D93299" w:rsidRDefault="00D93299" w:rsidP="00D93299">
      <w:r>
        <w:rPr>
          <w:rFonts w:hint="eastAsia"/>
        </w:rPr>
        <w:t>「</w:t>
      </w:r>
      <w:r w:rsidR="00837DD4">
        <w:rPr>
          <w:rFonts w:asciiTheme="minorHAnsi" w:hAnsiTheme="minorHAnsi" w:cstheme="majorHAnsi" w:hint="eastAsia"/>
          <w:color w:val="000000" w:themeColor="text1"/>
        </w:rPr>
        <w:t>基本設計書</w:t>
      </w:r>
      <w:r w:rsidR="00837DD4">
        <w:rPr>
          <w:rFonts w:asciiTheme="minorHAnsi" w:hAnsiTheme="minorHAnsi" w:cstheme="majorHAnsi" w:hint="eastAsia"/>
          <w:color w:val="000000" w:themeColor="text1"/>
        </w:rPr>
        <w:t>_</w:t>
      </w:r>
      <w:r w:rsidR="00837DD4">
        <w:rPr>
          <w:rFonts w:asciiTheme="minorHAnsi" w:hAnsiTheme="minorHAnsi" w:cstheme="majorHAnsi" w:hint="eastAsia"/>
          <w:color w:val="000000" w:themeColor="text1"/>
        </w:rPr>
        <w:t>別紙</w:t>
      </w:r>
      <w:r w:rsidR="00837DD4">
        <w:rPr>
          <w:rFonts w:asciiTheme="minorHAnsi" w:hAnsiTheme="minorHAnsi" w:cstheme="majorHAnsi" w:hint="eastAsia"/>
          <w:color w:val="000000" w:themeColor="text1"/>
        </w:rPr>
        <w:t>2_</w:t>
      </w:r>
      <w:r w:rsidR="00837DD4">
        <w:rPr>
          <w:rFonts w:asciiTheme="minorHAnsi" w:hAnsiTheme="minorHAnsi" w:cstheme="majorHAnsi" w:hint="eastAsia"/>
          <w:color w:val="000000" w:themeColor="text1"/>
        </w:rPr>
        <w:t>コンフィグパラメータ一覧</w:t>
      </w:r>
      <w:r w:rsidRPr="00625951">
        <w:rPr>
          <w:rFonts w:asciiTheme="minorHAnsi" w:hAnsiTheme="minorHAnsi" w:cstheme="majorHAnsi" w:hint="eastAsia"/>
          <w:color w:val="000000" w:themeColor="text1"/>
        </w:rPr>
        <w:t>.xlsx</w:t>
      </w:r>
      <w:r>
        <w:rPr>
          <w:rFonts w:hint="eastAsia"/>
        </w:rPr>
        <w:t>」を参照すること。</w:t>
      </w:r>
    </w:p>
    <w:p w14:paraId="1450133B" w14:textId="77777777" w:rsidR="00D93299" w:rsidRDefault="00D93299" w:rsidP="00D93299"/>
    <w:p w14:paraId="61849367" w14:textId="77777777" w:rsidR="00D93299" w:rsidRPr="002F46EC" w:rsidRDefault="00D93299" w:rsidP="00D93299">
      <w:pPr>
        <w:pStyle w:val="2"/>
      </w:pPr>
      <w:bookmarkStart w:id="84" w:name="_Toc110853736"/>
      <w:r>
        <w:rPr>
          <w:rFonts w:hint="eastAsia"/>
        </w:rPr>
        <w:t>機能詳細</w:t>
      </w:r>
      <w:bookmarkEnd w:id="84"/>
    </w:p>
    <w:p w14:paraId="3617BE58" w14:textId="71850768" w:rsidR="00D93299" w:rsidRPr="002C5C78" w:rsidRDefault="00D93299" w:rsidP="00402D3E">
      <w:pPr>
        <w:pStyle w:val="3"/>
        <w:ind w:left="284" w:hanging="2"/>
      </w:pPr>
      <w:bookmarkStart w:id="85" w:name="_Toc110853737"/>
      <w:r>
        <w:rPr>
          <w:rFonts w:hint="eastAsia"/>
        </w:rPr>
        <w:t>認証</w:t>
      </w:r>
      <w:r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85"/>
    </w:p>
    <w:p w14:paraId="47EE0D56" w14:textId="18DA01EE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５．２．１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"/>
        <w:gridCol w:w="2144"/>
        <w:gridCol w:w="2895"/>
        <w:gridCol w:w="1844"/>
        <w:gridCol w:w="1447"/>
        <w:gridCol w:w="1053"/>
      </w:tblGrid>
      <w:tr w:rsidR="00D93299" w:rsidRPr="00246EBC" w14:paraId="18D30FED" w14:textId="77777777" w:rsidTr="00E23234">
        <w:trPr>
          <w:jc w:val="center"/>
        </w:trPr>
        <w:tc>
          <w:tcPr>
            <w:tcW w:w="181" w:type="pct"/>
            <w:shd w:val="clear" w:color="auto" w:fill="D9D9D9" w:themeFill="background1" w:themeFillShade="D9"/>
          </w:tcPr>
          <w:p w14:paraId="12826E24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101" w:type="pct"/>
            <w:shd w:val="clear" w:color="auto" w:fill="D9D9D9" w:themeFill="background1" w:themeFillShade="D9"/>
          </w:tcPr>
          <w:p w14:paraId="30C82303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487" w:type="pct"/>
            <w:shd w:val="clear" w:color="auto" w:fill="D9D9D9" w:themeFill="background1" w:themeFillShade="D9"/>
          </w:tcPr>
          <w:p w14:paraId="08F3EBF5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14:paraId="10AFBC85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743" w:type="pct"/>
            <w:shd w:val="clear" w:color="auto" w:fill="D9D9D9" w:themeFill="background1" w:themeFillShade="D9"/>
          </w:tcPr>
          <w:p w14:paraId="40DFFBBB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41" w:type="pct"/>
            <w:shd w:val="clear" w:color="auto" w:fill="D9D9D9" w:themeFill="background1" w:themeFillShade="D9"/>
          </w:tcPr>
          <w:p w14:paraId="6BC8FE5C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E23234">
              <w:rPr>
                <w:rFonts w:asciiTheme="minorHAnsi" w:hAnsiTheme="minorHAnsi" w:cstheme="majorHAnsi" w:hint="eastAsia"/>
                <w:color w:val="000000" w:themeColor="text1"/>
                <w:w w:val="95"/>
                <w:kern w:val="0"/>
                <w:fitText w:val="800" w:id="-1499179263"/>
              </w:rPr>
              <w:t>メソッド</w:t>
            </w:r>
          </w:p>
        </w:tc>
      </w:tr>
      <w:tr w:rsidR="00D93299" w:rsidRPr="00246EBC" w14:paraId="233E5C4D" w14:textId="77777777" w:rsidTr="00E23234">
        <w:trPr>
          <w:jc w:val="center"/>
        </w:trPr>
        <w:tc>
          <w:tcPr>
            <w:tcW w:w="181" w:type="pct"/>
          </w:tcPr>
          <w:p w14:paraId="2BE6620E" w14:textId="77777777" w:rsidR="00D93299" w:rsidRPr="00246EBC" w:rsidRDefault="00D93299" w:rsidP="0022762C">
            <w:pPr>
              <w:pStyle w:val="a"/>
              <w:numPr>
                <w:ilvl w:val="0"/>
                <w:numId w:val="60"/>
              </w:numPr>
            </w:pPr>
          </w:p>
        </w:tc>
        <w:tc>
          <w:tcPr>
            <w:tcW w:w="1101" w:type="pct"/>
          </w:tcPr>
          <w:p w14:paraId="404C6DAE" w14:textId="57EB5ECC" w:rsidR="00D93299" w:rsidRDefault="00660604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</w:t>
            </w:r>
            <w:r w:rsidR="00D93299">
              <w:rPr>
                <w:rFonts w:asciiTheme="minorHAnsi" w:hAnsiTheme="minorHAnsi" w:cstheme="majorHAnsi" w:hint="eastAsia"/>
                <w:color w:val="000000" w:themeColor="text1"/>
              </w:rPr>
              <w:t>トークン取得</w:t>
            </w:r>
          </w:p>
        </w:tc>
        <w:tc>
          <w:tcPr>
            <w:tcW w:w="1487" w:type="pct"/>
          </w:tcPr>
          <w:p w14:paraId="4F1887B3" w14:textId="7BA62C9D" w:rsidR="00D93299" w:rsidRDefault="00142BBF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認証サーバ</w:t>
            </w:r>
            <w:r w:rsidR="00D93299">
              <w:rPr>
                <w:rFonts w:asciiTheme="minorHAnsi" w:hAnsiTheme="minorHAnsi" w:cstheme="majorHAnsi" w:hint="eastAsia"/>
                <w:color w:val="000000" w:themeColor="text1"/>
              </w:rPr>
              <w:t>に対して、</w:t>
            </w:r>
            <w:r w:rsidR="00CD75B1">
              <w:rPr>
                <w:rFonts w:asciiTheme="minorHAnsi" w:hAnsiTheme="minorHAnsi" w:cstheme="majorHAnsi" w:hint="eastAsia"/>
                <w:color w:val="000000" w:themeColor="text1"/>
              </w:rPr>
              <w:t>トークンフェデレーション</w:t>
            </w:r>
            <w:r w:rsidR="00D93299">
              <w:rPr>
                <w:rFonts w:asciiTheme="minorHAnsi" w:hAnsiTheme="minorHAnsi" w:cstheme="majorHAnsi" w:hint="eastAsia"/>
                <w:color w:val="000000" w:themeColor="text1"/>
              </w:rPr>
              <w:t>リクエストを行い、</w:t>
            </w:r>
            <w:r w:rsidR="00660604">
              <w:rPr>
                <w:rFonts w:asciiTheme="minorHAnsi" w:hAnsiTheme="minorHAnsi" w:cstheme="majorHAnsi" w:hint="eastAsia"/>
                <w:color w:val="000000" w:themeColor="text1"/>
              </w:rPr>
              <w:t>認証トークン</w:t>
            </w:r>
            <w:r w:rsidR="00D93299">
              <w:rPr>
                <w:rFonts w:asciiTheme="minorHAnsi" w:hAnsiTheme="minorHAnsi" w:cstheme="majorHAnsi" w:hint="eastAsia"/>
                <w:color w:val="000000" w:themeColor="text1"/>
              </w:rPr>
              <w:t>を返す</w:t>
            </w:r>
          </w:p>
        </w:tc>
        <w:tc>
          <w:tcPr>
            <w:tcW w:w="947" w:type="pct"/>
          </w:tcPr>
          <w:p w14:paraId="7B1AAF8C" w14:textId="64B24BF6" w:rsidR="00D93299" w:rsidRPr="00491BBF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733AC">
              <w:rPr>
                <w:rFonts w:asciiTheme="minorHAnsi" w:hAnsiTheme="minorHAnsi" w:cstheme="majorHAnsi"/>
                <w:color w:val="000000" w:themeColor="text1"/>
                <w:spacing w:val="1"/>
                <w:w w:val="98"/>
                <w:kern w:val="0"/>
                <w:fitText w:val="1680" w:id="-1498780416"/>
              </w:rPr>
              <w:t>/token_</w:t>
            </w:r>
            <w:r w:rsidR="007F24E5" w:rsidRPr="000733AC">
              <w:rPr>
                <w:rFonts w:asciiTheme="minorHAnsi" w:hAnsiTheme="minorHAnsi" w:cstheme="majorHAnsi"/>
                <w:color w:val="000000" w:themeColor="text1"/>
                <w:spacing w:val="1"/>
                <w:w w:val="98"/>
                <w:kern w:val="0"/>
                <w:fitText w:val="1680" w:id="-1498780416"/>
              </w:rPr>
              <w:t>federation</w:t>
            </w:r>
          </w:p>
        </w:tc>
        <w:tc>
          <w:tcPr>
            <w:tcW w:w="743" w:type="pct"/>
          </w:tcPr>
          <w:p w14:paraId="49CD7FAD" w14:textId="6B7FAC03" w:rsidR="00D93299" w:rsidRPr="009B2158" w:rsidRDefault="008D188B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D188B">
              <w:rPr>
                <w:rFonts w:asciiTheme="minorHAnsi" w:hAnsiTheme="minorHAnsi" w:cstheme="majorHAnsi"/>
                <w:color w:val="000000" w:themeColor="text1"/>
              </w:rPr>
              <w:t>token_federation</w:t>
            </w:r>
          </w:p>
        </w:tc>
        <w:tc>
          <w:tcPr>
            <w:tcW w:w="541" w:type="pct"/>
          </w:tcPr>
          <w:p w14:paraId="6BA7E663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14146D" w14:paraId="67C947C3" w14:textId="77777777" w:rsidTr="00E23234">
        <w:trPr>
          <w:jc w:val="center"/>
        </w:trPr>
        <w:tc>
          <w:tcPr>
            <w:tcW w:w="181" w:type="pct"/>
          </w:tcPr>
          <w:p w14:paraId="7A837E2C" w14:textId="77777777" w:rsidR="0014146D" w:rsidRPr="00246EBC" w:rsidRDefault="0014146D" w:rsidP="0083386A">
            <w:pPr>
              <w:pStyle w:val="a"/>
              <w:numPr>
                <w:ilvl w:val="0"/>
                <w:numId w:val="60"/>
              </w:numPr>
            </w:pPr>
          </w:p>
        </w:tc>
        <w:tc>
          <w:tcPr>
            <w:tcW w:w="1101" w:type="pct"/>
          </w:tcPr>
          <w:p w14:paraId="218C5A84" w14:textId="77777777" w:rsidR="0014146D" w:rsidRPr="00A8553D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認証トークン検証</w:t>
            </w:r>
          </w:p>
        </w:tc>
        <w:tc>
          <w:tcPr>
            <w:tcW w:w="1487" w:type="pct"/>
          </w:tcPr>
          <w:p w14:paraId="20794F99" w14:textId="77777777" w:rsidR="0014146D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認証サーバに対して、トークンイントロスペクションを行い、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CADDE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ユーザ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ID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（利用者）を返す</w:t>
            </w:r>
          </w:p>
        </w:tc>
        <w:tc>
          <w:tcPr>
            <w:tcW w:w="947" w:type="pct"/>
          </w:tcPr>
          <w:p w14:paraId="68EF6BA8" w14:textId="3C31C50A" w:rsidR="0014146D" w:rsidRPr="004C3F11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733AC">
              <w:rPr>
                <w:rFonts w:asciiTheme="minorHAnsi" w:hAnsiTheme="minorHAnsi" w:cstheme="majorHAnsi"/>
                <w:color w:val="000000" w:themeColor="text1"/>
                <w:kern w:val="0"/>
                <w:fitText w:val="1680" w:id="-1498780672"/>
              </w:rPr>
              <w:t>/token_introspect</w:t>
            </w:r>
          </w:p>
        </w:tc>
        <w:tc>
          <w:tcPr>
            <w:tcW w:w="743" w:type="pct"/>
          </w:tcPr>
          <w:p w14:paraId="44020C62" w14:textId="77777777" w:rsidR="0014146D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D188B">
              <w:rPr>
                <w:rFonts w:asciiTheme="minorHAnsi" w:hAnsiTheme="minorHAnsi" w:cstheme="majorHAnsi"/>
                <w:color w:val="000000" w:themeColor="text1"/>
              </w:rPr>
              <w:t>token_introspect</w:t>
            </w:r>
          </w:p>
        </w:tc>
        <w:tc>
          <w:tcPr>
            <w:tcW w:w="541" w:type="pct"/>
          </w:tcPr>
          <w:p w14:paraId="1DA1EB36" w14:textId="77777777" w:rsidR="0014146D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2A67C506" w14:textId="77777777" w:rsidR="00D93299" w:rsidRPr="00673447" w:rsidRDefault="00D93299" w:rsidP="00D93299"/>
    <w:p w14:paraId="69FE42DB" w14:textId="3E9FA5B7" w:rsidR="00184EDE" w:rsidRDefault="00184EDE" w:rsidP="00D93299">
      <w:r>
        <w:br w:type="page"/>
      </w:r>
    </w:p>
    <w:p w14:paraId="2C99351B" w14:textId="50265C51" w:rsidR="00332567" w:rsidRDefault="00332567" w:rsidP="00402D3E">
      <w:pPr>
        <w:pStyle w:val="3"/>
        <w:ind w:left="284" w:hanging="2"/>
      </w:pPr>
      <w:bookmarkStart w:id="86" w:name="_Toc110853738"/>
      <w:r>
        <w:rPr>
          <w:rFonts w:hint="eastAsia"/>
        </w:rPr>
        <w:lastRenderedPageBreak/>
        <w:t>処理フロー</w:t>
      </w:r>
      <w:bookmarkEnd w:id="86"/>
    </w:p>
    <w:p w14:paraId="4AA852BD" w14:textId="5BF551E6" w:rsidR="00D93299" w:rsidRPr="00365D14" w:rsidRDefault="00BF2F56">
      <w:pPr>
        <w:pStyle w:val="4"/>
      </w:pPr>
      <w:r w:rsidRPr="00BF2F56">
        <w:rPr>
          <w:rFonts w:hint="eastAsia"/>
        </w:rPr>
        <w:t>認証</w:t>
      </w:r>
      <w:r w:rsidR="008E7519">
        <w:rPr>
          <w:rFonts w:hint="eastAsia"/>
        </w:rPr>
        <w:t>トークン取得</w:t>
      </w:r>
    </w:p>
    <w:p w14:paraId="367AEC76" w14:textId="566D148B" w:rsidR="00D93299" w:rsidRPr="003A7E6C" w:rsidRDefault="00D93299" w:rsidP="00F90A9D">
      <w:pPr>
        <w:pStyle w:val="a"/>
        <w:numPr>
          <w:ilvl w:val="0"/>
          <w:numId w:val="29"/>
        </w:numPr>
        <w:jc w:val="left"/>
      </w:pPr>
      <w:r w:rsidRPr="003A7E6C">
        <w:rPr>
          <w:rFonts w:hint="eastAsia"/>
        </w:rPr>
        <w:t>H</w:t>
      </w:r>
      <w:r w:rsidRPr="003A7E6C">
        <w:t>TTP</w:t>
      </w:r>
      <w:r w:rsidRPr="003A7E6C">
        <w:rPr>
          <w:rFonts w:hint="eastAsia"/>
        </w:rPr>
        <w:t>リクエストヘッダとして、</w:t>
      </w:r>
      <w:r w:rsidR="00F90A9D">
        <w:rPr>
          <w:rFonts w:hint="eastAsia"/>
        </w:rPr>
        <w:t>利用者コネクタ</w:t>
      </w:r>
      <w:r w:rsidR="00F90A9D">
        <w:rPr>
          <w:rFonts w:hint="eastAsia"/>
        </w:rPr>
        <w:t>ID</w:t>
      </w:r>
      <w:r w:rsidR="00F90A9D" w:rsidRPr="003A7E6C">
        <w:rPr>
          <w:rFonts w:hint="eastAsia"/>
        </w:rPr>
        <w:t>、</w:t>
      </w:r>
      <w:r w:rsidR="00F90A9D">
        <w:rPr>
          <w:rFonts w:hint="eastAsia"/>
        </w:rPr>
        <w:t>利用者コネクタ</w:t>
      </w:r>
      <w:r w:rsidR="00F90A9D" w:rsidRPr="003A7E6C">
        <w:rPr>
          <w:rFonts w:hint="eastAsia"/>
        </w:rPr>
        <w:t>のシークレット</w:t>
      </w:r>
      <w:r w:rsidR="00F90A9D">
        <w:rPr>
          <w:rFonts w:hint="eastAsia"/>
        </w:rPr>
        <w:t>、</w:t>
      </w:r>
      <w:r w:rsidRPr="00094A69">
        <w:rPr>
          <w:rFonts w:hint="eastAsia"/>
        </w:rPr>
        <w:t>利用者トークン</w:t>
      </w:r>
      <w:r w:rsidR="000D0A74">
        <w:rPr>
          <w:rFonts w:hint="eastAsia"/>
        </w:rPr>
        <w:t>、</w:t>
      </w:r>
      <w:r w:rsidR="00526A6B">
        <w:rPr>
          <w:rFonts w:hint="eastAsia"/>
        </w:rPr>
        <w:t>外部</w:t>
      </w:r>
      <w:r w:rsidR="00526A6B">
        <w:t>IdP</w:t>
      </w:r>
      <w:r w:rsidR="00526A6B">
        <w:rPr>
          <w:rFonts w:hint="eastAsia"/>
        </w:rPr>
        <w:t>サーバの</w:t>
      </w:r>
      <w:r w:rsidR="00526A6B">
        <w:t>URL</w:t>
      </w:r>
      <w:r w:rsidR="00526A6B">
        <w:rPr>
          <w:rFonts w:hint="eastAsia"/>
        </w:rPr>
        <w:t>（以降、外部</w:t>
      </w:r>
      <w:r w:rsidR="00526A6B">
        <w:t>IdP-URL</w:t>
      </w:r>
      <w:r w:rsidR="00526A6B">
        <w:rPr>
          <w:rFonts w:hint="eastAsia"/>
        </w:rPr>
        <w:t>と称す）</w:t>
      </w:r>
      <w:r w:rsidRPr="003A7E6C">
        <w:rPr>
          <w:rFonts w:hint="eastAsia"/>
        </w:rPr>
        <w:t>を取得する。</w:t>
      </w:r>
    </w:p>
    <w:p w14:paraId="24CE2F81" w14:textId="144215DF" w:rsidR="00D93299" w:rsidRDefault="00F90A9D" w:rsidP="00E23234">
      <w:pPr>
        <w:pStyle w:val="a"/>
        <w:jc w:val="left"/>
      </w:pPr>
      <w:r>
        <w:rPr>
          <w:rFonts w:hint="eastAsia"/>
        </w:rPr>
        <w:t>利用者コネクタ</w:t>
      </w:r>
      <w:r w:rsidRPr="003A7E6C">
        <w:rPr>
          <w:rFonts w:hint="eastAsia"/>
        </w:rPr>
        <w:t>のシークレット</w:t>
      </w:r>
      <w:r>
        <w:rPr>
          <w:rFonts w:hint="eastAsia"/>
        </w:rPr>
        <w:t>、外部</w:t>
      </w:r>
      <w:r>
        <w:rPr>
          <w:rFonts w:hint="eastAsia"/>
        </w:rPr>
        <w:t>IdP-URL</w:t>
      </w:r>
      <w:r>
        <w:rPr>
          <w:rFonts w:hint="eastAsia"/>
        </w:rPr>
        <w:t>、</w:t>
      </w:r>
      <w:r w:rsidR="00D93299" w:rsidRPr="00094A69">
        <w:rPr>
          <w:rFonts w:hint="eastAsia"/>
        </w:rPr>
        <w:t>利用者トークン</w:t>
      </w:r>
      <w:r w:rsidR="00D93299" w:rsidRPr="003A7E6C">
        <w:rPr>
          <w:rFonts w:hint="eastAsia"/>
        </w:rPr>
        <w:t>、</w:t>
      </w:r>
      <w:r w:rsidR="00D93299">
        <w:rPr>
          <w:rFonts w:hint="eastAsia"/>
        </w:rPr>
        <w:t>利用者コネクタ</w:t>
      </w:r>
      <w:r w:rsidR="00D93299">
        <w:rPr>
          <w:rFonts w:hint="eastAsia"/>
        </w:rPr>
        <w:t>ID</w:t>
      </w:r>
      <w:r w:rsidR="00D93299" w:rsidRPr="003A7E6C"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 w:rsidR="00D93299" w:rsidRPr="00E63CCE">
        <w:rPr>
          <w:rFonts w:hint="eastAsia"/>
        </w:rPr>
        <w:t>ログ出力する。</w:t>
      </w:r>
    </w:p>
    <w:p w14:paraId="5972DBFA" w14:textId="633C94B2" w:rsidR="00625F58" w:rsidRPr="00E13074" w:rsidRDefault="00625F58" w:rsidP="00E23234">
      <w:pPr>
        <w:pStyle w:val="a"/>
        <w:jc w:val="left"/>
      </w:pPr>
      <w:r w:rsidRPr="00F42072">
        <w:rPr>
          <w:rFonts w:hint="eastAsia"/>
          <w:kern w:val="0"/>
        </w:rPr>
        <w:t>コンフィグファイルから以下を取得する。コンフィグから情報が取得できない場合、独自</w:t>
      </w:r>
      <w:r w:rsidRPr="00F42072">
        <w:rPr>
          <w:kern w:val="0"/>
        </w:rPr>
        <w:t>Exception</w:t>
      </w:r>
      <w:r w:rsidRPr="00F42072">
        <w:rPr>
          <w:rFonts w:hint="eastAsia"/>
          <w:kern w:val="0"/>
        </w:rPr>
        <w:t>を発生させる。</w:t>
      </w:r>
    </w:p>
    <w:p w14:paraId="3BF2A87A" w14:textId="3DE22890" w:rsidR="00625F58" w:rsidRDefault="00D93299" w:rsidP="00E23234">
      <w:pPr>
        <w:pStyle w:val="a"/>
        <w:numPr>
          <w:ilvl w:val="1"/>
          <w:numId w:val="51"/>
        </w:numPr>
        <w:jc w:val="left"/>
      </w:pPr>
      <w:r w:rsidRPr="00E2498A">
        <w:t>authentication.json</w:t>
      </w:r>
    </w:p>
    <w:p w14:paraId="15012A07" w14:textId="6E0B773F" w:rsidR="00D93299" w:rsidRPr="00673447" w:rsidRDefault="00142BBF" w:rsidP="00E23234">
      <w:pPr>
        <w:pStyle w:val="a"/>
        <w:numPr>
          <w:ilvl w:val="2"/>
          <w:numId w:val="51"/>
        </w:numPr>
        <w:jc w:val="left"/>
      </w:pPr>
      <w:r>
        <w:rPr>
          <w:rFonts w:hint="eastAsia"/>
        </w:rPr>
        <w:t>認証サーバ</w:t>
      </w:r>
      <w:r w:rsidR="001049B9" w:rsidRPr="001049B9">
        <w:rPr>
          <w:rFonts w:hint="eastAsia"/>
        </w:rPr>
        <w:t>アクセス</w:t>
      </w:r>
      <w:r w:rsidR="001049B9" w:rsidRPr="001049B9">
        <w:rPr>
          <w:rFonts w:hint="eastAsia"/>
        </w:rPr>
        <w:t>URL</w:t>
      </w:r>
      <w:r w:rsidR="00D93299">
        <w:t>（</w:t>
      </w:r>
      <w:r w:rsidR="00D93299" w:rsidRPr="0052407B">
        <w:t>authentication_server_url</w:t>
      </w:r>
      <w:r w:rsidR="00D93299">
        <w:t>）</w:t>
      </w:r>
    </w:p>
    <w:p w14:paraId="68B610ED" w14:textId="260DF011" w:rsidR="00D93299" w:rsidRDefault="00142BBF" w:rsidP="00E23234">
      <w:pPr>
        <w:pStyle w:val="a"/>
        <w:jc w:val="left"/>
      </w:pPr>
      <w:r>
        <w:rPr>
          <w:rFonts w:hint="eastAsia"/>
        </w:rPr>
        <w:t>認証サーバ</w:t>
      </w:r>
      <w:r w:rsidR="00D93299">
        <w:rPr>
          <w:rFonts w:hint="eastAsia"/>
        </w:rPr>
        <w:t>に</w:t>
      </w:r>
      <w:r w:rsidR="00D93299">
        <w:rPr>
          <w:rFonts w:hint="eastAsia"/>
        </w:rPr>
        <w:t>P</w:t>
      </w:r>
      <w:r w:rsidR="00D93299">
        <w:t>OST</w:t>
      </w:r>
      <w:r w:rsidR="00D93299">
        <w:rPr>
          <w:rFonts w:hint="eastAsia"/>
        </w:rPr>
        <w:t>通信で</w:t>
      </w:r>
      <w:r w:rsidR="00D93299">
        <w:rPr>
          <w:rFonts w:hint="eastAsia"/>
        </w:rPr>
        <w:t>H</w:t>
      </w:r>
      <w:r w:rsidR="00D93299">
        <w:t>TTP</w:t>
      </w:r>
      <w:r w:rsidR="00D93299">
        <w:rPr>
          <w:rFonts w:hint="eastAsia"/>
        </w:rPr>
        <w:t>リクエストを発行する。リクエストの</w:t>
      </w:r>
      <w:r w:rsidR="00D93299">
        <w:rPr>
          <w:rFonts w:hint="eastAsia"/>
        </w:rPr>
        <w:t>b</w:t>
      </w:r>
      <w:r w:rsidR="00D93299">
        <w:t>ody</w:t>
      </w:r>
      <w:r w:rsidR="00D93299">
        <w:rPr>
          <w:rFonts w:hint="eastAsia"/>
        </w:rPr>
        <w:t>部に以下の値を設定する。</w:t>
      </w:r>
      <w:r w:rsidR="00D93299">
        <w:br/>
      </w:r>
      <w:r w:rsidR="00D93299" w:rsidRPr="003A7E6C">
        <w:t>client_id=</w:t>
      </w:r>
      <w:r w:rsidR="00D93299">
        <w:t>（</w:t>
      </w:r>
      <w:r w:rsidR="00D93299" w:rsidRPr="003A7E6C">
        <w:rPr>
          <w:rFonts w:hint="eastAsia"/>
        </w:rPr>
        <w:t>利用者コネクタ</w:t>
      </w:r>
      <w:r w:rsidR="00D93299">
        <w:rPr>
          <w:rFonts w:hint="eastAsia"/>
        </w:rPr>
        <w:t>ID</w:t>
      </w:r>
      <w:r w:rsidR="00D93299">
        <w:t>）</w:t>
      </w:r>
      <w:r w:rsidR="00D93299" w:rsidRPr="003A7E6C">
        <w:t>&amp;client_secret=</w:t>
      </w:r>
      <w:r w:rsidR="00D93299">
        <w:t>（</w:t>
      </w:r>
      <w:r w:rsidR="00D664D1">
        <w:rPr>
          <w:rFonts w:hint="eastAsia"/>
        </w:rPr>
        <w:t>利用者コネクタ</w:t>
      </w:r>
      <w:r w:rsidR="00D93299" w:rsidRPr="003A7E6C">
        <w:rPr>
          <w:rFonts w:hint="eastAsia"/>
        </w:rPr>
        <w:t>のシークレット</w:t>
      </w:r>
      <w:r w:rsidR="00D93299">
        <w:t>）</w:t>
      </w:r>
      <w:r w:rsidR="00D93299" w:rsidRPr="003A7E6C">
        <w:t>&amp;token=</w:t>
      </w:r>
      <w:r w:rsidR="00D93299">
        <w:t>（</w:t>
      </w:r>
      <w:r w:rsidR="00D93299" w:rsidRPr="00094A69">
        <w:rPr>
          <w:rFonts w:hint="eastAsia"/>
        </w:rPr>
        <w:t>利用者トークン</w:t>
      </w:r>
      <w:r w:rsidR="00D93299">
        <w:t>）</w:t>
      </w:r>
      <w:r w:rsidR="0066181E">
        <w:rPr>
          <w:rFonts w:hint="eastAsia"/>
        </w:rPr>
        <w:t>&amp;</w:t>
      </w:r>
      <w:r w:rsidR="004958AA" w:rsidRPr="004958AA">
        <w:t xml:space="preserve"> </w:t>
      </w:r>
      <w:r w:rsidR="004958AA">
        <w:t xml:space="preserve">idp_url </w:t>
      </w:r>
      <w:r w:rsidR="0066181E">
        <w:t>=</w:t>
      </w:r>
      <w:r w:rsidR="0066181E">
        <w:rPr>
          <w:rFonts w:hint="eastAsia"/>
        </w:rPr>
        <w:t>（外部</w:t>
      </w:r>
      <w:r w:rsidR="0066181E">
        <w:rPr>
          <w:rFonts w:hint="eastAsia"/>
        </w:rPr>
        <w:t>IdP-URL</w:t>
      </w:r>
      <w:r w:rsidR="0066181E">
        <w:rPr>
          <w:rFonts w:hint="eastAsia"/>
        </w:rPr>
        <w:t>）</w:t>
      </w:r>
    </w:p>
    <w:p w14:paraId="2BB451C1" w14:textId="77777777" w:rsidR="00D93299" w:rsidRDefault="00D93299" w:rsidP="00E23234">
      <w:pPr>
        <w:pStyle w:val="a"/>
        <w:jc w:val="left"/>
      </w:pPr>
      <w:r>
        <w:rPr>
          <w:rFonts w:hint="eastAsia"/>
        </w:rPr>
        <w:t>実行</w:t>
      </w:r>
      <w:r w:rsidRPr="00353A57">
        <w:rPr>
          <w:rFonts w:hint="eastAsia"/>
        </w:rPr>
        <w:t>結果を確認し、</w:t>
      </w:r>
      <w:r>
        <w:rPr>
          <w:rFonts w:hint="eastAsia"/>
        </w:rPr>
        <w:t>次のいずれかの処理を行う。</w:t>
      </w:r>
    </w:p>
    <w:p w14:paraId="3FB1240B" w14:textId="67D2754B" w:rsidR="00D93299" w:rsidRDefault="00D93299" w:rsidP="00E23234">
      <w:pPr>
        <w:pStyle w:val="a"/>
        <w:numPr>
          <w:ilvl w:val="1"/>
          <w:numId w:val="42"/>
        </w:numPr>
        <w:jc w:val="left"/>
      </w:pPr>
      <w:r>
        <w:rPr>
          <w:rFonts w:hint="eastAsia"/>
        </w:rPr>
        <w:t>実行結果で</w:t>
      </w: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」以外の場合にエラーと判定する。</w:t>
      </w:r>
    </w:p>
    <w:p w14:paraId="09C0860D" w14:textId="43A65362" w:rsidR="00D93299" w:rsidRDefault="00D93299" w:rsidP="00E23234">
      <w:pPr>
        <w:pStyle w:val="a"/>
        <w:numPr>
          <w:ilvl w:val="1"/>
          <w:numId w:val="42"/>
        </w:numPr>
        <w:jc w:val="left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</w:t>
      </w:r>
      <w:r>
        <w:rPr>
          <w:rFonts w:hint="eastAsia"/>
        </w:rPr>
        <w:t>かつレスポンス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部の</w:t>
      </w:r>
      <w:r w:rsidR="006F0155">
        <w:t>"</w:t>
      </w:r>
      <w:r>
        <w:t>active</w:t>
      </w:r>
      <w:r w:rsidR="006F0155">
        <w:t>"</w:t>
      </w:r>
      <w:r>
        <w:rPr>
          <w:rFonts w:hint="eastAsia"/>
        </w:rPr>
        <w:t>の値が</w:t>
      </w:r>
      <w:r w:rsidR="006F0155">
        <w:t>"</w:t>
      </w:r>
      <w:r>
        <w:t>true</w:t>
      </w:r>
      <w:r w:rsidR="006F0155">
        <w:t>"</w:t>
      </w:r>
      <w:r>
        <w:rPr>
          <w:rFonts w:hint="eastAsia"/>
        </w:rPr>
        <w:t>でなかった場合、</w:t>
      </w:r>
      <w:r w:rsidRPr="00353A57">
        <w:rPr>
          <w:rFonts w:hint="eastAsia"/>
        </w:rPr>
        <w:t>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</w:t>
      </w:r>
    </w:p>
    <w:p w14:paraId="39E36236" w14:textId="2A16834E" w:rsidR="00D93299" w:rsidRDefault="00D93299" w:rsidP="00E23234">
      <w:pPr>
        <w:pStyle w:val="a"/>
        <w:numPr>
          <w:ilvl w:val="1"/>
          <w:numId w:val="42"/>
        </w:numPr>
        <w:jc w:val="left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</w:t>
      </w:r>
      <w:r>
        <w:rPr>
          <w:rFonts w:hint="eastAsia"/>
        </w:rPr>
        <w:t>かつ、レスポンス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部の</w:t>
      </w:r>
      <w:r w:rsidR="006F0155">
        <w:t>"</w:t>
      </w:r>
      <w:r>
        <w:t>active</w:t>
      </w:r>
      <w:r w:rsidR="006F0155">
        <w:t>"</w:t>
      </w:r>
      <w:r>
        <w:rPr>
          <w:rFonts w:hint="eastAsia"/>
        </w:rPr>
        <w:t>の値が</w:t>
      </w:r>
      <w:r w:rsidR="006F0155">
        <w:t>"</w:t>
      </w:r>
      <w:r>
        <w:t>true</w:t>
      </w:r>
      <w:r w:rsidR="006F0155">
        <w:t>"</w:t>
      </w:r>
      <w:r>
        <w:rPr>
          <w:rFonts w:hint="eastAsia"/>
        </w:rPr>
        <w:t>の場合、</w:t>
      </w:r>
      <w:r w:rsidR="00F90A9D" w:rsidRPr="00A833EE">
        <w:rPr>
          <w:rFonts w:hint="eastAsia"/>
        </w:rPr>
        <w:t>レスポンス</w:t>
      </w:r>
      <w:r w:rsidR="00F90A9D" w:rsidRPr="00A833EE">
        <w:t>body</w:t>
      </w:r>
      <w:r w:rsidR="00F90A9D" w:rsidRPr="00A833EE">
        <w:rPr>
          <w:rFonts w:hint="eastAsia"/>
        </w:rPr>
        <w:t>部の</w:t>
      </w:r>
      <w:r w:rsidR="00F90A9D">
        <w:t>"</w:t>
      </w:r>
      <w:r w:rsidR="00F90A9D" w:rsidRPr="00726585">
        <w:t>auth_token</w:t>
      </w:r>
      <w:r w:rsidR="00F90A9D">
        <w:t>"</w:t>
      </w:r>
      <w:r w:rsidR="00F90A9D" w:rsidRPr="00A833EE">
        <w:rPr>
          <w:rFonts w:hint="eastAsia"/>
        </w:rPr>
        <w:t>の値を取得し、</w:t>
      </w:r>
      <w:r w:rsidR="00F90A9D">
        <w:rPr>
          <w:rFonts w:hint="eastAsia"/>
        </w:rPr>
        <w:t>認証トークン</w:t>
      </w:r>
      <w:r w:rsidR="00F90A9D" w:rsidRPr="00A833EE">
        <w:rPr>
          <w:rFonts w:hint="eastAsia"/>
        </w:rPr>
        <w:t>とする。</w:t>
      </w:r>
    </w:p>
    <w:p w14:paraId="7CF7A978" w14:textId="48B69861" w:rsidR="00D93299" w:rsidRDefault="00D93299" w:rsidP="00E23234">
      <w:pPr>
        <w:pStyle w:val="a"/>
        <w:jc w:val="left"/>
      </w:pPr>
      <w:r>
        <w:rPr>
          <w:rFonts w:hint="eastAsia"/>
        </w:rPr>
        <w:t>レスポンスに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」、ヘッダ</w:t>
      </w:r>
      <w:r w:rsidR="00F90A9D">
        <w:t>"x-cadde-auth-token"</w:t>
      </w:r>
      <w:r w:rsidR="00F90A9D" w:rsidRPr="00A833EE">
        <w:rPr>
          <w:rFonts w:hint="eastAsia"/>
        </w:rPr>
        <w:t>に</w:t>
      </w:r>
      <w:r w:rsidR="00F90A9D">
        <w:rPr>
          <w:rFonts w:hint="eastAsia"/>
          <w:kern w:val="0"/>
        </w:rPr>
        <w:t>認証</w:t>
      </w:r>
      <w:r w:rsidR="00F90A9D" w:rsidRPr="00726585">
        <w:rPr>
          <w:rFonts w:hint="eastAsia"/>
          <w:kern w:val="0"/>
        </w:rPr>
        <w:t>トークン</w:t>
      </w:r>
      <w:r w:rsidR="00F90A9D" w:rsidRPr="00A833EE">
        <w:rPr>
          <w:rFonts w:hint="eastAsia"/>
        </w:rPr>
        <w:t>を設定し、応答を返す。</w:t>
      </w:r>
    </w:p>
    <w:p w14:paraId="442D4E83" w14:textId="66955458" w:rsidR="00D93299" w:rsidRDefault="00D93299" w:rsidP="00E23234">
      <w:pPr>
        <w:tabs>
          <w:tab w:val="left" w:pos="1935"/>
        </w:tabs>
        <w:jc w:val="left"/>
      </w:pPr>
    </w:p>
    <w:p w14:paraId="09D18EB6" w14:textId="134B1EA4" w:rsidR="006C3A0F" w:rsidRDefault="006C3A0F" w:rsidP="00605B59">
      <w:pPr>
        <w:tabs>
          <w:tab w:val="left" w:pos="1935"/>
        </w:tabs>
        <w:jc w:val="left"/>
      </w:pPr>
      <w:r>
        <w:br w:type="page"/>
      </w:r>
    </w:p>
    <w:p w14:paraId="1929E36A" w14:textId="6653C7EC" w:rsidR="00D93299" w:rsidRPr="00365D14" w:rsidRDefault="00660604" w:rsidP="00E23234">
      <w:pPr>
        <w:pStyle w:val="4"/>
        <w:jc w:val="left"/>
      </w:pPr>
      <w:r>
        <w:rPr>
          <w:rFonts w:hint="eastAsia"/>
        </w:rPr>
        <w:lastRenderedPageBreak/>
        <w:t>認証</w:t>
      </w:r>
      <w:r w:rsidR="00D93299" w:rsidRPr="00365D14">
        <w:rPr>
          <w:rFonts w:hint="eastAsia"/>
        </w:rPr>
        <w:t>トークン</w:t>
      </w:r>
      <w:r w:rsidR="00CE01DE">
        <w:rPr>
          <w:rFonts w:hint="eastAsia"/>
        </w:rPr>
        <w:t>検証</w:t>
      </w:r>
    </w:p>
    <w:p w14:paraId="77061B97" w14:textId="27681F20" w:rsidR="00D93299" w:rsidRPr="00A833EE" w:rsidRDefault="00D93299" w:rsidP="00E23234">
      <w:pPr>
        <w:pStyle w:val="a"/>
        <w:numPr>
          <w:ilvl w:val="0"/>
          <w:numId w:val="30"/>
        </w:numPr>
        <w:jc w:val="left"/>
      </w:pPr>
      <w:r>
        <w:t>HTTP</w:t>
      </w:r>
      <w:r w:rsidRPr="00A833EE">
        <w:rPr>
          <w:rFonts w:hint="eastAsia"/>
        </w:rPr>
        <w:t>リクエストヘッダとして、</w:t>
      </w:r>
      <w:r w:rsidR="00C27953">
        <w:rPr>
          <w:rFonts w:hint="eastAsia"/>
        </w:rPr>
        <w:t>認証</w:t>
      </w:r>
      <w:r w:rsidRPr="00094A69">
        <w:rPr>
          <w:rFonts w:hint="eastAsia"/>
        </w:rPr>
        <w:t>トークン</w:t>
      </w:r>
      <w:r w:rsidRPr="00A833EE">
        <w:rPr>
          <w:rFonts w:hint="eastAsia"/>
        </w:rPr>
        <w:t>、</w:t>
      </w:r>
      <w:r w:rsidR="00721408" w:rsidRPr="00721408">
        <w:rPr>
          <w:rFonts w:hint="eastAsia"/>
        </w:rPr>
        <w:t>利用者コネクタ</w:t>
      </w:r>
      <w:r w:rsidR="00721408" w:rsidRPr="00721408">
        <w:rPr>
          <w:rFonts w:hint="eastAsia"/>
        </w:rPr>
        <w:t>ID</w:t>
      </w:r>
      <w:r w:rsidR="00660604">
        <w:rPr>
          <w:rFonts w:hint="eastAsia"/>
        </w:rPr>
        <w:t>、</w:t>
      </w:r>
      <w:r w:rsidR="00721408" w:rsidRPr="00721408">
        <w:rPr>
          <w:rFonts w:hint="eastAsia"/>
        </w:rPr>
        <w:t>利用者コネクタのシークレット</w:t>
      </w:r>
      <w:r w:rsidRPr="00A833EE">
        <w:rPr>
          <w:rFonts w:hint="eastAsia"/>
        </w:rPr>
        <w:t>を取得する。</w:t>
      </w:r>
    </w:p>
    <w:p w14:paraId="405D7800" w14:textId="49F7DF5D" w:rsidR="00D93299" w:rsidRPr="00A833EE" w:rsidRDefault="00C27953" w:rsidP="00E23234">
      <w:pPr>
        <w:pStyle w:val="a"/>
        <w:jc w:val="left"/>
      </w:pPr>
      <w:r>
        <w:rPr>
          <w:rFonts w:hint="eastAsia"/>
        </w:rPr>
        <w:t>認証</w:t>
      </w:r>
      <w:r w:rsidR="00721408" w:rsidRPr="00094A69">
        <w:rPr>
          <w:rFonts w:hint="eastAsia"/>
        </w:rPr>
        <w:t>トークン</w:t>
      </w:r>
      <w:r w:rsidR="00721408" w:rsidRPr="00A833EE">
        <w:rPr>
          <w:rFonts w:hint="eastAsia"/>
        </w:rPr>
        <w:t>、</w:t>
      </w:r>
      <w:r w:rsidR="00721408" w:rsidRPr="00721408">
        <w:rPr>
          <w:rFonts w:hint="eastAsia"/>
        </w:rPr>
        <w:t>利用者コネクタ</w:t>
      </w:r>
      <w:r w:rsidR="00721408" w:rsidRPr="00721408">
        <w:rPr>
          <w:rFonts w:hint="eastAsia"/>
        </w:rPr>
        <w:t>ID</w:t>
      </w:r>
      <w:r w:rsidR="00721408" w:rsidRPr="00A833EE">
        <w:rPr>
          <w:rFonts w:hint="eastAsia"/>
        </w:rPr>
        <w:t>、</w:t>
      </w:r>
      <w:r w:rsidR="00721408" w:rsidRPr="00721408">
        <w:rPr>
          <w:rFonts w:hint="eastAsia"/>
        </w:rPr>
        <w:t>利用者コネクタのシークレット</w:t>
      </w:r>
      <w:r w:rsidR="00721408">
        <w:rPr>
          <w:rFonts w:hint="eastAsia"/>
        </w:rPr>
        <w:t>、提供者コネクタ</w:t>
      </w:r>
      <w:r w:rsidR="00721408">
        <w:rPr>
          <w:rFonts w:hint="eastAsia"/>
        </w:rPr>
        <w:t>ID</w:t>
      </w:r>
      <w:r w:rsidR="00D93299" w:rsidRPr="00A833EE"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 w:rsidR="00D93299" w:rsidRPr="00A833EE">
        <w:rPr>
          <w:rFonts w:hint="eastAsia"/>
        </w:rPr>
        <w:t>ログ出力する。</w:t>
      </w:r>
    </w:p>
    <w:p w14:paraId="60A0CFA5" w14:textId="521CC88C" w:rsidR="00625F58" w:rsidRPr="00E13074" w:rsidRDefault="00625F58" w:rsidP="00E23234">
      <w:pPr>
        <w:pStyle w:val="a"/>
        <w:jc w:val="left"/>
      </w:pPr>
      <w:r w:rsidRPr="00F42072">
        <w:rPr>
          <w:rFonts w:hint="eastAsia"/>
          <w:kern w:val="0"/>
        </w:rPr>
        <w:t>コンフィグファイルから以下を取得する。コンフィグから情報が取得できない場合、独自</w:t>
      </w:r>
      <w:r w:rsidRPr="00F42072">
        <w:rPr>
          <w:kern w:val="0"/>
        </w:rPr>
        <w:t>Exception</w:t>
      </w:r>
      <w:r w:rsidRPr="00F42072">
        <w:rPr>
          <w:rFonts w:hint="eastAsia"/>
          <w:kern w:val="0"/>
        </w:rPr>
        <w:t>を発生させる。</w:t>
      </w:r>
    </w:p>
    <w:p w14:paraId="5BD13E97" w14:textId="7BE2EDB4" w:rsidR="00625F58" w:rsidRDefault="00D93299" w:rsidP="00E23234">
      <w:pPr>
        <w:pStyle w:val="a"/>
        <w:numPr>
          <w:ilvl w:val="1"/>
          <w:numId w:val="51"/>
        </w:numPr>
        <w:jc w:val="left"/>
      </w:pPr>
      <w:r w:rsidRPr="00A833EE">
        <w:t>authentication.json</w:t>
      </w:r>
    </w:p>
    <w:p w14:paraId="5CD1737C" w14:textId="263E7045" w:rsidR="00D93299" w:rsidRPr="00A833EE" w:rsidRDefault="00142BBF" w:rsidP="00E23234">
      <w:pPr>
        <w:pStyle w:val="a"/>
        <w:numPr>
          <w:ilvl w:val="2"/>
          <w:numId w:val="51"/>
        </w:numPr>
        <w:jc w:val="left"/>
      </w:pPr>
      <w:r>
        <w:rPr>
          <w:rFonts w:hint="eastAsia"/>
        </w:rPr>
        <w:t>認証サーバ</w:t>
      </w:r>
      <w:r w:rsidR="001049B9" w:rsidRPr="001049B9">
        <w:rPr>
          <w:rFonts w:hint="eastAsia"/>
        </w:rPr>
        <w:t>アクセス</w:t>
      </w:r>
      <w:r w:rsidR="001049B9" w:rsidRPr="001049B9">
        <w:rPr>
          <w:rFonts w:hint="eastAsia"/>
        </w:rPr>
        <w:t>URL</w:t>
      </w:r>
      <w:r w:rsidR="00D93299">
        <w:t>（</w:t>
      </w:r>
      <w:r w:rsidR="00D93299" w:rsidRPr="00A833EE">
        <w:t>authentication_server_url</w:t>
      </w:r>
      <w:r w:rsidR="00D93299">
        <w:t>）</w:t>
      </w:r>
    </w:p>
    <w:p w14:paraId="6A4853EE" w14:textId="6C9D462D" w:rsidR="00D93299" w:rsidRPr="00A833EE" w:rsidRDefault="00142BBF" w:rsidP="00E23234">
      <w:pPr>
        <w:pStyle w:val="a"/>
        <w:jc w:val="left"/>
      </w:pPr>
      <w:r>
        <w:rPr>
          <w:rFonts w:hint="eastAsia"/>
        </w:rPr>
        <w:t>認証サーバ</w:t>
      </w:r>
      <w:r w:rsidR="00D93299" w:rsidRPr="00A833EE">
        <w:rPr>
          <w:rFonts w:hint="eastAsia"/>
        </w:rPr>
        <w:t>に</w:t>
      </w:r>
      <w:r w:rsidR="00D93299" w:rsidRPr="00A833EE">
        <w:t>POST</w:t>
      </w:r>
      <w:r w:rsidR="00D93299" w:rsidRPr="00A833EE">
        <w:rPr>
          <w:rFonts w:hint="eastAsia"/>
        </w:rPr>
        <w:t>通信で</w:t>
      </w:r>
      <w:r w:rsidR="00D93299">
        <w:t>HTTP</w:t>
      </w:r>
      <w:r w:rsidR="00D93299" w:rsidRPr="00A833EE">
        <w:rPr>
          <w:rFonts w:hint="eastAsia"/>
        </w:rPr>
        <w:t>リクエストを発行する。リクエストの</w:t>
      </w:r>
      <w:r w:rsidR="00D93299" w:rsidRPr="00A833EE">
        <w:t>body</w:t>
      </w:r>
      <w:r w:rsidR="00D93299" w:rsidRPr="00A833EE">
        <w:rPr>
          <w:rFonts w:hint="eastAsia"/>
        </w:rPr>
        <w:t>部に以下の値を設定する。</w:t>
      </w:r>
      <w:r w:rsidR="00D93299" w:rsidRPr="00A833EE">
        <w:br/>
        <w:t>client_id=</w:t>
      </w:r>
      <w:r w:rsidR="00D93299">
        <w:t>（</w:t>
      </w:r>
      <w:r w:rsidR="00721408" w:rsidRPr="00721408">
        <w:rPr>
          <w:rFonts w:hint="eastAsia"/>
        </w:rPr>
        <w:t>関連</w:t>
      </w:r>
      <w:r w:rsidR="00721408" w:rsidRPr="00721408">
        <w:rPr>
          <w:rFonts w:hint="eastAsia"/>
        </w:rPr>
        <w:t>ID</w:t>
      </w:r>
      <w:r w:rsidR="00D93299">
        <w:t>）</w:t>
      </w:r>
      <w:r w:rsidR="00D93299" w:rsidRPr="00A833EE">
        <w:t>&amp;client_secret=</w:t>
      </w:r>
      <w:r w:rsidR="00D93299">
        <w:t>（</w:t>
      </w:r>
      <w:r w:rsidR="00721408" w:rsidRPr="00721408">
        <w:rPr>
          <w:rFonts w:hint="eastAsia"/>
        </w:rPr>
        <w:t>関連シークレット</w:t>
      </w:r>
      <w:r w:rsidR="00D93299">
        <w:t>）</w:t>
      </w:r>
      <w:r w:rsidR="00D93299" w:rsidRPr="00A833EE">
        <w:t>&amp;token=</w:t>
      </w:r>
      <w:r w:rsidR="00D93299">
        <w:t>（</w:t>
      </w:r>
      <w:r w:rsidR="00490AE0">
        <w:rPr>
          <w:rFonts w:hint="eastAsia"/>
        </w:rPr>
        <w:t>認証</w:t>
      </w:r>
      <w:r w:rsidR="00D93299" w:rsidRPr="00094A69">
        <w:rPr>
          <w:rFonts w:hint="eastAsia"/>
        </w:rPr>
        <w:t>トークン</w:t>
      </w:r>
      <w:r w:rsidR="00D93299">
        <w:t>）</w:t>
      </w:r>
    </w:p>
    <w:p w14:paraId="73C8C346" w14:textId="77777777" w:rsidR="00D93299" w:rsidRPr="00A833EE" w:rsidRDefault="00D93299" w:rsidP="00E23234">
      <w:pPr>
        <w:pStyle w:val="a"/>
        <w:jc w:val="left"/>
      </w:pPr>
      <w:r w:rsidRPr="00A833EE">
        <w:rPr>
          <w:rFonts w:hint="eastAsia"/>
        </w:rPr>
        <w:t>実行結果を確認し、次のいずれかの処理を行う。</w:t>
      </w:r>
    </w:p>
    <w:p w14:paraId="77F85142" w14:textId="5646B1DD" w:rsidR="00D93299" w:rsidRPr="00A833EE" w:rsidRDefault="00D93299" w:rsidP="00E23234">
      <w:pPr>
        <w:pStyle w:val="a"/>
        <w:numPr>
          <w:ilvl w:val="1"/>
          <w:numId w:val="43"/>
        </w:numPr>
        <w:jc w:val="left"/>
      </w:pPr>
      <w:r w:rsidRPr="00A833EE">
        <w:rPr>
          <w:rFonts w:hint="eastAsia"/>
        </w:rPr>
        <w:t>実行結果でエラーが発生している場合は、独自</w:t>
      </w:r>
      <w:r w:rsidRPr="00A833EE">
        <w:t>Exception</w:t>
      </w:r>
      <w:r w:rsidRPr="00A833EE">
        <w:rPr>
          <w:rFonts w:hint="eastAsia"/>
        </w:rPr>
        <w:t>を発生させる。エラーが発生しているかの判定は、実行結果の</w:t>
      </w:r>
      <w:r>
        <w:t>HTTP</w:t>
      </w:r>
      <w:r w:rsidRPr="00A833EE">
        <w:rPr>
          <w:rFonts w:hint="eastAsia"/>
        </w:rPr>
        <w:t>ステータスコードが「</w:t>
      </w:r>
      <w:r w:rsidRPr="00A833EE">
        <w:t>2xx</w:t>
      </w:r>
      <w:r w:rsidRPr="00A833EE">
        <w:rPr>
          <w:rFonts w:hint="eastAsia"/>
        </w:rPr>
        <w:t>」以外の場合にエラーと判定する。</w:t>
      </w:r>
    </w:p>
    <w:p w14:paraId="0C52427F" w14:textId="0BEC063C" w:rsidR="00D93299" w:rsidRPr="00A833EE" w:rsidRDefault="00D93299" w:rsidP="00E23234">
      <w:pPr>
        <w:pStyle w:val="a"/>
        <w:numPr>
          <w:ilvl w:val="1"/>
          <w:numId w:val="43"/>
        </w:numPr>
        <w:jc w:val="left"/>
      </w:pPr>
      <w:r>
        <w:t>HTTP</w:t>
      </w:r>
      <w:r w:rsidRPr="00A833EE">
        <w:rPr>
          <w:rFonts w:hint="eastAsia"/>
        </w:rPr>
        <w:t>ステータスコードが「</w:t>
      </w:r>
      <w:r w:rsidRPr="00A833EE">
        <w:t>2xx</w:t>
      </w:r>
      <w:r w:rsidRPr="00A833EE">
        <w:rPr>
          <w:rFonts w:hint="eastAsia"/>
        </w:rPr>
        <w:t>」かつレスポンス</w:t>
      </w:r>
      <w:r w:rsidRPr="00A833EE">
        <w:t>body</w:t>
      </w:r>
      <w:r w:rsidRPr="00A833EE">
        <w:rPr>
          <w:rFonts w:hint="eastAsia"/>
        </w:rPr>
        <w:t>部の</w:t>
      </w:r>
      <w:r w:rsidR="006F0155">
        <w:t>"</w:t>
      </w:r>
      <w:r w:rsidRPr="00A833EE">
        <w:t>active</w:t>
      </w:r>
      <w:r w:rsidR="006F0155">
        <w:t>"</w:t>
      </w:r>
      <w:r w:rsidRPr="00A833EE">
        <w:rPr>
          <w:rFonts w:hint="eastAsia"/>
        </w:rPr>
        <w:t>の値が</w:t>
      </w:r>
      <w:r w:rsidR="006F0155">
        <w:t>"</w:t>
      </w:r>
      <w:r w:rsidRPr="00A833EE">
        <w:t>true</w:t>
      </w:r>
      <w:r w:rsidR="006F0155">
        <w:t>"</w:t>
      </w:r>
      <w:r w:rsidRPr="00A833EE">
        <w:rPr>
          <w:rFonts w:hint="eastAsia"/>
        </w:rPr>
        <w:t>でなかった場合、独自</w:t>
      </w:r>
      <w:r w:rsidRPr="00A833EE">
        <w:t>Exception</w:t>
      </w:r>
      <w:r w:rsidRPr="00A833EE">
        <w:rPr>
          <w:rFonts w:hint="eastAsia"/>
        </w:rPr>
        <w:t>を発生させる。</w:t>
      </w:r>
    </w:p>
    <w:p w14:paraId="4ACDBCCE" w14:textId="24CC4213" w:rsidR="00D93299" w:rsidRPr="00A833EE" w:rsidRDefault="00D93299" w:rsidP="00E23234">
      <w:pPr>
        <w:pStyle w:val="a"/>
        <w:numPr>
          <w:ilvl w:val="1"/>
          <w:numId w:val="43"/>
        </w:numPr>
        <w:jc w:val="left"/>
      </w:pPr>
      <w:r>
        <w:t>HTTP</w:t>
      </w:r>
      <w:r w:rsidRPr="00A833EE">
        <w:rPr>
          <w:rFonts w:hint="eastAsia"/>
        </w:rPr>
        <w:t>ステータスコードが「</w:t>
      </w:r>
      <w:r w:rsidRPr="00A833EE">
        <w:t>2xx</w:t>
      </w:r>
      <w:r w:rsidRPr="00A833EE">
        <w:rPr>
          <w:rFonts w:hint="eastAsia"/>
        </w:rPr>
        <w:t>」かつ、レスポンス</w:t>
      </w:r>
      <w:r w:rsidRPr="00A833EE">
        <w:t>body</w:t>
      </w:r>
      <w:r w:rsidRPr="00A833EE">
        <w:rPr>
          <w:rFonts w:hint="eastAsia"/>
        </w:rPr>
        <w:t>部の</w:t>
      </w:r>
      <w:r w:rsidR="006F0155">
        <w:t>"</w:t>
      </w:r>
      <w:r w:rsidRPr="00A833EE">
        <w:t>active</w:t>
      </w:r>
      <w:r w:rsidR="006F0155">
        <w:t>"</w:t>
      </w:r>
      <w:r w:rsidRPr="00A833EE">
        <w:rPr>
          <w:rFonts w:hint="eastAsia"/>
        </w:rPr>
        <w:t>の値が</w:t>
      </w:r>
      <w:r w:rsidR="006F0155">
        <w:t>"</w:t>
      </w:r>
      <w:r w:rsidRPr="00A833EE">
        <w:t>true</w:t>
      </w:r>
      <w:r w:rsidR="006F0155">
        <w:t>"</w:t>
      </w:r>
      <w:r w:rsidRPr="00A833EE">
        <w:rPr>
          <w:rFonts w:hint="eastAsia"/>
        </w:rPr>
        <w:t>の場合、</w:t>
      </w:r>
      <w:r w:rsidR="00F90A9D">
        <w:rPr>
          <w:rFonts w:hint="eastAsia"/>
        </w:rPr>
        <w:t>レスポンス</w:t>
      </w:r>
      <w:r w:rsidR="00F90A9D">
        <w:rPr>
          <w:rFonts w:hint="eastAsia"/>
        </w:rPr>
        <w:t>b</w:t>
      </w:r>
      <w:r w:rsidR="00F90A9D">
        <w:t>ody</w:t>
      </w:r>
      <w:r w:rsidR="00F90A9D">
        <w:rPr>
          <w:rFonts w:hint="eastAsia"/>
        </w:rPr>
        <w:t>部の</w:t>
      </w:r>
      <w:r w:rsidR="00F90A9D">
        <w:t>"</w:t>
      </w:r>
      <w:r w:rsidR="00F90A9D" w:rsidRPr="005D0946">
        <w:rPr>
          <w:rFonts w:hint="eastAsia"/>
        </w:rPr>
        <w:t>username</w:t>
      </w:r>
      <w:r w:rsidR="00F90A9D">
        <w:t>"</w:t>
      </w:r>
      <w:r w:rsidR="00F90A9D">
        <w:rPr>
          <w:rFonts w:hint="eastAsia"/>
        </w:rPr>
        <w:t>の値を取得し、</w:t>
      </w:r>
      <w:r w:rsidR="00F90A9D">
        <w:rPr>
          <w:rFonts w:hint="eastAsia"/>
        </w:rPr>
        <w:t>CADDE</w:t>
      </w:r>
      <w:r w:rsidR="00F90A9D">
        <w:rPr>
          <w:rFonts w:hint="eastAsia"/>
        </w:rPr>
        <w:t>ユーザ</w:t>
      </w:r>
      <w:r w:rsidR="00F90A9D">
        <w:rPr>
          <w:rFonts w:hint="eastAsia"/>
        </w:rPr>
        <w:t>ID</w:t>
      </w:r>
      <w:r w:rsidR="00F90A9D">
        <w:rPr>
          <w:rFonts w:hint="eastAsia"/>
        </w:rPr>
        <w:t>（利用者）とする。</w:t>
      </w:r>
    </w:p>
    <w:p w14:paraId="5BF7C3A5" w14:textId="2204C80F" w:rsidR="00D93299" w:rsidRDefault="00D93299" w:rsidP="00E23234">
      <w:pPr>
        <w:pStyle w:val="a"/>
        <w:jc w:val="left"/>
      </w:pPr>
      <w:r w:rsidRPr="00A833EE">
        <w:rPr>
          <w:rFonts w:hint="eastAsia"/>
        </w:rPr>
        <w:t>レスポンスに</w:t>
      </w:r>
      <w:r>
        <w:t>HTTP</w:t>
      </w:r>
      <w:r w:rsidRPr="00A833EE">
        <w:rPr>
          <w:rFonts w:hint="eastAsia"/>
        </w:rPr>
        <w:t>ステータスコード「</w:t>
      </w:r>
      <w:r w:rsidRPr="00A833EE">
        <w:t>200</w:t>
      </w:r>
      <w:r w:rsidRPr="00A833EE">
        <w:rPr>
          <w:rFonts w:hint="eastAsia"/>
        </w:rPr>
        <w:t>」、ヘッダ</w:t>
      </w:r>
      <w:r w:rsidR="00F90A9D">
        <w:t>"x-cadde-consumer_id"</w:t>
      </w:r>
      <w:r w:rsidR="00F90A9D">
        <w:rPr>
          <w:rFonts w:hint="eastAsia"/>
        </w:rPr>
        <w:t>に</w:t>
      </w:r>
      <w:r w:rsidR="00F90A9D">
        <w:rPr>
          <w:rFonts w:hint="eastAsia"/>
        </w:rPr>
        <w:t>CADDE</w:t>
      </w:r>
      <w:r w:rsidR="00F90A9D">
        <w:rPr>
          <w:rFonts w:hint="eastAsia"/>
        </w:rPr>
        <w:t>ユーザ</w:t>
      </w:r>
      <w:r w:rsidR="00F90A9D">
        <w:rPr>
          <w:rFonts w:hint="eastAsia"/>
        </w:rPr>
        <w:t>ID</w:t>
      </w:r>
      <w:r w:rsidR="00F90A9D">
        <w:rPr>
          <w:rFonts w:hint="eastAsia"/>
        </w:rPr>
        <w:t>（利用者）を設定し、応答を返す。</w:t>
      </w:r>
    </w:p>
    <w:p w14:paraId="59575EAD" w14:textId="18285899" w:rsidR="00E003E8" w:rsidRDefault="00E003E8" w:rsidP="00605B59"/>
    <w:p w14:paraId="5EDB9F20" w14:textId="77777777" w:rsidR="00E003E8" w:rsidRPr="00A833EE" w:rsidRDefault="00E003E8" w:rsidP="00E23234"/>
    <w:p w14:paraId="4B198322" w14:textId="77777777" w:rsidR="00D93299" w:rsidRDefault="00D93299" w:rsidP="00402D3E">
      <w:pPr>
        <w:pStyle w:val="3"/>
        <w:ind w:left="284" w:hanging="2"/>
        <w:rPr>
          <w:rFonts w:asciiTheme="minorHAnsi" w:hAnsiTheme="minorHAnsi"/>
        </w:rPr>
      </w:pPr>
      <w:bookmarkStart w:id="87" w:name="_Toc110853739"/>
      <w:r w:rsidRPr="00246EBC">
        <w:rPr>
          <w:rFonts w:asciiTheme="minorHAnsi" w:hAnsiTheme="minorHAnsi"/>
        </w:rPr>
        <w:t>出力ログ</w:t>
      </w:r>
      <w:bookmarkEnd w:id="87"/>
    </w:p>
    <w:p w14:paraId="66B70035" w14:textId="77777777" w:rsidR="00831F39" w:rsidRDefault="00831F39" w:rsidP="00831F39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p w14:paraId="23F46534" w14:textId="617C3E37" w:rsidR="00914E1E" w:rsidRPr="00CD59B1" w:rsidRDefault="00914E1E" w:rsidP="00D93299"/>
    <w:p w14:paraId="766BA05D" w14:textId="77777777" w:rsidR="00914E1E" w:rsidRPr="00664CA8" w:rsidRDefault="00914E1E" w:rsidP="00D93299"/>
    <w:p w14:paraId="45F410D3" w14:textId="77777777" w:rsidR="00D26CDF" w:rsidRPr="00402D3E" w:rsidRDefault="00D26CDF" w:rsidP="00402D3E">
      <w:pPr>
        <w:pStyle w:val="1"/>
        <w:sectPr w:rsidR="00D26CDF" w:rsidRPr="00402D3E" w:rsidSect="000762FC">
          <w:footerReference w:type="default" r:id="rId17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bookmarkStart w:id="88" w:name="_Toc88472624"/>
      <w:bookmarkStart w:id="89" w:name="_Toc88472630"/>
      <w:bookmarkStart w:id="90" w:name="_Toc88472635"/>
      <w:bookmarkStart w:id="91" w:name="_Toc88472640"/>
      <w:bookmarkStart w:id="92" w:name="_Toc88472645"/>
      <w:bookmarkStart w:id="93" w:name="_Toc88472650"/>
      <w:bookmarkStart w:id="94" w:name="_Toc88472655"/>
      <w:bookmarkStart w:id="95" w:name="_Toc88472660"/>
      <w:bookmarkStart w:id="96" w:name="_Toc88472665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339F10CB" w14:textId="77777777" w:rsidR="00D93299" w:rsidRPr="002D52AD" w:rsidRDefault="00D93299" w:rsidP="006958AE">
      <w:pPr>
        <w:pStyle w:val="1"/>
        <w:rPr>
          <w:rFonts w:cstheme="majorHAnsi"/>
        </w:rPr>
      </w:pPr>
      <w:bookmarkStart w:id="97" w:name="_Toc110853740"/>
      <w:r w:rsidRPr="002D52AD">
        <w:rPr>
          <w:rFonts w:cstheme="majorHAnsi" w:hint="eastAsia"/>
        </w:rPr>
        <w:lastRenderedPageBreak/>
        <w:t>カタログ検索</w:t>
      </w:r>
      <w:r w:rsidRPr="002D52AD">
        <w:rPr>
          <w:rFonts w:cstheme="majorHAnsi" w:hint="eastAsia"/>
        </w:rPr>
        <w:t>I/F</w:t>
      </w:r>
      <w:r w:rsidRPr="002D52AD">
        <w:rPr>
          <w:rFonts w:cstheme="majorHAnsi" w:hint="eastAsia"/>
        </w:rPr>
        <w:t>サブシステム</w:t>
      </w:r>
      <w:bookmarkEnd w:id="97"/>
    </w:p>
    <w:p w14:paraId="78541402" w14:textId="77777777" w:rsidR="00D93299" w:rsidRPr="003C10AB" w:rsidRDefault="00D93299" w:rsidP="00D93299">
      <w:pPr>
        <w:pStyle w:val="2"/>
      </w:pPr>
      <w:bookmarkStart w:id="98" w:name="_Toc110853741"/>
      <w:r>
        <w:rPr>
          <w:rFonts w:hint="eastAsia"/>
        </w:rPr>
        <w:t>内部仕様</w:t>
      </w:r>
      <w:bookmarkEnd w:id="98"/>
    </w:p>
    <w:p w14:paraId="4C908FE1" w14:textId="77777777" w:rsidR="00D93299" w:rsidRPr="00C36A57" w:rsidRDefault="00D93299" w:rsidP="00402D3E">
      <w:pPr>
        <w:pStyle w:val="3"/>
        <w:ind w:left="284" w:firstLine="1"/>
      </w:pPr>
      <w:bookmarkStart w:id="99" w:name="_Toc110853742"/>
      <w:r>
        <w:rPr>
          <w:rFonts w:hint="eastAsia"/>
        </w:rPr>
        <w:t>システム構成</w:t>
      </w:r>
      <w:bookmarkEnd w:id="99"/>
    </w:p>
    <w:p w14:paraId="60EC8E04" w14:textId="77777777" w:rsidR="00D93299" w:rsidRDefault="00D93299" w:rsidP="00D93299">
      <w:r>
        <w:rPr>
          <w:rFonts w:hint="eastAsia"/>
        </w:rPr>
        <w:t>システム構成を記載する。</w:t>
      </w:r>
    </w:p>
    <w:p w14:paraId="57EAEC1D" w14:textId="77777777" w:rsidR="00D93299" w:rsidRDefault="00D93299" w:rsidP="00D93299">
      <w:r>
        <w:rPr>
          <w:noProof/>
        </w:rPr>
        <mc:AlternateContent>
          <mc:Choice Requires="wpc">
            <w:drawing>
              <wp:inline distT="0" distB="0" distL="0" distR="0" wp14:anchorId="03E1C185" wp14:editId="00BD0D65">
                <wp:extent cx="6200775" cy="6315710"/>
                <wp:effectExtent l="0" t="0" r="28575" b="27940"/>
                <wp:docPr id="619" name="キャンバス 6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92" name="正方形/長方形 592"/>
                        <wps:cNvSpPr/>
                        <wps:spPr>
                          <a:xfrm>
                            <a:off x="266700" y="1084672"/>
                            <a:ext cx="2743199" cy="5007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E658C" w14:textId="6B3157D5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正方形/長方形 593"/>
                        <wps:cNvSpPr/>
                        <wps:spPr>
                          <a:xfrm>
                            <a:off x="3076575" y="1225550"/>
                            <a:ext cx="2885100" cy="2457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3E101" w14:textId="77777777" w:rsidR="00D93299" w:rsidRPr="00EE7730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支援サービス群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正方形/長方形 594"/>
                        <wps:cNvSpPr/>
                        <wps:spPr>
                          <a:xfrm>
                            <a:off x="370500" y="1427767"/>
                            <a:ext cx="742950" cy="45689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0D09D" w14:textId="77777777" w:rsidR="00D93299" w:rsidRDefault="00D93299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3ECFF5BF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4B136AA4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正方形/長方形 595"/>
                        <wps:cNvSpPr/>
                        <wps:spPr>
                          <a:xfrm>
                            <a:off x="1180125" y="1744872"/>
                            <a:ext cx="829650" cy="32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C4D27" w14:textId="0225688A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直線矢印コネクタ 596"/>
                        <wps:cNvCnPr/>
                        <wps:spPr>
                          <a:xfrm>
                            <a:off x="1170600" y="2085330"/>
                            <a:ext cx="850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正方形/長方形 597"/>
                        <wps:cNvSpPr/>
                        <wps:spPr>
                          <a:xfrm>
                            <a:off x="2021501" y="1562093"/>
                            <a:ext cx="855050" cy="43601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9714D" w14:textId="77777777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カタログ</w:t>
                              </w:r>
                            </w:p>
                            <w:p w14:paraId="267C582A" w14:textId="77777777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検索</w:t>
                              </w:r>
                              <w:r w:rsidRPr="00673447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0B4EF7C9" w14:textId="77777777" w:rsidR="00D93299" w:rsidRPr="00CB0C04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正方形/長方形 598"/>
                        <wps:cNvSpPr/>
                        <wps:spPr>
                          <a:xfrm>
                            <a:off x="4438649" y="1799487"/>
                            <a:ext cx="1228725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8B16F" w14:textId="77777777" w:rsidR="00A222C0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B0C04">
                                <w:rPr>
                                  <w:rFonts w:hint="eastAsia"/>
                                  <w:color w:val="000000" w:themeColor="text1"/>
                                </w:rPr>
                                <w:t>横断検索</w:t>
                              </w:r>
                            </w:p>
                            <w:p w14:paraId="4D1ADCF4" w14:textId="7A96BB9F" w:rsidR="00D93299" w:rsidRPr="00CB0C04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（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CKAN</w:t>
                              </w:r>
                              <w:r>
                                <w:rPr>
                                  <w:color w:val="000000" w:themeColor="text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直線矢印コネクタ 599"/>
                        <wps:cNvCnPr/>
                        <wps:spPr>
                          <a:xfrm>
                            <a:off x="2837474" y="2159406"/>
                            <a:ext cx="1601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正方形/長方形 600"/>
                        <wps:cNvSpPr/>
                        <wps:spPr>
                          <a:xfrm>
                            <a:off x="3145174" y="1841569"/>
                            <a:ext cx="1285336" cy="30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00938" w14:textId="352BFE61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カタログ横断検索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正方形/長方形 601"/>
                        <wps:cNvSpPr/>
                        <wps:spPr>
                          <a:xfrm>
                            <a:off x="3365917" y="2717321"/>
                            <a:ext cx="608625" cy="2975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CB2F9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直線矢印コネクタ 606"/>
                        <wps:cNvCnPr/>
                        <wps:spPr>
                          <a:xfrm flipH="1">
                            <a:off x="1161075" y="5792720"/>
                            <a:ext cx="848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直線矢印コネクタ 607"/>
                        <wps:cNvCnPr/>
                        <wps:spPr>
                          <a:xfrm flipH="1" flipV="1">
                            <a:off x="2818424" y="3065440"/>
                            <a:ext cx="1583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正方形/長方形 608"/>
                        <wps:cNvSpPr/>
                        <wps:spPr>
                          <a:xfrm>
                            <a:off x="1338097" y="5495539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3AFF2" w14:textId="77777777" w:rsidR="00D93299" w:rsidRDefault="00D93299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正方形/長方形 609"/>
                        <wps:cNvSpPr/>
                        <wps:spPr>
                          <a:xfrm>
                            <a:off x="3100903" y="3830130"/>
                            <a:ext cx="2884805" cy="2285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F528F" w14:textId="6641BB4A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提供者コネクタ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  <w:p w14:paraId="077F2905" w14:textId="77777777" w:rsidR="00D93299" w:rsidRPr="00CD5478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正方形/長方形 610"/>
                        <wps:cNvSpPr/>
                        <wps:spPr>
                          <a:xfrm>
                            <a:off x="4518749" y="4468259"/>
                            <a:ext cx="1228725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5E095" w14:textId="77777777" w:rsidR="00D93299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カタログ</w:t>
                              </w:r>
                            </w:p>
                            <w:p w14:paraId="61758367" w14:textId="77777777" w:rsidR="00D93299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検索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</w:rPr>
                                <w:t>/F</w:t>
                              </w:r>
                            </w:p>
                            <w:p w14:paraId="743EE6FF" w14:textId="77777777" w:rsidR="00D93299" w:rsidRPr="00CB0C04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直線矢印コネクタ 611"/>
                        <wps:cNvCnPr/>
                        <wps:spPr>
                          <a:xfrm>
                            <a:off x="2894803" y="4743117"/>
                            <a:ext cx="1601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直線矢印コネクタ 612"/>
                        <wps:cNvCnPr/>
                        <wps:spPr>
                          <a:xfrm flipH="1" flipV="1">
                            <a:off x="2875753" y="5649151"/>
                            <a:ext cx="1583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正方形/長方形 613"/>
                        <wps:cNvSpPr/>
                        <wps:spPr>
                          <a:xfrm>
                            <a:off x="3116778" y="4438960"/>
                            <a:ext cx="1285336" cy="30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294DA" w14:textId="501436ED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カタログ詳細検索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正方形/長方形 614"/>
                        <wps:cNvSpPr/>
                        <wps:spPr>
                          <a:xfrm>
                            <a:off x="3423246" y="5205340"/>
                            <a:ext cx="608625" cy="2975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FA9CB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正方形/長方形 615"/>
                        <wps:cNvSpPr/>
                        <wps:spPr>
                          <a:xfrm>
                            <a:off x="2497651" y="1658016"/>
                            <a:ext cx="3333750" cy="16852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21C97" w14:textId="54A5CF15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正方形/長方形 616"/>
                        <wps:cNvSpPr/>
                        <wps:spPr>
                          <a:xfrm>
                            <a:off x="2303735" y="1508194"/>
                            <a:ext cx="1286850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AC01C" w14:textId="77777777" w:rsidR="00D93299" w:rsidRPr="00673447" w:rsidRDefault="00D93299" w:rsidP="00D93299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横断検索の場合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正方形/長方形 618"/>
                        <wps:cNvSpPr/>
                        <wps:spPr>
                          <a:xfrm>
                            <a:off x="2497651" y="4311650"/>
                            <a:ext cx="3333750" cy="16486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F09F6" w14:textId="72498136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正方形/長方形 617"/>
                        <wps:cNvSpPr/>
                        <wps:spPr>
                          <a:xfrm>
                            <a:off x="2332650" y="4106220"/>
                            <a:ext cx="1286510" cy="3327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3CE9A" w14:textId="77777777" w:rsidR="00D93299" w:rsidRPr="00673447" w:rsidRDefault="00D93299" w:rsidP="00D93299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詳細検索の場合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6" name="グループ化 426"/>
                        <wpg:cNvGrpSpPr/>
                        <wpg:grpSpPr>
                          <a:xfrm>
                            <a:off x="4267200" y="114300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27" name="正方形/長方形 427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9CA51" w14:textId="77777777" w:rsidR="001F5473" w:rsidRDefault="001F5473" w:rsidP="001F5473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15C33D53" w14:textId="77777777" w:rsidR="001F5473" w:rsidRDefault="001F5473" w:rsidP="001F5473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対象サブシステム</w:t>
                                </w:r>
                              </w:p>
                              <w:p w14:paraId="7E145FF5" w14:textId="77777777" w:rsidR="001F5473" w:rsidRDefault="001F5473" w:rsidP="001F5473">
                                <w:pP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その他システム</w:t>
                                </w:r>
                              </w:p>
                              <w:p w14:paraId="300C5722" w14:textId="47CE4923" w:rsidR="001F5473" w:rsidRDefault="001F5473" w:rsidP="001F5473">
                                <w:pPr>
                                  <w:rPr>
                                    <w:rFonts w:eastAsia="ＭＳ 明朝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: HTTPS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正方形/長方形 428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EC4C06" w14:textId="77777777" w:rsidR="001F5473" w:rsidRDefault="001F5473" w:rsidP="001F5473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正方形/長方形 429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B2A1A" w14:textId="77777777" w:rsidR="001F5473" w:rsidRDefault="001F5473" w:rsidP="001F5473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直線矢印コネクタ 430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E1C185" id="キャンバス 619" o:spid="_x0000_s1262" editas="canvas" style="width:488.25pt;height:497.3pt;mso-position-horizontal-relative:char;mso-position-vertical-relative:line" coordsize="62007,6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">
                <v:shape id="_x0000_s1263" type="#_x0000_t75" style="position:absolute;width:62007;height:63157;visibility:visible;mso-wrap-style:square" filled="t" stroked="t" strokecolor="black [3213]">
                  <v:fill o:detectmouseclick="t"/>
                  <v:path o:connecttype="none"/>
                </v:shape>
                <v:rect id="正方形/長方形 592" o:spid="_x0000_s1264" style="position:absolute;left:2667;top:10846;width:27431;height:50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" fillcolor="white [3201]" strokecolor="#70ad47 [3209]" strokeweight="1pt">
                  <v:textbox>
                    <w:txbxContent>
                      <w:p w14:paraId="52EE658C" w14:textId="6B3157D5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593" o:spid="_x0000_s1265" style="position:absolute;left:30765;top:12255;width:28851;height:2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" fillcolor="white [3201]" strokecolor="#70ad47 [3209]" strokeweight="1pt">
                  <v:textbox>
                    <w:txbxContent>
                      <w:p w14:paraId="7673E101" w14:textId="77777777" w:rsidR="00D93299" w:rsidRPr="00EE7730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支援サービス群</w:t>
                        </w:r>
                      </w:p>
                    </w:txbxContent>
                  </v:textbox>
                </v:rect>
                <v:rect id="正方形/長方形 594" o:spid="_x0000_s1266" style="position:absolute;left:3705;top:14277;width:7429;height:4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" fillcolor="white [3212]" strokecolor="#1f4d78 [1604]" strokeweight="1pt">
                  <v:textbox>
                    <w:txbxContent>
                      <w:p w14:paraId="4E80D09D" w14:textId="77777777" w:rsidR="00D93299" w:rsidRDefault="00D93299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3ECFF5BF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4B136AA4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95" o:spid="_x0000_s1267" style="position:absolute;left:11801;top:17448;width:8296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" filled="f" stroked="f" strokeweight="1pt">
                  <v:textbox>
                    <w:txbxContent>
                      <w:p w14:paraId="636C4D27" w14:textId="0225688A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カタログ検索</w:t>
                        </w:r>
                      </w:p>
                    </w:txbxContent>
                  </v:textbox>
                </v:rect>
                <v:shape id="直線矢印コネクタ 596" o:spid="_x0000_s1268" type="#_x0000_t32" style="position:absolute;left:11706;top:20853;width:85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Io7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8TaB3zPhCMjsBwAA//8DAFBLAQItABQABgAIAAAAIQDb4fbL7gAAAIUBAAATAAAAAAAAAAAA&#10;AAAAAAAAAABbQ29udGVudF9UeXBlc10ueG1sUEsBAi0AFAAGAAgAAAAhAFr0LFu/AAAAFQEAAAsA&#10;AAAAAAAAAAAAAAAAHwEAAF9yZWxzLy5yZWxzUEsBAi0AFAAGAAgAAAAhAEhgijv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597" o:spid="_x0000_s1269" style="position:absolute;left:20215;top:15620;width:8550;height:43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" fillcolor="#5b9bd5 [3204]" strokecolor="#1f4d78 [1604]" strokeweight="1pt">
                  <v:textbox>
                    <w:txbxContent>
                      <w:p w14:paraId="32F9714D" w14:textId="77777777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カタログ</w:t>
                        </w:r>
                      </w:p>
                      <w:p w14:paraId="267C582A" w14:textId="77777777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検索</w:t>
                        </w:r>
                        <w:r w:rsidRPr="00673447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0B4EF7C9" w14:textId="77777777" w:rsidR="00D93299" w:rsidRPr="00CB0C04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98" o:spid="_x0000_s1270" style="position:absolute;left:44386;top:17994;width:1228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" fillcolor="white [3212]" strokecolor="#1f4d78 [1604]" strokeweight="1pt">
                  <v:textbox>
                    <w:txbxContent>
                      <w:p w14:paraId="03A8B16F" w14:textId="77777777" w:rsidR="00A222C0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 w:rsidRPr="00CB0C04">
                          <w:rPr>
                            <w:rFonts w:hint="eastAsia"/>
                            <w:color w:val="000000" w:themeColor="text1"/>
                          </w:rPr>
                          <w:t>横断検索</w:t>
                        </w:r>
                      </w:p>
                      <w:p w14:paraId="4D1ADCF4" w14:textId="7A96BB9F" w:rsidR="00D93299" w:rsidRPr="00CB0C04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（</w:t>
                        </w:r>
                        <w:r>
                          <w:rPr>
                            <w:color w:val="000000" w:themeColor="text1"/>
                          </w:rPr>
                          <w:t>CKAN</w:t>
                        </w:r>
                        <w:r>
                          <w:rPr>
                            <w:color w:val="000000" w:themeColor="text1"/>
                          </w:rPr>
                          <w:t>）</w:t>
                        </w:r>
                      </w:p>
                    </w:txbxContent>
                  </v:textbox>
                </v:rect>
                <v:shape id="直線矢印コネクタ 599" o:spid="_x0000_s1271" type="#_x0000_t32" style="position:absolute;left:28374;top:21594;width:16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600" o:spid="_x0000_s1272" style="position:absolute;left:31451;top:18415;width:1285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" filled="f" stroked="f" strokeweight="1pt">
                  <v:textbox>
                    <w:txbxContent>
                      <w:p w14:paraId="53600938" w14:textId="352BFE61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カタログ横断検索</w:t>
                        </w:r>
                      </w:p>
                    </w:txbxContent>
                  </v:textbox>
                </v:rect>
                <v:rect id="正方形/長方形 601" o:spid="_x0000_s1273" style="position:absolute;left:33659;top:27173;width:6086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" filled="f" strokecolor="white [3212]" strokeweight="1pt">
                  <v:textbox>
                    <w:txbxContent>
                      <w:p w14:paraId="2D1CB2F9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shape id="直線矢印コネクタ 606" o:spid="_x0000_s1274" type="#_x0000_t32" style="position:absolute;left:11610;top:57927;width:8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607" o:spid="_x0000_s1275" type="#_x0000_t32" style="position:absolute;left:28184;top:30654;width:1583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oQxQAAANw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KI5/J8JR0CmfwAAAP//AwBQSwECLQAUAAYACAAAACEA2+H2y+4AAACFAQAAEwAAAAAAAAAA&#10;AAAAAAAAAAAAW0NvbnRlbnRfVHlwZXNdLnhtbFBLAQItABQABgAIAAAAIQBa9CxbvwAAABUBAAAL&#10;AAAAAAAAAAAAAAAAAB8BAABfcmVscy8ucmVsc1BLAQItABQABgAIAAAAIQDCmloQ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608" o:spid="_x0000_s1276" style="position:absolute;left:13380;top:54955;width:608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" filled="f" stroked="f" strokeweight="1pt">
                  <v:textbox>
                    <w:txbxContent>
                      <w:p w14:paraId="3F53AFF2" w14:textId="77777777" w:rsidR="00D93299" w:rsidRDefault="00D93299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rect id="正方形/長方形 609" o:spid="_x0000_s1277" style="position:absolute;left:31009;top:38301;width:28848;height:2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" fillcolor="white [3201]" strokecolor="#70ad47 [3209]" strokeweight="1pt">
                  <v:textbox>
                    <w:txbxContent>
                      <w:p w14:paraId="592F528F" w14:textId="6641BB4A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提供者コネクタ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  <w:p w14:paraId="077F2905" w14:textId="77777777" w:rsidR="00D93299" w:rsidRPr="00CD5478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610" o:spid="_x0000_s1278" style="position:absolute;left:45187;top:44682;width:1228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" fillcolor="white [3212]" strokecolor="#1f4d78 [1604]" strokeweight="1pt">
                  <v:textbox>
                    <w:txbxContent>
                      <w:p w14:paraId="49B5E095" w14:textId="77777777" w:rsidR="00D93299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カタログ</w:t>
                        </w:r>
                      </w:p>
                      <w:p w14:paraId="61758367" w14:textId="77777777" w:rsidR="00D93299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検索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>
                          <w:rPr>
                            <w:color w:val="000000" w:themeColor="text1"/>
                          </w:rPr>
                          <w:t>/F</w:t>
                        </w:r>
                      </w:p>
                      <w:p w14:paraId="743EE6FF" w14:textId="77777777" w:rsidR="00D93299" w:rsidRPr="00CB0C04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コンテナ</w:t>
                        </w:r>
                      </w:p>
                    </w:txbxContent>
                  </v:textbox>
                </v:rect>
                <v:shape id="直線矢印コネクタ 611" o:spid="_x0000_s1279" type="#_x0000_t32" style="position:absolute;left:28948;top:47431;width:16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612" o:spid="_x0000_s1280" type="#_x0000_t32" style="position:absolute;left:28757;top:56491;width:1583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613" o:spid="_x0000_s1281" style="position:absolute;left:31167;top:44389;width:1285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" filled="f" stroked="f" strokeweight="1pt">
                  <v:textbox>
                    <w:txbxContent>
                      <w:p w14:paraId="66C294DA" w14:textId="501436ED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カタログ詳細検索</w:t>
                        </w:r>
                      </w:p>
                    </w:txbxContent>
                  </v:textbox>
                </v:rect>
                <v:rect id="正方形/長方形 614" o:spid="_x0000_s1282" style="position:absolute;left:34232;top:52053;width:6086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" filled="f" strokecolor="white [3212]" strokeweight="1pt">
                  <v:textbox>
                    <w:txbxContent>
                      <w:p w14:paraId="01AFA9CB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rect id="正方形/長方形 615" o:spid="_x0000_s1283" style="position:absolute;left:24976;top:16580;width:33338;height:1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" filled="f" strokecolor="black [3213]" strokeweight="1.5pt">
                  <v:stroke dashstyle="1 1"/>
                  <v:textbox>
                    <w:txbxContent>
                      <w:p w14:paraId="7BC21C97" w14:textId="54A5CF15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616" o:spid="_x0000_s1284" style="position:absolute;left:23037;top:15081;width:1286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" fillcolor="#d8d8d8 [2732]" strokecolor="black [3213]" strokeweight="1pt">
                  <v:textbox>
                    <w:txbxContent>
                      <w:p w14:paraId="1FDAC01C" w14:textId="77777777" w:rsidR="00D93299" w:rsidRPr="00673447" w:rsidRDefault="00D93299" w:rsidP="00D93299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横断検索の場合</w:t>
                        </w:r>
                      </w:p>
                    </w:txbxContent>
                  </v:textbox>
                </v:rect>
                <v:rect id="正方形/長方形 618" o:spid="_x0000_s1285" style="position:absolute;left:24976;top:43116;width:33338;height:16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" filled="f" strokecolor="black [3213]" strokeweight="1.5pt">
                  <v:stroke dashstyle="1 1"/>
                  <v:textbox>
                    <w:txbxContent>
                      <w:p w14:paraId="5D4F09F6" w14:textId="72498136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617" o:spid="_x0000_s1286" style="position:absolute;left:23326;top:41062;width:12865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" fillcolor="#d8d8d8 [2732]" strokecolor="black [3213]" strokeweight="1pt">
                  <v:textbox>
                    <w:txbxContent>
                      <w:p w14:paraId="3953CE9A" w14:textId="77777777" w:rsidR="00D93299" w:rsidRPr="00673447" w:rsidRDefault="00D93299" w:rsidP="00D93299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詳細検索の場合</w:t>
                        </w:r>
                      </w:p>
                    </w:txbxContent>
                  </v:textbox>
                </v:rect>
                <v:group id="グループ化 426" o:spid="_x0000_s1287" style="position:absolute;left:42672;top:1143;width:18630;height:9810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rect id="正方形/長方形 427" o:spid="_x0000_s1288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rS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AF9TrS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DA9CA51" w14:textId="77777777" w:rsidR="001F5473" w:rsidRDefault="001F5473" w:rsidP="001F5473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15C33D53" w14:textId="77777777" w:rsidR="001F5473" w:rsidRDefault="001F5473" w:rsidP="001F5473">
                          <w:pPr>
                            <w:rPr>
                              <w:rFonts w:ascii="ＭＳ Ｐゴシック" w:eastAsia="ＭＳ 明朝" w:hAnsi="ＭＳ Ｐゴシック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対象サブシステム</w:t>
                          </w:r>
                        </w:p>
                        <w:p w14:paraId="7E145FF5" w14:textId="77777777" w:rsidR="001F5473" w:rsidRDefault="001F5473" w:rsidP="001F5473">
                          <w:pP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その他システム</w:t>
                          </w:r>
                        </w:p>
                        <w:p w14:paraId="300C5722" w14:textId="47CE4923" w:rsidR="001F5473" w:rsidRDefault="001F5473" w:rsidP="001F5473">
                          <w:pPr>
                            <w:rPr>
                              <w:rFonts w:eastAsia="ＭＳ 明朝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: HTTPS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28" o:spid="_x0000_s1289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zh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AzjrOG+AAAA3AAAAA8AAAAAAAAA&#10;AAAAAAAABwIAAGRycy9kb3ducmV2LnhtbFBLBQYAAAAAAwADALcAAADyAgAAAAA=&#10;" fillcolor="#5b9bd5 [3204]" strokecolor="#1f4d78 [1604]" strokeweight="1pt">
                    <v:textbox>
                      <w:txbxContent>
                        <w:p w14:paraId="23EC4C06" w14:textId="77777777" w:rsidR="001F5473" w:rsidRDefault="001F5473" w:rsidP="001F5473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29" o:spid="_x0000_s1290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06CB2A1A" w14:textId="77777777" w:rsidR="001F5473" w:rsidRDefault="001F5473" w:rsidP="001F5473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30" o:spid="_x0000_s1291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py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GmcH8/EI6DXNwAAAP//AwBQSwECLQAUAAYACAAAACEA2+H2y+4AAACFAQAAEwAAAAAAAAAAAAAA&#10;AAAAAAAAW0NvbnRlbnRfVHlwZXNdLnhtbFBLAQItABQABgAIAAAAIQBa9CxbvwAAABUBAAALAAAA&#10;AAAAAAAAAAAAAB8BAABfcmVscy8ucmVsc1BLAQItABQABgAIAAAAIQDcdUpy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A70F7E3" w14:textId="4A9E8E52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６．１．１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0AE2BA20" w14:textId="77777777" w:rsidR="00D93299" w:rsidRPr="00CB0C04" w:rsidRDefault="00D93299" w:rsidP="00D93299">
      <w:r>
        <w:br w:type="page"/>
      </w:r>
    </w:p>
    <w:p w14:paraId="370B1E5D" w14:textId="77777777" w:rsidR="00D93299" w:rsidRPr="00475A01" w:rsidRDefault="00D93299" w:rsidP="00D93299">
      <w:pPr>
        <w:widowControl/>
        <w:jc w:val="left"/>
        <w:rPr>
          <w:rFonts w:asciiTheme="minorHAnsi" w:hAnsiTheme="minorHAnsi" w:cstheme="majorBidi"/>
        </w:rPr>
      </w:pPr>
    </w:p>
    <w:p w14:paraId="4098AD3A" w14:textId="77777777" w:rsidR="00D93299" w:rsidRDefault="00D93299" w:rsidP="00402D3E">
      <w:pPr>
        <w:pStyle w:val="3"/>
        <w:ind w:left="284" w:firstLine="1"/>
      </w:pPr>
      <w:bookmarkStart w:id="100" w:name="_Toc110853743"/>
      <w:r>
        <w:rPr>
          <w:rFonts w:hint="eastAsia"/>
        </w:rPr>
        <w:t>公開インタフェース</w:t>
      </w:r>
      <w:bookmarkEnd w:id="100"/>
    </w:p>
    <w:p w14:paraId="3C3A62F0" w14:textId="580AE31E" w:rsidR="00D93299" w:rsidRPr="00CD643C" w:rsidRDefault="00D93299" w:rsidP="00D93299">
      <w:r w:rsidRPr="006E367D">
        <w:rPr>
          <w:rFonts w:hint="eastAsia"/>
        </w:rPr>
        <w:t>「</w:t>
      </w:r>
      <w:r w:rsidR="00837DD4">
        <w:rPr>
          <w:rFonts w:hint="eastAsia"/>
        </w:rPr>
        <w:t>詳細設計書</w:t>
      </w:r>
      <w:r w:rsidR="00837DD4">
        <w:rPr>
          <w:rFonts w:hint="eastAsia"/>
        </w:rPr>
        <w:t>_</w:t>
      </w:r>
      <w:r w:rsidR="00837DD4">
        <w:rPr>
          <w:rFonts w:hint="eastAsia"/>
        </w:rPr>
        <w:t>別紙</w:t>
      </w:r>
      <w:r w:rsidR="00837DD4">
        <w:rPr>
          <w:rFonts w:hint="eastAsia"/>
        </w:rPr>
        <w:t>3_</w:t>
      </w:r>
      <w:r w:rsidR="00837DD4">
        <w:rPr>
          <w:rFonts w:hint="eastAsia"/>
        </w:rPr>
        <w:t>利用者</w:t>
      </w:r>
      <w:r w:rsidR="00837DD4">
        <w:rPr>
          <w:rFonts w:hint="eastAsia"/>
        </w:rPr>
        <w:t>_</w:t>
      </w:r>
      <w:r w:rsidR="00837DD4">
        <w:rPr>
          <w:rFonts w:hint="eastAsia"/>
        </w:rPr>
        <w:t>カタログ検索</w:t>
      </w:r>
      <w:r w:rsidR="00837DD4">
        <w:rPr>
          <w:rFonts w:hint="eastAsia"/>
        </w:rPr>
        <w:t>IF</w:t>
      </w:r>
      <w:r w:rsidRPr="006E367D">
        <w:rPr>
          <w:rFonts w:hint="eastAsia"/>
        </w:rPr>
        <w:t>.html</w:t>
      </w:r>
      <w:r w:rsidRPr="006E367D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26F25500" w14:textId="77777777" w:rsidR="00D93299" w:rsidRDefault="00D93299" w:rsidP="00D93299"/>
    <w:p w14:paraId="39B3A33D" w14:textId="77777777" w:rsidR="00D93299" w:rsidRPr="00056FE8" w:rsidRDefault="00D93299" w:rsidP="00D93299"/>
    <w:p w14:paraId="3B8A2484" w14:textId="77777777" w:rsidR="00D93299" w:rsidRDefault="00D93299" w:rsidP="00402D3E">
      <w:pPr>
        <w:pStyle w:val="3"/>
        <w:ind w:left="284" w:firstLine="1"/>
      </w:pPr>
      <w:bookmarkStart w:id="101" w:name="_Toc110853744"/>
      <w:r>
        <w:rPr>
          <w:rFonts w:hint="eastAsia"/>
        </w:rPr>
        <w:t>コンフィグ定義</w:t>
      </w:r>
      <w:bookmarkEnd w:id="101"/>
    </w:p>
    <w:p w14:paraId="3DA7AF20" w14:textId="09899A96" w:rsidR="00D93299" w:rsidRDefault="00D93299" w:rsidP="00D93299">
      <w:r>
        <w:rPr>
          <w:rFonts w:hint="eastAsia"/>
        </w:rPr>
        <w:t>「</w:t>
      </w:r>
      <w:r w:rsidR="00837DD4">
        <w:rPr>
          <w:rFonts w:asciiTheme="minorHAnsi" w:hAnsiTheme="minorHAnsi" w:cstheme="majorHAnsi" w:hint="eastAsia"/>
          <w:color w:val="000000" w:themeColor="text1"/>
        </w:rPr>
        <w:t>基本設計書</w:t>
      </w:r>
      <w:r w:rsidR="00837DD4">
        <w:rPr>
          <w:rFonts w:asciiTheme="minorHAnsi" w:hAnsiTheme="minorHAnsi" w:cstheme="majorHAnsi" w:hint="eastAsia"/>
          <w:color w:val="000000" w:themeColor="text1"/>
        </w:rPr>
        <w:t>_</w:t>
      </w:r>
      <w:r w:rsidR="00837DD4">
        <w:rPr>
          <w:rFonts w:asciiTheme="minorHAnsi" w:hAnsiTheme="minorHAnsi" w:cstheme="majorHAnsi" w:hint="eastAsia"/>
          <w:color w:val="000000" w:themeColor="text1"/>
        </w:rPr>
        <w:t>別紙</w:t>
      </w:r>
      <w:r w:rsidR="00837DD4">
        <w:rPr>
          <w:rFonts w:asciiTheme="minorHAnsi" w:hAnsiTheme="minorHAnsi" w:cstheme="majorHAnsi" w:hint="eastAsia"/>
          <w:color w:val="000000" w:themeColor="text1"/>
        </w:rPr>
        <w:t>2_</w:t>
      </w:r>
      <w:r w:rsidR="00837DD4">
        <w:rPr>
          <w:rFonts w:asciiTheme="minorHAnsi" w:hAnsiTheme="minorHAnsi" w:cstheme="majorHAnsi" w:hint="eastAsia"/>
          <w:color w:val="000000" w:themeColor="text1"/>
        </w:rPr>
        <w:t>コンフィグパラメータ一覧</w:t>
      </w:r>
      <w:r w:rsidRPr="00625951">
        <w:rPr>
          <w:rFonts w:asciiTheme="minorHAnsi" w:hAnsiTheme="minorHAnsi" w:cstheme="majorHAnsi" w:hint="eastAsia"/>
          <w:color w:val="000000" w:themeColor="text1"/>
        </w:rPr>
        <w:t>.xlsx</w:t>
      </w:r>
      <w:r>
        <w:rPr>
          <w:rFonts w:hint="eastAsia"/>
        </w:rPr>
        <w:t>」を参照すること。</w:t>
      </w:r>
    </w:p>
    <w:p w14:paraId="64F629ED" w14:textId="77777777" w:rsidR="00D93299" w:rsidRDefault="00D93299" w:rsidP="00D93299"/>
    <w:p w14:paraId="45437E85" w14:textId="77777777" w:rsidR="00D93299" w:rsidRPr="002F46EC" w:rsidRDefault="00D93299" w:rsidP="00D93299">
      <w:pPr>
        <w:pStyle w:val="2"/>
      </w:pPr>
      <w:bookmarkStart w:id="102" w:name="_Toc110853745"/>
      <w:r>
        <w:rPr>
          <w:rFonts w:hint="eastAsia"/>
        </w:rPr>
        <w:t>機能詳細</w:t>
      </w:r>
      <w:bookmarkEnd w:id="102"/>
    </w:p>
    <w:p w14:paraId="49598696" w14:textId="77777777" w:rsidR="00D93299" w:rsidRPr="002C5C78" w:rsidRDefault="00D93299" w:rsidP="00402D3E">
      <w:pPr>
        <w:pStyle w:val="3"/>
        <w:ind w:left="284" w:firstLine="1"/>
      </w:pPr>
      <w:bookmarkStart w:id="103" w:name="_Toc110853746"/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103"/>
    </w:p>
    <w:p w14:paraId="0A8D1345" w14:textId="090F1C62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６．２．１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9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"/>
        <w:gridCol w:w="1922"/>
        <w:gridCol w:w="2778"/>
        <w:gridCol w:w="1916"/>
        <w:gridCol w:w="1860"/>
        <w:gridCol w:w="935"/>
      </w:tblGrid>
      <w:tr w:rsidR="00D93299" w:rsidRPr="00246EBC" w14:paraId="4D28E268" w14:textId="77777777" w:rsidTr="00E23234">
        <w:trPr>
          <w:jc w:val="center"/>
        </w:trPr>
        <w:tc>
          <w:tcPr>
            <w:tcW w:w="334" w:type="dxa"/>
            <w:shd w:val="clear" w:color="auto" w:fill="D9D9D9" w:themeFill="background1" w:themeFillShade="D9"/>
          </w:tcPr>
          <w:p w14:paraId="6128EB52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79D89DE6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2778" w:type="dxa"/>
            <w:shd w:val="clear" w:color="auto" w:fill="D9D9D9" w:themeFill="background1" w:themeFillShade="D9"/>
          </w:tcPr>
          <w:p w14:paraId="062E7D17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40818AA3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44B05A4B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3C84C93C" w14:textId="77777777" w:rsidR="00D93299" w:rsidRDefault="00D93299" w:rsidP="0083386A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メソッド</w:t>
            </w:r>
          </w:p>
        </w:tc>
      </w:tr>
      <w:tr w:rsidR="00D93299" w:rsidRPr="00246EBC" w14:paraId="4A979701" w14:textId="77777777" w:rsidTr="00E23234">
        <w:trPr>
          <w:jc w:val="center"/>
        </w:trPr>
        <w:tc>
          <w:tcPr>
            <w:tcW w:w="334" w:type="dxa"/>
          </w:tcPr>
          <w:p w14:paraId="348280EE" w14:textId="77777777" w:rsidR="00D93299" w:rsidRPr="00246EBC" w:rsidRDefault="00D93299" w:rsidP="0022762C">
            <w:pPr>
              <w:pStyle w:val="a"/>
              <w:numPr>
                <w:ilvl w:val="0"/>
                <w:numId w:val="62"/>
              </w:numPr>
            </w:pPr>
          </w:p>
        </w:tc>
        <w:tc>
          <w:tcPr>
            <w:tcW w:w="1922" w:type="dxa"/>
          </w:tcPr>
          <w:p w14:paraId="0D98F970" w14:textId="6F859C05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カタログ検索</w:t>
            </w:r>
          </w:p>
        </w:tc>
        <w:tc>
          <w:tcPr>
            <w:tcW w:w="2778" w:type="dxa"/>
          </w:tcPr>
          <w:p w14:paraId="40A60266" w14:textId="55D91D94" w:rsidR="00D93299" w:rsidRDefault="00477946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77946">
              <w:rPr>
                <w:rFonts w:asciiTheme="minorHAnsi" w:hAnsiTheme="minorHAnsi" w:cstheme="majorHAnsi" w:hint="eastAsia"/>
                <w:color w:val="000000" w:themeColor="text1"/>
              </w:rPr>
              <w:t>横断検索サーバにカタログ検索の要求を行うか、提供者</w:t>
            </w:r>
            <w:r w:rsidR="007B0F21">
              <w:rPr>
                <w:rFonts w:asciiTheme="minorHAnsi" w:hAnsiTheme="minorHAnsi" w:cstheme="majorHAnsi" w:hint="eastAsia"/>
                <w:color w:val="000000" w:themeColor="text1"/>
              </w:rPr>
              <w:t>コネクタ</w:t>
            </w:r>
            <w:r w:rsidRPr="00477946">
              <w:rPr>
                <w:rFonts w:asciiTheme="minorHAnsi" w:hAnsiTheme="minorHAnsi" w:cstheme="majorHAnsi" w:hint="eastAsia"/>
                <w:color w:val="000000" w:themeColor="text1"/>
              </w:rPr>
              <w:t>に詳細カタログ検索の要求を行う。</w:t>
            </w:r>
            <w:r w:rsidRPr="00477946">
              <w:rPr>
                <w:rFonts w:asciiTheme="minorHAnsi" w:hAnsiTheme="minorHAnsi" w:cstheme="majorHAnsi" w:hint="eastAsia"/>
                <w:color w:val="000000" w:themeColor="text1"/>
              </w:rPr>
              <w:t>API</w:t>
            </w:r>
            <w:r w:rsidRPr="00477946">
              <w:rPr>
                <w:rFonts w:asciiTheme="minorHAnsi" w:hAnsiTheme="minorHAnsi" w:cstheme="majorHAnsi" w:hint="eastAsia"/>
                <w:color w:val="000000" w:themeColor="text1"/>
              </w:rPr>
              <w:t>ユーザが指定した条件に従いカタログ情報を取得する。</w:t>
            </w:r>
          </w:p>
        </w:tc>
        <w:tc>
          <w:tcPr>
            <w:tcW w:w="1916" w:type="dxa"/>
          </w:tcPr>
          <w:p w14:paraId="3BB6CC2F" w14:textId="4C16232F" w:rsidR="00D93299" w:rsidRPr="004C3F11" w:rsidRDefault="000733AC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D5812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/cadde/api/v4/catalog</w:t>
            </w:r>
          </w:p>
        </w:tc>
        <w:tc>
          <w:tcPr>
            <w:tcW w:w="1860" w:type="dxa"/>
          </w:tcPr>
          <w:p w14:paraId="6EC40BB3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193B60">
              <w:rPr>
                <w:rFonts w:asciiTheme="minorHAnsi" w:hAnsiTheme="minorHAnsi" w:cstheme="majorHAnsi"/>
                <w:color w:val="000000" w:themeColor="text1"/>
              </w:rPr>
              <w:t>search</w:t>
            </w:r>
          </w:p>
        </w:tc>
        <w:tc>
          <w:tcPr>
            <w:tcW w:w="935" w:type="dxa"/>
          </w:tcPr>
          <w:p w14:paraId="7201D00E" w14:textId="77777777" w:rsidR="00D93299" w:rsidRDefault="00D93299" w:rsidP="0083386A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3488ED30" w14:textId="77777777" w:rsidR="00D93299" w:rsidRPr="00673447" w:rsidRDefault="00D93299" w:rsidP="00D93299"/>
    <w:p w14:paraId="04000C87" w14:textId="185706AC" w:rsidR="00184EDE" w:rsidRDefault="00184EDE" w:rsidP="00D93299">
      <w:r>
        <w:br w:type="page"/>
      </w:r>
    </w:p>
    <w:p w14:paraId="5778BA1E" w14:textId="05AEA905" w:rsidR="00466E42" w:rsidRDefault="00466E42" w:rsidP="00402D3E">
      <w:pPr>
        <w:pStyle w:val="3"/>
        <w:ind w:left="284" w:firstLine="1"/>
      </w:pPr>
      <w:bookmarkStart w:id="104" w:name="_Toc110853747"/>
      <w:r>
        <w:rPr>
          <w:rFonts w:hint="eastAsia"/>
        </w:rPr>
        <w:lastRenderedPageBreak/>
        <w:t>処理フロー</w:t>
      </w:r>
      <w:bookmarkEnd w:id="104"/>
    </w:p>
    <w:p w14:paraId="15154F88" w14:textId="781D4568" w:rsidR="00D93299" w:rsidRPr="00365D14" w:rsidRDefault="00D93299">
      <w:pPr>
        <w:pStyle w:val="4"/>
      </w:pPr>
      <w:r w:rsidRPr="00365D14">
        <w:rPr>
          <w:rFonts w:hint="eastAsia"/>
        </w:rPr>
        <w:t>カタログ検索</w:t>
      </w:r>
    </w:p>
    <w:p w14:paraId="6D98C050" w14:textId="3B9D017E" w:rsidR="00D93299" w:rsidRDefault="00525E0A" w:rsidP="00E23234">
      <w:pPr>
        <w:pStyle w:val="a"/>
        <w:numPr>
          <w:ilvl w:val="0"/>
          <w:numId w:val="31"/>
        </w:numPr>
        <w:jc w:val="left"/>
      </w:pPr>
      <w:r w:rsidRPr="00365D14">
        <w:rPr>
          <w:rFonts w:hint="eastAsia"/>
        </w:rPr>
        <w:t>HTTP</w:t>
      </w:r>
      <w:r w:rsidRPr="00365D14">
        <w:rPr>
          <w:rFonts w:hint="eastAsia"/>
        </w:rPr>
        <w:t>クエリストリングとして検索条件、</w:t>
      </w:r>
      <w:r w:rsidR="00D93299">
        <w:rPr>
          <w:rFonts w:hint="eastAsia"/>
        </w:rPr>
        <w:t>H</w:t>
      </w:r>
      <w:r w:rsidR="00D93299">
        <w:t>TTP</w:t>
      </w:r>
      <w:r w:rsidR="00D93299">
        <w:rPr>
          <w:rFonts w:hint="eastAsia"/>
        </w:rPr>
        <w:t>リクエストヘッダとして、検索種別</w:t>
      </w:r>
      <w:r>
        <w:rPr>
          <w:rFonts w:hint="eastAsia"/>
        </w:rPr>
        <w:t>、</w:t>
      </w:r>
      <w:r w:rsidR="00FB13B5" w:rsidRPr="00FB13B5">
        <w:rPr>
          <w:rFonts w:hint="eastAsia"/>
        </w:rPr>
        <w:t>提供者カタログ検索コネクタ</w:t>
      </w:r>
      <w:r w:rsidR="00FB13B5" w:rsidRPr="00FB13B5">
        <w:rPr>
          <w:rFonts w:hint="eastAsia"/>
        </w:rPr>
        <w:t>URL</w:t>
      </w:r>
      <w:r>
        <w:rPr>
          <w:rFonts w:hint="eastAsia"/>
        </w:rPr>
        <w:t>（横断検索の場合</w:t>
      </w:r>
      <w:r w:rsidR="007D1C89">
        <w:rPr>
          <w:rFonts w:hint="eastAsia"/>
        </w:rPr>
        <w:t>は</w:t>
      </w:r>
      <w:r>
        <w:rPr>
          <w:rFonts w:hint="eastAsia"/>
        </w:rPr>
        <w:t>不要）、認証トークン</w:t>
      </w:r>
      <w:r w:rsidR="00D93299">
        <w:rPr>
          <w:rFonts w:hint="eastAsia"/>
        </w:rPr>
        <w:t>を取得する。検索種別が</w:t>
      </w:r>
      <w:r w:rsidR="00D93299">
        <w:rPr>
          <w:rFonts w:hint="eastAsia"/>
        </w:rPr>
        <w:t>m</w:t>
      </w:r>
      <w:r w:rsidR="00D93299">
        <w:t>eta</w:t>
      </w:r>
      <w:r w:rsidR="00D93299">
        <w:rPr>
          <w:rFonts w:hint="eastAsia"/>
        </w:rPr>
        <w:t>の場合横断検索処理フロー、</w:t>
      </w:r>
      <w:r w:rsidR="00D93299">
        <w:rPr>
          <w:rFonts w:hint="eastAsia"/>
        </w:rPr>
        <w:t>d</w:t>
      </w:r>
      <w:r w:rsidR="00D93299">
        <w:t>etail</w:t>
      </w:r>
      <w:r w:rsidR="00D93299">
        <w:rPr>
          <w:rFonts w:hint="eastAsia"/>
        </w:rPr>
        <w:t>の場合、詳細検索処理フローを実施する。</w:t>
      </w:r>
    </w:p>
    <w:p w14:paraId="1816A7D7" w14:textId="77777777" w:rsidR="00D93299" w:rsidRPr="00360773" w:rsidRDefault="00D93299" w:rsidP="00E23234">
      <w:pPr>
        <w:jc w:val="left"/>
      </w:pPr>
    </w:p>
    <w:p w14:paraId="38319070" w14:textId="77777777" w:rsidR="00D93299" w:rsidRPr="00EC3543" w:rsidRDefault="00D93299" w:rsidP="00E23234">
      <w:pPr>
        <w:jc w:val="left"/>
      </w:pPr>
      <w:r>
        <w:rPr>
          <w:rFonts w:hint="eastAsia"/>
        </w:rPr>
        <w:t>[</w:t>
      </w:r>
      <w:r>
        <w:rPr>
          <w:rFonts w:hint="eastAsia"/>
        </w:rPr>
        <w:t>横断検索の場合</w:t>
      </w:r>
      <w:r>
        <w:rPr>
          <w:rFonts w:hint="eastAsia"/>
        </w:rPr>
        <w:t>]</w:t>
      </w:r>
    </w:p>
    <w:p w14:paraId="008CDDD5" w14:textId="6C434AEC" w:rsidR="00D93299" w:rsidRDefault="00D93299" w:rsidP="00E23234">
      <w:pPr>
        <w:pStyle w:val="a"/>
        <w:jc w:val="left"/>
      </w:pPr>
      <w:r>
        <w:rPr>
          <w:rFonts w:hint="eastAsia"/>
        </w:rPr>
        <w:t>クエリストリングと検索種別をメッセージコード</w:t>
      </w:r>
      <w:r w:rsidR="00772B7D">
        <w:rPr>
          <w:rFonts w:hint="eastAsia"/>
        </w:rPr>
        <w:t>とともに</w:t>
      </w:r>
      <w:r>
        <w:rPr>
          <w:rFonts w:hint="eastAsia"/>
        </w:rPr>
        <w:t>ログ出力する。</w:t>
      </w:r>
    </w:p>
    <w:p w14:paraId="5825E88F" w14:textId="366E58D9" w:rsidR="00625F58" w:rsidRDefault="00625F58" w:rsidP="00E23234">
      <w:pPr>
        <w:pStyle w:val="a"/>
        <w:jc w:val="left"/>
      </w:pPr>
      <w:r w:rsidRPr="00625F58">
        <w:rPr>
          <w:rFonts w:hint="eastAsia"/>
        </w:rPr>
        <w:t>コンフィグファイルから以下を取得する。コンフィグから情報が取得できない場合、独自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56F20408" w14:textId="65FB494F" w:rsidR="00625F58" w:rsidRDefault="00625F58" w:rsidP="00E23234">
      <w:pPr>
        <w:pStyle w:val="a"/>
        <w:numPr>
          <w:ilvl w:val="1"/>
          <w:numId w:val="51"/>
        </w:numPr>
        <w:ind w:left="709" w:hanging="289"/>
        <w:jc w:val="left"/>
      </w:pPr>
      <w:r w:rsidRPr="00625F58">
        <w:t>ckan.json</w:t>
      </w:r>
    </w:p>
    <w:p w14:paraId="3726E3E2" w14:textId="4A550C72" w:rsidR="00D93299" w:rsidRDefault="00625F58" w:rsidP="00E23234">
      <w:pPr>
        <w:pStyle w:val="a"/>
        <w:numPr>
          <w:ilvl w:val="2"/>
          <w:numId w:val="51"/>
        </w:numPr>
        <w:jc w:val="left"/>
      </w:pPr>
      <w:r w:rsidRPr="00625F58">
        <w:rPr>
          <w:rFonts w:hint="eastAsia"/>
        </w:rPr>
        <w:t>横断検索サイト</w:t>
      </w:r>
      <w:r w:rsidRPr="00625F58">
        <w:rPr>
          <w:rFonts w:hint="eastAsia"/>
        </w:rPr>
        <w:t xml:space="preserve"> URL</w:t>
      </w:r>
      <w:r w:rsidR="00D93299">
        <w:t>（</w:t>
      </w:r>
      <w:r w:rsidR="00D93299" w:rsidRPr="00555C23">
        <w:t>c</w:t>
      </w:r>
      <w:r w:rsidR="00D93299">
        <w:t>kan</w:t>
      </w:r>
      <w:r w:rsidR="00D93299" w:rsidRPr="00555C23">
        <w:t>_</w:t>
      </w:r>
      <w:r w:rsidR="00D93299">
        <w:t>url</w:t>
      </w:r>
      <w:r w:rsidR="00D93299">
        <w:t>）</w:t>
      </w:r>
    </w:p>
    <w:p w14:paraId="6A013515" w14:textId="24231704" w:rsidR="00D93299" w:rsidRDefault="00D93299" w:rsidP="00E23234">
      <w:pPr>
        <w:pStyle w:val="a"/>
        <w:jc w:val="left"/>
      </w:pPr>
      <w:r>
        <w:rPr>
          <w:rFonts w:hint="eastAsia"/>
        </w:rPr>
        <w:t>クエリストリング、</w:t>
      </w:r>
      <w:r>
        <w:rPr>
          <w:rFonts w:hint="eastAsia"/>
        </w:rPr>
        <w:t>C</w:t>
      </w:r>
      <w:r>
        <w:t>KAN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を参照し、以下の通り検索用</w:t>
      </w:r>
      <w:r>
        <w:rPr>
          <w:rFonts w:hint="eastAsia"/>
        </w:rPr>
        <w:t>URL</w:t>
      </w:r>
      <w:r>
        <w:rPr>
          <w:rFonts w:hint="eastAsia"/>
        </w:rPr>
        <w:t>を作成する。</w:t>
      </w:r>
      <w:r>
        <w:br/>
      </w:r>
      <w:r>
        <w:rPr>
          <w:rFonts w:hint="eastAsia"/>
        </w:rPr>
        <w:t>検索用</w:t>
      </w:r>
      <w:r>
        <w:t xml:space="preserve">URL = </w:t>
      </w:r>
      <w:r>
        <w:rPr>
          <w:rFonts w:hint="eastAsia"/>
        </w:rPr>
        <w:t>C</w:t>
      </w:r>
      <w:r>
        <w:t>KAN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クエリストリング</w:t>
      </w:r>
    </w:p>
    <w:p w14:paraId="4B5E6615" w14:textId="77777777" w:rsidR="00D93299" w:rsidRDefault="00D93299" w:rsidP="00E23234">
      <w:pPr>
        <w:pStyle w:val="a"/>
        <w:jc w:val="left"/>
      </w:pPr>
      <w:r>
        <w:rPr>
          <w:rFonts w:hint="eastAsia"/>
        </w:rPr>
        <w:t>検索用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から検索結果を取得する。</w:t>
      </w:r>
    </w:p>
    <w:p w14:paraId="7F7F0C57" w14:textId="77777777" w:rsidR="00D93299" w:rsidRDefault="00D93299" w:rsidP="00E23234">
      <w:pPr>
        <w:pStyle w:val="a"/>
        <w:jc w:val="left"/>
      </w:pPr>
      <w:r>
        <w:rPr>
          <w:rFonts w:hint="eastAsia"/>
        </w:rPr>
        <w:t>実行結果を確認し、次のいずれかの処理を行う。</w:t>
      </w:r>
    </w:p>
    <w:p w14:paraId="48096835" w14:textId="0605D8C3" w:rsidR="00D93299" w:rsidRDefault="00D93299" w:rsidP="00E23234">
      <w:pPr>
        <w:pStyle w:val="a"/>
        <w:numPr>
          <w:ilvl w:val="1"/>
          <w:numId w:val="44"/>
        </w:numPr>
        <w:jc w:val="left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」以外の場合にエラーと判定する。</w:t>
      </w:r>
    </w:p>
    <w:p w14:paraId="2BEF83CF" w14:textId="52D091E9" w:rsidR="00D93299" w:rsidRDefault="00D93299" w:rsidP="00E23234">
      <w:pPr>
        <w:pStyle w:val="a"/>
        <w:numPr>
          <w:ilvl w:val="1"/>
          <w:numId w:val="44"/>
        </w:numPr>
        <w:jc w:val="left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の場合は</w:t>
      </w:r>
      <w:r w:rsidR="00905DCD">
        <w:rPr>
          <w:rFonts w:hint="eastAsia"/>
        </w:rPr>
        <w:t>、</w:t>
      </w:r>
      <w:r>
        <w:rPr>
          <w:rFonts w:hint="eastAsia"/>
        </w:rPr>
        <w:t>実行結果から検索結果を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」をレスポンスに設定し、応答を返す。</w:t>
      </w:r>
      <w:r w:rsidR="002C1D5C">
        <w:rPr>
          <w:rFonts w:hint="eastAsia"/>
        </w:rPr>
        <w:t>レスポンス作成には</w:t>
      </w:r>
      <w:r w:rsidR="002C1D5C">
        <w:rPr>
          <w:rFonts w:hint="eastAsia"/>
        </w:rPr>
        <w:t>flask</w:t>
      </w:r>
      <w:r w:rsidR="002C1D5C">
        <w:rPr>
          <w:rFonts w:hint="eastAsia"/>
        </w:rPr>
        <w:t>ライブラリを利用する。</w:t>
      </w:r>
    </w:p>
    <w:p w14:paraId="1EA06BC7" w14:textId="77777777" w:rsidR="00D93299" w:rsidRDefault="00D93299" w:rsidP="00E23234">
      <w:pPr>
        <w:tabs>
          <w:tab w:val="left" w:pos="1935"/>
        </w:tabs>
        <w:jc w:val="left"/>
      </w:pPr>
    </w:p>
    <w:p w14:paraId="0B536107" w14:textId="77777777" w:rsidR="00D93299" w:rsidRDefault="00D93299" w:rsidP="00E23234">
      <w:pPr>
        <w:jc w:val="left"/>
      </w:pPr>
      <w:r>
        <w:rPr>
          <w:rFonts w:hint="eastAsia"/>
        </w:rPr>
        <w:t>[</w:t>
      </w:r>
      <w:r>
        <w:rPr>
          <w:rFonts w:hint="eastAsia"/>
        </w:rPr>
        <w:t>詳細検索の場合</w:t>
      </w:r>
      <w:r>
        <w:rPr>
          <w:rFonts w:hint="eastAsia"/>
        </w:rPr>
        <w:t>]</w:t>
      </w:r>
    </w:p>
    <w:p w14:paraId="54E27591" w14:textId="77777777" w:rsidR="007D1C89" w:rsidRDefault="007D1C89" w:rsidP="00E23234">
      <w:pPr>
        <w:pStyle w:val="a"/>
        <w:numPr>
          <w:ilvl w:val="0"/>
          <w:numId w:val="52"/>
        </w:numPr>
        <w:jc w:val="left"/>
      </w:pPr>
      <w:r>
        <w:rPr>
          <w:rFonts w:hint="eastAsia"/>
        </w:rPr>
        <w:t>HTTP</w:t>
      </w:r>
      <w:r>
        <w:rPr>
          <w:rFonts w:hint="eastAsia"/>
        </w:rPr>
        <w:t>リクエストヘッダの内容について以下を確認する。</w:t>
      </w:r>
    </w:p>
    <w:p w14:paraId="38E005BF" w14:textId="50F47B8D" w:rsidR="007D1C89" w:rsidRDefault="00FB13B5" w:rsidP="00E23234">
      <w:pPr>
        <w:pStyle w:val="a"/>
        <w:numPr>
          <w:ilvl w:val="1"/>
          <w:numId w:val="76"/>
        </w:numPr>
        <w:ind w:left="709" w:hanging="289"/>
        <w:jc w:val="left"/>
      </w:pPr>
      <w:r>
        <w:rPr>
          <w:rFonts w:hint="eastAsia"/>
        </w:rPr>
        <w:t>提供者カタログ検索コネクタ</w:t>
      </w:r>
      <w:r>
        <w:rPr>
          <w:rFonts w:hint="eastAsia"/>
        </w:rPr>
        <w:t>URL</w:t>
      </w:r>
      <w:r w:rsidR="00D93299" w:rsidRPr="00A833EE">
        <w:rPr>
          <w:rFonts w:hint="eastAsia"/>
        </w:rPr>
        <w:t>が取得できない場合は、独自</w:t>
      </w:r>
      <w:r w:rsidR="00D93299" w:rsidRPr="00A833EE">
        <w:t>Exception</w:t>
      </w:r>
      <w:r w:rsidR="00D93299" w:rsidRPr="00A833EE">
        <w:rPr>
          <w:rFonts w:hint="eastAsia"/>
        </w:rPr>
        <w:t>を発生させる。</w:t>
      </w:r>
    </w:p>
    <w:p w14:paraId="18BDF1B5" w14:textId="5F688C17" w:rsidR="00D93299" w:rsidRPr="00A833EE" w:rsidRDefault="00660604" w:rsidP="00E23234">
      <w:pPr>
        <w:pStyle w:val="a"/>
        <w:numPr>
          <w:ilvl w:val="1"/>
          <w:numId w:val="76"/>
        </w:numPr>
        <w:ind w:left="709" w:hanging="289"/>
        <w:jc w:val="left"/>
      </w:pPr>
      <w:r>
        <w:rPr>
          <w:rFonts w:hint="eastAsia"/>
          <w:kern w:val="0"/>
        </w:rPr>
        <w:t>認証トークン</w:t>
      </w:r>
      <w:r w:rsidR="00D93299" w:rsidRPr="00A833EE">
        <w:rPr>
          <w:rFonts w:hint="eastAsia"/>
        </w:rPr>
        <w:t>が取得できない場合は、</w:t>
      </w:r>
      <w:r w:rsidR="00982149" w:rsidRPr="00A833EE">
        <w:rPr>
          <w:rFonts w:hint="eastAsia"/>
        </w:rPr>
        <w:t>独自</w:t>
      </w:r>
      <w:r w:rsidR="00982149" w:rsidRPr="00A833EE">
        <w:t>Exception</w:t>
      </w:r>
      <w:r w:rsidR="00982149" w:rsidRPr="00A833EE">
        <w:rPr>
          <w:rFonts w:hint="eastAsia"/>
        </w:rPr>
        <w:t>を発生させる。</w:t>
      </w:r>
    </w:p>
    <w:p w14:paraId="49EE6E04" w14:textId="398FD9E5" w:rsidR="00D93299" w:rsidRPr="00A833EE" w:rsidRDefault="00D93299" w:rsidP="00E23234">
      <w:pPr>
        <w:pStyle w:val="a"/>
        <w:jc w:val="left"/>
      </w:pPr>
      <w:r w:rsidRPr="00A833EE">
        <w:rPr>
          <w:rFonts w:hint="eastAsia"/>
        </w:rPr>
        <w:t>クエリストリング、</w:t>
      </w:r>
      <w:r w:rsidR="00FB13B5">
        <w:rPr>
          <w:rFonts w:hint="eastAsia"/>
        </w:rPr>
        <w:t>提供者カタログ検索コネクタ</w:t>
      </w:r>
      <w:r w:rsidR="00FB13B5">
        <w:rPr>
          <w:rFonts w:hint="eastAsia"/>
        </w:rPr>
        <w:t>URL</w:t>
      </w:r>
      <w:r w:rsidRPr="00A833EE">
        <w:rPr>
          <w:rFonts w:hint="eastAsia"/>
        </w:rPr>
        <w:t>、</w:t>
      </w:r>
      <w:r w:rsidR="00660604">
        <w:rPr>
          <w:rFonts w:hint="eastAsia"/>
          <w:kern w:val="0"/>
        </w:rPr>
        <w:t>認証トークン</w:t>
      </w:r>
      <w:r w:rsidRPr="00A833EE">
        <w:rPr>
          <w:rFonts w:hint="eastAsia"/>
        </w:rPr>
        <w:t>、検索種別をメッセージコード</w:t>
      </w:r>
      <w:r w:rsidR="00772B7D">
        <w:rPr>
          <w:rFonts w:hint="eastAsia"/>
        </w:rPr>
        <w:t>とともに</w:t>
      </w:r>
      <w:r w:rsidRPr="00A833EE">
        <w:rPr>
          <w:rFonts w:hint="eastAsia"/>
        </w:rPr>
        <w:t>ログ出力する。</w:t>
      </w:r>
    </w:p>
    <w:p w14:paraId="5AFF714F" w14:textId="14F3E1E0" w:rsidR="00D93299" w:rsidRPr="00A833EE" w:rsidRDefault="00D93299" w:rsidP="00E23234">
      <w:pPr>
        <w:pStyle w:val="a"/>
        <w:jc w:val="left"/>
      </w:pPr>
      <w:r w:rsidRPr="00A833EE">
        <w:rPr>
          <w:rFonts w:hint="eastAsia"/>
        </w:rPr>
        <w:t>クエリストリング、</w:t>
      </w:r>
      <w:r w:rsidR="00FB13B5">
        <w:rPr>
          <w:rFonts w:hint="eastAsia"/>
        </w:rPr>
        <w:t>提供者カタログ検索コネクタ</w:t>
      </w:r>
      <w:r w:rsidR="00FB13B5">
        <w:rPr>
          <w:rFonts w:hint="eastAsia"/>
        </w:rPr>
        <w:t>URL</w:t>
      </w:r>
      <w:r w:rsidRPr="00A833EE">
        <w:rPr>
          <w:rFonts w:hint="eastAsia"/>
        </w:rPr>
        <w:t>を参照し、以下の</w:t>
      </w:r>
      <w:r w:rsidR="00FB13B5">
        <w:rPr>
          <w:rFonts w:hint="eastAsia"/>
        </w:rPr>
        <w:t>手法で提供者</w:t>
      </w:r>
      <w:r w:rsidR="00F81739">
        <w:rPr>
          <w:rFonts w:hint="eastAsia"/>
        </w:rPr>
        <w:t>コネクタへのカタログ検索用</w:t>
      </w:r>
      <w:r w:rsidR="00F81739">
        <w:rPr>
          <w:rFonts w:hint="eastAsia"/>
        </w:rPr>
        <w:t>URL</w:t>
      </w:r>
      <w:r w:rsidR="00F81739">
        <w:rPr>
          <w:rFonts w:hint="eastAsia"/>
        </w:rPr>
        <w:t>（以降検索</w:t>
      </w:r>
      <w:r w:rsidR="00F81739">
        <w:rPr>
          <w:rFonts w:hint="eastAsia"/>
        </w:rPr>
        <w:t>URL</w:t>
      </w:r>
      <w:r w:rsidR="00F81739">
        <w:rPr>
          <w:rFonts w:hint="eastAsia"/>
        </w:rPr>
        <w:t>）</w:t>
      </w:r>
      <w:r w:rsidRPr="00A833EE">
        <w:rPr>
          <w:rFonts w:hint="eastAsia"/>
        </w:rPr>
        <w:t>を作成する。</w:t>
      </w:r>
      <w:r w:rsidRPr="00A833EE">
        <w:br/>
      </w:r>
      <w:r w:rsidRPr="00A833EE">
        <w:rPr>
          <w:rFonts w:hint="eastAsia"/>
        </w:rPr>
        <w:t>検索用</w:t>
      </w:r>
      <w:r w:rsidRPr="00A833EE">
        <w:t xml:space="preserve">URL = </w:t>
      </w:r>
      <w:r w:rsidR="00FB13B5">
        <w:rPr>
          <w:rFonts w:hint="eastAsia"/>
        </w:rPr>
        <w:t>提供者カタログ検索コネクタ</w:t>
      </w:r>
      <w:r w:rsidR="00FB13B5">
        <w:rPr>
          <w:rFonts w:hint="eastAsia"/>
        </w:rPr>
        <w:t>URL</w:t>
      </w:r>
      <w:r w:rsidR="00DC0832" w:rsidRPr="00DC0832">
        <w:t xml:space="preserve"> </w:t>
      </w:r>
      <w:r w:rsidRPr="00A833EE">
        <w:t>+</w:t>
      </w:r>
      <w:r w:rsidRPr="00A833EE">
        <w:rPr>
          <w:rFonts w:hint="eastAsia"/>
        </w:rPr>
        <w:t xml:space="preserve"> </w:t>
      </w:r>
      <w:r w:rsidRPr="00A833EE">
        <w:rPr>
          <w:rFonts w:hint="eastAsia"/>
        </w:rPr>
        <w:t>クエリストリング</w:t>
      </w:r>
    </w:p>
    <w:p w14:paraId="14AAC615" w14:textId="71993CF9" w:rsidR="00D93299" w:rsidRPr="00A833EE" w:rsidRDefault="00DC0832" w:rsidP="00E23234">
      <w:pPr>
        <w:pStyle w:val="a"/>
        <w:jc w:val="left"/>
      </w:pPr>
      <w:r w:rsidRPr="00DC0832">
        <w:rPr>
          <w:rFonts w:hint="eastAsia"/>
        </w:rPr>
        <w:t>検索用</w:t>
      </w:r>
      <w:r w:rsidRPr="00DC0832">
        <w:rPr>
          <w:rFonts w:hint="eastAsia"/>
        </w:rPr>
        <w:t>URL</w:t>
      </w:r>
      <w:r w:rsidR="00D93299" w:rsidRPr="00A833EE">
        <w:rPr>
          <w:rFonts w:hint="eastAsia"/>
        </w:rPr>
        <w:t>宛に、</w:t>
      </w:r>
      <w:r w:rsidR="00660604">
        <w:rPr>
          <w:rFonts w:hint="eastAsia"/>
          <w:kern w:val="0"/>
        </w:rPr>
        <w:t>認証トークン</w:t>
      </w:r>
      <w:r w:rsidR="00D93299" w:rsidRPr="00A833EE">
        <w:rPr>
          <w:rFonts w:hint="eastAsia"/>
        </w:rPr>
        <w:t>をヘッダに設定して</w:t>
      </w:r>
      <w:r w:rsidR="00D664D1">
        <w:rPr>
          <w:rFonts w:hint="eastAsia"/>
        </w:rPr>
        <w:t>提供者コネクタ</w:t>
      </w:r>
      <w:r w:rsidR="007C6F0C">
        <w:rPr>
          <w:rFonts w:hint="eastAsia"/>
        </w:rPr>
        <w:t>の</w:t>
      </w:r>
      <w:r w:rsidR="005456CE">
        <w:rPr>
          <w:rFonts w:hint="eastAsia"/>
        </w:rPr>
        <w:t>カタログ検索</w:t>
      </w:r>
      <w:r w:rsidR="005456CE">
        <w:rPr>
          <w:rFonts w:hint="eastAsia"/>
        </w:rPr>
        <w:t>I</w:t>
      </w:r>
      <w:r w:rsidR="005456CE">
        <w:t>/F</w:t>
      </w:r>
      <w:r w:rsidR="00D664D1">
        <w:rPr>
          <w:rFonts w:hint="eastAsia"/>
        </w:rPr>
        <w:t>のカタログ検索を呼び出す。</w:t>
      </w:r>
    </w:p>
    <w:p w14:paraId="767DDA0F" w14:textId="77777777" w:rsidR="00D93299" w:rsidRDefault="00D93299" w:rsidP="00E23234">
      <w:pPr>
        <w:pStyle w:val="a"/>
        <w:jc w:val="left"/>
      </w:pPr>
      <w:r>
        <w:rPr>
          <w:rFonts w:hint="eastAsia"/>
        </w:rPr>
        <w:t>実行</w:t>
      </w:r>
      <w:r w:rsidRPr="00353A57">
        <w:rPr>
          <w:rFonts w:hint="eastAsia"/>
        </w:rPr>
        <w:t>結果を確認し、</w:t>
      </w:r>
      <w:r>
        <w:rPr>
          <w:rFonts w:hint="eastAsia"/>
        </w:rPr>
        <w:t>次のいずれかの処理を行う。</w:t>
      </w:r>
    </w:p>
    <w:p w14:paraId="552367C3" w14:textId="1A510A9E" w:rsidR="00D93299" w:rsidRDefault="00D93299" w:rsidP="00816CB2">
      <w:pPr>
        <w:pStyle w:val="a"/>
        <w:numPr>
          <w:ilvl w:val="1"/>
          <w:numId w:val="45"/>
        </w:numPr>
        <w:ind w:left="709" w:hanging="289"/>
        <w:jc w:val="left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」以外の場合にエラーと判定する。</w:t>
      </w:r>
    </w:p>
    <w:p w14:paraId="68C73486" w14:textId="15912E9A" w:rsidR="00DF2769" w:rsidRDefault="00D93299">
      <w:pPr>
        <w:pStyle w:val="a"/>
        <w:numPr>
          <w:ilvl w:val="1"/>
          <w:numId w:val="45"/>
        </w:numPr>
        <w:ind w:left="709" w:hanging="289"/>
        <w:jc w:val="left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の場合は</w:t>
      </w:r>
      <w:r w:rsidR="00905DCD"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</w:t>
      </w:r>
      <w:r w:rsidR="002C1D5C">
        <w:rPr>
          <w:rFonts w:hint="eastAsia"/>
        </w:rPr>
        <w:t>、</w:t>
      </w:r>
      <w:r w:rsidR="00B47854">
        <w:rPr>
          <w:rFonts w:hint="eastAsia"/>
        </w:rPr>
        <w:t>実行結果</w:t>
      </w:r>
      <w:r>
        <w:rPr>
          <w:rFonts w:hint="eastAsia"/>
        </w:rPr>
        <w:t>を返す。</w:t>
      </w:r>
      <w:r w:rsidR="00B47854">
        <w:rPr>
          <w:rFonts w:hint="eastAsia"/>
        </w:rPr>
        <w:t>レスポンス作成には</w:t>
      </w:r>
      <w:r w:rsidR="00B47854">
        <w:rPr>
          <w:rFonts w:hint="eastAsia"/>
        </w:rPr>
        <w:t>flask</w:t>
      </w:r>
      <w:r w:rsidR="00B47854">
        <w:rPr>
          <w:rFonts w:hint="eastAsia"/>
        </w:rPr>
        <w:t>ライブラリを利用する。</w:t>
      </w:r>
      <w:r w:rsidR="00DF2769">
        <w:br w:type="page"/>
      </w:r>
    </w:p>
    <w:p w14:paraId="2DBB8C89" w14:textId="77777777" w:rsidR="00D93299" w:rsidRDefault="00D93299" w:rsidP="00402D3E">
      <w:pPr>
        <w:pStyle w:val="3"/>
        <w:ind w:left="284" w:firstLine="1"/>
      </w:pPr>
      <w:bookmarkStart w:id="105" w:name="_Toc110853748"/>
      <w:r w:rsidRPr="00246EBC">
        <w:lastRenderedPageBreak/>
        <w:t>出力ログ</w:t>
      </w:r>
      <w:bookmarkEnd w:id="105"/>
    </w:p>
    <w:p w14:paraId="243A0C67" w14:textId="77777777" w:rsidR="00831F39" w:rsidRDefault="00831F39" w:rsidP="00831F39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p w14:paraId="3A031D0D" w14:textId="1C89A0B9" w:rsidR="00914E1E" w:rsidRPr="00CD59B1" w:rsidRDefault="00914E1E" w:rsidP="00D93299"/>
    <w:p w14:paraId="78B47D3D" w14:textId="77777777" w:rsidR="00D93299" w:rsidRDefault="00D93299" w:rsidP="00D93299"/>
    <w:p w14:paraId="3F358951" w14:textId="77777777" w:rsidR="00D26CDF" w:rsidRPr="00402D3E" w:rsidRDefault="00D26CDF" w:rsidP="00402D3E">
      <w:pPr>
        <w:pStyle w:val="1"/>
        <w:sectPr w:rsidR="00D26CDF" w:rsidRPr="00402D3E" w:rsidSect="000762FC">
          <w:footerReference w:type="default" r:id="rId18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4213B253" w14:textId="77777777" w:rsidR="002662CA" w:rsidRPr="002D52AD" w:rsidRDefault="00DB69C6" w:rsidP="006958AE">
      <w:pPr>
        <w:pStyle w:val="1"/>
        <w:rPr>
          <w:rFonts w:cstheme="majorHAnsi"/>
        </w:rPr>
      </w:pPr>
      <w:bookmarkStart w:id="106" w:name="_Toc110853749"/>
      <w:r w:rsidRPr="002D52AD">
        <w:rPr>
          <w:rFonts w:cstheme="majorHAnsi" w:hint="eastAsia"/>
        </w:rPr>
        <w:lastRenderedPageBreak/>
        <w:t>データ</w:t>
      </w:r>
      <w:r w:rsidR="005E5D80" w:rsidRPr="002D52AD">
        <w:rPr>
          <w:rFonts w:cstheme="majorHAnsi" w:hint="eastAsia"/>
        </w:rPr>
        <w:t>交換</w:t>
      </w:r>
      <w:r w:rsidR="007F757B" w:rsidRPr="002D52AD">
        <w:rPr>
          <w:rFonts w:cstheme="majorHAnsi" w:hint="eastAsia"/>
        </w:rPr>
        <w:t>I/F</w:t>
      </w:r>
      <w:r w:rsidRPr="002D52AD">
        <w:rPr>
          <w:rFonts w:cstheme="majorHAnsi" w:hint="eastAsia"/>
        </w:rPr>
        <w:t>サブシステム</w:t>
      </w:r>
      <w:bookmarkEnd w:id="106"/>
    </w:p>
    <w:p w14:paraId="0EB1954A" w14:textId="35E8E130" w:rsidR="00DB69C6" w:rsidRPr="003C10AB" w:rsidRDefault="00E07780" w:rsidP="00402D3E">
      <w:pPr>
        <w:pStyle w:val="2"/>
      </w:pPr>
      <w:bookmarkStart w:id="107" w:name="_Toc110853750"/>
      <w:r>
        <w:rPr>
          <w:rFonts w:hint="eastAsia"/>
        </w:rPr>
        <w:t>内部仕様</w:t>
      </w:r>
      <w:bookmarkEnd w:id="107"/>
    </w:p>
    <w:p w14:paraId="48C86A00" w14:textId="3B0D4A58" w:rsidR="00DB69C6" w:rsidRPr="00C36A57" w:rsidRDefault="00C36A57" w:rsidP="00402D3E">
      <w:pPr>
        <w:pStyle w:val="3"/>
        <w:ind w:left="284" w:firstLine="1"/>
      </w:pPr>
      <w:bookmarkStart w:id="108" w:name="_Toc110853751"/>
      <w:r>
        <w:rPr>
          <w:rFonts w:hint="eastAsia"/>
        </w:rPr>
        <w:t>システム構成</w:t>
      </w:r>
      <w:bookmarkEnd w:id="108"/>
    </w:p>
    <w:p w14:paraId="30D3F423" w14:textId="0DCF9D58" w:rsidR="002F395B" w:rsidRDefault="005E5D80" w:rsidP="00C61805">
      <w:r>
        <w:rPr>
          <w:rFonts w:hint="eastAsia"/>
        </w:rPr>
        <w:t>システム構成を記載する。</w:t>
      </w:r>
    </w:p>
    <w:p w14:paraId="19553306" w14:textId="1511AD2A" w:rsidR="005E5D80" w:rsidRDefault="002F395B" w:rsidP="00C61805">
      <w:r>
        <w:rPr>
          <w:noProof/>
        </w:rPr>
        <mc:AlternateContent>
          <mc:Choice Requires="wpc">
            <w:drawing>
              <wp:inline distT="0" distB="0" distL="0" distR="0" wp14:anchorId="7EF33F9F" wp14:editId="71302253">
                <wp:extent cx="6200775" cy="3800475"/>
                <wp:effectExtent l="0" t="0" r="28575" b="28575"/>
                <wp:docPr id="149" name="キャンバス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92" name="正方形/長方形 392"/>
                        <wps:cNvSpPr/>
                        <wps:spPr>
                          <a:xfrm>
                            <a:off x="3467100" y="1339850"/>
                            <a:ext cx="2533650" cy="2257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D4BDE" w14:textId="72F4E7D8" w:rsidR="001E052D" w:rsidRDefault="001E052D" w:rsidP="002F395B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提供者コネクタ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正方形/長方形 208"/>
                        <wps:cNvSpPr/>
                        <wps:spPr>
                          <a:xfrm>
                            <a:off x="123823" y="1339850"/>
                            <a:ext cx="3076575" cy="2257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147F0" w14:textId="10F613F0" w:rsidR="00A254D3" w:rsidRDefault="00A254D3" w:rsidP="002F395B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正方形/長方形 225"/>
                        <wps:cNvSpPr/>
                        <wps:spPr>
                          <a:xfrm>
                            <a:off x="227624" y="1682750"/>
                            <a:ext cx="742950" cy="173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DF269" w14:textId="77777777" w:rsidR="00A254D3" w:rsidRDefault="00A254D3" w:rsidP="002F395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54E996C3" w14:textId="77777777" w:rsidR="00A254D3" w:rsidRDefault="00A254D3" w:rsidP="002F395B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204990E8" w14:textId="77777777" w:rsidR="00A254D3" w:rsidRDefault="00A254D3" w:rsidP="002F395B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正方形/長方形 226"/>
                        <wps:cNvSpPr/>
                        <wps:spPr>
                          <a:xfrm>
                            <a:off x="1027724" y="1958975"/>
                            <a:ext cx="9239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CB70B6" w14:textId="213D53A5" w:rsidR="00A254D3" w:rsidRDefault="00A254D3" w:rsidP="002F395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直線矢印コネクタ 228"/>
                        <wps:cNvCnPr/>
                        <wps:spPr>
                          <a:xfrm>
                            <a:off x="1027724" y="2340315"/>
                            <a:ext cx="839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正方形/長方形 229"/>
                        <wps:cNvSpPr/>
                        <wps:spPr>
                          <a:xfrm>
                            <a:off x="902924" y="2652938"/>
                            <a:ext cx="1048725" cy="66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48EF0" w14:textId="5CAF3BD3" w:rsidR="00A254D3" w:rsidRDefault="00A254D3" w:rsidP="00E02A7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ファイルもしくは</w:t>
                              </w:r>
                            </w:p>
                            <w:p w14:paraId="4D3C7018" w14:textId="67710EDE" w:rsidR="00A254D3" w:rsidRDefault="00A254D3" w:rsidP="00E02A71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JSON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と</w:t>
                              </w:r>
                            </w:p>
                            <w:p w14:paraId="437D4FC1" w14:textId="7754517B" w:rsidR="00A254D3" w:rsidRDefault="00A254D3" w:rsidP="00E02A7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正方形/長方形 234"/>
                        <wps:cNvSpPr/>
                        <wps:spPr>
                          <a:xfrm>
                            <a:off x="1866899" y="1768475"/>
                            <a:ext cx="1228725" cy="17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36036" w14:textId="403E6893" w:rsidR="00A254D3" w:rsidRDefault="00A254D3" w:rsidP="00B636E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データ交換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36DEDEB8" w14:textId="77777777" w:rsidR="00A254D3" w:rsidRDefault="00A254D3" w:rsidP="00B636E3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4333874" y="1836125"/>
                            <a:ext cx="1143974" cy="1619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07259" w14:textId="47EE52AE" w:rsidR="00A254D3" w:rsidRDefault="00A254D3" w:rsidP="00B636E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データ交換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368F917B" w14:textId="77777777" w:rsidR="00A254D3" w:rsidRDefault="00A254D3" w:rsidP="00B636E3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直線矢印コネクタ 261"/>
                        <wps:cNvCnPr/>
                        <wps:spPr>
                          <a:xfrm flipH="1">
                            <a:off x="1037249" y="3352800"/>
                            <a:ext cx="829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1" name="グループ化 431"/>
                        <wpg:cNvGrpSpPr/>
                        <wpg:grpSpPr>
                          <a:xfrm>
                            <a:off x="4267200" y="94275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32" name="正方形/長方形 432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A2495" w14:textId="77777777" w:rsidR="00FC4F00" w:rsidRDefault="00FC4F00" w:rsidP="00FC4F00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112A2DF7" w14:textId="77777777" w:rsidR="00FC4F00" w:rsidRDefault="00FC4F00" w:rsidP="00FC4F00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対象サブシステム</w:t>
                                </w:r>
                              </w:p>
                              <w:p w14:paraId="1A321B4C" w14:textId="77777777" w:rsidR="00FC4F00" w:rsidRDefault="00FC4F00" w:rsidP="00FC4F00">
                                <w:pP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その他システム</w:t>
                                </w:r>
                              </w:p>
                              <w:p w14:paraId="359E52A5" w14:textId="697BA159" w:rsidR="00FC4F00" w:rsidRDefault="00FC4F00" w:rsidP="00FC4F00">
                                <w:pPr>
                                  <w:rPr>
                                    <w:rFonts w:eastAsia="ＭＳ 明朝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: HTTPS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正方形/長方形 448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69C448" w14:textId="77777777" w:rsidR="00FC4F00" w:rsidRDefault="00FC4F00" w:rsidP="00FC4F00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正方形/長方形 450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48ECFE" w14:textId="77777777" w:rsidR="00FC4F00" w:rsidRDefault="00FC4F00" w:rsidP="00FC4F00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直線矢印コネクタ 451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93" name="直線矢印コネクタ 393"/>
                        <wps:cNvCnPr/>
                        <wps:spPr>
                          <a:xfrm>
                            <a:off x="3086099" y="234031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線矢印コネクタ 394"/>
                        <wps:cNvCnPr/>
                        <wps:spPr>
                          <a:xfrm flipH="1">
                            <a:off x="3095624" y="3352800"/>
                            <a:ext cx="1238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正方形/長方形 395"/>
                        <wps:cNvSpPr/>
                        <wps:spPr>
                          <a:xfrm>
                            <a:off x="3325199" y="1958975"/>
                            <a:ext cx="9239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16317" w14:textId="77777777" w:rsidR="001E052D" w:rsidRDefault="001E052D" w:rsidP="002F395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正方形/長方形 396"/>
                        <wps:cNvSpPr/>
                        <wps:spPr>
                          <a:xfrm>
                            <a:off x="3200399" y="2652938"/>
                            <a:ext cx="1048725" cy="66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335EE" w14:textId="77777777" w:rsidR="001E052D" w:rsidRDefault="001E052D" w:rsidP="00E02A7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ファイルもしくは</w:t>
                              </w:r>
                            </w:p>
                            <w:p w14:paraId="0718DDBB" w14:textId="77777777" w:rsidR="001E052D" w:rsidRDefault="001E052D" w:rsidP="00E02A71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JSON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と</w:t>
                              </w:r>
                            </w:p>
                            <w:p w14:paraId="5FFF027C" w14:textId="77777777" w:rsidR="001E052D" w:rsidRDefault="001E052D" w:rsidP="00E02A7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F33F9F" id="キャンバス 149" o:spid="_x0000_s1292" editas="canvas" style="width:488.25pt;height:299.25pt;mso-position-horizontal-relative:char;mso-position-vertical-relative:line" coordsize="62007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">
                <v:shape id="_x0000_s1293" type="#_x0000_t75" style="position:absolute;width:62007;height:38004;visibility:visible;mso-wrap-style:square" filled="t" stroked="t" strokecolor="black [3213]">
                  <v:fill o:detectmouseclick="t"/>
                  <v:path o:connecttype="none"/>
                </v:shape>
                <v:rect id="正方形/長方形 392" o:spid="_x0000_s1294" style="position:absolute;left:34671;top:13398;width:25336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" fillcolor="white [3201]" strokecolor="#70ad47 [3209]" strokeweight="1pt">
                  <v:textbox>
                    <w:txbxContent>
                      <w:p w14:paraId="41CD4BDE" w14:textId="72F4E7D8" w:rsidR="001E052D" w:rsidRDefault="001E052D" w:rsidP="002F395B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提供者コネクタ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208" o:spid="_x0000_s1295" style="position:absolute;left:1238;top:13398;width:30765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" fillcolor="white [3201]" strokecolor="#70ad47 [3209]" strokeweight="1pt">
                  <v:textbox>
                    <w:txbxContent>
                      <w:p w14:paraId="2E2147F0" w14:textId="10F613F0" w:rsidR="00A254D3" w:rsidRDefault="00A254D3" w:rsidP="002F395B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225" o:spid="_x0000_s1296" style="position:absolute;left:2276;top:16827;width:7429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gNxQAAANw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" fillcolor="white [3212]" strokecolor="#1f4d78 [1604]" strokeweight="1pt">
                  <v:textbox>
                    <w:txbxContent>
                      <w:p w14:paraId="611DF269" w14:textId="77777777" w:rsidR="00A254D3" w:rsidRDefault="00A254D3" w:rsidP="002F395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54E996C3" w14:textId="77777777" w:rsidR="00A254D3" w:rsidRDefault="00A254D3" w:rsidP="002F395B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204990E8" w14:textId="77777777" w:rsidR="00A254D3" w:rsidRDefault="00A254D3" w:rsidP="002F395B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26" o:spid="_x0000_s1297" style="position:absolute;left:10277;top:19589;width:923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" filled="f" stroked="f" strokeweight="1pt">
                  <v:textbox>
                    <w:txbxContent>
                      <w:p w14:paraId="49CB70B6" w14:textId="213D53A5" w:rsidR="00A254D3" w:rsidRDefault="00A254D3" w:rsidP="002F395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データ交換</w:t>
                        </w:r>
                      </w:p>
                    </w:txbxContent>
                  </v:textbox>
                </v:rect>
                <v:shape id="直線矢印コネクタ 228" o:spid="_x0000_s1298" type="#_x0000_t32" style="position:absolute;left:10277;top:23403;width:8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<v:stroke endarrow="block" joinstyle="miter"/>
                </v:shape>
                <v:rect id="正方形/長方形 229" o:spid="_x0000_s1299" style="position:absolute;left:9029;top:26529;width:10487;height: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" filled="f" stroked="f" strokeweight="1pt">
                  <v:textbox>
                    <w:txbxContent>
                      <w:p w14:paraId="3B948EF0" w14:textId="5CAF3BD3" w:rsidR="00A254D3" w:rsidRDefault="00A254D3" w:rsidP="00E02A7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ファイルもしくは</w:t>
                        </w:r>
                      </w:p>
                      <w:p w14:paraId="4D3C7018" w14:textId="67710EDE" w:rsidR="00A254D3" w:rsidRDefault="00A254D3" w:rsidP="00E02A71">
                        <w:pPr>
                          <w:snapToGrid w:val="0"/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ＭＳ 明朝" w:cs="Times New Roman"/>
                            <w:color w:val="000000"/>
                            <w:sz w:val="16"/>
                            <w:szCs w:val="16"/>
                          </w:rPr>
                          <w:t>JSON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と</w:t>
                        </w:r>
                      </w:p>
                      <w:p w14:paraId="437D4FC1" w14:textId="7754517B" w:rsidR="00A254D3" w:rsidRDefault="00A254D3" w:rsidP="00E02A7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識別情報</w:t>
                        </w:r>
                      </w:p>
                    </w:txbxContent>
                  </v:textbox>
                </v:rect>
                <v:rect id="正方形/長方形 234" o:spid="_x0000_s1300" style="position:absolute;left:18668;top:17684;width:12288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PL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x&#10;ZAr/Z+IRkOs3AAAA//8DAFBLAQItABQABgAIAAAAIQDb4fbL7gAAAIUBAAATAAAAAAAAAAAAAAAA&#10;AAAAAABbQ29udGVudF9UeXBlc10ueG1sUEsBAi0AFAAGAAgAAAAhAFr0LFu/AAAAFQEAAAsAAAAA&#10;AAAAAAAAAAAAHwEAAF9yZWxzLy5yZWxzUEsBAi0AFAAGAAgAAAAhAL488sHBAAAA3AAAAA8AAAAA&#10;AAAAAAAAAAAABwIAAGRycy9kb3ducmV2LnhtbFBLBQYAAAAAAwADALcAAAD1AgAAAAA=&#10;" fillcolor="#5b9bd5 [3204]" strokecolor="#1f4d78 [1604]" strokeweight="1pt">
                  <v:textbox>
                    <w:txbxContent>
                      <w:p w14:paraId="3E936036" w14:textId="403E6893" w:rsidR="00A254D3" w:rsidRDefault="00A254D3" w:rsidP="00B636E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データ交換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I/F</w:t>
                        </w:r>
                      </w:p>
                      <w:p w14:paraId="36DEDEB8" w14:textId="77777777" w:rsidR="00A254D3" w:rsidRDefault="00A254D3" w:rsidP="00B636E3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38" o:spid="_x0000_s1301" style="position:absolute;left:43338;top:18361;width:1144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" fillcolor="white [3212]" strokecolor="#1f4d78 [1604]" strokeweight="1pt">
                  <v:textbox>
                    <w:txbxContent>
                      <w:p w14:paraId="4DE07259" w14:textId="47EE52AE" w:rsidR="00A254D3" w:rsidRDefault="00A254D3" w:rsidP="00B636E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データ交換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368F917B" w14:textId="77777777" w:rsidR="00A254D3" w:rsidRDefault="00A254D3" w:rsidP="00B636E3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shape id="直線矢印コネクタ 261" o:spid="_x0000_s1302" type="#_x0000_t32" style="position:absolute;left:10372;top:33528;width:82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" strokecolor="black [3200]" strokeweight=".5pt">
                  <v:stroke endarrow="block" joinstyle="miter"/>
                </v:shape>
                <v:group id="グループ化 431" o:spid="_x0000_s1303" style="position:absolute;left:42672;top:942;width:18630;height:9811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rect id="正方形/長方形 432" o:spid="_x0000_s1304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+X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kFsPl8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250A2495" w14:textId="77777777" w:rsidR="00FC4F00" w:rsidRDefault="00FC4F00" w:rsidP="00FC4F00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112A2DF7" w14:textId="77777777" w:rsidR="00FC4F00" w:rsidRDefault="00FC4F00" w:rsidP="00FC4F00">
                          <w:pPr>
                            <w:rPr>
                              <w:rFonts w:ascii="ＭＳ Ｐゴシック" w:eastAsia="ＭＳ 明朝" w:hAnsi="ＭＳ Ｐゴシック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対象サブシステム</w:t>
                          </w:r>
                        </w:p>
                        <w:p w14:paraId="1A321B4C" w14:textId="77777777" w:rsidR="00FC4F00" w:rsidRDefault="00FC4F00" w:rsidP="00FC4F00">
                          <w:pP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その他システム</w:t>
                          </w:r>
                        </w:p>
                        <w:p w14:paraId="359E52A5" w14:textId="697BA159" w:rsidR="00FC4F00" w:rsidRDefault="00FC4F00" w:rsidP="00FC4F00">
                          <w:pPr>
                            <w:rPr>
                              <w:rFonts w:eastAsia="ＭＳ 明朝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: HTTPS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48" o:spid="_x0000_s1305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" fillcolor="#5b9bd5 [3204]" strokecolor="#1f4d78 [1604]" strokeweight="1pt">
                    <v:textbox>
                      <w:txbxContent>
                        <w:p w14:paraId="3769C448" w14:textId="77777777" w:rsidR="00FC4F00" w:rsidRDefault="00FC4F00" w:rsidP="00FC4F00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50" o:spid="_x0000_s1306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" fillcolor="white [3212]" strokecolor="#1f4d78 [1604]" strokeweight="1pt">
                    <v:textbox>
                      <w:txbxContent>
                        <w:p w14:paraId="1448ECFE" w14:textId="77777777" w:rsidR="00FC4F00" w:rsidRDefault="00FC4F00" w:rsidP="00FC4F00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51" o:spid="_x0000_s1307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直線矢印コネクタ 393" o:spid="_x0000_s1308" type="#_x0000_t32" style="position:absolute;left:30860;top:23403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tb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7lzrW8MAAADc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394" o:spid="_x0000_s1309" type="#_x0000_t32" style="position:absolute;left:30956;top:33528;width:12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395" o:spid="_x0000_s1310" style="position:absolute;left:33251;top:19589;width:924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" filled="f" stroked="f" strokeweight="1pt">
                  <v:textbox>
                    <w:txbxContent>
                      <w:p w14:paraId="4CA16317" w14:textId="77777777" w:rsidR="001E052D" w:rsidRDefault="001E052D" w:rsidP="002F395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データ交換</w:t>
                        </w:r>
                      </w:p>
                    </w:txbxContent>
                  </v:textbox>
                </v:rect>
                <v:rect id="正方形/長方形 396" o:spid="_x0000_s1311" style="position:absolute;left:32003;top:26529;width:10488;height: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" filled="f" stroked="f" strokeweight="1pt">
                  <v:textbox>
                    <w:txbxContent>
                      <w:p w14:paraId="666335EE" w14:textId="77777777" w:rsidR="001E052D" w:rsidRDefault="001E052D" w:rsidP="00E02A7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ファイルもしくは</w:t>
                        </w:r>
                      </w:p>
                      <w:p w14:paraId="0718DDBB" w14:textId="77777777" w:rsidR="001E052D" w:rsidRDefault="001E052D" w:rsidP="00E02A71">
                        <w:pPr>
                          <w:snapToGrid w:val="0"/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ＭＳ 明朝" w:cs="Times New Roman"/>
                            <w:color w:val="000000"/>
                            <w:sz w:val="16"/>
                            <w:szCs w:val="16"/>
                          </w:rPr>
                          <w:t>JSON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と</w:t>
                        </w:r>
                      </w:p>
                      <w:p w14:paraId="5FFF027C" w14:textId="77777777" w:rsidR="001E052D" w:rsidRDefault="001E052D" w:rsidP="00E02A7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識別情報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86043E" w14:textId="6698F7F2" w:rsidR="0092644D" w:rsidRDefault="005E5D80" w:rsidP="00C61805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７．１．１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336DD237" w14:textId="21A7600C" w:rsidR="00A728F5" w:rsidRDefault="00A728F5" w:rsidP="00C61805">
      <w:pPr>
        <w:widowControl/>
        <w:jc w:val="left"/>
        <w:rPr>
          <w:rFonts w:asciiTheme="minorHAnsi" w:hAnsiTheme="minorHAnsi" w:cstheme="majorBidi"/>
        </w:rPr>
      </w:pPr>
      <w:r>
        <w:rPr>
          <w:rFonts w:asciiTheme="minorHAnsi" w:hAnsiTheme="minorHAnsi" w:cstheme="majorBidi"/>
        </w:rPr>
        <w:br w:type="page"/>
      </w:r>
    </w:p>
    <w:p w14:paraId="17264666" w14:textId="77777777" w:rsidR="006655CE" w:rsidRDefault="006655CE" w:rsidP="00402D3E">
      <w:pPr>
        <w:pStyle w:val="3"/>
        <w:ind w:left="284" w:firstLine="1"/>
      </w:pPr>
      <w:bookmarkStart w:id="109" w:name="_Toc106710594"/>
      <w:bookmarkStart w:id="110" w:name="_Toc110853752"/>
      <w:bookmarkEnd w:id="109"/>
      <w:r>
        <w:rPr>
          <w:rFonts w:hint="eastAsia"/>
        </w:rPr>
        <w:lastRenderedPageBreak/>
        <w:t>公開インタフェース</w:t>
      </w:r>
      <w:bookmarkEnd w:id="110"/>
    </w:p>
    <w:p w14:paraId="3267764C" w14:textId="47D9A164" w:rsidR="006655CE" w:rsidRPr="00CD643C" w:rsidRDefault="006655CE" w:rsidP="00C61805">
      <w:bookmarkStart w:id="111" w:name="_Hlk43729291"/>
      <w:r w:rsidRPr="006E367D">
        <w:rPr>
          <w:rFonts w:hint="eastAsia"/>
        </w:rPr>
        <w:t>「</w:t>
      </w:r>
      <w:r w:rsidR="00E44F43">
        <w:rPr>
          <w:rFonts w:hint="eastAsia"/>
        </w:rPr>
        <w:t>詳細設計書</w:t>
      </w:r>
      <w:r w:rsidR="00E44F43">
        <w:rPr>
          <w:rFonts w:hint="eastAsia"/>
        </w:rPr>
        <w:t>_</w:t>
      </w:r>
      <w:r w:rsidR="006E367D" w:rsidRPr="006E367D">
        <w:rPr>
          <w:rFonts w:hint="eastAsia"/>
        </w:rPr>
        <w:t>別紙</w:t>
      </w:r>
      <w:r w:rsidR="00837DD4">
        <w:t>4</w:t>
      </w:r>
      <w:r w:rsidR="006E367D" w:rsidRPr="006E367D">
        <w:rPr>
          <w:rFonts w:hint="eastAsia"/>
        </w:rPr>
        <w:t>_</w:t>
      </w:r>
      <w:r w:rsidR="006E367D" w:rsidRPr="006E367D">
        <w:rPr>
          <w:rFonts w:hint="eastAsia"/>
        </w:rPr>
        <w:t>利用者</w:t>
      </w:r>
      <w:r w:rsidR="006E367D" w:rsidRPr="006E367D">
        <w:rPr>
          <w:rFonts w:hint="eastAsia"/>
        </w:rPr>
        <w:t>_</w:t>
      </w:r>
      <w:r w:rsidR="006E367D" w:rsidRPr="006E367D">
        <w:rPr>
          <w:rFonts w:hint="eastAsia"/>
        </w:rPr>
        <w:t>データ交換</w:t>
      </w:r>
      <w:r w:rsidR="006E367D" w:rsidRPr="006E367D">
        <w:rPr>
          <w:rFonts w:hint="eastAsia"/>
        </w:rPr>
        <w:t>IF</w:t>
      </w:r>
      <w:r w:rsidR="00431828">
        <w:rPr>
          <w:rFonts w:hint="eastAsia"/>
        </w:rPr>
        <w:t>（</w:t>
      </w:r>
      <w:r w:rsidR="006E367D" w:rsidRPr="006E367D">
        <w:rPr>
          <w:rFonts w:hint="eastAsia"/>
        </w:rPr>
        <w:t>CADDE</w:t>
      </w:r>
      <w:r w:rsidR="00431828">
        <w:rPr>
          <w:rFonts w:hint="eastAsia"/>
        </w:rPr>
        <w:t>）</w:t>
      </w:r>
      <w:r w:rsidR="006E367D" w:rsidRPr="006E367D">
        <w:rPr>
          <w:rFonts w:hint="eastAsia"/>
        </w:rPr>
        <w:t>.html</w:t>
      </w:r>
      <w:r w:rsidRPr="006E367D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0A30A2C5" w14:textId="73B9CE71" w:rsidR="00DB69C6" w:rsidRPr="002F46EC" w:rsidRDefault="00DB69C6" w:rsidP="00402D3E">
      <w:pPr>
        <w:pStyle w:val="2"/>
      </w:pPr>
      <w:bookmarkStart w:id="112" w:name="_Toc110853753"/>
      <w:bookmarkEnd w:id="111"/>
      <w:r>
        <w:rPr>
          <w:rFonts w:hint="eastAsia"/>
        </w:rPr>
        <w:t>機能詳細</w:t>
      </w:r>
      <w:bookmarkEnd w:id="112"/>
    </w:p>
    <w:p w14:paraId="6B2926FF" w14:textId="4967EE3D" w:rsidR="00C36A57" w:rsidRDefault="00D63EF7" w:rsidP="00402D3E">
      <w:pPr>
        <w:pStyle w:val="3"/>
        <w:ind w:left="284" w:firstLine="1"/>
      </w:pPr>
      <w:bookmarkStart w:id="113" w:name="_Toc110853754"/>
      <w:r>
        <w:rPr>
          <w:rFonts w:hint="eastAsia"/>
        </w:rPr>
        <w:t>データ交換</w:t>
      </w:r>
      <w:r w:rsidR="007F757B"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113"/>
    </w:p>
    <w:p w14:paraId="24C9F6AE" w14:textId="77777777" w:rsidR="00C36A57" w:rsidRDefault="00C36A57" w:rsidP="00C61805"/>
    <w:p w14:paraId="7309365E" w14:textId="491E981B" w:rsidR="00C36A57" w:rsidRDefault="00C36A57" w:rsidP="00C61805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７．２．１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"/>
        <w:gridCol w:w="2144"/>
        <w:gridCol w:w="2894"/>
        <w:gridCol w:w="1842"/>
        <w:gridCol w:w="1447"/>
        <w:gridCol w:w="1051"/>
      </w:tblGrid>
      <w:tr w:rsidR="00DD3DCE" w14:paraId="775E899A" w14:textId="77777777" w:rsidTr="00E23234">
        <w:trPr>
          <w:jc w:val="center"/>
        </w:trPr>
        <w:tc>
          <w:tcPr>
            <w:tcW w:w="184" w:type="pct"/>
            <w:shd w:val="clear" w:color="auto" w:fill="D9D9D9" w:themeFill="background1" w:themeFillShade="D9"/>
          </w:tcPr>
          <w:p w14:paraId="46A54649" w14:textId="77777777" w:rsidR="00DD3DCE" w:rsidRPr="00246EBC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101" w:type="pct"/>
            <w:shd w:val="clear" w:color="auto" w:fill="D9D9D9" w:themeFill="background1" w:themeFillShade="D9"/>
          </w:tcPr>
          <w:p w14:paraId="4D863403" w14:textId="77777777" w:rsidR="00DD3DCE" w:rsidRPr="00246EBC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486" w:type="pct"/>
            <w:shd w:val="clear" w:color="auto" w:fill="D9D9D9" w:themeFill="background1" w:themeFillShade="D9"/>
          </w:tcPr>
          <w:p w14:paraId="30863A99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2882BB74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743" w:type="pct"/>
            <w:shd w:val="clear" w:color="auto" w:fill="D9D9D9" w:themeFill="background1" w:themeFillShade="D9"/>
          </w:tcPr>
          <w:p w14:paraId="3A5E09A3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41" w:type="pct"/>
            <w:shd w:val="clear" w:color="auto" w:fill="D9D9D9" w:themeFill="background1" w:themeFillShade="D9"/>
          </w:tcPr>
          <w:p w14:paraId="44A48A68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E23234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84768"/>
              </w:rPr>
              <w:t>メソッド</w:t>
            </w:r>
          </w:p>
        </w:tc>
      </w:tr>
      <w:tr w:rsidR="00DD3DCE" w14:paraId="3D3BD3C6" w14:textId="77777777" w:rsidTr="00E23234">
        <w:trPr>
          <w:jc w:val="center"/>
        </w:trPr>
        <w:tc>
          <w:tcPr>
            <w:tcW w:w="184" w:type="pct"/>
          </w:tcPr>
          <w:p w14:paraId="00D1C047" w14:textId="77777777" w:rsidR="00DD3DCE" w:rsidRPr="00246EBC" w:rsidRDefault="00DD3DCE" w:rsidP="0022762C">
            <w:pPr>
              <w:pStyle w:val="a"/>
              <w:numPr>
                <w:ilvl w:val="0"/>
                <w:numId w:val="64"/>
              </w:numPr>
            </w:pPr>
          </w:p>
        </w:tc>
        <w:tc>
          <w:tcPr>
            <w:tcW w:w="1101" w:type="pct"/>
          </w:tcPr>
          <w:p w14:paraId="09CA037E" w14:textId="01D42910" w:rsidR="00DD3DCE" w:rsidRPr="00246EBC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B3B43">
              <w:rPr>
                <w:rFonts w:asciiTheme="minorHAnsi" w:hAnsiTheme="minorHAnsi" w:cstheme="majorHAnsi" w:hint="eastAsia"/>
                <w:color w:val="000000" w:themeColor="text1"/>
              </w:rPr>
              <w:t>データ交換</w:t>
            </w:r>
          </w:p>
        </w:tc>
        <w:tc>
          <w:tcPr>
            <w:tcW w:w="1486" w:type="pct"/>
          </w:tcPr>
          <w:p w14:paraId="25F4A5E2" w14:textId="40D11617" w:rsidR="00DD3DCE" w:rsidRDefault="0066128F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66128F">
              <w:rPr>
                <w:rFonts w:asciiTheme="minorHAnsi" w:hAnsiTheme="minorHAnsi" w:cstheme="majorHAnsi" w:hint="eastAsia"/>
                <w:color w:val="000000" w:themeColor="text1"/>
              </w:rPr>
              <w:t>CADDE</w:t>
            </w:r>
            <w:r w:rsidRPr="0066128F">
              <w:rPr>
                <w:rFonts w:asciiTheme="minorHAnsi" w:hAnsiTheme="minorHAnsi" w:cstheme="majorHAnsi" w:hint="eastAsia"/>
                <w:color w:val="000000" w:themeColor="text1"/>
              </w:rPr>
              <w:t>インタフェースを用いて対象の提供者コネクタにデータ交換の要求を送信する。</w:t>
            </w:r>
          </w:p>
        </w:tc>
        <w:tc>
          <w:tcPr>
            <w:tcW w:w="946" w:type="pct"/>
          </w:tcPr>
          <w:p w14:paraId="358C9B6B" w14:textId="7A2D698B" w:rsidR="00DD3DCE" w:rsidRPr="004C3F11" w:rsidRDefault="000733AC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D3646E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/cadde/api/v4/file</w:t>
            </w:r>
          </w:p>
        </w:tc>
        <w:tc>
          <w:tcPr>
            <w:tcW w:w="743" w:type="pct"/>
          </w:tcPr>
          <w:p w14:paraId="6E331E90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193B60">
              <w:rPr>
                <w:rFonts w:asciiTheme="minorHAnsi" w:hAnsiTheme="minorHAnsi" w:cstheme="majorHAnsi"/>
                <w:color w:val="000000" w:themeColor="text1"/>
              </w:rPr>
              <w:t>files</w:t>
            </w:r>
          </w:p>
        </w:tc>
        <w:tc>
          <w:tcPr>
            <w:tcW w:w="541" w:type="pct"/>
          </w:tcPr>
          <w:p w14:paraId="3A2875CC" w14:textId="77777777" w:rsidR="00DD3DCE" w:rsidRDefault="00DD3DCE" w:rsidP="00402D3E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0CE8397C" w14:textId="77777777" w:rsidR="00DD3DCE" w:rsidRPr="00673447" w:rsidRDefault="00DD3DCE" w:rsidP="00402D3E"/>
    <w:p w14:paraId="5F5DB3E8" w14:textId="77777777" w:rsidR="00C36A57" w:rsidRDefault="00C36A57" w:rsidP="00C61805"/>
    <w:p w14:paraId="35C4492F" w14:textId="77777777" w:rsidR="00184EDE" w:rsidRDefault="00184EDE" w:rsidP="00E23234">
      <w:r>
        <w:br w:type="page"/>
      </w:r>
    </w:p>
    <w:p w14:paraId="552753DB" w14:textId="165241B4" w:rsidR="00466E42" w:rsidRDefault="00466E42" w:rsidP="00402D3E">
      <w:pPr>
        <w:pStyle w:val="3"/>
        <w:ind w:left="284" w:firstLine="1"/>
      </w:pPr>
      <w:bookmarkStart w:id="114" w:name="_Toc110853755"/>
      <w:r>
        <w:rPr>
          <w:rFonts w:hint="eastAsia"/>
        </w:rPr>
        <w:lastRenderedPageBreak/>
        <w:t>処理フロー</w:t>
      </w:r>
      <w:bookmarkEnd w:id="114"/>
    </w:p>
    <w:p w14:paraId="38DC23B5" w14:textId="79EEA963" w:rsidR="00C36A57" w:rsidRPr="00365D14" w:rsidRDefault="00980771" w:rsidP="00402D3E">
      <w:pPr>
        <w:pStyle w:val="4"/>
      </w:pPr>
      <w:r w:rsidRPr="00365D14">
        <w:rPr>
          <w:rFonts w:hint="eastAsia"/>
        </w:rPr>
        <w:t>データ交換</w:t>
      </w:r>
    </w:p>
    <w:p w14:paraId="4520834A" w14:textId="468B3B91" w:rsidR="002F46EC" w:rsidRDefault="00DB1588" w:rsidP="00984E83">
      <w:pPr>
        <w:pStyle w:val="a"/>
        <w:numPr>
          <w:ilvl w:val="0"/>
          <w:numId w:val="32"/>
        </w:numPr>
      </w:pPr>
      <w:r>
        <w:rPr>
          <w:rFonts w:hint="eastAsia"/>
        </w:rPr>
        <w:t>HTTP</w:t>
      </w:r>
      <w:r>
        <w:rPr>
          <w:rFonts w:hint="eastAsia"/>
        </w:rPr>
        <w:t>リクエストヘッダ</w:t>
      </w:r>
      <w:r w:rsidR="002F46EC">
        <w:rPr>
          <w:rFonts w:hint="eastAsia"/>
        </w:rPr>
        <w:t>として、</w:t>
      </w:r>
      <w:r w:rsidR="00602EC1">
        <w:rPr>
          <w:rFonts w:hint="eastAsia"/>
        </w:rPr>
        <w:t>リソース</w:t>
      </w:r>
      <w:r w:rsidR="00602EC1">
        <w:rPr>
          <w:rFonts w:hint="eastAsia"/>
        </w:rPr>
        <w:t>U</w:t>
      </w:r>
      <w:r w:rsidR="00602EC1">
        <w:t>RL</w:t>
      </w:r>
      <w:r w:rsidR="00602EC1">
        <w:rPr>
          <w:rFonts w:hint="eastAsia"/>
        </w:rPr>
        <w:t>、リソース提供手段識別子、</w:t>
      </w:r>
      <w:r w:rsidR="00837A95">
        <w:rPr>
          <w:rFonts w:hint="eastAsia"/>
        </w:rPr>
        <w:t>提供者データ交換コネクタ</w:t>
      </w:r>
      <w:r w:rsidR="00837A95">
        <w:rPr>
          <w:rFonts w:hint="eastAsia"/>
        </w:rPr>
        <w:t>URL</w:t>
      </w:r>
      <w:r w:rsidR="00602EC1">
        <w:rPr>
          <w:rFonts w:hint="eastAsia"/>
        </w:rPr>
        <w:t>、</w:t>
      </w:r>
      <w:r w:rsidR="00660604">
        <w:rPr>
          <w:rFonts w:hint="eastAsia"/>
          <w:kern w:val="0"/>
        </w:rPr>
        <w:t>認証トークン</w:t>
      </w:r>
      <w:r w:rsidR="00602EC1">
        <w:rPr>
          <w:rFonts w:hint="eastAsia"/>
        </w:rPr>
        <w:t>、</w:t>
      </w:r>
      <w:r w:rsidR="007C1411" w:rsidRPr="007C1411">
        <w:rPr>
          <w:rFonts w:hint="eastAsia"/>
        </w:rPr>
        <w:t>NGSI</w:t>
      </w:r>
      <w:r w:rsidR="007C1411" w:rsidRPr="007C1411">
        <w:rPr>
          <w:rFonts w:hint="eastAsia"/>
        </w:rPr>
        <w:t>オプション</w:t>
      </w:r>
      <w:r w:rsidR="002F46EC">
        <w:rPr>
          <w:rFonts w:hint="eastAsia"/>
        </w:rPr>
        <w:t>を取得する。</w:t>
      </w:r>
      <w:r w:rsidR="00551AC8">
        <w:rPr>
          <w:rFonts w:hint="eastAsia"/>
        </w:rPr>
        <w:t>NGSI</w:t>
      </w:r>
      <w:r w:rsidR="00551AC8">
        <w:rPr>
          <w:rFonts w:hint="eastAsia"/>
        </w:rPr>
        <w:t>オプション</w:t>
      </w:r>
      <w:r w:rsidR="00B57062">
        <w:rPr>
          <w:rFonts w:hint="eastAsia"/>
        </w:rPr>
        <w:t>が取得できない場合は</w:t>
      </w:r>
      <w:r w:rsidR="00B57062">
        <w:rPr>
          <w:rFonts w:hint="eastAsia"/>
        </w:rPr>
        <w:t>N</w:t>
      </w:r>
      <w:r w:rsidR="00B57062">
        <w:t>one</w:t>
      </w:r>
      <w:r w:rsidR="00B57062">
        <w:rPr>
          <w:rFonts w:hint="eastAsia"/>
        </w:rPr>
        <w:t>に設定する。</w:t>
      </w:r>
      <w:r w:rsidR="00660604">
        <w:rPr>
          <w:rFonts w:hint="eastAsia"/>
          <w:kern w:val="0"/>
        </w:rPr>
        <w:t>認証トークン</w:t>
      </w:r>
      <w:r w:rsidR="00164A05" w:rsidRPr="00A833EE">
        <w:rPr>
          <w:rFonts w:hint="eastAsia"/>
        </w:rPr>
        <w:t>が取得できない場合は、独自</w:t>
      </w:r>
      <w:r w:rsidR="00164A05" w:rsidRPr="00A833EE">
        <w:t>Exception</w:t>
      </w:r>
      <w:r w:rsidR="00164A05" w:rsidRPr="00A833EE">
        <w:rPr>
          <w:rFonts w:hint="eastAsia"/>
        </w:rPr>
        <w:t>を発生させる。</w:t>
      </w:r>
    </w:p>
    <w:p w14:paraId="0B598D45" w14:textId="16EA1A99" w:rsidR="002F46EC" w:rsidRDefault="00C7477C" w:rsidP="00402D3E">
      <w:pPr>
        <w:pStyle w:val="a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、リソース提供手段識別子、</w:t>
      </w:r>
      <w:r w:rsidR="00837A95">
        <w:rPr>
          <w:rFonts w:hint="eastAsia"/>
        </w:rPr>
        <w:t>提供者データ交換コネクタ</w:t>
      </w:r>
      <w:r w:rsidR="00837A95">
        <w:rPr>
          <w:rFonts w:hint="eastAsia"/>
        </w:rPr>
        <w:t>URL</w:t>
      </w:r>
      <w:r>
        <w:rPr>
          <w:rFonts w:hint="eastAsia"/>
        </w:rPr>
        <w:t>、</w:t>
      </w:r>
      <w:r w:rsidR="00551AC8">
        <w:rPr>
          <w:rFonts w:hint="eastAsia"/>
        </w:rPr>
        <w:t>NGSI</w:t>
      </w:r>
      <w:r w:rsidR="00551AC8">
        <w:rPr>
          <w:rFonts w:hint="eastAsia"/>
        </w:rPr>
        <w:t>オプション</w:t>
      </w:r>
      <w:r w:rsidR="002F46EC"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 w:rsidR="002F46EC">
        <w:rPr>
          <w:rFonts w:hint="eastAsia"/>
        </w:rPr>
        <w:t>ログ出力する。</w:t>
      </w:r>
    </w:p>
    <w:p w14:paraId="02001556" w14:textId="31A7D858" w:rsidR="009268D2" w:rsidRDefault="009268D2" w:rsidP="00402D3E">
      <w:pPr>
        <w:pStyle w:val="a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、リソース提供種別識別子、</w:t>
      </w:r>
      <w:r w:rsidR="00660604">
        <w:rPr>
          <w:rFonts w:hint="eastAsia"/>
        </w:rPr>
        <w:t>認証トークン</w:t>
      </w:r>
      <w:r w:rsidR="00A651A6">
        <w:rPr>
          <w:rFonts w:hint="eastAsia"/>
        </w:rPr>
        <w:t>、</w:t>
      </w:r>
      <w:r w:rsidR="00551AC8">
        <w:rPr>
          <w:rFonts w:hint="eastAsia"/>
        </w:rPr>
        <w:t>NGSI</w:t>
      </w:r>
      <w:r w:rsidR="00551AC8">
        <w:rPr>
          <w:rFonts w:hint="eastAsia"/>
        </w:rPr>
        <w:t>オプション</w:t>
      </w:r>
      <w:r w:rsidR="000E3A4C">
        <w:rPr>
          <w:rFonts w:hint="eastAsia"/>
        </w:rPr>
        <w:t>をヘッダ</w:t>
      </w:r>
      <w:r>
        <w:rPr>
          <w:rFonts w:hint="eastAsia"/>
        </w:rPr>
        <w:t>として</w:t>
      </w:r>
      <w:r w:rsidR="008716FE">
        <w:rPr>
          <w:rFonts w:hint="eastAsia"/>
        </w:rPr>
        <w:t>、</w:t>
      </w:r>
      <w:r w:rsidR="00837A95">
        <w:rPr>
          <w:rFonts w:hint="eastAsia"/>
        </w:rPr>
        <w:t>提供者データ交換コネクタ</w:t>
      </w:r>
      <w:r w:rsidR="00837A95">
        <w:rPr>
          <w:rFonts w:hint="eastAsia"/>
        </w:rPr>
        <w:t>URL</w:t>
      </w:r>
      <w:r w:rsidR="008716FE">
        <w:rPr>
          <w:rFonts w:hint="eastAsia"/>
        </w:rPr>
        <w:t>を接続先に設定し、</w:t>
      </w:r>
      <w:r w:rsidR="00D664D1">
        <w:rPr>
          <w:rFonts w:hint="eastAsia"/>
        </w:rPr>
        <w:t>提供者コネクタ</w:t>
      </w:r>
      <w:r>
        <w:rPr>
          <w:rFonts w:hint="eastAsia"/>
        </w:rPr>
        <w:t>データ交換</w:t>
      </w:r>
      <w:r w:rsidR="007F757B">
        <w:rPr>
          <w:rFonts w:hint="eastAsia"/>
        </w:rPr>
        <w:t>I/F</w:t>
      </w:r>
      <w:r>
        <w:rPr>
          <w:rFonts w:hint="eastAsia"/>
        </w:rPr>
        <w:t>のデータ交換を呼び出す。</w:t>
      </w:r>
    </w:p>
    <w:p w14:paraId="3D316667" w14:textId="3BE268A9" w:rsidR="00243225" w:rsidRDefault="00243225" w:rsidP="00402D3E">
      <w:pPr>
        <w:pStyle w:val="a"/>
      </w:pPr>
      <w:r w:rsidRPr="00353A57">
        <w:rPr>
          <w:rFonts w:hint="eastAsia"/>
        </w:rPr>
        <w:t>実行結果を確認し、</w:t>
      </w:r>
      <w:r>
        <w:rPr>
          <w:rFonts w:hint="eastAsia"/>
        </w:rPr>
        <w:t>次のいずれかの処理を行う。</w:t>
      </w:r>
    </w:p>
    <w:p w14:paraId="46BD24A3" w14:textId="4E3CAA65" w:rsidR="00243225" w:rsidRDefault="00243225" w:rsidP="00E23234">
      <w:pPr>
        <w:pStyle w:val="a"/>
        <w:numPr>
          <w:ilvl w:val="1"/>
          <w:numId w:val="46"/>
        </w:numPr>
        <w:jc w:val="left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」以外の場合にエラーと判定する。</w:t>
      </w:r>
    </w:p>
    <w:p w14:paraId="02B9DC68" w14:textId="55616046" w:rsidR="00C1526C" w:rsidRPr="00C1526C" w:rsidRDefault="00243225" w:rsidP="00816CB2">
      <w:pPr>
        <w:pStyle w:val="a"/>
        <w:numPr>
          <w:ilvl w:val="1"/>
          <w:numId w:val="46"/>
        </w:numPr>
        <w:jc w:val="left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かつリソース提供手段識別子が</w:t>
      </w:r>
      <w:r w:rsidR="006F0155">
        <w:t>"</w:t>
      </w:r>
      <w:r w:rsidR="000E3A4C">
        <w:t>api/ngsi</w:t>
      </w:r>
      <w:r w:rsidR="006F0155">
        <w:t>"</w:t>
      </w:r>
      <w:r>
        <w:rPr>
          <w:rFonts w:hint="eastAsia"/>
        </w:rPr>
        <w:t>の場合は</w:t>
      </w:r>
      <w:r w:rsidR="00905DCD">
        <w:rPr>
          <w:rFonts w:hint="eastAsia"/>
        </w:rPr>
        <w:t>、</w:t>
      </w:r>
      <w:r>
        <w:rPr>
          <w:rFonts w:hint="eastAsia"/>
        </w:rPr>
        <w:t>実行結果からコンテキスト情報、</w:t>
      </w:r>
      <w:r w:rsidR="00A651A6" w:rsidRPr="00FF764F">
        <w:rPr>
          <w:rFonts w:hint="eastAsia"/>
        </w:rPr>
        <w:t>レスポンスヘッダ情報</w:t>
      </w:r>
      <w:r w:rsidR="00166B97">
        <w:rPr>
          <w:rFonts w:hint="eastAsia"/>
        </w:rPr>
        <w:t>取得し、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</w:t>
      </w:r>
      <w:r w:rsidR="00166B97">
        <w:rPr>
          <w:rFonts w:hint="eastAsia"/>
        </w:rPr>
        <w:t>て</w:t>
      </w:r>
      <w:r>
        <w:rPr>
          <w:rFonts w:hint="eastAsia"/>
        </w:rPr>
        <w:t>、応答を返す。</w:t>
      </w:r>
      <w:r w:rsidR="002C1D5C">
        <w:rPr>
          <w:rFonts w:hint="eastAsia"/>
        </w:rPr>
        <w:t>レスポンス作成には</w:t>
      </w:r>
      <w:r w:rsidR="002C1D5C">
        <w:rPr>
          <w:rFonts w:hint="eastAsia"/>
        </w:rPr>
        <w:t>flask</w:t>
      </w:r>
      <w:r w:rsidR="002C1D5C">
        <w:rPr>
          <w:rFonts w:hint="eastAsia"/>
        </w:rPr>
        <w:t>ライブラリを利用する。</w:t>
      </w:r>
      <w:r w:rsidR="00C1526C">
        <w:br/>
      </w:r>
      <w:r w:rsidR="00C1526C">
        <w:rPr>
          <w:rFonts w:hint="eastAsia"/>
        </w:rPr>
        <w:t>なお、</w:t>
      </w:r>
      <w:r w:rsidR="00C1526C" w:rsidRPr="00816CB2">
        <w:rPr>
          <w:rFonts w:hint="eastAsia"/>
          <w:kern w:val="0"/>
        </w:rPr>
        <w:t>レスポンスヘッダに以下を設定する。値が取得できない場合は</w:t>
      </w:r>
      <w:r w:rsidR="00905DCD">
        <w:rPr>
          <w:rFonts w:hint="eastAsia"/>
          <w:kern w:val="0"/>
        </w:rPr>
        <w:t>、</w:t>
      </w:r>
      <w:r w:rsidR="00C1526C">
        <w:rPr>
          <w:rFonts w:hint="eastAsia"/>
        </w:rPr>
        <w:t>空文字</w:t>
      </w:r>
      <w:r w:rsidR="00C1526C">
        <w:rPr>
          <w:rFonts w:hint="eastAsia"/>
        </w:rPr>
        <w:t>(""</w:t>
      </w:r>
      <w:r w:rsidR="00C1526C">
        <w:t>)</w:t>
      </w:r>
      <w:r w:rsidR="00C1526C">
        <w:rPr>
          <w:rFonts w:hint="eastAsia"/>
        </w:rPr>
        <w:t>を設定する。</w:t>
      </w:r>
    </w:p>
    <w:p w14:paraId="2F4932C9" w14:textId="77777777" w:rsidR="00C1526C" w:rsidRPr="006E465F" w:rsidRDefault="00C1526C" w:rsidP="00816CB2">
      <w:pPr>
        <w:pStyle w:val="a"/>
        <w:numPr>
          <w:ilvl w:val="1"/>
          <w:numId w:val="120"/>
        </w:numPr>
        <w:ind w:left="1276"/>
        <w:rPr>
          <w:rFonts w:asciiTheme="minorHAnsi" w:hAnsiTheme="minorHAnsi"/>
        </w:rPr>
      </w:pPr>
      <w:r>
        <w:rPr>
          <w:rFonts w:hint="eastAsia"/>
          <w:kern w:val="0"/>
        </w:rPr>
        <w:t>識別情報（</w:t>
      </w:r>
      <w:r w:rsidRPr="004E110C">
        <w:rPr>
          <w:kern w:val="0"/>
        </w:rPr>
        <w:t>x-cadde-provenance</w:t>
      </w:r>
      <w:r>
        <w:rPr>
          <w:rFonts w:hint="eastAsia"/>
          <w:kern w:val="0"/>
        </w:rPr>
        <w:t>）</w:t>
      </w:r>
    </w:p>
    <w:p w14:paraId="518B4103" w14:textId="17114FC6" w:rsidR="00EE3AA3" w:rsidRPr="00816CB2" w:rsidRDefault="00EE3AA3">
      <w:pPr>
        <w:pStyle w:val="a"/>
        <w:numPr>
          <w:ilvl w:val="1"/>
          <w:numId w:val="120"/>
        </w:numPr>
        <w:ind w:left="1276"/>
        <w:rPr>
          <w:rFonts w:asciiTheme="minorHAnsi" w:hAnsiTheme="minorHAnsi"/>
        </w:rPr>
      </w:pPr>
      <w:r>
        <w:rPr>
          <w:rFonts w:asciiTheme="minorHAnsi" w:hAnsiTheme="minorHAnsi" w:hint="eastAsia"/>
        </w:rPr>
        <w:t>契約管理サービス</w:t>
      </w:r>
      <w:r>
        <w:rPr>
          <w:rFonts w:asciiTheme="minorHAnsi" w:hAnsiTheme="minorHAnsi" w:hint="eastAsia"/>
        </w:rPr>
        <w:t>URL</w:t>
      </w:r>
      <w:r>
        <w:rPr>
          <w:rFonts w:asciiTheme="minorHAnsi" w:hAnsiTheme="minorHAnsi" w:hint="eastAsia"/>
        </w:rPr>
        <w:t>（</w:t>
      </w:r>
      <w:r>
        <w:rPr>
          <w:kern w:val="0"/>
        </w:rPr>
        <w:t>x-cadde-</w:t>
      </w:r>
      <w:r w:rsidRPr="005825CF">
        <w:rPr>
          <w:kern w:val="0"/>
        </w:rPr>
        <w:t>provenance</w:t>
      </w:r>
      <w:r>
        <w:rPr>
          <w:kern w:val="0"/>
        </w:rPr>
        <w:t>-management-service-url</w:t>
      </w:r>
      <w:r>
        <w:rPr>
          <w:rFonts w:asciiTheme="minorHAnsi" w:hAnsiTheme="minorHAnsi" w:hint="eastAsia"/>
        </w:rPr>
        <w:t>）</w:t>
      </w:r>
    </w:p>
    <w:p w14:paraId="262E1AEC" w14:textId="03E4F04B" w:rsidR="00C1526C" w:rsidRPr="006E465F" w:rsidRDefault="00C1526C" w:rsidP="00816CB2">
      <w:pPr>
        <w:pStyle w:val="a"/>
        <w:numPr>
          <w:ilvl w:val="1"/>
          <w:numId w:val="120"/>
        </w:numPr>
        <w:ind w:left="1276"/>
        <w:rPr>
          <w:rFonts w:asciiTheme="minorHAnsi" w:hAnsiTheme="minorHAnsi"/>
        </w:rPr>
      </w:pPr>
      <w:r>
        <w:rPr>
          <w:rFonts w:hint="eastAsia"/>
          <w:kern w:val="0"/>
        </w:rPr>
        <w:t>取引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（</w:t>
      </w:r>
      <w:r w:rsidR="00AE194A" w:rsidRPr="006D7086">
        <w:rPr>
          <w:kern w:val="0"/>
        </w:rPr>
        <w:t>x-cadde-contract-id</w:t>
      </w:r>
      <w:r>
        <w:rPr>
          <w:rFonts w:hint="eastAsia"/>
          <w:kern w:val="0"/>
        </w:rPr>
        <w:t>）</w:t>
      </w:r>
    </w:p>
    <w:p w14:paraId="51CB884E" w14:textId="77777777" w:rsidR="00C1526C" w:rsidRPr="006E465F" w:rsidRDefault="00C1526C" w:rsidP="00816CB2">
      <w:pPr>
        <w:pStyle w:val="a"/>
        <w:numPr>
          <w:ilvl w:val="1"/>
          <w:numId w:val="120"/>
        </w:numPr>
        <w:ind w:left="1276"/>
        <w:rPr>
          <w:rFonts w:asciiTheme="minorHAnsi" w:hAnsiTheme="minorHAnsi"/>
        </w:rPr>
      </w:pPr>
      <w:r>
        <w:rPr>
          <w:rFonts w:hint="eastAsia"/>
          <w:kern w:val="0"/>
        </w:rPr>
        <w:t>契約形態（</w:t>
      </w:r>
      <w:r>
        <w:rPr>
          <w:kern w:val="0"/>
        </w:rPr>
        <w:t>x-</w:t>
      </w:r>
      <w:r w:rsidRPr="005825CF">
        <w:rPr>
          <w:kern w:val="0"/>
        </w:rPr>
        <w:t>cadde-</w:t>
      </w:r>
      <w:r>
        <w:rPr>
          <w:kern w:val="0"/>
        </w:rPr>
        <w:t>contract-type</w:t>
      </w:r>
      <w:r>
        <w:rPr>
          <w:rFonts w:hint="eastAsia"/>
          <w:kern w:val="0"/>
        </w:rPr>
        <w:t>）</w:t>
      </w:r>
    </w:p>
    <w:p w14:paraId="0F6808B1" w14:textId="3C3ACAE6" w:rsidR="00C1526C" w:rsidRPr="00816CB2" w:rsidRDefault="00C1526C" w:rsidP="00816CB2">
      <w:pPr>
        <w:pStyle w:val="a"/>
        <w:numPr>
          <w:ilvl w:val="1"/>
          <w:numId w:val="120"/>
        </w:numPr>
        <w:ind w:left="1276"/>
        <w:rPr>
          <w:rFonts w:asciiTheme="minorHAnsi" w:hAnsiTheme="minorHAnsi"/>
        </w:rPr>
      </w:pPr>
      <w:r>
        <w:rPr>
          <w:rFonts w:hint="eastAsia"/>
          <w:kern w:val="0"/>
        </w:rPr>
        <w:t>契約管理サービス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（</w:t>
      </w:r>
      <w:r w:rsidR="0050716F">
        <w:rPr>
          <w:kern w:val="0"/>
        </w:rPr>
        <w:t>x-cadde-contract-management-service-url</w:t>
      </w:r>
      <w:r>
        <w:rPr>
          <w:rFonts w:hint="eastAsia"/>
          <w:kern w:val="0"/>
        </w:rPr>
        <w:t>）</w:t>
      </w:r>
      <w:r>
        <w:rPr>
          <w:rFonts w:hint="eastAsia"/>
        </w:rPr>
        <w:t xml:space="preserve"> </w:t>
      </w:r>
    </w:p>
    <w:p w14:paraId="0C5C9C35" w14:textId="4FD303BC" w:rsidR="00C1526C" w:rsidRPr="00C1526C" w:rsidRDefault="00243225" w:rsidP="00816CB2">
      <w:pPr>
        <w:pStyle w:val="a"/>
        <w:numPr>
          <w:ilvl w:val="0"/>
          <w:numId w:val="119"/>
        </w:numPr>
        <w:ind w:left="851" w:hanging="425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かつリソース提供手段識別子が</w:t>
      </w:r>
      <w:r w:rsidR="006F0155">
        <w:t>"</w:t>
      </w:r>
      <w:r w:rsidR="000E3A4C">
        <w:t>api/ngsi</w:t>
      </w:r>
      <w:r w:rsidR="006F0155">
        <w:t>"</w:t>
      </w:r>
      <w:r w:rsidR="000E3A4C">
        <w:rPr>
          <w:rFonts w:hint="eastAsia"/>
        </w:rPr>
        <w:t>でない</w:t>
      </w:r>
      <w:r>
        <w:rPr>
          <w:rFonts w:hint="eastAsia"/>
        </w:rPr>
        <w:t>場合は</w:t>
      </w:r>
      <w:r w:rsidR="00905DCD">
        <w:rPr>
          <w:rFonts w:hint="eastAsia"/>
        </w:rPr>
        <w:t>、</w:t>
      </w:r>
      <w:r>
        <w:rPr>
          <w:rFonts w:hint="eastAsia"/>
        </w:rPr>
        <w:t>実行結果からファイル、</w:t>
      </w:r>
      <w:r w:rsidR="00166B97" w:rsidRPr="00FF764F">
        <w:rPr>
          <w:rFonts w:hint="eastAsia"/>
        </w:rPr>
        <w:t>レスポンスヘッダ情報</w:t>
      </w:r>
      <w:r w:rsidR="00166B97">
        <w:rPr>
          <w:rFonts w:hint="eastAsia"/>
        </w:rPr>
        <w:t>取得し、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</w:t>
      </w:r>
      <w:r w:rsidR="00166B97">
        <w:rPr>
          <w:rFonts w:hint="eastAsia"/>
        </w:rPr>
        <w:t>て</w:t>
      </w:r>
      <w:r>
        <w:rPr>
          <w:rFonts w:hint="eastAsia"/>
        </w:rPr>
        <w:t>、応答を返す。</w:t>
      </w:r>
      <w:r w:rsidR="00C1526C">
        <w:rPr>
          <w:rFonts w:hint="eastAsia"/>
        </w:rPr>
        <w:t>なお、レスポンスには以下を含める。</w:t>
      </w:r>
    </w:p>
    <w:p w14:paraId="13BB1383" w14:textId="5101A819" w:rsidR="00C1526C" w:rsidRDefault="00243225" w:rsidP="00C1526C">
      <w:pPr>
        <w:pStyle w:val="a"/>
        <w:numPr>
          <w:ilvl w:val="1"/>
          <w:numId w:val="118"/>
        </w:numPr>
        <w:ind w:leftChars="400" w:left="1260"/>
        <w:rPr>
          <w:kern w:val="0"/>
        </w:rPr>
      </w:pPr>
      <w:r>
        <w:rPr>
          <w:rFonts w:hint="eastAsia"/>
        </w:rPr>
        <w:t>レスポンスの</w:t>
      </w:r>
      <w:r w:rsidR="006F0155">
        <w:t>"</w:t>
      </w:r>
      <w:r>
        <w:rPr>
          <w:rFonts w:hint="eastAsia"/>
        </w:rPr>
        <w:t>attachment_filename</w:t>
      </w:r>
      <w:r w:rsidR="006F0155">
        <w:t>"</w:t>
      </w:r>
      <w:r>
        <w:rPr>
          <w:rFonts w:hint="eastAsia"/>
        </w:rPr>
        <w:t>はリソース識別から取得したファイル名に設定する。</w:t>
      </w:r>
    </w:p>
    <w:p w14:paraId="3F955228" w14:textId="5DB674BA" w:rsidR="00C1526C" w:rsidRPr="00816CB2" w:rsidRDefault="00C1526C" w:rsidP="00816CB2">
      <w:pPr>
        <w:pStyle w:val="a"/>
        <w:numPr>
          <w:ilvl w:val="1"/>
          <w:numId w:val="118"/>
        </w:numPr>
        <w:ind w:leftChars="400" w:left="1260"/>
        <w:rPr>
          <w:kern w:val="0"/>
        </w:rPr>
      </w:pPr>
      <w:r w:rsidRPr="00816CB2">
        <w:rPr>
          <w:rFonts w:hint="eastAsia"/>
          <w:kern w:val="0"/>
        </w:rPr>
        <w:t>レスポンスヘッダに以下を設定する。値が取得できない場合は</w:t>
      </w:r>
      <w:r w:rsidR="00905DCD">
        <w:rPr>
          <w:rFonts w:hint="eastAsia"/>
          <w:kern w:val="0"/>
        </w:rPr>
        <w:t>、</w:t>
      </w:r>
      <w:r>
        <w:rPr>
          <w:rFonts w:hint="eastAsia"/>
        </w:rPr>
        <w:t>空文字</w:t>
      </w:r>
      <w:r>
        <w:rPr>
          <w:rFonts w:hint="eastAsia"/>
        </w:rPr>
        <w:t>(""</w:t>
      </w:r>
      <w:r>
        <w:t>)</w:t>
      </w:r>
      <w:r>
        <w:rPr>
          <w:rFonts w:hint="eastAsia"/>
        </w:rPr>
        <w:t>を設定する。</w:t>
      </w:r>
    </w:p>
    <w:p w14:paraId="5E7D99E7" w14:textId="77777777" w:rsidR="00C1526C" w:rsidRPr="006E465F" w:rsidRDefault="00C1526C" w:rsidP="00816CB2">
      <w:pPr>
        <w:pStyle w:val="a"/>
        <w:numPr>
          <w:ilvl w:val="2"/>
          <w:numId w:val="120"/>
        </w:numPr>
        <w:rPr>
          <w:rFonts w:asciiTheme="minorHAnsi" w:hAnsiTheme="minorHAnsi"/>
        </w:rPr>
      </w:pPr>
      <w:r>
        <w:rPr>
          <w:rFonts w:hint="eastAsia"/>
          <w:kern w:val="0"/>
        </w:rPr>
        <w:t>識別情報（</w:t>
      </w:r>
      <w:r w:rsidRPr="004E110C">
        <w:rPr>
          <w:kern w:val="0"/>
        </w:rPr>
        <w:t>x-cadde-provenance</w:t>
      </w:r>
      <w:r>
        <w:rPr>
          <w:rFonts w:hint="eastAsia"/>
          <w:kern w:val="0"/>
        </w:rPr>
        <w:t>）</w:t>
      </w:r>
    </w:p>
    <w:p w14:paraId="2089F85B" w14:textId="237FA33D" w:rsidR="00EE3AA3" w:rsidRPr="00816CB2" w:rsidRDefault="00EE3AA3">
      <w:pPr>
        <w:pStyle w:val="a"/>
        <w:numPr>
          <w:ilvl w:val="2"/>
          <w:numId w:val="120"/>
        </w:numPr>
        <w:rPr>
          <w:rFonts w:asciiTheme="minorHAnsi" w:hAnsiTheme="minorHAnsi"/>
        </w:rPr>
      </w:pPr>
      <w:r>
        <w:rPr>
          <w:rFonts w:asciiTheme="minorHAnsi" w:hAnsiTheme="minorHAnsi" w:hint="eastAsia"/>
        </w:rPr>
        <w:t>契約管理サービス</w:t>
      </w:r>
      <w:r>
        <w:rPr>
          <w:rFonts w:asciiTheme="minorHAnsi" w:hAnsiTheme="minorHAnsi" w:hint="eastAsia"/>
        </w:rPr>
        <w:t>URL</w:t>
      </w:r>
      <w:r>
        <w:rPr>
          <w:rFonts w:asciiTheme="minorHAnsi" w:hAnsiTheme="minorHAnsi" w:hint="eastAsia"/>
        </w:rPr>
        <w:t>（</w:t>
      </w:r>
      <w:r>
        <w:rPr>
          <w:kern w:val="0"/>
        </w:rPr>
        <w:t>x-cadde-</w:t>
      </w:r>
      <w:r w:rsidRPr="005825CF">
        <w:rPr>
          <w:kern w:val="0"/>
        </w:rPr>
        <w:t>provenance</w:t>
      </w:r>
      <w:r>
        <w:rPr>
          <w:kern w:val="0"/>
        </w:rPr>
        <w:t>-management-service-url</w:t>
      </w:r>
      <w:r>
        <w:rPr>
          <w:rFonts w:asciiTheme="minorHAnsi" w:hAnsiTheme="minorHAnsi" w:hint="eastAsia"/>
        </w:rPr>
        <w:t>）</w:t>
      </w:r>
    </w:p>
    <w:p w14:paraId="138616CD" w14:textId="0E80CC34" w:rsidR="00C1526C" w:rsidRPr="006E465F" w:rsidRDefault="00C1526C" w:rsidP="00816CB2">
      <w:pPr>
        <w:pStyle w:val="a"/>
        <w:numPr>
          <w:ilvl w:val="2"/>
          <w:numId w:val="120"/>
        </w:numPr>
        <w:rPr>
          <w:rFonts w:asciiTheme="minorHAnsi" w:hAnsiTheme="minorHAnsi"/>
        </w:rPr>
      </w:pPr>
      <w:r>
        <w:rPr>
          <w:rFonts w:hint="eastAsia"/>
          <w:kern w:val="0"/>
        </w:rPr>
        <w:t>取引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（</w:t>
      </w:r>
      <w:r w:rsidR="006D7086" w:rsidRPr="006D7086">
        <w:rPr>
          <w:kern w:val="0"/>
        </w:rPr>
        <w:t>x-cadde-contract-id</w:t>
      </w:r>
      <w:r>
        <w:rPr>
          <w:rFonts w:hint="eastAsia"/>
          <w:kern w:val="0"/>
        </w:rPr>
        <w:t>）</w:t>
      </w:r>
    </w:p>
    <w:p w14:paraId="1A256ED2" w14:textId="77777777" w:rsidR="00C1526C" w:rsidRPr="006E465F" w:rsidRDefault="00C1526C" w:rsidP="00816CB2">
      <w:pPr>
        <w:pStyle w:val="a"/>
        <w:numPr>
          <w:ilvl w:val="2"/>
          <w:numId w:val="120"/>
        </w:numPr>
        <w:rPr>
          <w:rFonts w:asciiTheme="minorHAnsi" w:hAnsiTheme="minorHAnsi"/>
        </w:rPr>
      </w:pPr>
      <w:r>
        <w:rPr>
          <w:rFonts w:hint="eastAsia"/>
          <w:kern w:val="0"/>
        </w:rPr>
        <w:t>契約形態（</w:t>
      </w:r>
      <w:r>
        <w:rPr>
          <w:kern w:val="0"/>
        </w:rPr>
        <w:t>x-</w:t>
      </w:r>
      <w:r w:rsidRPr="005825CF">
        <w:rPr>
          <w:kern w:val="0"/>
        </w:rPr>
        <w:t>cadde-</w:t>
      </w:r>
      <w:r>
        <w:rPr>
          <w:kern w:val="0"/>
        </w:rPr>
        <w:t>contract-type</w:t>
      </w:r>
      <w:r>
        <w:rPr>
          <w:rFonts w:hint="eastAsia"/>
          <w:kern w:val="0"/>
        </w:rPr>
        <w:t>）</w:t>
      </w:r>
    </w:p>
    <w:p w14:paraId="2919388B" w14:textId="5A616008" w:rsidR="00C1526C" w:rsidRPr="003310B0" w:rsidRDefault="00C1526C" w:rsidP="00816CB2">
      <w:pPr>
        <w:pStyle w:val="a"/>
        <w:numPr>
          <w:ilvl w:val="2"/>
          <w:numId w:val="120"/>
        </w:numPr>
        <w:rPr>
          <w:rFonts w:asciiTheme="minorHAnsi" w:hAnsiTheme="minorHAnsi"/>
        </w:rPr>
      </w:pPr>
      <w:r>
        <w:rPr>
          <w:rFonts w:hint="eastAsia"/>
          <w:kern w:val="0"/>
        </w:rPr>
        <w:t>契約管理サービス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（</w:t>
      </w:r>
      <w:r w:rsidR="0050716F">
        <w:rPr>
          <w:kern w:val="0"/>
        </w:rPr>
        <w:t>x-cadde-contract-management-service-url</w:t>
      </w:r>
      <w:r>
        <w:rPr>
          <w:rFonts w:hint="eastAsia"/>
          <w:kern w:val="0"/>
        </w:rPr>
        <w:t>）</w:t>
      </w:r>
      <w:r>
        <w:rPr>
          <w:rFonts w:hint="eastAsia"/>
        </w:rPr>
        <w:t xml:space="preserve"> </w:t>
      </w:r>
    </w:p>
    <w:p w14:paraId="1287FF07" w14:textId="090BFA1A" w:rsidR="00243225" w:rsidRDefault="00243225" w:rsidP="00C1526C"/>
    <w:p w14:paraId="2B86678D" w14:textId="77777777" w:rsidR="00A728F5" w:rsidRPr="008E0E78" w:rsidRDefault="00A728F5" w:rsidP="00C61805">
      <w:pPr>
        <w:tabs>
          <w:tab w:val="left" w:pos="1935"/>
        </w:tabs>
      </w:pPr>
    </w:p>
    <w:p w14:paraId="32828F15" w14:textId="0E03D579" w:rsidR="00A74927" w:rsidRDefault="00A74927" w:rsidP="00402D3E">
      <w:pPr>
        <w:pStyle w:val="3"/>
        <w:ind w:left="284" w:firstLine="1"/>
      </w:pPr>
      <w:bookmarkStart w:id="115" w:name="_Toc110853756"/>
      <w:r w:rsidRPr="00246EBC">
        <w:t>出力ログ</w:t>
      </w:r>
      <w:bookmarkEnd w:id="115"/>
    </w:p>
    <w:p w14:paraId="61E337E6" w14:textId="776B02A1" w:rsidR="00A74927" w:rsidRPr="00E478B8" w:rsidRDefault="00831F39" w:rsidP="00C61805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p w14:paraId="610C33B8" w14:textId="34D3375A" w:rsidR="00FD7132" w:rsidRPr="002D52AD" w:rsidRDefault="00FD7132" w:rsidP="00402D3E">
      <w:pPr>
        <w:pStyle w:val="1"/>
        <w:sectPr w:rsidR="00FD7132" w:rsidRPr="002D52AD" w:rsidSect="000762FC">
          <w:footerReference w:type="default" r:id="rId19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4BE80659" w14:textId="404D37F3" w:rsidR="002662CA" w:rsidRPr="002D52AD" w:rsidRDefault="001273F8" w:rsidP="006958AE">
      <w:pPr>
        <w:pStyle w:val="1"/>
        <w:rPr>
          <w:rFonts w:asciiTheme="minorHAnsi" w:hAnsiTheme="minorHAnsi" w:cstheme="majorHAnsi"/>
        </w:rPr>
      </w:pPr>
      <w:bookmarkStart w:id="116" w:name="_Toc88147313"/>
      <w:bookmarkStart w:id="117" w:name="_Toc88147314"/>
      <w:bookmarkStart w:id="118" w:name="_Toc88147315"/>
      <w:bookmarkStart w:id="119" w:name="_Toc88147316"/>
      <w:bookmarkStart w:id="120" w:name="_Toc88147317"/>
      <w:bookmarkStart w:id="121" w:name="_Toc88147318"/>
      <w:bookmarkStart w:id="122" w:name="_Toc88147319"/>
      <w:bookmarkStart w:id="123" w:name="_Toc88147320"/>
      <w:bookmarkStart w:id="124" w:name="_Toc88147321"/>
      <w:bookmarkStart w:id="125" w:name="_Toc88147322"/>
      <w:bookmarkStart w:id="126" w:name="_Toc88147323"/>
      <w:bookmarkStart w:id="127" w:name="_Toc88147324"/>
      <w:bookmarkStart w:id="128" w:name="_Toc88147325"/>
      <w:bookmarkStart w:id="129" w:name="_Toc88147326"/>
      <w:bookmarkStart w:id="130" w:name="_Toc88147327"/>
      <w:bookmarkStart w:id="131" w:name="_Toc88147328"/>
      <w:bookmarkStart w:id="132" w:name="_Toc88147329"/>
      <w:bookmarkStart w:id="133" w:name="_Toc88147330"/>
      <w:bookmarkStart w:id="134" w:name="_Toc88147338"/>
      <w:bookmarkStart w:id="135" w:name="_Toc88147345"/>
      <w:bookmarkStart w:id="136" w:name="_Toc88147346"/>
      <w:bookmarkStart w:id="137" w:name="_Toc88147347"/>
      <w:bookmarkStart w:id="138" w:name="_Toc88147354"/>
      <w:bookmarkStart w:id="139" w:name="_Toc88147360"/>
      <w:bookmarkStart w:id="140" w:name="_Toc88147366"/>
      <w:bookmarkStart w:id="141" w:name="_Toc88147372"/>
      <w:bookmarkStart w:id="142" w:name="_Toc88147378"/>
      <w:bookmarkStart w:id="143" w:name="_Toc88147379"/>
      <w:bookmarkStart w:id="144" w:name="_Toc88147380"/>
      <w:bookmarkStart w:id="145" w:name="_Toc88147381"/>
      <w:bookmarkStart w:id="146" w:name="_Toc88147382"/>
      <w:bookmarkStart w:id="147" w:name="_Toc88147383"/>
      <w:bookmarkStart w:id="148" w:name="_Toc88147384"/>
      <w:bookmarkStart w:id="149" w:name="_Toc88147385"/>
      <w:bookmarkStart w:id="150" w:name="_Toc88147386"/>
      <w:bookmarkStart w:id="151" w:name="_Toc88147387"/>
      <w:bookmarkStart w:id="152" w:name="_Toc88147388"/>
      <w:bookmarkStart w:id="153" w:name="_Toc88147389"/>
      <w:bookmarkStart w:id="154" w:name="_Toc88147390"/>
      <w:bookmarkStart w:id="155" w:name="_Toc88147391"/>
      <w:bookmarkStart w:id="156" w:name="_Toc88147392"/>
      <w:bookmarkStart w:id="157" w:name="_Toc88147393"/>
      <w:bookmarkStart w:id="158" w:name="_Toc88147394"/>
      <w:bookmarkStart w:id="159" w:name="_Toc88147395"/>
      <w:bookmarkStart w:id="160" w:name="_Toc88147396"/>
      <w:bookmarkStart w:id="161" w:name="_Toc88147397"/>
      <w:bookmarkStart w:id="162" w:name="_Toc88147398"/>
      <w:bookmarkStart w:id="163" w:name="_Toc88147399"/>
      <w:bookmarkStart w:id="164" w:name="_Toc88147400"/>
      <w:bookmarkStart w:id="165" w:name="_Toc88147401"/>
      <w:bookmarkStart w:id="166" w:name="_Toc88147402"/>
      <w:bookmarkStart w:id="167" w:name="_Toc88147403"/>
      <w:bookmarkStart w:id="168" w:name="_Toc88147409"/>
      <w:bookmarkStart w:id="169" w:name="_Toc88147414"/>
      <w:bookmarkStart w:id="170" w:name="_Toc88147419"/>
      <w:bookmarkStart w:id="171" w:name="_Toc88147424"/>
      <w:bookmarkStart w:id="172" w:name="_Toc88147429"/>
      <w:bookmarkStart w:id="173" w:name="_Toc88147435"/>
      <w:bookmarkStart w:id="174" w:name="_Toc88147440"/>
      <w:bookmarkStart w:id="175" w:name="_Toc88147441"/>
      <w:bookmarkStart w:id="176" w:name="_Toc88147442"/>
      <w:bookmarkStart w:id="177" w:name="_Toc88147443"/>
      <w:bookmarkStart w:id="178" w:name="_Toc88147444"/>
      <w:bookmarkStart w:id="179" w:name="_Toc88147445"/>
      <w:bookmarkStart w:id="180" w:name="_Toc88147446"/>
      <w:bookmarkStart w:id="181" w:name="_Toc88147447"/>
      <w:bookmarkStart w:id="182" w:name="_Toc88147448"/>
      <w:bookmarkStart w:id="183" w:name="_Toc88147449"/>
      <w:bookmarkStart w:id="184" w:name="_Toc88147450"/>
      <w:bookmarkStart w:id="185" w:name="_Toc88147451"/>
      <w:bookmarkStart w:id="186" w:name="_Toc88147452"/>
      <w:bookmarkStart w:id="187" w:name="_Toc88147453"/>
      <w:bookmarkStart w:id="188" w:name="_Toc88147454"/>
      <w:bookmarkStart w:id="189" w:name="_Toc88147455"/>
      <w:bookmarkStart w:id="190" w:name="_Toc88147456"/>
      <w:bookmarkStart w:id="191" w:name="_Toc88147457"/>
      <w:bookmarkStart w:id="192" w:name="_Toc88147458"/>
      <w:bookmarkStart w:id="193" w:name="_Toc88147459"/>
      <w:bookmarkStart w:id="194" w:name="_Toc57634895"/>
      <w:bookmarkStart w:id="195" w:name="_Toc57647953"/>
      <w:bookmarkStart w:id="196" w:name="_Toc58922641"/>
      <w:bookmarkStart w:id="197" w:name="_Toc58922726"/>
      <w:bookmarkStart w:id="198" w:name="_Toc62813677"/>
      <w:bookmarkStart w:id="199" w:name="_Toc63268711"/>
      <w:bookmarkStart w:id="200" w:name="_Toc68616995"/>
      <w:bookmarkStart w:id="201" w:name="_Toc87617731"/>
      <w:bookmarkStart w:id="202" w:name="_Toc57634896"/>
      <w:bookmarkStart w:id="203" w:name="_Toc57647954"/>
      <w:bookmarkStart w:id="204" w:name="_Toc58922642"/>
      <w:bookmarkStart w:id="205" w:name="_Toc58922727"/>
      <w:bookmarkStart w:id="206" w:name="_Toc62813678"/>
      <w:bookmarkStart w:id="207" w:name="_Toc63268712"/>
      <w:bookmarkStart w:id="208" w:name="_Toc68616996"/>
      <w:bookmarkStart w:id="209" w:name="_Toc87617732"/>
      <w:bookmarkStart w:id="210" w:name="_Toc57634897"/>
      <w:bookmarkStart w:id="211" w:name="_Toc57647955"/>
      <w:bookmarkStart w:id="212" w:name="_Toc58922643"/>
      <w:bookmarkStart w:id="213" w:name="_Toc58922728"/>
      <w:bookmarkStart w:id="214" w:name="_Toc62813679"/>
      <w:bookmarkStart w:id="215" w:name="_Toc63268713"/>
      <w:bookmarkStart w:id="216" w:name="_Toc68616997"/>
      <w:bookmarkStart w:id="217" w:name="_Toc87617733"/>
      <w:bookmarkStart w:id="218" w:name="_Toc57634902"/>
      <w:bookmarkStart w:id="219" w:name="_Toc57647960"/>
      <w:bookmarkStart w:id="220" w:name="_Toc58922648"/>
      <w:bookmarkStart w:id="221" w:name="_Toc58922733"/>
      <w:bookmarkStart w:id="222" w:name="_Toc62813684"/>
      <w:bookmarkStart w:id="223" w:name="_Toc63268718"/>
      <w:bookmarkStart w:id="224" w:name="_Toc68617002"/>
      <w:bookmarkStart w:id="225" w:name="_Toc87617738"/>
      <w:bookmarkStart w:id="226" w:name="_Toc57634906"/>
      <w:bookmarkStart w:id="227" w:name="_Toc57647964"/>
      <w:bookmarkStart w:id="228" w:name="_Toc58922652"/>
      <w:bookmarkStart w:id="229" w:name="_Toc58922737"/>
      <w:bookmarkStart w:id="230" w:name="_Toc62813688"/>
      <w:bookmarkStart w:id="231" w:name="_Toc63268722"/>
      <w:bookmarkStart w:id="232" w:name="_Toc68617006"/>
      <w:bookmarkStart w:id="233" w:name="_Toc87617742"/>
      <w:bookmarkStart w:id="234" w:name="_Toc57634910"/>
      <w:bookmarkStart w:id="235" w:name="_Toc57647968"/>
      <w:bookmarkStart w:id="236" w:name="_Toc58922656"/>
      <w:bookmarkStart w:id="237" w:name="_Toc58922741"/>
      <w:bookmarkStart w:id="238" w:name="_Toc62813692"/>
      <w:bookmarkStart w:id="239" w:name="_Toc63268726"/>
      <w:bookmarkStart w:id="240" w:name="_Toc68617010"/>
      <w:bookmarkStart w:id="241" w:name="_Toc87617746"/>
      <w:bookmarkStart w:id="242" w:name="_Toc57634914"/>
      <w:bookmarkStart w:id="243" w:name="_Toc57647972"/>
      <w:bookmarkStart w:id="244" w:name="_Toc58922660"/>
      <w:bookmarkStart w:id="245" w:name="_Toc58922745"/>
      <w:bookmarkStart w:id="246" w:name="_Toc62813696"/>
      <w:bookmarkStart w:id="247" w:name="_Toc63268730"/>
      <w:bookmarkStart w:id="248" w:name="_Toc68617014"/>
      <w:bookmarkStart w:id="249" w:name="_Toc87617750"/>
      <w:bookmarkStart w:id="250" w:name="_Toc57634918"/>
      <w:bookmarkStart w:id="251" w:name="_Toc57647976"/>
      <w:bookmarkStart w:id="252" w:name="_Toc58922664"/>
      <w:bookmarkStart w:id="253" w:name="_Toc58922749"/>
      <w:bookmarkStart w:id="254" w:name="_Toc62813700"/>
      <w:bookmarkStart w:id="255" w:name="_Toc63268734"/>
      <w:bookmarkStart w:id="256" w:name="_Toc68617018"/>
      <w:bookmarkStart w:id="257" w:name="_Toc87617754"/>
      <w:bookmarkStart w:id="258" w:name="_Toc57634922"/>
      <w:bookmarkStart w:id="259" w:name="_Toc57647980"/>
      <w:bookmarkStart w:id="260" w:name="_Toc58922668"/>
      <w:bookmarkStart w:id="261" w:name="_Toc58922753"/>
      <w:bookmarkStart w:id="262" w:name="_Toc62813704"/>
      <w:bookmarkStart w:id="263" w:name="_Toc63268738"/>
      <w:bookmarkStart w:id="264" w:name="_Toc68617022"/>
      <w:bookmarkStart w:id="265" w:name="_Toc87617758"/>
      <w:bookmarkStart w:id="266" w:name="_Toc88147460"/>
      <w:bookmarkStart w:id="267" w:name="_Toc88147461"/>
      <w:bookmarkStart w:id="268" w:name="_Toc88147462"/>
      <w:bookmarkStart w:id="269" w:name="_Toc88147467"/>
      <w:bookmarkStart w:id="270" w:name="_Toc88147471"/>
      <w:bookmarkStart w:id="271" w:name="_Toc88147475"/>
      <w:bookmarkStart w:id="272" w:name="_Toc88147479"/>
      <w:bookmarkStart w:id="273" w:name="_Toc88147483"/>
      <w:bookmarkStart w:id="274" w:name="_Toc88147487"/>
      <w:bookmarkStart w:id="275" w:name="_Toc88147491"/>
      <w:bookmarkStart w:id="276" w:name="_Toc88147492"/>
      <w:bookmarkStart w:id="277" w:name="_Toc88147493"/>
      <w:bookmarkStart w:id="278" w:name="_Toc88147494"/>
      <w:bookmarkStart w:id="279" w:name="_Toc88147495"/>
      <w:bookmarkStart w:id="280" w:name="_Toc88147496"/>
      <w:bookmarkStart w:id="281" w:name="_Toc88147497"/>
      <w:bookmarkStart w:id="282" w:name="_Toc88147498"/>
      <w:bookmarkStart w:id="283" w:name="_Toc88147506"/>
      <w:bookmarkStart w:id="284" w:name="_Toc88147513"/>
      <w:bookmarkStart w:id="285" w:name="_Toc88147520"/>
      <w:bookmarkStart w:id="286" w:name="_Toc88147527"/>
      <w:bookmarkStart w:id="287" w:name="_Toc88147534"/>
      <w:bookmarkStart w:id="288" w:name="_Toc88147541"/>
      <w:bookmarkStart w:id="289" w:name="_Toc88147542"/>
      <w:bookmarkStart w:id="290" w:name="_Toc88147543"/>
      <w:bookmarkStart w:id="291" w:name="_Toc88147551"/>
      <w:bookmarkStart w:id="292" w:name="_Toc88147568"/>
      <w:bookmarkStart w:id="293" w:name="_Toc88147569"/>
      <w:bookmarkStart w:id="294" w:name="_Toc88147570"/>
      <w:bookmarkStart w:id="295" w:name="_Toc88147577"/>
      <w:bookmarkStart w:id="296" w:name="_Toc88147583"/>
      <w:bookmarkStart w:id="297" w:name="_Toc88147589"/>
      <w:bookmarkStart w:id="298" w:name="_Toc88147599"/>
      <w:bookmarkStart w:id="299" w:name="_Toc88147606"/>
      <w:bookmarkStart w:id="300" w:name="_Toc88147613"/>
      <w:bookmarkStart w:id="301" w:name="_Toc88147619"/>
      <w:bookmarkStart w:id="302" w:name="_Toc88147625"/>
      <w:bookmarkStart w:id="303" w:name="_Toc88147631"/>
      <w:bookmarkStart w:id="304" w:name="_Toc88147632"/>
      <w:bookmarkStart w:id="305" w:name="_Toc88147633"/>
      <w:bookmarkStart w:id="306" w:name="_Toc88147634"/>
      <w:bookmarkStart w:id="307" w:name="_Toc88147635"/>
      <w:bookmarkStart w:id="308" w:name="_Toc88147636"/>
      <w:bookmarkStart w:id="309" w:name="_Toc88147637"/>
      <w:bookmarkStart w:id="310" w:name="_Toc88147638"/>
      <w:bookmarkStart w:id="311" w:name="_Toc88147639"/>
      <w:bookmarkStart w:id="312" w:name="_Toc88147640"/>
      <w:bookmarkStart w:id="313" w:name="_Toc88147641"/>
      <w:bookmarkStart w:id="314" w:name="_Toc88147642"/>
      <w:bookmarkStart w:id="315" w:name="_Toc88147643"/>
      <w:bookmarkStart w:id="316" w:name="_Toc88147644"/>
      <w:bookmarkStart w:id="317" w:name="_Toc88147645"/>
      <w:bookmarkStart w:id="318" w:name="_Toc88147646"/>
      <w:bookmarkStart w:id="319" w:name="_Toc88147647"/>
      <w:bookmarkStart w:id="320" w:name="_Toc88147648"/>
      <w:bookmarkStart w:id="321" w:name="_Toc88147649"/>
      <w:bookmarkStart w:id="322" w:name="_Toc88147650"/>
      <w:bookmarkStart w:id="323" w:name="_Toc88147651"/>
      <w:bookmarkStart w:id="324" w:name="_Toc88147652"/>
      <w:bookmarkStart w:id="325" w:name="_Toc88147653"/>
      <w:bookmarkStart w:id="326" w:name="_Toc88147654"/>
      <w:bookmarkStart w:id="327" w:name="_Toc88147655"/>
      <w:bookmarkStart w:id="328" w:name="_Toc88147656"/>
      <w:bookmarkStart w:id="329" w:name="_Toc88147657"/>
      <w:bookmarkStart w:id="330" w:name="_Toc88147658"/>
      <w:bookmarkStart w:id="331" w:name="_Toc88147659"/>
      <w:bookmarkStart w:id="332" w:name="_Toc88147660"/>
      <w:bookmarkStart w:id="333" w:name="_Toc88147661"/>
      <w:bookmarkStart w:id="334" w:name="_Toc88147662"/>
      <w:bookmarkStart w:id="335" w:name="_Toc88147663"/>
      <w:bookmarkStart w:id="336" w:name="_Toc88147664"/>
      <w:bookmarkStart w:id="337" w:name="_Toc88147665"/>
      <w:bookmarkStart w:id="338" w:name="_Toc88147666"/>
      <w:bookmarkStart w:id="339" w:name="_Toc88147667"/>
      <w:bookmarkStart w:id="340" w:name="_Toc88147668"/>
      <w:bookmarkStart w:id="341" w:name="_Toc88147669"/>
      <w:bookmarkStart w:id="342" w:name="_Toc88147670"/>
      <w:bookmarkStart w:id="343" w:name="_Toc88147671"/>
      <w:bookmarkStart w:id="344" w:name="_Toc88147672"/>
      <w:bookmarkStart w:id="345" w:name="_Toc88147673"/>
      <w:bookmarkStart w:id="346" w:name="_Toc88147674"/>
      <w:bookmarkStart w:id="347" w:name="_Toc88147675"/>
      <w:bookmarkStart w:id="348" w:name="_Toc88147676"/>
      <w:bookmarkStart w:id="349" w:name="_Toc88147677"/>
      <w:bookmarkStart w:id="350" w:name="_Toc88147678"/>
      <w:bookmarkStart w:id="351" w:name="_Toc88147679"/>
      <w:bookmarkStart w:id="352" w:name="_Toc88147680"/>
      <w:bookmarkStart w:id="353" w:name="_Toc88147681"/>
      <w:bookmarkStart w:id="354" w:name="_Toc88147682"/>
      <w:bookmarkStart w:id="355" w:name="_Toc88147683"/>
      <w:bookmarkStart w:id="356" w:name="_Toc88147684"/>
      <w:bookmarkStart w:id="357" w:name="_Toc88147685"/>
      <w:bookmarkStart w:id="358" w:name="_Toc88147686"/>
      <w:bookmarkStart w:id="359" w:name="_Toc88147687"/>
      <w:bookmarkStart w:id="360" w:name="_Toc88147688"/>
      <w:bookmarkStart w:id="361" w:name="_Toc88147689"/>
      <w:bookmarkStart w:id="362" w:name="_Toc88147690"/>
      <w:bookmarkStart w:id="363" w:name="_Toc88147691"/>
      <w:bookmarkStart w:id="364" w:name="_Toc88147692"/>
      <w:bookmarkStart w:id="365" w:name="_Toc88147693"/>
      <w:bookmarkStart w:id="366" w:name="_Toc88147694"/>
      <w:bookmarkStart w:id="367" w:name="_Toc88147695"/>
      <w:bookmarkStart w:id="368" w:name="_Toc88147696"/>
      <w:bookmarkStart w:id="369" w:name="_Toc88147697"/>
      <w:bookmarkStart w:id="370" w:name="_Toc88147698"/>
      <w:bookmarkStart w:id="371" w:name="_Toc88147699"/>
      <w:bookmarkStart w:id="372" w:name="_Toc88147700"/>
      <w:bookmarkStart w:id="373" w:name="_Toc88147701"/>
      <w:bookmarkStart w:id="374" w:name="_Toc88147702"/>
      <w:bookmarkStart w:id="375" w:name="_Toc88147703"/>
      <w:bookmarkStart w:id="376" w:name="_Toc88147704"/>
      <w:bookmarkStart w:id="377" w:name="_Toc88147710"/>
      <w:bookmarkStart w:id="378" w:name="_Toc88147715"/>
      <w:bookmarkStart w:id="379" w:name="_Toc88147720"/>
      <w:bookmarkStart w:id="380" w:name="_Toc88147725"/>
      <w:bookmarkStart w:id="381" w:name="_Toc88147730"/>
      <w:bookmarkStart w:id="382" w:name="_Toc88147735"/>
      <w:bookmarkStart w:id="383" w:name="_Toc88147740"/>
      <w:bookmarkStart w:id="384" w:name="_Toc88147745"/>
      <w:bookmarkStart w:id="385" w:name="_Toc88147750"/>
      <w:bookmarkStart w:id="386" w:name="_Toc88147755"/>
      <w:bookmarkStart w:id="387" w:name="_Toc88147760"/>
      <w:bookmarkStart w:id="388" w:name="_Toc88147765"/>
      <w:bookmarkStart w:id="389" w:name="_Toc88147770"/>
      <w:bookmarkStart w:id="390" w:name="_Toc88147775"/>
      <w:bookmarkStart w:id="391" w:name="_Toc88147781"/>
      <w:bookmarkStart w:id="392" w:name="_Toc88147786"/>
      <w:bookmarkStart w:id="393" w:name="_Toc88147791"/>
      <w:bookmarkStart w:id="394" w:name="_Toc88147796"/>
      <w:bookmarkStart w:id="395" w:name="_Toc88147801"/>
      <w:bookmarkStart w:id="396" w:name="_Toc88147806"/>
      <w:bookmarkStart w:id="397" w:name="_Toc88147811"/>
      <w:bookmarkStart w:id="398" w:name="_Toc88147816"/>
      <w:bookmarkStart w:id="399" w:name="_Toc88147821"/>
      <w:bookmarkStart w:id="400" w:name="_Toc88147826"/>
      <w:bookmarkStart w:id="401" w:name="_Toc88147831"/>
      <w:bookmarkStart w:id="402" w:name="_Toc88147832"/>
      <w:bookmarkStart w:id="403" w:name="_Toc88147833"/>
      <w:bookmarkStart w:id="404" w:name="_Toc88147834"/>
      <w:bookmarkStart w:id="405" w:name="_Toc88147835"/>
      <w:bookmarkStart w:id="406" w:name="_Toc88147836"/>
      <w:bookmarkStart w:id="407" w:name="_Toc88147837"/>
      <w:bookmarkStart w:id="408" w:name="_Toc88147838"/>
      <w:bookmarkStart w:id="409" w:name="_Toc68617036"/>
      <w:bookmarkStart w:id="410" w:name="_Toc87617772"/>
      <w:bookmarkStart w:id="411" w:name="_Toc68617037"/>
      <w:bookmarkStart w:id="412" w:name="_Toc87617773"/>
      <w:bookmarkStart w:id="413" w:name="_Toc68617038"/>
      <w:bookmarkStart w:id="414" w:name="_Toc87617774"/>
      <w:bookmarkStart w:id="415" w:name="_Toc68617039"/>
      <w:bookmarkStart w:id="416" w:name="_Toc87617775"/>
      <w:bookmarkStart w:id="417" w:name="_Toc68617045"/>
      <w:bookmarkStart w:id="418" w:name="_Toc87617781"/>
      <w:bookmarkStart w:id="419" w:name="_Toc68617050"/>
      <w:bookmarkStart w:id="420" w:name="_Toc87617786"/>
      <w:bookmarkStart w:id="421" w:name="_Toc68617055"/>
      <w:bookmarkStart w:id="422" w:name="_Toc87617791"/>
      <w:bookmarkStart w:id="423" w:name="_Toc68617060"/>
      <w:bookmarkStart w:id="424" w:name="_Toc87617796"/>
      <w:bookmarkStart w:id="425" w:name="_Toc68617065"/>
      <w:bookmarkStart w:id="426" w:name="_Toc87617801"/>
      <w:bookmarkStart w:id="427" w:name="_Toc68617070"/>
      <w:bookmarkStart w:id="428" w:name="_Toc87617806"/>
      <w:bookmarkStart w:id="429" w:name="_Toc68617071"/>
      <w:bookmarkStart w:id="430" w:name="_Toc87617807"/>
      <w:bookmarkStart w:id="431" w:name="_Toc68617077"/>
      <w:bookmarkStart w:id="432" w:name="_Toc87617813"/>
      <w:bookmarkStart w:id="433" w:name="_Toc68617082"/>
      <w:bookmarkStart w:id="434" w:name="_Toc87617818"/>
      <w:bookmarkStart w:id="435" w:name="_Toc68617087"/>
      <w:bookmarkStart w:id="436" w:name="_Toc87617823"/>
      <w:bookmarkStart w:id="437" w:name="_Toc68617092"/>
      <w:bookmarkStart w:id="438" w:name="_Toc87617828"/>
      <w:bookmarkStart w:id="439" w:name="_Toc68617097"/>
      <w:bookmarkStart w:id="440" w:name="_Toc87617833"/>
      <w:bookmarkStart w:id="441" w:name="_Toc68617102"/>
      <w:bookmarkStart w:id="442" w:name="_Toc87617838"/>
      <w:bookmarkStart w:id="443" w:name="_Toc68617107"/>
      <w:bookmarkStart w:id="444" w:name="_Toc87617843"/>
      <w:bookmarkStart w:id="445" w:name="_Toc88147839"/>
      <w:bookmarkStart w:id="446" w:name="_Toc88147840"/>
      <w:bookmarkStart w:id="447" w:name="_Toc88147841"/>
      <w:bookmarkStart w:id="448" w:name="_Toc88147842"/>
      <w:bookmarkStart w:id="449" w:name="_Toc88147843"/>
      <w:bookmarkStart w:id="450" w:name="_Toc88147844"/>
      <w:bookmarkStart w:id="451" w:name="_Toc88147845"/>
      <w:bookmarkStart w:id="452" w:name="_Toc88147846"/>
      <w:bookmarkStart w:id="453" w:name="_Toc88147847"/>
      <w:bookmarkStart w:id="454" w:name="_Toc88147855"/>
      <w:bookmarkStart w:id="455" w:name="_Toc88147862"/>
      <w:bookmarkStart w:id="456" w:name="_Toc88147863"/>
      <w:bookmarkStart w:id="457" w:name="_Toc88147864"/>
      <w:bookmarkStart w:id="458" w:name="_Toc88147871"/>
      <w:bookmarkStart w:id="459" w:name="_Toc88147877"/>
      <w:bookmarkStart w:id="460" w:name="_Toc88147883"/>
      <w:bookmarkStart w:id="461" w:name="_Toc88147891"/>
      <w:bookmarkStart w:id="462" w:name="_Toc88147897"/>
      <w:bookmarkStart w:id="463" w:name="_Toc88147903"/>
      <w:bookmarkStart w:id="464" w:name="_Toc88147904"/>
      <w:bookmarkStart w:id="465" w:name="_Toc88147905"/>
      <w:bookmarkStart w:id="466" w:name="_Toc88147906"/>
      <w:bookmarkStart w:id="467" w:name="_Toc88147907"/>
      <w:bookmarkStart w:id="468" w:name="_Toc88147908"/>
      <w:bookmarkStart w:id="469" w:name="_Toc88147909"/>
      <w:bookmarkStart w:id="470" w:name="_Toc88147910"/>
      <w:bookmarkStart w:id="471" w:name="_Toc88147911"/>
      <w:bookmarkStart w:id="472" w:name="_Toc88147912"/>
      <w:bookmarkStart w:id="473" w:name="_Toc88147913"/>
      <w:bookmarkStart w:id="474" w:name="_Toc88147914"/>
      <w:bookmarkStart w:id="475" w:name="_Toc88147915"/>
      <w:bookmarkStart w:id="476" w:name="_Toc87617849"/>
      <w:bookmarkStart w:id="477" w:name="_Toc87870743"/>
      <w:bookmarkStart w:id="478" w:name="_Toc88147916"/>
      <w:bookmarkStart w:id="479" w:name="_Toc87617850"/>
      <w:bookmarkStart w:id="480" w:name="_Toc87870744"/>
      <w:bookmarkStart w:id="481" w:name="_Toc88147917"/>
      <w:bookmarkStart w:id="482" w:name="_Toc87617851"/>
      <w:bookmarkStart w:id="483" w:name="_Toc87870745"/>
      <w:bookmarkStart w:id="484" w:name="_Toc88147918"/>
      <w:bookmarkStart w:id="485" w:name="_Toc87617852"/>
      <w:bookmarkStart w:id="486" w:name="_Toc87870746"/>
      <w:bookmarkStart w:id="487" w:name="_Toc88147919"/>
      <w:bookmarkStart w:id="488" w:name="_Toc87617858"/>
      <w:bookmarkStart w:id="489" w:name="_Toc87870752"/>
      <w:bookmarkStart w:id="490" w:name="_Toc88147925"/>
      <w:bookmarkStart w:id="491" w:name="_Toc87617863"/>
      <w:bookmarkStart w:id="492" w:name="_Toc87870757"/>
      <w:bookmarkStart w:id="493" w:name="_Toc88147930"/>
      <w:bookmarkStart w:id="494" w:name="_Toc87617868"/>
      <w:bookmarkStart w:id="495" w:name="_Toc87870762"/>
      <w:bookmarkStart w:id="496" w:name="_Toc88147935"/>
      <w:bookmarkStart w:id="497" w:name="_Toc87617873"/>
      <w:bookmarkStart w:id="498" w:name="_Toc87870767"/>
      <w:bookmarkStart w:id="499" w:name="_Toc88147940"/>
      <w:bookmarkStart w:id="500" w:name="_Toc87617878"/>
      <w:bookmarkStart w:id="501" w:name="_Toc87870772"/>
      <w:bookmarkStart w:id="502" w:name="_Toc88147945"/>
      <w:bookmarkStart w:id="503" w:name="_Toc110853757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r>
        <w:rPr>
          <w:rFonts w:asciiTheme="minorHAnsi" w:hAnsiTheme="minorHAnsi" w:cstheme="majorHAnsi" w:hint="eastAsia"/>
        </w:rPr>
        <w:lastRenderedPageBreak/>
        <w:t>来歴管理</w:t>
      </w:r>
      <w:r>
        <w:rPr>
          <w:rFonts w:asciiTheme="minorHAnsi" w:hAnsiTheme="minorHAnsi" w:cstheme="majorHAnsi" w:hint="eastAsia"/>
        </w:rPr>
        <w:t>I/F</w:t>
      </w:r>
      <w:r w:rsidR="00D44E1F" w:rsidRPr="002D52AD">
        <w:rPr>
          <w:rFonts w:asciiTheme="minorHAnsi" w:hAnsiTheme="minorHAnsi" w:cstheme="majorHAnsi" w:hint="eastAsia"/>
        </w:rPr>
        <w:t>サブシステム</w:t>
      </w:r>
      <w:bookmarkEnd w:id="503"/>
    </w:p>
    <w:p w14:paraId="74E7FCDF" w14:textId="0EAB22A4" w:rsidR="00D44E1F" w:rsidRPr="003C10AB" w:rsidRDefault="00D44E1F" w:rsidP="00402D3E">
      <w:pPr>
        <w:pStyle w:val="2"/>
      </w:pPr>
      <w:bookmarkStart w:id="504" w:name="_Toc110853758"/>
      <w:r>
        <w:rPr>
          <w:rFonts w:hint="eastAsia"/>
        </w:rPr>
        <w:t>内部仕様</w:t>
      </w:r>
      <w:bookmarkEnd w:id="504"/>
    </w:p>
    <w:p w14:paraId="02DCE217" w14:textId="77777777" w:rsidR="00D44E1F" w:rsidRPr="00C36A57" w:rsidRDefault="00D44E1F" w:rsidP="00402D3E">
      <w:pPr>
        <w:pStyle w:val="3"/>
        <w:ind w:left="284" w:firstLine="0"/>
      </w:pPr>
      <w:bookmarkStart w:id="505" w:name="_Toc110853759"/>
      <w:r>
        <w:rPr>
          <w:rFonts w:hint="eastAsia"/>
        </w:rPr>
        <w:t>システム構成</w:t>
      </w:r>
      <w:bookmarkEnd w:id="505"/>
    </w:p>
    <w:p w14:paraId="6EDA2F32" w14:textId="77777777" w:rsidR="00D44E1F" w:rsidRDefault="00D44E1F" w:rsidP="00C61805">
      <w:r>
        <w:rPr>
          <w:rFonts w:hint="eastAsia"/>
        </w:rPr>
        <w:t>システム構成を記載する。</w:t>
      </w:r>
    </w:p>
    <w:p w14:paraId="4225ADEA" w14:textId="1F3FF819" w:rsidR="00D44E1F" w:rsidRDefault="00D44E1F" w:rsidP="00C61805">
      <w:r>
        <w:rPr>
          <w:noProof/>
        </w:rPr>
        <mc:AlternateContent>
          <mc:Choice Requires="wpc">
            <w:drawing>
              <wp:inline distT="0" distB="0" distL="0" distR="0" wp14:anchorId="1281DAB2" wp14:editId="5AC12C00">
                <wp:extent cx="6200775" cy="7410450"/>
                <wp:effectExtent l="0" t="0" r="28575" b="19050"/>
                <wp:docPr id="105" name="キャンバス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正方形/長方形 8"/>
                        <wps:cNvSpPr/>
                        <wps:spPr>
                          <a:xfrm>
                            <a:off x="95250" y="539750"/>
                            <a:ext cx="1454150" cy="675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3DD8D" w14:textId="63E06990" w:rsidR="00A254D3" w:rsidRDefault="00A254D3" w:rsidP="00D44E1F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2192830" y="1352967"/>
                            <a:ext cx="1519404" cy="5879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098B9" w14:textId="49F66CA3" w:rsidR="001273F8" w:rsidRDefault="001273F8" w:rsidP="00D44E1F">
                              <w:pPr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</w:pPr>
                              <w:r w:rsidRPr="001273F8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来歴管理</w:t>
                              </w:r>
                              <w:r w:rsidR="00A254D3" w:rsidRPr="000F72E2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5476F4EB" w14:textId="344E5FDE" w:rsidR="00A254D3" w:rsidRDefault="00A254D3" w:rsidP="00D44E1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205400" y="1257300"/>
                            <a:ext cx="742950" cy="597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A7158" w14:textId="77777777" w:rsidR="00A254D3" w:rsidRDefault="00A254D3" w:rsidP="00D44E1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388AFA30" w14:textId="77777777" w:rsidR="00A254D3" w:rsidRDefault="00A254D3" w:rsidP="00D44E1F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46ACC646" w14:textId="2888AF47" w:rsidR="00A254D3" w:rsidRDefault="00A254D3" w:rsidP="00D44E1F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  <w:p w14:paraId="757F6B9B" w14:textId="434E3EC6" w:rsidR="007E0F06" w:rsidRDefault="007E0F06" w:rsidP="0014146D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  <w:p w14:paraId="2BCB0926" w14:textId="020809FC" w:rsidR="007E0F06" w:rsidRDefault="007E0F06" w:rsidP="0014146D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  <w:p w14:paraId="0973CB29" w14:textId="3A438DD1" w:rsidR="007E0F06" w:rsidRDefault="007E0F06" w:rsidP="0014146D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  <w:p w14:paraId="4CA468E3" w14:textId="77777777" w:rsidR="007E0F06" w:rsidRDefault="007E0F06" w:rsidP="0025392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1008674" y="1840122"/>
                            <a:ext cx="1290025" cy="32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3B830" w14:textId="6AF64669" w:rsidR="00A254D3" w:rsidRDefault="00A254D3" w:rsidP="00B3660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受信履歴登録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線矢印コネクタ 46"/>
                        <wps:cNvCnPr/>
                        <wps:spPr>
                          <a:xfrm>
                            <a:off x="942975" y="2104381"/>
                            <a:ext cx="1476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2488019" y="1884401"/>
                            <a:ext cx="1035256" cy="836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18B3D" w14:textId="424E39F2" w:rsidR="00A254D3" w:rsidRPr="000F72E2" w:rsidRDefault="00A254D3" w:rsidP="00D44E1F">
                              <w:pPr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受信履歴登録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4810715" y="1352968"/>
                            <a:ext cx="1228725" cy="59114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98E39" w14:textId="6C6A1B34" w:rsidR="007E0F06" w:rsidRDefault="001273F8" w:rsidP="00B366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273F8">
                                <w:rPr>
                                  <w:rFonts w:hint="eastAsia"/>
                                  <w:color w:val="000000" w:themeColor="text1"/>
                                </w:rPr>
                                <w:t>来歴管理</w:t>
                              </w:r>
                            </w:p>
                            <w:p w14:paraId="1B89C809" w14:textId="611F2218" w:rsidR="00A254D3" w:rsidRPr="00CB0C04" w:rsidRDefault="007E0F06" w:rsidP="00B366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サービス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線矢印コネクタ 52"/>
                        <wps:cNvCnPr/>
                        <wps:spPr>
                          <a:xfrm>
                            <a:off x="3647100" y="2044597"/>
                            <a:ext cx="1163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正方形/長方形 54"/>
                        <wps:cNvSpPr/>
                        <wps:spPr>
                          <a:xfrm>
                            <a:off x="3680879" y="1768790"/>
                            <a:ext cx="1062196" cy="2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D7B03" w14:textId="33A72EA8" w:rsidR="00A254D3" w:rsidRDefault="00A254D3" w:rsidP="00B3660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受信履歴登録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正方形/長方形 56"/>
                        <wps:cNvSpPr/>
                        <wps:spPr>
                          <a:xfrm>
                            <a:off x="3933825" y="2315217"/>
                            <a:ext cx="608625" cy="2975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351EF" w14:textId="24F031FA" w:rsidR="00A254D3" w:rsidRDefault="00A254D3" w:rsidP="00D44E1F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線矢印コネクタ 67"/>
                        <wps:cNvCnPr/>
                        <wps:spPr>
                          <a:xfrm flipH="1">
                            <a:off x="970575" y="2612946"/>
                            <a:ext cx="1382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矢印コネクタ 68"/>
                        <wps:cNvCnPr/>
                        <wps:spPr>
                          <a:xfrm flipH="1">
                            <a:off x="3647100" y="2584233"/>
                            <a:ext cx="1163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1119021" y="2315217"/>
                            <a:ext cx="814553" cy="27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90554" w14:textId="4C2D4EA4" w:rsidR="00A254D3" w:rsidRDefault="00A254D3" w:rsidP="00D44E1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正方形/長方形 282"/>
                        <wps:cNvSpPr/>
                        <wps:spPr>
                          <a:xfrm>
                            <a:off x="2488225" y="3263990"/>
                            <a:ext cx="1035050" cy="83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BFA11" w14:textId="0DAA3ACE" w:rsidR="00A254D3" w:rsidRDefault="00A254D3" w:rsidP="00120B42"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FFFFFF" w:themeColor="background1"/>
                                  <w:szCs w:val="21"/>
                                </w:rPr>
                                <w:t>来歴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FFFFFF" w:themeColor="background1"/>
                                  <w:szCs w:val="21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直線矢印コネクタ 283"/>
                        <wps:cNvCnPr/>
                        <wps:spPr>
                          <a:xfrm>
                            <a:off x="933450" y="3482047"/>
                            <a:ext cx="1476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正方形/長方形 299"/>
                        <wps:cNvSpPr/>
                        <wps:spPr>
                          <a:xfrm>
                            <a:off x="1027725" y="3178517"/>
                            <a:ext cx="101981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D3492" w14:textId="4741DD4A" w:rsidR="00A254D3" w:rsidRPr="00673447" w:rsidRDefault="00A254D3" w:rsidP="00B3660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bookmarkStart w:id="506" w:name="_Hlk57388422"/>
                              <w:bookmarkStart w:id="507" w:name="_Hlk57388423"/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来歴確認</w:t>
                              </w:r>
                              <w:bookmarkEnd w:id="506"/>
                              <w:bookmarkEnd w:id="507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直線矢印コネクタ 317"/>
                        <wps:cNvCnPr/>
                        <wps:spPr>
                          <a:xfrm>
                            <a:off x="3739810" y="3501097"/>
                            <a:ext cx="1070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正方形/長方形 318"/>
                        <wps:cNvSpPr/>
                        <wps:spPr>
                          <a:xfrm>
                            <a:off x="3751833" y="3157683"/>
                            <a:ext cx="1019810" cy="40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D9ECB" w14:textId="70C62289" w:rsidR="00A254D3" w:rsidRPr="00A8553D" w:rsidRDefault="00A254D3" w:rsidP="00B3660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F72E2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来歴確認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直線矢印コネクタ 331"/>
                        <wps:cNvCnPr/>
                        <wps:spPr>
                          <a:xfrm flipH="1">
                            <a:off x="3649718" y="3997962"/>
                            <a:ext cx="11609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正方形/長方形 338"/>
                        <wps:cNvSpPr/>
                        <wps:spPr>
                          <a:xfrm>
                            <a:off x="3989958" y="3673817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C924C" w14:textId="7BA5A29A" w:rsidR="00A254D3" w:rsidRPr="00673447" w:rsidRDefault="00A254D3" w:rsidP="008708F0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確認結果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直線矢印コネクタ 345"/>
                        <wps:cNvCnPr/>
                        <wps:spPr>
                          <a:xfrm flipH="1">
                            <a:off x="3632495" y="5373665"/>
                            <a:ext cx="1178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線矢印コネクタ 346"/>
                        <wps:cNvCnPr/>
                        <wps:spPr>
                          <a:xfrm flipH="1">
                            <a:off x="961050" y="3970997"/>
                            <a:ext cx="1381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正方形/長方形 347"/>
                        <wps:cNvSpPr/>
                        <wps:spPr>
                          <a:xfrm>
                            <a:off x="1275375" y="3649260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E7DAF" w14:textId="1C5BDC2B" w:rsidR="00A254D3" w:rsidRPr="00673447" w:rsidRDefault="00A254D3" w:rsidP="008708F0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確認結果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直線矢印コネクタ 348"/>
                        <wps:cNvCnPr/>
                        <wps:spPr>
                          <a:xfrm>
                            <a:off x="922950" y="4991985"/>
                            <a:ext cx="1476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正方形/長方形 349"/>
                        <wps:cNvSpPr/>
                        <wps:spPr>
                          <a:xfrm>
                            <a:off x="1173020" y="4675164"/>
                            <a:ext cx="1019810" cy="279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8D477" w14:textId="0D6AAE6F" w:rsidR="00A254D3" w:rsidRPr="008708F0" w:rsidRDefault="00094A69" w:rsidP="00B3660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履歴</w:t>
                              </w:r>
                              <w:r w:rsidR="007E0F06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7E0F06">
                                <w:rPr>
                                  <w:rFonts w:ascii="ＭＳ 明朝" w:eastAsia="ＭＳ 明朝" w:hAnsi="ＭＳ 明朝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直線矢印コネクタ 351"/>
                        <wps:cNvCnPr/>
                        <wps:spPr>
                          <a:xfrm>
                            <a:off x="3680878" y="4950120"/>
                            <a:ext cx="1129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正方形/長方形 352"/>
                        <wps:cNvSpPr/>
                        <wps:spPr>
                          <a:xfrm>
                            <a:off x="3933825" y="4576444"/>
                            <a:ext cx="1019810" cy="428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F9064" w14:textId="2A015B68" w:rsidR="00A254D3" w:rsidRPr="00673447" w:rsidRDefault="00094A69" w:rsidP="007E0F0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履歴</w:t>
                              </w:r>
                              <w:r w:rsidR="007E0F06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7E0F06">
                                <w:rPr>
                                  <w:rFonts w:ascii="ＭＳ 明朝" w:eastAsia="ＭＳ 明朝" w:hAnsi="ＭＳ 明朝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直線矢印コネクタ 353"/>
                        <wps:cNvCnPr/>
                        <wps:spPr>
                          <a:xfrm flipH="1">
                            <a:off x="970575" y="5401900"/>
                            <a:ext cx="1381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正方形/長方形 354"/>
                        <wps:cNvSpPr/>
                        <wps:spPr>
                          <a:xfrm>
                            <a:off x="3957832" y="5026320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BF18B" w14:textId="2924C2F0" w:rsidR="00A254D3" w:rsidRPr="00673447" w:rsidRDefault="00A254D3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正方形/長方形 355"/>
                        <wps:cNvSpPr/>
                        <wps:spPr>
                          <a:xfrm>
                            <a:off x="1249044" y="5077415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0A127" w14:textId="6316B4B9" w:rsidR="00A254D3" w:rsidRPr="00673447" w:rsidRDefault="00A254D3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正方形/長方形 356"/>
                        <wps:cNvSpPr/>
                        <wps:spPr>
                          <a:xfrm>
                            <a:off x="160950" y="4450511"/>
                            <a:ext cx="4764450" cy="135518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40404" w14:textId="792014CA" w:rsidR="00A254D3" w:rsidRDefault="00A254D3" w:rsidP="009529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正方形/長方形 358"/>
                        <wps:cNvSpPr/>
                        <wps:spPr>
                          <a:xfrm>
                            <a:off x="160950" y="1398556"/>
                            <a:ext cx="4773000" cy="14017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FF6C2" w14:textId="36C7FCA9" w:rsidR="00A254D3" w:rsidRDefault="00A254D3" w:rsidP="009529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正方形/長方形 361"/>
                        <wps:cNvSpPr/>
                        <wps:spPr>
                          <a:xfrm>
                            <a:off x="160950" y="2945026"/>
                            <a:ext cx="4773000" cy="128684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0A7B5" w14:textId="4C86F378" w:rsidR="00A254D3" w:rsidRDefault="00A254D3" w:rsidP="0055136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正方形/長方形 298"/>
                        <wps:cNvSpPr/>
                        <wps:spPr>
                          <a:xfrm>
                            <a:off x="2507069" y="4724413"/>
                            <a:ext cx="1035050" cy="83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77747" w14:textId="183483F5" w:rsidR="00A254D3" w:rsidRPr="00673447" w:rsidRDefault="00094A69" w:rsidP="00504845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履歴</w:t>
                              </w:r>
                              <w:r w:rsidR="00664DC8"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I</w:t>
                              </w:r>
                              <w:r w:rsidR="00664DC8"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正方形/長方形 357"/>
                        <wps:cNvSpPr/>
                        <wps:spPr>
                          <a:xfrm>
                            <a:off x="95250" y="1352967"/>
                            <a:ext cx="1963125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84B4A" w14:textId="41C8B27B" w:rsidR="00A254D3" w:rsidRPr="00673447" w:rsidRDefault="00A254D3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受信履歴登録の場合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正方形/長方形 359"/>
                        <wps:cNvSpPr/>
                        <wps:spPr>
                          <a:xfrm>
                            <a:off x="103800" y="2906927"/>
                            <a:ext cx="1962785" cy="304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98B9D" w14:textId="71D4CCE4" w:rsidR="00A254D3" w:rsidRPr="00673447" w:rsidRDefault="00A254D3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来歴確認の場合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正方形/長方形 360"/>
                        <wps:cNvSpPr/>
                        <wps:spPr>
                          <a:xfrm>
                            <a:off x="95250" y="4391038"/>
                            <a:ext cx="1962785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C6FFE" w14:textId="3F0A08EB" w:rsidR="00A254D3" w:rsidRPr="00673447" w:rsidRDefault="00094A69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履歴</w:t>
                              </w:r>
                              <w:r w:rsidR="007E0F06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I</w:t>
                              </w:r>
                              <w:r w:rsidR="007E0F06">
                                <w:rPr>
                                  <w:rFonts w:ascii="ＭＳ 明朝"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  <w:t>D</w:t>
                              </w:r>
                              <w:r w:rsidR="007E0F06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検索の場合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2" name="グループ化 452"/>
                        <wpg:cNvGrpSpPr/>
                        <wpg:grpSpPr>
                          <a:xfrm>
                            <a:off x="4223385" y="114300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53" name="正方形/長方形 453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C0B350" w14:textId="77777777" w:rsidR="00FC4F00" w:rsidRDefault="00FC4F00" w:rsidP="00FC4F00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68ABEE75" w14:textId="77777777" w:rsidR="00FC4F00" w:rsidRDefault="00FC4F00" w:rsidP="00FC4F00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対象サブシステム</w:t>
                                </w:r>
                              </w:p>
                              <w:p w14:paraId="26E7FC03" w14:textId="77777777" w:rsidR="00FC4F00" w:rsidRDefault="00FC4F00" w:rsidP="00FC4F00">
                                <w:pP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: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その他システム</w:t>
                                </w:r>
                              </w:p>
                              <w:p w14:paraId="4C2655D6" w14:textId="42952B79" w:rsidR="00FC4F00" w:rsidRDefault="00FC4F00" w:rsidP="00FC4F00">
                                <w:pPr>
                                  <w:rPr>
                                    <w:rFonts w:eastAsia="ＭＳ 明朝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eastAsia="ＭＳ 明朝" w:cs="Times New Roman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 xml:space="preserve"> : HTTPS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8080"/>
                                    <w:sz w:val="18"/>
                                    <w:szCs w:val="18"/>
                                    <w:u w:val="single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正方形/長方形 454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BF283" w14:textId="77777777" w:rsidR="00FC4F00" w:rsidRDefault="00FC4F00" w:rsidP="00FC4F00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正方形/長方形 455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D80A6C" w14:textId="77777777" w:rsidR="00FC4F00" w:rsidRDefault="00FC4F00" w:rsidP="00FC4F00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直線矢印コネクタ 456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6" name="直線矢印コネクタ 366"/>
                        <wps:cNvCnPr/>
                        <wps:spPr>
                          <a:xfrm flipH="1">
                            <a:off x="3632495" y="6945851"/>
                            <a:ext cx="1178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線矢印コネクタ 367"/>
                        <wps:cNvCnPr/>
                        <wps:spPr>
                          <a:xfrm>
                            <a:off x="3680878" y="6522306"/>
                            <a:ext cx="1129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正方形/長方形 368"/>
                        <wps:cNvSpPr/>
                        <wps:spPr>
                          <a:xfrm>
                            <a:off x="3751833" y="6148630"/>
                            <a:ext cx="953517" cy="428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3A53A" w14:textId="7623E73B" w:rsidR="003E68A2" w:rsidRPr="00673447" w:rsidRDefault="00F100A9" w:rsidP="007E0F0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データ証憑通知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正方形/長方形 369"/>
                        <wps:cNvSpPr/>
                        <wps:spPr>
                          <a:xfrm>
                            <a:off x="3957832" y="6598506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66A60" w14:textId="54C600D2" w:rsidR="003E68A2" w:rsidRPr="00673447" w:rsidRDefault="00F100A9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実行</w:t>
                              </w:r>
                              <w:r w:rsidR="003E68A2"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正方形/長方形 370"/>
                        <wps:cNvSpPr/>
                        <wps:spPr>
                          <a:xfrm>
                            <a:off x="2507069" y="6292480"/>
                            <a:ext cx="1035050" cy="83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BC993" w14:textId="77777777" w:rsidR="003E68A2" w:rsidRPr="00673447" w:rsidRDefault="003E68A2" w:rsidP="00504845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履歴検索</w:t>
                              </w:r>
                            </w:p>
                            <w:p w14:paraId="20A11167" w14:textId="77777777" w:rsidR="003E68A2" w:rsidRPr="00673447" w:rsidRDefault="003E68A2" w:rsidP="00504845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呼び出し</w:t>
                              </w:r>
                              <w:r w:rsidRPr="00673447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直線矢印コネクタ 371"/>
                        <wps:cNvCnPr/>
                        <wps:spPr>
                          <a:xfrm>
                            <a:off x="922950" y="6563241"/>
                            <a:ext cx="1476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正方形/長方形 372"/>
                        <wps:cNvSpPr/>
                        <wps:spPr>
                          <a:xfrm>
                            <a:off x="1173020" y="6246420"/>
                            <a:ext cx="1019810" cy="279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C9DBA" w14:textId="2B79CA10" w:rsidR="003E68A2" w:rsidRPr="008708F0" w:rsidRDefault="004B2EE0" w:rsidP="00B3660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データ証憑通知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直線矢印コネクタ 373"/>
                        <wps:cNvCnPr/>
                        <wps:spPr>
                          <a:xfrm flipH="1">
                            <a:off x="970575" y="6973156"/>
                            <a:ext cx="1381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正方形/長方形 374"/>
                        <wps:cNvSpPr/>
                        <wps:spPr>
                          <a:xfrm>
                            <a:off x="1249044" y="6648671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BD3CB" w14:textId="65CE88F3" w:rsidR="003E68A2" w:rsidRPr="00673447" w:rsidRDefault="004B2EE0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実行</w:t>
                              </w:r>
                              <w:r w:rsidR="003E68A2"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正方形/長方形 375"/>
                        <wps:cNvSpPr/>
                        <wps:spPr>
                          <a:xfrm>
                            <a:off x="160950" y="5962650"/>
                            <a:ext cx="4772999" cy="1219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AE6F7" w14:textId="77777777" w:rsidR="003E68A2" w:rsidRDefault="003E68A2" w:rsidP="009529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正方形/長方形 376"/>
                        <wps:cNvSpPr/>
                        <wps:spPr>
                          <a:xfrm>
                            <a:off x="103800" y="5903177"/>
                            <a:ext cx="1962785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B47FC" w14:textId="6EDEB01F" w:rsidR="003E68A2" w:rsidRPr="00673447" w:rsidRDefault="00664DC8" w:rsidP="00664DC8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64DC8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データ証憑通知（受信）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81DAB2" id="キャンバス 105" o:spid="_x0000_s1312" editas="canvas" style="width:488.25pt;height:583.5pt;mso-position-horizontal-relative:char;mso-position-vertical-relative:line" coordsize="62007,7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">
                <v:shape id="_x0000_s1313" type="#_x0000_t75" style="position:absolute;width:62007;height:74104;visibility:visible;mso-wrap-style:square" filled="t" stroked="t" strokecolor="black [3213]">
                  <v:fill o:detectmouseclick="t"/>
                  <v:path o:connecttype="none"/>
                </v:shape>
                <v:rect id="正方形/長方形 8" o:spid="_x0000_s1314" style="position:absolute;left:952;top:5397;width:14542;height:67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" fillcolor="white [3201]" strokecolor="#70ad47 [3209]" strokeweight="1pt">
                  <v:textbox>
                    <w:txbxContent>
                      <w:p w14:paraId="62D3DD8D" w14:textId="63E06990" w:rsidR="00A254D3" w:rsidRDefault="00A254D3" w:rsidP="00D44E1F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14" o:spid="_x0000_s1315" style="position:absolute;left:21928;top:13529;width:15194;height:58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" fillcolor="white [3212]" strokecolor="#1f4d78 [1604]" strokeweight="1pt">
                  <v:textbox>
                    <w:txbxContent>
                      <w:p w14:paraId="3DC098B9" w14:textId="49F66CA3" w:rsidR="001273F8" w:rsidRDefault="001273F8" w:rsidP="00D44E1F">
                        <w:pPr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</w:pPr>
                        <w:r w:rsidRPr="001273F8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来歴管理</w:t>
                        </w:r>
                        <w:r w:rsidR="00A254D3" w:rsidRPr="000F72E2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5476F4EB" w14:textId="344E5FDE" w:rsidR="00A254D3" w:rsidRDefault="00A254D3" w:rsidP="00D44E1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3" o:spid="_x0000_s1316" style="position:absolute;left:2054;top:12573;width:7429;height:59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>
                  <v:textbox>
                    <w:txbxContent>
                      <w:p w14:paraId="326A7158" w14:textId="77777777" w:rsidR="00A254D3" w:rsidRDefault="00A254D3" w:rsidP="00D44E1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388AFA30" w14:textId="77777777" w:rsidR="00A254D3" w:rsidRDefault="00A254D3" w:rsidP="00D44E1F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46ACC646" w14:textId="2888AF47" w:rsidR="00A254D3" w:rsidRDefault="00A254D3" w:rsidP="00D44E1F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  <w:p w14:paraId="757F6B9B" w14:textId="434E3EC6" w:rsidR="007E0F06" w:rsidRDefault="007E0F06" w:rsidP="0014146D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</w:p>
                      <w:p w14:paraId="2BCB0926" w14:textId="020809FC" w:rsidR="007E0F06" w:rsidRDefault="007E0F06" w:rsidP="0014146D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</w:p>
                      <w:p w14:paraId="0973CB29" w14:textId="3A438DD1" w:rsidR="007E0F06" w:rsidRDefault="007E0F06" w:rsidP="0014146D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</w:p>
                      <w:p w14:paraId="4CA468E3" w14:textId="77777777" w:rsidR="007E0F06" w:rsidRDefault="007E0F06" w:rsidP="0025392C"/>
                    </w:txbxContent>
                  </v:textbox>
                </v:rect>
                <v:rect id="正方形/長方形 44" o:spid="_x0000_s1317" style="position:absolute;left:10086;top:18401;width:12900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<v:textbox>
                    <w:txbxContent>
                      <w:p w14:paraId="2F73B830" w14:textId="6AF64669" w:rsidR="00A254D3" w:rsidRDefault="00A254D3" w:rsidP="00B3660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受信履歴登録</w:t>
                        </w:r>
                      </w:p>
                    </w:txbxContent>
                  </v:textbox>
                </v:rect>
                <v:shape id="直線矢印コネクタ 46" o:spid="_x0000_s1318" type="#_x0000_t32" style="position:absolute;left:9429;top:21043;width:14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rect id="正方形/長方形 47" o:spid="_x0000_s1319" style="position:absolute;left:24880;top:18844;width:10352;height:8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>
                  <v:textbox>
                    <w:txbxContent>
                      <w:p w14:paraId="35118B3D" w14:textId="424E39F2" w:rsidR="00A254D3" w:rsidRPr="000F72E2" w:rsidRDefault="00A254D3" w:rsidP="00D44E1F">
                        <w:pPr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受信履歴登録</w:t>
                        </w:r>
                      </w:p>
                    </w:txbxContent>
                  </v:textbox>
                </v:rect>
                <v:rect id="正方形/長方形 50" o:spid="_x0000_s1320" style="position:absolute;left:48107;top:13529;width:12287;height:59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" fillcolor="white [3212]" strokecolor="#1f4d78 [1604]" strokeweight="1pt">
                  <v:textbox>
                    <w:txbxContent>
                      <w:p w14:paraId="4D498E39" w14:textId="6C6A1B34" w:rsidR="007E0F06" w:rsidRDefault="001273F8" w:rsidP="00B366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273F8">
                          <w:rPr>
                            <w:rFonts w:hint="eastAsia"/>
                            <w:color w:val="000000" w:themeColor="text1"/>
                          </w:rPr>
                          <w:t>来歴管理</w:t>
                        </w:r>
                      </w:p>
                      <w:p w14:paraId="1B89C809" w14:textId="611F2218" w:rsidR="00A254D3" w:rsidRPr="00CB0C04" w:rsidRDefault="007E0F06" w:rsidP="00B366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サービス</w:t>
                        </w:r>
                      </w:p>
                    </w:txbxContent>
                  </v:textbox>
                </v:rect>
                <v:shape id="直線矢印コネクタ 52" o:spid="_x0000_s1321" type="#_x0000_t32" style="position:absolute;left:36471;top:20445;width:11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rect id="正方形/長方形 54" o:spid="_x0000_s1322" style="position:absolute;left:36808;top:17687;width:10622;height:29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" filled="f" stroked="f" strokeweight="1pt">
                  <v:textbox>
                    <w:txbxContent>
                      <w:p w14:paraId="38BD7B03" w14:textId="33A72EA8" w:rsidR="00A254D3" w:rsidRDefault="00A254D3" w:rsidP="00B3660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受信履歴登録</w:t>
                        </w:r>
                      </w:p>
                    </w:txbxContent>
                  </v:textbox>
                </v:rect>
                <v:rect id="正方形/長方形 56" o:spid="_x0000_s1323" style="position:absolute;left:39338;top:23152;width:6086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" filled="f" strokecolor="white [3212]" strokeweight="1pt">
                  <v:textbox>
                    <w:txbxContent>
                      <w:p w14:paraId="1A8351EF" w14:textId="24F031FA" w:rsidR="00A254D3" w:rsidRDefault="00A254D3" w:rsidP="00D44E1F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識別情報</w:t>
                        </w:r>
                      </w:p>
                    </w:txbxContent>
                  </v:textbox>
                </v:rect>
                <v:shape id="直線矢印コネクタ 67" o:spid="_x0000_s1324" type="#_x0000_t32" style="position:absolute;left:9705;top:26129;width:138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68" o:spid="_x0000_s1325" type="#_x0000_t32" style="position:absolute;left:36471;top:25842;width:11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<v:stroke endarrow="block" joinstyle="miter"/>
                </v:shape>
                <v:rect id="正方形/長方形 72" o:spid="_x0000_s1326" style="position:absolute;left:11190;top:23152;width:814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ok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bFH6/pB8gVz8AAAD//wMAUEsBAi0AFAAGAAgAAAAhANvh9svuAAAAhQEAABMAAAAAAAAAAAAA&#10;AAAAAAAAAFtDb250ZW50X1R5cGVzXS54bWxQSwECLQAUAAYACAAAACEAWvQsW78AAAAVAQAACwAA&#10;AAAAAAAAAAAAAAAfAQAAX3JlbHMvLnJlbHNQSwECLQAUAAYACAAAACEAXpXKJMMAAADbAAAADwAA&#10;AAAAAAAAAAAAAAAHAgAAZHJzL2Rvd25yZXYueG1sUEsFBgAAAAADAAMAtwAAAPcCAAAAAA==&#10;" filled="f" stroked="f" strokeweight="1pt">
                  <v:textbox>
                    <w:txbxContent>
                      <w:p w14:paraId="32390554" w14:textId="4C2D4EA4" w:rsidR="00A254D3" w:rsidRDefault="00A254D3" w:rsidP="00D44E1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識別情報</w:t>
                        </w:r>
                      </w:p>
                    </w:txbxContent>
                  </v:textbox>
                </v:rect>
                <v:rect id="正方形/長方形 282" o:spid="_x0000_s1327" style="position:absolute;left:24882;top:32639;width:10350;height:8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bJ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3g70w8AvLwCwAA//8DAFBLAQItABQABgAIAAAAIQDb4fbL7gAAAIUBAAATAAAAAAAAAAAAAAAA&#10;AAAAAABbQ29udGVudF9UeXBlc10ueG1sUEsBAi0AFAAGAAgAAAAhAFr0LFu/AAAAFQEAAAsAAAAA&#10;AAAAAAAAAAAAHwEAAF9yZWxzLy5yZWxzUEsBAi0AFAAGAAgAAAAhAP0mBsnBAAAA3AAAAA8AAAAA&#10;AAAAAAAAAAAABwIAAGRycy9kb3ducmV2LnhtbFBLBQYAAAAAAwADALcAAAD1AgAAAAA=&#10;" fillcolor="#5b9bd5 [3204]" strokecolor="#1f4d78 [1604]" strokeweight="1pt">
                  <v:textbox>
                    <w:txbxContent>
                      <w:p w14:paraId="418BFA11" w14:textId="0DAA3ACE" w:rsidR="00A254D3" w:rsidRDefault="00A254D3" w:rsidP="00120B42"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FFFFFF" w:themeColor="background1"/>
                            <w:szCs w:val="21"/>
                          </w:rPr>
                          <w:t>来歴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FFFFFF" w:themeColor="background1"/>
                            <w:szCs w:val="21"/>
                          </w:rPr>
                          <w:t>確認</w:t>
                        </w:r>
                      </w:p>
                    </w:txbxContent>
                  </v:textbox>
                </v:rect>
                <v:shape id="直線矢印コネクタ 283" o:spid="_x0000_s1328" type="#_x0000_t32" style="position:absolute;left:9334;top:34820;width:14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Ib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AdZHIb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299" o:spid="_x0000_s1329" style="position:absolute;left:10277;top:31785;width:10198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" filled="f" stroked="f" strokeweight="1pt">
                  <v:textbox>
                    <w:txbxContent>
                      <w:p w14:paraId="4B9D3492" w14:textId="4741DD4A" w:rsidR="00A254D3" w:rsidRPr="00673447" w:rsidRDefault="00A254D3" w:rsidP="00B3660F">
                        <w:pPr>
                          <w:jc w:val="center"/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bookmarkStart w:id="508" w:name="_Hlk57388422"/>
                        <w:bookmarkStart w:id="509" w:name="_Hlk57388423"/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来歴確認</w:t>
                        </w:r>
                        <w:bookmarkEnd w:id="508"/>
                        <w:bookmarkEnd w:id="509"/>
                      </w:p>
                    </w:txbxContent>
                  </v:textbox>
                </v:rect>
                <v:shape id="直線矢印コネクタ 317" o:spid="_x0000_s1330" type="#_x0000_t32" style="position:absolute;left:37398;top:35010;width:107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18" o:spid="_x0000_s1331" style="position:absolute;left:37518;top:31576;width:10198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" filled="f" stroked="f" strokeweight="1pt">
                  <v:textbox>
                    <w:txbxContent>
                      <w:p w14:paraId="592D9ECB" w14:textId="70C62289" w:rsidR="00A254D3" w:rsidRPr="00A8553D" w:rsidRDefault="00A254D3" w:rsidP="00B3660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0F72E2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来歴確認</w:t>
                        </w:r>
                      </w:p>
                    </w:txbxContent>
                  </v:textbox>
                </v:rect>
                <v:shape id="直線矢印コネクタ 331" o:spid="_x0000_s1332" type="#_x0000_t32" style="position:absolute;left:36497;top:39979;width:116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KMxAAAANw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S0fweyYeAb26AwAA//8DAFBLAQItABQABgAIAAAAIQDb4fbL7gAAAIUBAAATAAAAAAAAAAAA&#10;AAAAAAAAAABbQ29udGVudF9UeXBlc10ueG1sUEsBAi0AFAAGAAgAAAAhAFr0LFu/AAAAFQEAAAsA&#10;AAAAAAAAAAAAAAAAHwEAAF9yZWxzLy5yZWxzUEsBAi0AFAAGAAgAAAAhAHOTIoz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38" o:spid="_x0000_s1333" style="position:absolute;left:39899;top:36738;width:608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" filled="f" stroked="f" strokeweight="1pt">
                  <v:textbox>
                    <w:txbxContent>
                      <w:p w14:paraId="37DC924C" w14:textId="7BA5A29A" w:rsidR="00A254D3" w:rsidRPr="00673447" w:rsidRDefault="00A254D3" w:rsidP="008708F0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確認結果</w:t>
                        </w:r>
                      </w:p>
                    </w:txbxContent>
                  </v:textbox>
                </v:rect>
                <v:shape id="直線矢印コネクタ 345" o:spid="_x0000_s1334" type="#_x0000_t32" style="position:absolute;left:36324;top:53736;width:11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346" o:spid="_x0000_s1335" type="#_x0000_t32" style="position:absolute;left:9610;top:39709;width:138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347" o:spid="_x0000_s1336" style="position:absolute;left:12753;top:36492;width:608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" filled="f" strokecolor="white [3212]" strokeweight="1pt">
                  <v:textbox>
                    <w:txbxContent>
                      <w:p w14:paraId="4C0E7DAF" w14:textId="1C5BDC2B" w:rsidR="00A254D3" w:rsidRPr="00673447" w:rsidRDefault="00A254D3" w:rsidP="008708F0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確認結果</w:t>
                        </w:r>
                      </w:p>
                    </w:txbxContent>
                  </v:textbox>
                </v:rect>
                <v:shape id="直線矢印コネクタ 348" o:spid="_x0000_s1337" type="#_x0000_t32" style="position:absolute;left:9229;top:49919;width:14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Vt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WBvOhCMgl28AAAD//wMAUEsBAi0AFAAGAAgAAAAhANvh9svuAAAAhQEAABMAAAAAAAAAAAAAAAAA&#10;AAAAAFtDb250ZW50X1R5cGVzXS54bWxQSwECLQAUAAYACAAAACEAWvQsW78AAAAVAQAACwAAAAAA&#10;AAAAAAAAAAAfAQAAX3JlbHMvLnJlbHNQSwECLQAUAAYACAAAACEAnphVbcAAAADcAAAADwAAAAAA&#10;AAAAAAAAAAAHAgAAZHJzL2Rvd25yZXYueG1sUEsFBgAAAAADAAMAtwAAAPQCAAAAAA==&#10;" strokecolor="black [3200]" strokeweight=".5pt">
                  <v:stroke endarrow="block" joinstyle="miter"/>
                </v:shape>
                <v:rect id="正方形/長方形 349" o:spid="_x0000_s1338" style="position:absolute;left:11730;top:46751;width:1019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wq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" filled="f" stroked="f" strokeweight="1pt">
                  <v:textbox>
                    <w:txbxContent>
                      <w:p w14:paraId="71A8D477" w14:textId="0D6AAE6F" w:rsidR="00A254D3" w:rsidRPr="008708F0" w:rsidRDefault="00094A69" w:rsidP="00B3660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履歴</w:t>
                        </w:r>
                        <w:r w:rsidR="007E0F06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I</w:t>
                        </w:r>
                        <w:r w:rsidR="007E0F06">
                          <w:rPr>
                            <w:rFonts w:ascii="ＭＳ 明朝" w:eastAsia="ＭＳ 明朝" w:hAnsi="ＭＳ 明朝" w:cs="Times New Roman"/>
                            <w:color w:val="000000" w:themeColor="text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検索</w:t>
                        </w:r>
                      </w:p>
                    </w:txbxContent>
                  </v:textbox>
                </v:rect>
                <v:shape id="直線矢印コネクタ 351" o:spid="_x0000_s1339" type="#_x0000_t32" style="position:absolute;left:36808;top:49501;width:112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ot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2XwK9zPhCMj1PwAAAP//AwBQSwECLQAUAAYACAAAACEA2+H2y+4AAACFAQAAEwAAAAAAAAAA&#10;AAAAAAAAAAAAW0NvbnRlbnRfVHlwZXNdLnhtbFBLAQItABQABgAIAAAAIQBa9CxbvwAAABUBAAAL&#10;AAAAAAAAAAAAAAAAAB8BAABfcmVscy8ucmVsc1BLAQItABQABgAIAAAAIQCKe2ot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352" o:spid="_x0000_s1340" style="position:absolute;left:39338;top:45764;width:10198;height: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iG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nudwO5OOgNz8AQAA//8DAFBLAQItABQABgAIAAAAIQDb4fbL7gAAAIUBAAATAAAAAAAAAAAA&#10;AAAAAAAAAABbQ29udGVudF9UeXBlc10ueG1sUEsBAi0AFAAGAAgAAAAhAFr0LFu/AAAAFQEAAAsA&#10;AAAAAAAAAAAAAAAAHwEAAF9yZWxzLy5yZWxzUEsBAi0AFAAGAAgAAAAhAAk5KIbEAAAA3AAAAA8A&#10;AAAAAAAAAAAAAAAABwIAAGRycy9kb3ducmV2LnhtbFBLBQYAAAAAAwADALcAAAD4AgAAAAA=&#10;" filled="f" stroked="f" strokeweight="1pt">
                  <v:textbox>
                    <w:txbxContent>
                      <w:p w14:paraId="7F6F9064" w14:textId="2A015B68" w:rsidR="00A254D3" w:rsidRPr="00673447" w:rsidRDefault="00094A69" w:rsidP="007E0F0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履歴</w:t>
                        </w:r>
                        <w:r w:rsidR="007E0F06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I</w:t>
                        </w:r>
                        <w:r w:rsidR="007E0F06">
                          <w:rPr>
                            <w:rFonts w:ascii="ＭＳ 明朝" w:eastAsia="ＭＳ 明朝" w:hAnsi="ＭＳ 明朝" w:cs="Times New Roman"/>
                            <w:color w:val="000000" w:themeColor="text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検索</w:t>
                        </w:r>
                      </w:p>
                    </w:txbxContent>
                  </v:textbox>
                </v:rect>
                <v:shape id="直線矢印コネクタ 353" o:spid="_x0000_s1341" type="#_x0000_t32" style="position:absolute;left:9705;top:54019;width:138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zAxQAAANw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tMUfs/EI6BXPwAAAP//AwBQSwECLQAUAAYACAAAACEA2+H2y+4AAACFAQAAEwAAAAAAAAAA&#10;AAAAAAAAAAAAW0NvbnRlbnRfVHlwZXNdLnhtbFBLAQItABQABgAIAAAAIQBa9CxbvwAAABUBAAAL&#10;AAAAAAAAAAAAAAAAAB8BAABfcmVscy8ucmVsc1BLAQItABQABgAIAAAAIQAx0vzA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354" o:spid="_x0000_s1342" style="position:absolute;left:39578;top:50263;width:6083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Vp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gYT17hfiYdAbm4AQAA//8DAFBLAQItABQABgAIAAAAIQDb4fbL7gAAAIUBAAATAAAAAAAAAAAA&#10;AAAAAAAAAABbQ29udGVudF9UeXBlc10ueG1sUEsBAi0AFAAGAAgAAAAhAFr0LFu/AAAAFQEAAAsA&#10;AAAAAAAAAAAAAAAAHwEAAF9yZWxzLy5yZWxzUEsBAi0AFAAGAAgAAAAhAOmcFWnEAAAA3AAAAA8A&#10;AAAAAAAAAAAAAAAABwIAAGRycy9kb3ducmV2LnhtbFBLBQYAAAAAAwADALcAAAD4AgAAAAA=&#10;" filled="f" stroked="f" strokeweight="1pt">
                  <v:textbox>
                    <w:txbxContent>
                      <w:p w14:paraId="2BDBF18B" w14:textId="2924C2F0" w:rsidR="00A254D3" w:rsidRPr="00673447" w:rsidRDefault="00A254D3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rect id="正方形/長方形 355" o:spid="_x0000_s1343" style="position:absolute;left:12490;top:50774;width:608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" filled="f" strokecolor="white [3212]" strokeweight="1pt">
                  <v:textbox>
                    <w:txbxContent>
                      <w:p w14:paraId="4FE0A127" w14:textId="6316B4B9" w:rsidR="00A254D3" w:rsidRPr="00673447" w:rsidRDefault="00A254D3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rect id="正方形/長方形 356" o:spid="_x0000_s1344" style="position:absolute;left:1609;top:44505;width:47645;height:13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62D40404" w14:textId="792014CA" w:rsidR="00A254D3" w:rsidRDefault="00A254D3" w:rsidP="009529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358" o:spid="_x0000_s1345" style="position:absolute;left:1609;top:13985;width:47730;height:1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" filled="f" strokecolor="black [3213]" strokeweight="1.5pt">
                  <v:stroke dashstyle="1 1"/>
                  <v:textbox>
                    <w:txbxContent>
                      <w:p w14:paraId="408FF6C2" w14:textId="36C7FCA9" w:rsidR="00A254D3" w:rsidRDefault="00A254D3" w:rsidP="009529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361" o:spid="_x0000_s1346" style="position:absolute;left:1609;top:29450;width:47730;height:1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" filled="f" strokecolor="black [3213]" strokeweight="1.5pt">
                  <v:stroke dashstyle="1 1"/>
                  <v:textbox>
                    <w:txbxContent>
                      <w:p w14:paraId="7470A7B5" w14:textId="4C86F378" w:rsidR="00A254D3" w:rsidRDefault="00A254D3" w:rsidP="0055136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298" o:spid="_x0000_s1347" style="position:absolute;left:25070;top:47244;width:10351;height:8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" fillcolor="#5b9bd5 [3204]" strokecolor="#1f4d78 [1604]" strokeweight="1pt">
                  <v:textbox>
                    <w:txbxContent>
                      <w:p w14:paraId="1FC77747" w14:textId="183483F5" w:rsidR="00A254D3" w:rsidRPr="00673447" w:rsidRDefault="00094A69" w:rsidP="00504845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履歴</w:t>
                        </w:r>
                        <w:r w:rsidR="00664DC8"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I</w:t>
                        </w:r>
                        <w:r w:rsidR="00664DC8"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  <w:t>D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検索</w:t>
                        </w:r>
                      </w:p>
                    </w:txbxContent>
                  </v:textbox>
                </v:rect>
                <v:rect id="正方形/長方形 357" o:spid="_x0000_s1348" style="position:absolute;left:952;top:13529;width:1963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" fillcolor="#d8d8d8 [2732]" strokecolor="black [3213]" strokeweight="1pt">
                  <v:textbox>
                    <w:txbxContent>
                      <w:p w14:paraId="77F84B4A" w14:textId="41C8B27B" w:rsidR="00A254D3" w:rsidRPr="00673447" w:rsidRDefault="00A254D3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受信履歴登録の場合</w:t>
                        </w:r>
                      </w:p>
                    </w:txbxContent>
                  </v:textbox>
                </v:rect>
                <v:rect id="正方形/長方形 359" o:spid="_x0000_s1349" style="position:absolute;left:1038;top:29069;width:1962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" fillcolor="#d8d8d8 [2732]" strokecolor="black [3213]" strokeweight="1pt">
                  <v:textbox>
                    <w:txbxContent>
                      <w:p w14:paraId="02798B9D" w14:textId="71D4CCE4" w:rsidR="00A254D3" w:rsidRPr="00673447" w:rsidRDefault="00A254D3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来歴確認の場合</w:t>
                        </w:r>
                      </w:p>
                    </w:txbxContent>
                  </v:textbox>
                </v:rect>
                <v:rect id="正方形/長方形 360" o:spid="_x0000_s1350" style="position:absolute;left:952;top:43910;width:1962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" fillcolor="#d8d8d8 [2732]" strokecolor="black [3213]" strokeweight="1pt">
                  <v:textbox>
                    <w:txbxContent>
                      <w:p w14:paraId="424C6FFE" w14:textId="3F0A08EB" w:rsidR="00A254D3" w:rsidRPr="00673447" w:rsidRDefault="00094A69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履歴</w:t>
                        </w:r>
                        <w:r w:rsidR="007E0F06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I</w:t>
                        </w:r>
                        <w:r w:rsidR="007E0F06">
                          <w:rPr>
                            <w:rFonts w:ascii="ＭＳ 明朝" w:eastAsia="ＭＳ 明朝" w:hAnsi="ＭＳ 明朝" w:cs="Times New Roman"/>
                            <w:color w:val="000000" w:themeColor="text1"/>
                            <w:szCs w:val="21"/>
                          </w:rPr>
                          <w:t>D</w:t>
                        </w:r>
                        <w:r w:rsidR="007E0F06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検索の場合</w:t>
                        </w:r>
                      </w:p>
                    </w:txbxContent>
                  </v:textbox>
                </v:rect>
                <v:group id="グループ化 452" o:spid="_x0000_s1351" style="position:absolute;left:42233;top:1143;width:18631;height:9810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rect id="正方形/長方形 453" o:spid="_x0000_s1352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+s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" fillcolor="white [3201]" strokecolor="black [3200]" strokeweight="1pt">
                    <v:textbox>
                      <w:txbxContent>
                        <w:p w14:paraId="51C0B350" w14:textId="77777777" w:rsidR="00FC4F00" w:rsidRDefault="00FC4F00" w:rsidP="00FC4F00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68ABEE75" w14:textId="77777777" w:rsidR="00FC4F00" w:rsidRDefault="00FC4F00" w:rsidP="00FC4F00">
                          <w:pPr>
                            <w:rPr>
                              <w:rFonts w:ascii="ＭＳ Ｐゴシック" w:eastAsia="ＭＳ 明朝" w:hAnsi="ＭＳ Ｐゴシック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対象サブシステム</w:t>
                          </w:r>
                        </w:p>
                        <w:p w14:paraId="26E7FC03" w14:textId="77777777" w:rsidR="00FC4F00" w:rsidRDefault="00FC4F00" w:rsidP="00FC4F00">
                          <w:pP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: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その他システム</w:t>
                          </w:r>
                        </w:p>
                        <w:p w14:paraId="4C2655D6" w14:textId="42952B79" w:rsidR="00FC4F00" w:rsidRDefault="00FC4F00" w:rsidP="00FC4F00">
                          <w:pPr>
                            <w:rPr>
                              <w:rFonts w:eastAsia="ＭＳ 明朝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　　</w:t>
                          </w:r>
                          <w:r>
                            <w:rPr>
                              <w:rFonts w:eastAsia="ＭＳ 明朝" w:cs="Times New Roman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 xml:space="preserve"> : HTTPS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8080"/>
                              <w:sz w:val="18"/>
                              <w:szCs w:val="18"/>
                              <w:u w:val="single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54" o:spid="_x0000_s1353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" fillcolor="#5b9bd5 [3204]" strokecolor="#1f4d78 [1604]" strokeweight="1pt">
                    <v:textbox>
                      <w:txbxContent>
                        <w:p w14:paraId="388BF283" w14:textId="77777777" w:rsidR="00FC4F00" w:rsidRDefault="00FC4F00" w:rsidP="00FC4F00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55" o:spid="_x0000_s1354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2ED80A6C" w14:textId="77777777" w:rsidR="00FC4F00" w:rsidRDefault="00FC4F00" w:rsidP="00FC4F00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56" o:spid="_x0000_s1355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直線矢印コネクタ 366" o:spid="_x0000_s1356" type="#_x0000_t32" style="position:absolute;left:36324;top:69458;width:11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367" o:spid="_x0000_s1357" type="#_x0000_t32" style="position:absolute;left:36808;top:65223;width:112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68" o:spid="_x0000_s1358" style="position:absolute;left:37518;top:61486;width:9535;height: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" filled="f" stroked="f" strokeweight="1pt">
                  <v:textbox>
                    <w:txbxContent>
                      <w:p w14:paraId="2D63A53A" w14:textId="7623E73B" w:rsidR="003E68A2" w:rsidRPr="00673447" w:rsidRDefault="00F100A9" w:rsidP="007E0F0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データ証憑通知</w:t>
                        </w:r>
                      </w:p>
                    </w:txbxContent>
                  </v:textbox>
                </v:rect>
                <v:rect id="正方形/長方形 369" o:spid="_x0000_s1359" style="position:absolute;left:39578;top:65985;width:608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" filled="f" stroked="f" strokeweight="1pt">
                  <v:textbox>
                    <w:txbxContent>
                      <w:p w14:paraId="62C66A60" w14:textId="54C600D2" w:rsidR="003E68A2" w:rsidRPr="00673447" w:rsidRDefault="00F100A9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実行</w:t>
                        </w:r>
                        <w:r w:rsidR="003E68A2"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結果</w:t>
                        </w:r>
                      </w:p>
                    </w:txbxContent>
                  </v:textbox>
                </v:rect>
                <v:rect id="正方形/長方形 370" o:spid="_x0000_s1360" style="position:absolute;left:25070;top:62924;width:10351;height:8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EKf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5XM&#10;lzNyBPT2FwAA//8DAFBLAQItABQABgAIAAAAIQDb4fbL7gAAAIUBAAATAAAAAAAAAAAAAAAAAAAA&#10;AABbQ29udGVudF9UeXBlc10ueG1sUEsBAi0AFAAGAAgAAAAhAFr0LFu/AAAAFQEAAAsAAAAAAAAA&#10;AAAAAAAAHwEAAF9yZWxzLy5yZWxzUEsBAi0AFAAGAAgAAAAhACGMQp++AAAA3AAAAA8AAAAAAAAA&#10;AAAAAAAABwIAAGRycy9kb3ducmV2LnhtbFBLBQYAAAAAAwADALcAAADyAgAAAAA=&#10;" fillcolor="#5b9bd5 [3204]" strokecolor="#1f4d78 [1604]" strokeweight="1pt">
                  <v:textbox>
                    <w:txbxContent>
                      <w:p w14:paraId="70EBC993" w14:textId="77777777" w:rsidR="003E68A2" w:rsidRPr="00673447" w:rsidRDefault="003E68A2" w:rsidP="00504845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履歴検索</w:t>
                        </w:r>
                      </w:p>
                      <w:p w14:paraId="20A11167" w14:textId="77777777" w:rsidR="003E68A2" w:rsidRPr="00673447" w:rsidRDefault="003E68A2" w:rsidP="00504845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呼び出し</w:t>
                        </w:r>
                        <w:r w:rsidRPr="00673447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</w:txbxContent>
                  </v:textbox>
                </v:rect>
                <v:shape id="直線矢印コネクタ 371" o:spid="_x0000_s1361" type="#_x0000_t32" style="position:absolute;left:9229;top:65632;width:14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72" o:spid="_x0000_s1362" style="position:absolute;left:11730;top:62464;width:1019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Tm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LeZwO5OOgNz8AQAA//8DAFBLAQItABQABgAIAAAAIQDb4fbL7gAAAIUBAAATAAAAAAAAAAAA&#10;AAAAAAAAAABbQ29udGVudF9UeXBlc10ueG1sUEsBAi0AFAAGAAgAAAAhAFr0LFu/AAAAFQEAAAsA&#10;AAAAAAAAAAAAAAAAHwEAAF9yZWxzLy5yZWxzUEsBAi0AFAAGAAgAAAAhAEKMdObEAAAA3AAAAA8A&#10;AAAAAAAAAAAAAAAABwIAAGRycy9kb3ducmV2LnhtbFBLBQYAAAAAAwADALcAAAD4AgAAAAA=&#10;" filled="f" stroked="f" strokeweight="1pt">
                  <v:textbox>
                    <w:txbxContent>
                      <w:p w14:paraId="5AFC9DBA" w14:textId="2B79CA10" w:rsidR="003E68A2" w:rsidRPr="008708F0" w:rsidRDefault="004B2EE0" w:rsidP="00B3660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データ証憑通知</w:t>
                        </w:r>
                      </w:p>
                    </w:txbxContent>
                  </v:textbox>
                </v:rect>
                <v:shape id="直線矢印コネクタ 373" o:spid="_x0000_s1363" type="#_x0000_t32" style="position:absolute;left:9705;top:69731;width:138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6Cg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LVL4OxOPgF7/AgAA//8DAFBLAQItABQABgAIAAAAIQDb4fbL7gAAAIUBAAATAAAAAAAAAAAA&#10;AAAAAAAAAABbQ29udGVudF9UeXBlc10ueG1sUEsBAi0AFAAGAAgAAAAhAFr0LFu/AAAAFQEAAAsA&#10;AAAAAAAAAAAAAAAAHwEAAF9yZWxzLy5yZWxzUEsBAi0AFAAGAAgAAAAhAHpnoKD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74" o:spid="_x0000_s1364" style="position:absolute;left:12490;top:66486;width:6083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" filled="f" strokecolor="white [3212]" strokeweight="1pt">
                  <v:textbox>
                    <w:txbxContent>
                      <w:p w14:paraId="283BD3CB" w14:textId="65CE88F3" w:rsidR="003E68A2" w:rsidRPr="00673447" w:rsidRDefault="004B2EE0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実行</w:t>
                        </w:r>
                        <w:r w:rsidR="003E68A2"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結果</w:t>
                        </w:r>
                      </w:p>
                    </w:txbxContent>
                  </v:textbox>
                </v:rect>
                <v:rect id="正方形/長方形 375" o:spid="_x0000_s1365" style="position:absolute;left:1609;top:59626;width:4773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225AE6F7" w14:textId="77777777" w:rsidR="003E68A2" w:rsidRDefault="003E68A2" w:rsidP="009529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376" o:spid="_x0000_s1366" style="position:absolute;left:1038;top:59031;width:1962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" fillcolor="#d8d8d8 [2732]" strokecolor="black [3213]" strokeweight="1pt">
                  <v:textbox>
                    <w:txbxContent>
                      <w:p w14:paraId="145B47FC" w14:textId="6EDEB01F" w:rsidR="003E68A2" w:rsidRPr="00673447" w:rsidRDefault="00664DC8" w:rsidP="00664DC8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64DC8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データ証憑通知（受信）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2DCF68" w14:textId="173771DD" w:rsidR="00D44E1F" w:rsidRPr="00CB0C04" w:rsidRDefault="00D44E1F" w:rsidP="00816CB2">
      <w:pPr>
        <w:pStyle w:val="a9"/>
        <w:keepNext/>
        <w:jc w:val="center"/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  <w:b w:val="0"/>
          <w:bCs w:val="0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  <w:b w:val="0"/>
          <w:bCs w:val="0"/>
        </w:rPr>
        <w:fldChar w:fldCharType="separate"/>
      </w:r>
      <w:r w:rsidR="002F2D5B">
        <w:rPr>
          <w:rFonts w:asciiTheme="minorHAnsi" w:hAnsiTheme="minorHAnsi" w:hint="eastAsia"/>
          <w:noProof/>
        </w:rPr>
        <w:t>８．１．１</w:t>
      </w:r>
      <w:r w:rsidR="00906918" w:rsidRPr="00246EBC">
        <w:rPr>
          <w:rFonts w:asciiTheme="minorHAnsi" w:hAnsiTheme="minorHAnsi"/>
          <w:b w:val="0"/>
          <w:bCs w:val="0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  <w:b w:val="0"/>
          <w:bCs w:val="0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  <w:b w:val="0"/>
          <w:bCs w:val="0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  <w:b w:val="0"/>
          <w:bCs w:val="0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  <w:r>
        <w:br w:type="page"/>
      </w:r>
    </w:p>
    <w:p w14:paraId="34A015B7" w14:textId="77777777" w:rsidR="00D44E1F" w:rsidRDefault="00D44E1F" w:rsidP="00402D3E">
      <w:pPr>
        <w:pStyle w:val="3"/>
        <w:ind w:left="284" w:firstLine="0"/>
      </w:pPr>
      <w:bookmarkStart w:id="510" w:name="_Toc68617116"/>
      <w:bookmarkStart w:id="511" w:name="_Toc87617883"/>
      <w:bookmarkStart w:id="512" w:name="_Toc68617117"/>
      <w:bookmarkStart w:id="513" w:name="_Toc87617884"/>
      <w:bookmarkStart w:id="514" w:name="_Toc68617118"/>
      <w:bookmarkStart w:id="515" w:name="_Toc87617885"/>
      <w:bookmarkStart w:id="516" w:name="_Toc68617119"/>
      <w:bookmarkStart w:id="517" w:name="_Toc87617886"/>
      <w:bookmarkStart w:id="518" w:name="_Toc68617125"/>
      <w:bookmarkStart w:id="519" w:name="_Toc87617892"/>
      <w:bookmarkStart w:id="520" w:name="_Toc68617130"/>
      <w:bookmarkStart w:id="521" w:name="_Toc87617897"/>
      <w:bookmarkStart w:id="522" w:name="_Toc68617135"/>
      <w:bookmarkStart w:id="523" w:name="_Toc87617902"/>
      <w:bookmarkStart w:id="524" w:name="_Toc68617140"/>
      <w:bookmarkStart w:id="525" w:name="_Toc87617907"/>
      <w:bookmarkStart w:id="526" w:name="_Toc68617145"/>
      <w:bookmarkStart w:id="527" w:name="_Toc87617912"/>
      <w:bookmarkStart w:id="528" w:name="_Toc68617150"/>
      <w:bookmarkStart w:id="529" w:name="_Toc87617917"/>
      <w:bookmarkStart w:id="530" w:name="_Toc68617151"/>
      <w:bookmarkStart w:id="531" w:name="_Toc87617918"/>
      <w:bookmarkStart w:id="532" w:name="_Toc68617157"/>
      <w:bookmarkStart w:id="533" w:name="_Toc87617924"/>
      <w:bookmarkStart w:id="534" w:name="_Toc68617162"/>
      <w:bookmarkStart w:id="535" w:name="_Toc87617929"/>
      <w:bookmarkStart w:id="536" w:name="_Toc68617167"/>
      <w:bookmarkStart w:id="537" w:name="_Toc87617934"/>
      <w:bookmarkStart w:id="538" w:name="_Toc68617172"/>
      <w:bookmarkStart w:id="539" w:name="_Toc87617939"/>
      <w:bookmarkStart w:id="540" w:name="_Toc68617177"/>
      <w:bookmarkStart w:id="541" w:name="_Toc87617944"/>
      <w:bookmarkStart w:id="542" w:name="_Toc68617182"/>
      <w:bookmarkStart w:id="543" w:name="_Toc87617949"/>
      <w:bookmarkStart w:id="544" w:name="_Toc68617187"/>
      <w:bookmarkStart w:id="545" w:name="_Toc87617954"/>
      <w:bookmarkStart w:id="546" w:name="_Toc68617192"/>
      <w:bookmarkStart w:id="547" w:name="_Toc87617959"/>
      <w:bookmarkStart w:id="548" w:name="_Toc110853760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r>
        <w:rPr>
          <w:rFonts w:hint="eastAsia"/>
        </w:rPr>
        <w:lastRenderedPageBreak/>
        <w:t>公開インタフェース</w:t>
      </w:r>
      <w:bookmarkEnd w:id="548"/>
    </w:p>
    <w:p w14:paraId="7C6DEECF" w14:textId="7C64F2B1" w:rsidR="00D44E1F" w:rsidRPr="00CD643C" w:rsidRDefault="00D44E1F" w:rsidP="00C61805">
      <w:r w:rsidRPr="006E367D">
        <w:rPr>
          <w:rFonts w:hint="eastAsia"/>
        </w:rPr>
        <w:t>「</w:t>
      </w:r>
      <w:r w:rsidR="00E2632E" w:rsidRPr="00E2632E">
        <w:rPr>
          <w:rFonts w:hint="eastAsia"/>
        </w:rPr>
        <w:t>詳細設計書</w:t>
      </w:r>
      <w:r w:rsidR="00E2632E" w:rsidRPr="00E2632E">
        <w:rPr>
          <w:rFonts w:hint="eastAsia"/>
        </w:rPr>
        <w:t>_</w:t>
      </w:r>
      <w:r w:rsidR="00E2632E" w:rsidRPr="00E2632E">
        <w:rPr>
          <w:rFonts w:hint="eastAsia"/>
        </w:rPr>
        <w:t>別紙</w:t>
      </w:r>
      <w:r w:rsidR="00837DD4">
        <w:t>6</w:t>
      </w:r>
      <w:r w:rsidR="00E2632E" w:rsidRPr="00E2632E">
        <w:rPr>
          <w:rFonts w:hint="eastAsia"/>
        </w:rPr>
        <w:t>_</w:t>
      </w:r>
      <w:r w:rsidR="00E2632E" w:rsidRPr="00E2632E">
        <w:rPr>
          <w:rFonts w:hint="eastAsia"/>
        </w:rPr>
        <w:t>利用者</w:t>
      </w:r>
      <w:r w:rsidR="00E2632E" w:rsidRPr="00E2632E">
        <w:rPr>
          <w:rFonts w:hint="eastAsia"/>
        </w:rPr>
        <w:t>_</w:t>
      </w:r>
      <w:r w:rsidR="001273F8">
        <w:rPr>
          <w:rFonts w:hint="eastAsia"/>
        </w:rPr>
        <w:t>来歴管理</w:t>
      </w:r>
      <w:r w:rsidR="001273F8">
        <w:rPr>
          <w:rFonts w:hint="eastAsia"/>
        </w:rPr>
        <w:t>I/F</w:t>
      </w:r>
      <w:r w:rsidR="00E2632E">
        <w:t>.html</w:t>
      </w:r>
      <w:r w:rsidRPr="006E367D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5A155DE4" w14:textId="77777777" w:rsidR="00E2632E" w:rsidRDefault="00E2632E" w:rsidP="00C61805"/>
    <w:p w14:paraId="1CFC6554" w14:textId="77777777" w:rsidR="00E2632E" w:rsidRDefault="00E2632E" w:rsidP="00402D3E">
      <w:pPr>
        <w:pStyle w:val="3"/>
        <w:ind w:left="284" w:firstLine="0"/>
      </w:pPr>
      <w:bookmarkStart w:id="549" w:name="_Toc110853761"/>
      <w:r>
        <w:rPr>
          <w:rFonts w:hint="eastAsia"/>
        </w:rPr>
        <w:t>内部データ一覧</w:t>
      </w:r>
      <w:bookmarkEnd w:id="549"/>
    </w:p>
    <w:p w14:paraId="19C7FCB8" w14:textId="77777777" w:rsidR="00E2632E" w:rsidRDefault="00E2632E" w:rsidP="00C61805">
      <w:r>
        <w:rPr>
          <w:rFonts w:hint="eastAsia"/>
        </w:rPr>
        <w:t>以下の内部データを保持する。</w:t>
      </w:r>
    </w:p>
    <w:p w14:paraId="2836D0F9" w14:textId="5E9AB9FB" w:rsidR="00E2632E" w:rsidRDefault="00E2632E" w:rsidP="00C61805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 w:rsidR="006F7DA8">
        <w:rPr>
          <w:rFonts w:asciiTheme="minorHAnsi" w:hAnsiTheme="minorHAnsi" w:hint="eastAsia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８．１．３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8"/>
        <w:tblpPr w:leftFromText="142" w:rightFromText="142" w:vertAnchor="text" w:tblpXSpec="center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401"/>
        <w:gridCol w:w="2709"/>
        <w:gridCol w:w="6626"/>
      </w:tblGrid>
      <w:tr w:rsidR="00E2632E" w14:paraId="2FA5DD01" w14:textId="77777777" w:rsidTr="00E23234"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FBA7CA" w14:textId="77777777" w:rsidR="00E2632E" w:rsidRDefault="00E2632E" w:rsidP="00C61805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0C73A" w14:textId="77777777" w:rsidR="00E2632E" w:rsidRDefault="00E2632E" w:rsidP="00C61805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データ</w:t>
            </w:r>
            <w:r>
              <w:rPr>
                <w:rFonts w:cstheme="majorHAnsi" w:hint="eastAsia"/>
              </w:rPr>
              <w:t>名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C7C38D" w14:textId="77777777" w:rsidR="00E2632E" w:rsidRDefault="00E2632E" w:rsidP="00C61805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E2632E" w14:paraId="1C236A8E" w14:textId="77777777" w:rsidTr="00E23234"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3C73" w14:textId="77777777" w:rsidR="00E2632E" w:rsidRPr="007C482A" w:rsidRDefault="00E2632E" w:rsidP="00984E83">
            <w:pPr>
              <w:pStyle w:val="a"/>
              <w:numPr>
                <w:ilvl w:val="0"/>
                <w:numId w:val="21"/>
              </w:numPr>
            </w:pP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DFD1" w14:textId="77777777" w:rsidR="00E2632E" w:rsidRDefault="00E2632E" w:rsidP="00C61805">
            <w:r>
              <w:rPr>
                <w:rFonts w:asciiTheme="minorHAnsi" w:hAnsiTheme="minorHAnsi" w:cstheme="majorHAnsi"/>
                <w:color w:val="000000" w:themeColor="text1"/>
              </w:rPr>
              <w:t>url_eventwithhash_r</w:t>
            </w:r>
            <w:r w:rsidRPr="00C65EF8">
              <w:rPr>
                <w:rFonts w:asciiTheme="minorHAnsi" w:hAnsiTheme="minorHAnsi" w:cstheme="majorHAnsi"/>
                <w:color w:val="000000" w:themeColor="text1"/>
              </w:rPr>
              <w:t>eceived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3F2D" w14:textId="43337CF8" w:rsidR="00E2632E" w:rsidRDefault="00E2632E" w:rsidP="00C6180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利用者コネクタ 来歴管理</w:t>
            </w:r>
            <w:r w:rsidRPr="001B7A3B">
              <w:rPr>
                <w:rFonts w:asciiTheme="minorHAnsi" w:eastAsia="ＭＳ 明朝" w:hAnsiTheme="minorHAnsi" w:cs="ＭＳ 明朝"/>
              </w:rPr>
              <w:t>I/F</w:t>
            </w:r>
            <w:r>
              <w:rPr>
                <w:rFonts w:asciiTheme="minorHAnsi" w:eastAsia="ＭＳ 明朝" w:hAnsiTheme="minorHAnsi" w:cs="ＭＳ 明朝" w:hint="eastAsia"/>
              </w:rPr>
              <w:t>の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受信履歴登録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  <w:r>
              <w:rPr>
                <w:rFonts w:ascii="ＭＳ 明朝" w:eastAsia="ＭＳ 明朝" w:hAnsi="ＭＳ 明朝" w:cs="ＭＳ 明朝" w:hint="eastAsia"/>
              </w:rPr>
              <w:t xml:space="preserve"> </w:t>
            </w:r>
          </w:p>
        </w:tc>
      </w:tr>
      <w:tr w:rsidR="00E2632E" w14:paraId="1E616CF8" w14:textId="77777777" w:rsidTr="00E23234"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8ED3" w14:textId="77777777" w:rsidR="00E2632E" w:rsidRPr="007C482A" w:rsidRDefault="00E2632E" w:rsidP="00984E83">
            <w:pPr>
              <w:pStyle w:val="a"/>
              <w:numPr>
                <w:ilvl w:val="0"/>
                <w:numId w:val="21"/>
              </w:numPr>
            </w:pP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E1D5" w14:textId="77777777" w:rsidR="00E2632E" w:rsidRDefault="00E2632E" w:rsidP="00C61805">
            <w:r>
              <w:rPr>
                <w:rFonts w:hint="eastAsia"/>
              </w:rPr>
              <w:t>u</w:t>
            </w:r>
            <w:r>
              <w:t>rl_history_</w:t>
            </w:r>
            <w:r w:rsidRPr="003E09B9">
              <w:t>lineage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9687" w14:textId="4C23590B" w:rsidR="00E2632E" w:rsidRDefault="00E2632E" w:rsidP="00C6180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利用者コネクタ 来歴管理</w:t>
            </w:r>
            <w:r w:rsidRPr="001B7A3B">
              <w:rPr>
                <w:rFonts w:asciiTheme="minorHAnsi" w:eastAsia="ＭＳ 明朝" w:hAnsiTheme="minorHAnsi" w:cs="ＭＳ 明朝"/>
              </w:rPr>
              <w:t>I/F</w:t>
            </w:r>
            <w:r>
              <w:rPr>
                <w:rFonts w:asciiTheme="minorHAnsi" w:eastAsia="ＭＳ 明朝" w:hAnsiTheme="minorHAnsi" w:cs="ＭＳ 明朝" w:hint="eastAsia"/>
              </w:rPr>
              <w:t>の来歴確認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E2632E" w14:paraId="136C767F" w14:textId="77777777" w:rsidTr="00E23234"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3B37" w14:textId="77777777" w:rsidR="00E2632E" w:rsidRPr="007C482A" w:rsidRDefault="00E2632E" w:rsidP="00984E83">
            <w:pPr>
              <w:pStyle w:val="a"/>
              <w:numPr>
                <w:ilvl w:val="0"/>
                <w:numId w:val="21"/>
              </w:numPr>
            </w:pP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6DA5" w14:textId="249B70DE" w:rsidR="00E2632E" w:rsidRDefault="00E2632E" w:rsidP="00C61805">
            <w:r>
              <w:rPr>
                <w:rFonts w:hint="eastAsia"/>
              </w:rPr>
              <w:t>u</w:t>
            </w:r>
            <w:r>
              <w:t>rl_history_</w:t>
            </w:r>
            <w:r w:rsidRPr="003E09B9">
              <w:t>searchevents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236A" w14:textId="725F10EE" w:rsidR="00E2632E" w:rsidRDefault="00E2632E" w:rsidP="00C6180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利用者コネクタ 来歴管理</w:t>
            </w:r>
            <w:r w:rsidRPr="001B7A3B">
              <w:rPr>
                <w:rFonts w:asciiTheme="minorHAnsi" w:eastAsia="ＭＳ 明朝" w:hAnsiTheme="minorHAnsi" w:cs="ＭＳ 明朝"/>
              </w:rPr>
              <w:t>I/F</w:t>
            </w:r>
            <w:r>
              <w:rPr>
                <w:rFonts w:asciiTheme="minorHAnsi" w:eastAsia="ＭＳ 明朝" w:hAnsiTheme="minorHAnsi" w:cs="ＭＳ 明朝" w:hint="eastAsia"/>
              </w:rPr>
              <w:t>の</w:t>
            </w:r>
            <w:r w:rsidR="00094A69">
              <w:rPr>
                <w:rFonts w:asciiTheme="minorHAnsi" w:eastAsia="ＭＳ 明朝" w:hAnsiTheme="minorHAnsi" w:cs="ＭＳ 明朝" w:hint="eastAsia"/>
              </w:rPr>
              <w:t>履歴検索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</w:tbl>
    <w:p w14:paraId="1F47D6C9" w14:textId="77777777" w:rsidR="00D44E1F" w:rsidRPr="00E2632E" w:rsidRDefault="00D44E1F" w:rsidP="00C61805"/>
    <w:p w14:paraId="1C21918E" w14:textId="1E1351D7" w:rsidR="00D44E1F" w:rsidRPr="002F46EC" w:rsidRDefault="00D44E1F" w:rsidP="00402D3E">
      <w:pPr>
        <w:pStyle w:val="2"/>
        <w:ind w:left="424" w:hangingChars="202" w:hanging="424"/>
      </w:pPr>
      <w:bookmarkStart w:id="550" w:name="_Toc110853762"/>
      <w:r>
        <w:rPr>
          <w:rFonts w:hint="eastAsia"/>
        </w:rPr>
        <w:t>機能詳細</w:t>
      </w:r>
      <w:bookmarkEnd w:id="550"/>
    </w:p>
    <w:p w14:paraId="4ED9B207" w14:textId="5FC5E873" w:rsidR="00D44E1F" w:rsidRPr="002C5C78" w:rsidRDefault="001273F8" w:rsidP="00402D3E">
      <w:pPr>
        <w:pStyle w:val="3"/>
        <w:ind w:left="284" w:firstLine="0"/>
      </w:pPr>
      <w:bookmarkStart w:id="551" w:name="_Toc110853763"/>
      <w:r>
        <w:rPr>
          <w:rFonts w:hint="eastAsia"/>
        </w:rPr>
        <w:t>来歴管理</w:t>
      </w:r>
      <w:r>
        <w:rPr>
          <w:rFonts w:hint="eastAsia"/>
        </w:rPr>
        <w:t>I/F</w:t>
      </w:r>
      <w:r w:rsidR="00D44E1F">
        <w:rPr>
          <w:rFonts w:hint="eastAsia"/>
        </w:rPr>
        <w:t>機能</w:t>
      </w:r>
      <w:r w:rsidR="00D44E1F">
        <w:rPr>
          <w:rFonts w:hint="eastAsia"/>
        </w:rPr>
        <w:t xml:space="preserve"> </w:t>
      </w:r>
      <w:r w:rsidR="00D44E1F">
        <w:rPr>
          <w:rFonts w:hint="eastAsia"/>
        </w:rPr>
        <w:t>処理一覧</w:t>
      </w:r>
      <w:bookmarkEnd w:id="551"/>
    </w:p>
    <w:p w14:paraId="108F8E4A" w14:textId="740B3C20" w:rsidR="00D44E1F" w:rsidRDefault="00D44E1F" w:rsidP="00C61805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８．２．１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"/>
        <w:gridCol w:w="2144"/>
        <w:gridCol w:w="2894"/>
        <w:gridCol w:w="1842"/>
        <w:gridCol w:w="1447"/>
        <w:gridCol w:w="1051"/>
      </w:tblGrid>
      <w:tr w:rsidR="007B66D1" w14:paraId="2547468D" w14:textId="77777777" w:rsidTr="007B66D1">
        <w:trPr>
          <w:jc w:val="center"/>
        </w:trPr>
        <w:tc>
          <w:tcPr>
            <w:tcW w:w="184" w:type="pct"/>
            <w:shd w:val="clear" w:color="auto" w:fill="D9D9D9" w:themeFill="background1" w:themeFillShade="D9"/>
          </w:tcPr>
          <w:p w14:paraId="1EAB548E" w14:textId="77777777" w:rsidR="007B66D1" w:rsidRPr="00246EBC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101" w:type="pct"/>
            <w:shd w:val="clear" w:color="auto" w:fill="D9D9D9" w:themeFill="background1" w:themeFillShade="D9"/>
          </w:tcPr>
          <w:p w14:paraId="2DD79205" w14:textId="77777777" w:rsidR="007B66D1" w:rsidRPr="00246EBC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486" w:type="pct"/>
            <w:shd w:val="clear" w:color="auto" w:fill="D9D9D9" w:themeFill="background1" w:themeFillShade="D9"/>
          </w:tcPr>
          <w:p w14:paraId="420999C4" w14:textId="77777777" w:rsidR="007B66D1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055CC6C7" w14:textId="77777777" w:rsidR="007B66D1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743" w:type="pct"/>
            <w:shd w:val="clear" w:color="auto" w:fill="D9D9D9" w:themeFill="background1" w:themeFillShade="D9"/>
          </w:tcPr>
          <w:p w14:paraId="53427A36" w14:textId="77777777" w:rsidR="007B66D1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14:paraId="3857531E" w14:textId="77777777" w:rsidR="007B66D1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7B66D1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5078144"/>
              </w:rPr>
              <w:t>メソッド</w:t>
            </w:r>
          </w:p>
        </w:tc>
      </w:tr>
      <w:tr w:rsidR="007B66D1" w14:paraId="212051CE" w14:textId="77777777" w:rsidTr="007B66D1">
        <w:trPr>
          <w:jc w:val="center"/>
        </w:trPr>
        <w:tc>
          <w:tcPr>
            <w:tcW w:w="184" w:type="pct"/>
          </w:tcPr>
          <w:p w14:paraId="23ED57E3" w14:textId="77777777" w:rsidR="007B66D1" w:rsidRPr="00246EBC" w:rsidRDefault="007B66D1" w:rsidP="00816CB2">
            <w:pPr>
              <w:pStyle w:val="a"/>
              <w:numPr>
                <w:ilvl w:val="0"/>
                <w:numId w:val="117"/>
              </w:numPr>
            </w:pPr>
          </w:p>
        </w:tc>
        <w:tc>
          <w:tcPr>
            <w:tcW w:w="1101" w:type="pct"/>
          </w:tcPr>
          <w:p w14:paraId="6807D4E0" w14:textId="77777777" w:rsidR="007B66D1" w:rsidRDefault="007B66D1" w:rsidP="007B66D1">
            <w:r w:rsidRPr="004115CD">
              <w:rPr>
                <w:rFonts w:hint="eastAsia"/>
              </w:rPr>
              <w:t>データ証憑通知</w:t>
            </w:r>
          </w:p>
          <w:p w14:paraId="63516F43" w14:textId="0F7E8F36" w:rsidR="007B66D1" w:rsidRPr="00246EBC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hint="eastAsia"/>
              </w:rPr>
              <w:t>（受信）</w:t>
            </w:r>
          </w:p>
        </w:tc>
        <w:tc>
          <w:tcPr>
            <w:tcW w:w="1486" w:type="pct"/>
          </w:tcPr>
          <w:p w14:paraId="46264856" w14:textId="29272642" w:rsidR="007B66D1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データ取得時、来歴管理に</w:t>
            </w:r>
            <w:r w:rsidRPr="004115CD">
              <w:rPr>
                <w:rFonts w:hint="eastAsia"/>
              </w:rPr>
              <w:t>データ証憑通知</w:t>
            </w:r>
            <w:r>
              <w:rPr>
                <w:rFonts w:hint="eastAsia"/>
              </w:rPr>
              <w:t>（受信）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を依頼する。</w:t>
            </w:r>
          </w:p>
        </w:tc>
        <w:tc>
          <w:tcPr>
            <w:tcW w:w="946" w:type="pct"/>
          </w:tcPr>
          <w:p w14:paraId="45B1F3C4" w14:textId="359468C6" w:rsidR="007B66D1" w:rsidRPr="004C3F11" w:rsidRDefault="001835E5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  <w:szCs w:val="21"/>
              </w:rPr>
              <w:t>/</w:t>
            </w:r>
            <w:r w:rsidR="007B66D1" w:rsidRPr="00A8553D">
              <w:rPr>
                <w:rFonts w:asciiTheme="minorHAnsi" w:hAnsiTheme="minorHAnsi" w:cstheme="majorHAnsi"/>
                <w:color w:val="000000" w:themeColor="text1"/>
              </w:rPr>
              <w:t>voucher/received</w:t>
            </w:r>
          </w:p>
        </w:tc>
        <w:tc>
          <w:tcPr>
            <w:tcW w:w="743" w:type="pct"/>
          </w:tcPr>
          <w:p w14:paraId="56E18EF4" w14:textId="4146B415" w:rsidR="007B66D1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v</w:t>
            </w:r>
            <w:r w:rsidRPr="00A8553D">
              <w:rPr>
                <w:rFonts w:asciiTheme="minorHAnsi" w:hAnsiTheme="minorHAnsi" w:cstheme="majorHAnsi"/>
                <w:color w:val="000000" w:themeColor="text1"/>
              </w:rPr>
              <w:t>oucher</w:t>
            </w:r>
            <w:r>
              <w:rPr>
                <w:rFonts w:asciiTheme="minorHAnsi" w:hAnsiTheme="minorHAnsi" w:cstheme="majorHAnsi"/>
                <w:color w:val="000000" w:themeColor="text1"/>
              </w:rPr>
              <w:t>r</w:t>
            </w:r>
            <w:r w:rsidRPr="00A8553D">
              <w:rPr>
                <w:rFonts w:asciiTheme="minorHAnsi" w:hAnsiTheme="minorHAnsi" w:cstheme="majorHAnsi"/>
                <w:color w:val="000000" w:themeColor="text1"/>
              </w:rPr>
              <w:t>eceived</w:t>
            </w:r>
          </w:p>
        </w:tc>
        <w:tc>
          <w:tcPr>
            <w:tcW w:w="540" w:type="pct"/>
          </w:tcPr>
          <w:p w14:paraId="2635FDEF" w14:textId="775D9304" w:rsidR="007B66D1" w:rsidRDefault="007B66D1" w:rsidP="007B66D1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7B66D1" w14:paraId="77A2D4F1" w14:textId="77777777" w:rsidTr="007B66D1">
        <w:trPr>
          <w:jc w:val="center"/>
        </w:trPr>
        <w:tc>
          <w:tcPr>
            <w:tcW w:w="184" w:type="pct"/>
          </w:tcPr>
          <w:p w14:paraId="44CF3CE7" w14:textId="77777777" w:rsidR="007B66D1" w:rsidRPr="00246EBC" w:rsidRDefault="007B66D1" w:rsidP="00816CB2">
            <w:pPr>
              <w:pStyle w:val="a"/>
              <w:numPr>
                <w:ilvl w:val="0"/>
                <w:numId w:val="117"/>
              </w:numPr>
            </w:pPr>
          </w:p>
        </w:tc>
        <w:tc>
          <w:tcPr>
            <w:tcW w:w="1101" w:type="pct"/>
          </w:tcPr>
          <w:p w14:paraId="5D604A33" w14:textId="5BDDEDC6" w:rsidR="007B66D1" w:rsidRPr="00BB3B43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受信履歴登録</w:t>
            </w:r>
          </w:p>
        </w:tc>
        <w:tc>
          <w:tcPr>
            <w:tcW w:w="1486" w:type="pct"/>
          </w:tcPr>
          <w:p w14:paraId="520B7007" w14:textId="6BF79F5E" w:rsidR="007B66D1" w:rsidRPr="0066128F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データ取得時、来歴管理に受信履歴登録を行い、</w:t>
            </w:r>
            <w:r w:rsidRPr="0036758A">
              <w:rPr>
                <w:rFonts w:asciiTheme="minorHAnsi" w:hAnsiTheme="minorHAnsi" w:cstheme="majorHAnsi" w:hint="eastAsia"/>
                <w:color w:val="000000" w:themeColor="text1"/>
              </w:rPr>
              <w:t>識別情報を取得する。</w:t>
            </w:r>
          </w:p>
        </w:tc>
        <w:tc>
          <w:tcPr>
            <w:tcW w:w="946" w:type="pct"/>
          </w:tcPr>
          <w:p w14:paraId="1BD58CCB" w14:textId="20AF95BF" w:rsidR="007B66D1" w:rsidRPr="00BB3B43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91BBF">
              <w:rPr>
                <w:rFonts w:asciiTheme="minorHAnsi" w:hAnsiTheme="minorHAnsi" w:cstheme="majorHAnsi"/>
                <w:color w:val="000000" w:themeColor="text1"/>
              </w:rPr>
              <w:t>/</w:t>
            </w:r>
            <w:r>
              <w:rPr>
                <w:rFonts w:asciiTheme="minorHAnsi" w:hAnsiTheme="minorHAnsi" w:cstheme="majorHAnsi"/>
                <w:color w:val="000000" w:themeColor="text1"/>
              </w:rPr>
              <w:t>eventwithhash/r</w:t>
            </w:r>
            <w:r w:rsidRPr="00C65EF8">
              <w:rPr>
                <w:rFonts w:asciiTheme="minorHAnsi" w:hAnsiTheme="minorHAnsi" w:cstheme="majorHAnsi"/>
                <w:color w:val="000000" w:themeColor="text1"/>
              </w:rPr>
              <w:t>eceived</w:t>
            </w:r>
          </w:p>
        </w:tc>
        <w:tc>
          <w:tcPr>
            <w:tcW w:w="743" w:type="pct"/>
          </w:tcPr>
          <w:p w14:paraId="6A870FD3" w14:textId="2BA5F5D4" w:rsidR="007B66D1" w:rsidRPr="00193B60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r</w:t>
            </w:r>
            <w:r w:rsidRPr="00C65EF8">
              <w:rPr>
                <w:rFonts w:asciiTheme="minorHAnsi" w:hAnsiTheme="minorHAnsi" w:cstheme="majorHAnsi"/>
                <w:color w:val="000000" w:themeColor="text1"/>
              </w:rPr>
              <w:t>eceived</w:t>
            </w:r>
          </w:p>
        </w:tc>
        <w:tc>
          <w:tcPr>
            <w:tcW w:w="540" w:type="pct"/>
          </w:tcPr>
          <w:p w14:paraId="5A7707D0" w14:textId="18D47ED0" w:rsidR="007B66D1" w:rsidRDefault="007B66D1" w:rsidP="007B66D1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GET</w:t>
            </w:r>
          </w:p>
        </w:tc>
      </w:tr>
      <w:tr w:rsidR="007B66D1" w14:paraId="765B8593" w14:textId="77777777" w:rsidTr="007B66D1">
        <w:trPr>
          <w:jc w:val="center"/>
        </w:trPr>
        <w:tc>
          <w:tcPr>
            <w:tcW w:w="184" w:type="pct"/>
          </w:tcPr>
          <w:p w14:paraId="1363C257" w14:textId="77777777" w:rsidR="007B66D1" w:rsidRPr="00246EBC" w:rsidRDefault="007B66D1" w:rsidP="00816CB2">
            <w:pPr>
              <w:pStyle w:val="a"/>
              <w:numPr>
                <w:ilvl w:val="0"/>
                <w:numId w:val="117"/>
              </w:numPr>
            </w:pPr>
          </w:p>
        </w:tc>
        <w:tc>
          <w:tcPr>
            <w:tcW w:w="1101" w:type="pct"/>
          </w:tcPr>
          <w:p w14:paraId="75233C9F" w14:textId="2B11BF44" w:rsidR="007B66D1" w:rsidRPr="00BB3B43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来歴確認</w:t>
            </w:r>
          </w:p>
        </w:tc>
        <w:tc>
          <w:tcPr>
            <w:tcW w:w="1486" w:type="pct"/>
          </w:tcPr>
          <w:p w14:paraId="63D9A8BB" w14:textId="62E3550A" w:rsidR="007B66D1" w:rsidRPr="0066128F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来歴管理呼に</w:t>
            </w:r>
            <w:r w:rsidRPr="004B0BDC">
              <w:rPr>
                <w:rFonts w:asciiTheme="minorHAnsi" w:hAnsiTheme="minorHAnsi" w:cstheme="majorHAnsi" w:hint="eastAsia"/>
                <w:color w:val="000000" w:themeColor="text1"/>
              </w:rPr>
              <w:t>指定された交換実績記録用リソース</w:t>
            </w:r>
            <w:r w:rsidRPr="004B0BDC">
              <w:rPr>
                <w:rFonts w:asciiTheme="minorHAnsi" w:hAnsiTheme="minorHAnsi" w:cstheme="majorHAnsi" w:hint="eastAsia"/>
                <w:color w:val="000000" w:themeColor="text1"/>
              </w:rPr>
              <w:t>ID</w:t>
            </w:r>
            <w:r w:rsidRPr="004B0BDC">
              <w:rPr>
                <w:rFonts w:asciiTheme="minorHAnsi" w:hAnsiTheme="minorHAnsi" w:cstheme="majorHAnsi" w:hint="eastAsia"/>
                <w:color w:val="000000" w:themeColor="text1"/>
              </w:rPr>
              <w:t>から始まる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来歴確認を依頼する。</w:t>
            </w:r>
          </w:p>
        </w:tc>
        <w:tc>
          <w:tcPr>
            <w:tcW w:w="946" w:type="pct"/>
          </w:tcPr>
          <w:p w14:paraId="302AE946" w14:textId="4D240048" w:rsidR="007B66D1" w:rsidRPr="00BB3B43" w:rsidRDefault="001835E5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D3646E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</w:t>
            </w:r>
            <w:r w:rsidR="007B66D1">
              <w:rPr>
                <w:rFonts w:asciiTheme="minorHAnsi" w:hAnsiTheme="minorHAnsi" w:cstheme="majorHAnsi"/>
                <w:color w:val="000000" w:themeColor="text1"/>
              </w:rPr>
              <w:t>/history/lineage/</w:t>
            </w:r>
            <w:r w:rsidR="007B66D1" w:rsidRPr="00492FF3">
              <w:rPr>
                <w:rFonts w:asciiTheme="minorHAnsi" w:hAnsiTheme="minorHAnsi" w:cstheme="majorHAnsi"/>
                <w:color w:val="000000" w:themeColor="text1"/>
              </w:rPr>
              <w:t>{</w:t>
            </w:r>
            <w:r w:rsidR="007B66D1" w:rsidRPr="001B0A12">
              <w:rPr>
                <w:rFonts w:asciiTheme="minorHAnsi" w:hAnsiTheme="minorHAnsi" w:cstheme="majorHAnsi"/>
                <w:color w:val="000000" w:themeColor="text1"/>
              </w:rPr>
              <w:t>caddec_resource_id_for_provenance</w:t>
            </w:r>
            <w:r w:rsidR="007B66D1" w:rsidRPr="00492FF3">
              <w:rPr>
                <w:rFonts w:asciiTheme="minorHAnsi" w:hAnsiTheme="minorHAnsi" w:cstheme="majorHAnsi"/>
                <w:color w:val="000000" w:themeColor="text1"/>
              </w:rPr>
              <w:t>}</w:t>
            </w:r>
          </w:p>
        </w:tc>
        <w:tc>
          <w:tcPr>
            <w:tcW w:w="743" w:type="pct"/>
          </w:tcPr>
          <w:p w14:paraId="7943E603" w14:textId="7808EBC3" w:rsidR="007B66D1" w:rsidRPr="00193B60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lineage</w:t>
            </w:r>
          </w:p>
        </w:tc>
        <w:tc>
          <w:tcPr>
            <w:tcW w:w="540" w:type="pct"/>
          </w:tcPr>
          <w:p w14:paraId="3CDBFB26" w14:textId="09498504" w:rsidR="007B66D1" w:rsidRDefault="007B66D1" w:rsidP="007B66D1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7B66D1" w14:paraId="6167C4E7" w14:textId="77777777" w:rsidTr="007B66D1">
        <w:trPr>
          <w:jc w:val="center"/>
        </w:trPr>
        <w:tc>
          <w:tcPr>
            <w:tcW w:w="184" w:type="pct"/>
          </w:tcPr>
          <w:p w14:paraId="6B0C9DBA" w14:textId="77777777" w:rsidR="007B66D1" w:rsidRPr="00246EBC" w:rsidRDefault="007B66D1" w:rsidP="00816CB2">
            <w:pPr>
              <w:pStyle w:val="a"/>
              <w:numPr>
                <w:ilvl w:val="0"/>
                <w:numId w:val="117"/>
              </w:numPr>
            </w:pPr>
          </w:p>
        </w:tc>
        <w:tc>
          <w:tcPr>
            <w:tcW w:w="1101" w:type="pct"/>
          </w:tcPr>
          <w:p w14:paraId="5E0BD896" w14:textId="64809097" w:rsidR="007B66D1" w:rsidRPr="00BB3B43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履歴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ID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検索</w:t>
            </w:r>
          </w:p>
        </w:tc>
        <w:tc>
          <w:tcPr>
            <w:tcW w:w="1486" w:type="pct"/>
          </w:tcPr>
          <w:p w14:paraId="0780E19D" w14:textId="3337DC27" w:rsidR="007B66D1" w:rsidRPr="0066128F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B0BDC">
              <w:rPr>
                <w:rFonts w:asciiTheme="minorHAnsi" w:hAnsiTheme="minorHAnsi" w:cstheme="majorHAnsi" w:hint="eastAsia"/>
                <w:color w:val="000000" w:themeColor="text1"/>
              </w:rPr>
              <w:t>ボディ部に検索条件を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指定し、来歴管理に履歴検索処理を依頼する。</w:t>
            </w:r>
          </w:p>
        </w:tc>
        <w:tc>
          <w:tcPr>
            <w:tcW w:w="946" w:type="pct"/>
          </w:tcPr>
          <w:p w14:paraId="765C05D2" w14:textId="1A0CE192" w:rsidR="007B66D1" w:rsidRPr="00BB3B43" w:rsidRDefault="001835E5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D3646E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</w:t>
            </w:r>
            <w:r w:rsidR="007B66D1">
              <w:rPr>
                <w:rFonts w:asciiTheme="minorHAnsi" w:hAnsiTheme="minorHAnsi" w:cstheme="majorHAnsi"/>
                <w:color w:val="000000" w:themeColor="text1"/>
              </w:rPr>
              <w:t>/history/searchevents</w:t>
            </w:r>
          </w:p>
        </w:tc>
        <w:tc>
          <w:tcPr>
            <w:tcW w:w="743" w:type="pct"/>
          </w:tcPr>
          <w:p w14:paraId="43583590" w14:textId="502C7D28" w:rsidR="007B66D1" w:rsidRPr="00193B60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searchevents</w:t>
            </w:r>
          </w:p>
        </w:tc>
        <w:tc>
          <w:tcPr>
            <w:tcW w:w="540" w:type="pct"/>
          </w:tcPr>
          <w:p w14:paraId="2A0B9AEC" w14:textId="55CA4052" w:rsidR="007B66D1" w:rsidRDefault="007B66D1" w:rsidP="007B66D1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P</w:t>
            </w:r>
            <w:r>
              <w:rPr>
                <w:rFonts w:asciiTheme="minorHAnsi" w:hAnsiTheme="minorHAnsi" w:cstheme="majorHAnsi"/>
                <w:color w:val="000000" w:themeColor="text1"/>
              </w:rPr>
              <w:t>OST</w:t>
            </w:r>
          </w:p>
        </w:tc>
      </w:tr>
    </w:tbl>
    <w:p w14:paraId="17B2AE6C" w14:textId="67AB03E5" w:rsidR="007B66D1" w:rsidRDefault="007B66D1" w:rsidP="007B66D1"/>
    <w:p w14:paraId="237AD95A" w14:textId="77777777" w:rsidR="00184EDE" w:rsidRDefault="00184EDE" w:rsidP="00E23234">
      <w:r>
        <w:br w:type="page"/>
      </w:r>
    </w:p>
    <w:p w14:paraId="59BD48BD" w14:textId="50CF7F63" w:rsidR="007B5E41" w:rsidRDefault="007B5E41" w:rsidP="00402D3E">
      <w:pPr>
        <w:pStyle w:val="3"/>
        <w:ind w:left="284" w:firstLine="0"/>
      </w:pPr>
      <w:bookmarkStart w:id="552" w:name="_Toc110853764"/>
      <w:r>
        <w:rPr>
          <w:rFonts w:hint="eastAsia"/>
        </w:rPr>
        <w:lastRenderedPageBreak/>
        <w:t>処理フロー</w:t>
      </w:r>
      <w:bookmarkEnd w:id="552"/>
    </w:p>
    <w:p w14:paraId="195B7B29" w14:textId="77777777" w:rsidR="00C42E4D" w:rsidRPr="00365D14" w:rsidRDefault="00C42E4D" w:rsidP="00C42E4D">
      <w:pPr>
        <w:pStyle w:val="4"/>
      </w:pPr>
      <w:r w:rsidRPr="00FD4FC1">
        <w:rPr>
          <w:rFonts w:hint="eastAsia"/>
        </w:rPr>
        <w:t>データ証憑通知（受信）</w:t>
      </w:r>
    </w:p>
    <w:p w14:paraId="65908BCA" w14:textId="55A96013" w:rsidR="00C42E4D" w:rsidRPr="007E30AE" w:rsidRDefault="00C42E4D" w:rsidP="00C42E4D">
      <w:pPr>
        <w:pStyle w:val="a"/>
        <w:numPr>
          <w:ilvl w:val="0"/>
          <w:numId w:val="54"/>
        </w:numPr>
        <w:ind w:leftChars="2" w:left="424"/>
        <w:rPr>
          <w:rFonts w:asciiTheme="minorHAnsi" w:hAnsiTheme="minorHAnsi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リクエストヘッダ</w:t>
      </w:r>
      <w:r w:rsidRPr="00E63CCE">
        <w:rPr>
          <w:rFonts w:hint="eastAsia"/>
        </w:rPr>
        <w:t>として、</w:t>
      </w:r>
      <w:r w:rsidR="00A51CA7" w:rsidRPr="00A51CA7">
        <w:rPr>
          <w:rFonts w:hint="eastAsia"/>
        </w:rPr>
        <w:t>CADDE</w:t>
      </w:r>
      <w:r w:rsidR="00A51CA7" w:rsidRPr="00A51CA7">
        <w:rPr>
          <w:rFonts w:hint="eastAsia"/>
        </w:rPr>
        <w:t>ユーザ</w:t>
      </w:r>
      <w:r w:rsidR="00A51CA7" w:rsidRPr="00A51CA7">
        <w:rPr>
          <w:rFonts w:hint="eastAsia"/>
        </w:rPr>
        <w:t>ID</w:t>
      </w:r>
      <w:r w:rsidR="00A51CA7" w:rsidRPr="00A51CA7">
        <w:rPr>
          <w:rFonts w:hint="eastAsia"/>
        </w:rPr>
        <w:t>（提供者）</w:t>
      </w:r>
      <w:r w:rsidR="00A51CA7">
        <w:rPr>
          <w:rFonts w:hint="eastAsia"/>
        </w:rPr>
        <w:t>、</w:t>
      </w:r>
      <w:r w:rsidRPr="004115CD">
        <w:rPr>
          <w:rFonts w:hint="eastAsia"/>
        </w:rPr>
        <w:t>CADDE</w:t>
      </w:r>
      <w:r w:rsidRPr="004115CD">
        <w:rPr>
          <w:rFonts w:hint="eastAsia"/>
        </w:rPr>
        <w:t>ユーザ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（</w:t>
      </w:r>
      <w:r>
        <w:rPr>
          <w:rFonts w:hint="eastAsia"/>
        </w:rPr>
        <w:t>利用者）</w:t>
      </w:r>
      <w:r w:rsidRPr="004115CD">
        <w:rPr>
          <w:rFonts w:hint="eastAsia"/>
        </w:rPr>
        <w:t>、取引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、ハッシュ値</w:t>
      </w:r>
      <w:r>
        <w:rPr>
          <w:rFonts w:hint="eastAsia"/>
        </w:rPr>
        <w:t>、</w:t>
      </w:r>
      <w:r w:rsidRPr="00A054B1">
        <w:rPr>
          <w:rFonts w:hint="eastAsia"/>
        </w:rPr>
        <w:t>契約管理サービス</w:t>
      </w:r>
      <w:r w:rsidRPr="00A054B1">
        <w:rPr>
          <w:rFonts w:hint="eastAsia"/>
        </w:rPr>
        <w:t>URL</w:t>
      </w:r>
      <w:r w:rsidRPr="007E30AE" w:rsidDel="005148CE"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 w:hint="eastAsia"/>
        </w:rPr>
        <w:t>、認証トークン</w:t>
      </w:r>
      <w:r w:rsidRPr="00E63CCE">
        <w:rPr>
          <w:rFonts w:hint="eastAsia"/>
        </w:rPr>
        <w:t>を取得する。</w:t>
      </w:r>
    </w:p>
    <w:p w14:paraId="754FB18D" w14:textId="430131F9" w:rsidR="00C42E4D" w:rsidRDefault="00A51CA7" w:rsidP="00C42E4D">
      <w:pPr>
        <w:pStyle w:val="a"/>
        <w:numPr>
          <w:ilvl w:val="0"/>
          <w:numId w:val="54"/>
        </w:numPr>
        <w:ind w:leftChars="2" w:left="424"/>
        <w:rPr>
          <w:rFonts w:asciiTheme="minorHAnsi" w:hAnsiTheme="minorHAnsi"/>
        </w:rPr>
      </w:pPr>
      <w:r w:rsidRPr="00A51CA7">
        <w:rPr>
          <w:rFonts w:hint="eastAsia"/>
        </w:rPr>
        <w:t>CADDE</w:t>
      </w:r>
      <w:r w:rsidRPr="00A51CA7">
        <w:rPr>
          <w:rFonts w:hint="eastAsia"/>
        </w:rPr>
        <w:t>ユーザ</w:t>
      </w:r>
      <w:r w:rsidRPr="00A51CA7">
        <w:rPr>
          <w:rFonts w:hint="eastAsia"/>
        </w:rPr>
        <w:t>ID</w:t>
      </w:r>
      <w:r w:rsidRPr="00A51CA7">
        <w:rPr>
          <w:rFonts w:hint="eastAsia"/>
        </w:rPr>
        <w:t>（提供者）</w:t>
      </w:r>
      <w:r>
        <w:rPr>
          <w:rFonts w:hint="eastAsia"/>
        </w:rPr>
        <w:t>、</w:t>
      </w:r>
      <w:r w:rsidR="00C42E4D" w:rsidRPr="004115CD">
        <w:rPr>
          <w:rFonts w:hint="eastAsia"/>
        </w:rPr>
        <w:t>CADDE</w:t>
      </w:r>
      <w:r w:rsidR="00C42E4D" w:rsidRPr="004115CD">
        <w:rPr>
          <w:rFonts w:hint="eastAsia"/>
        </w:rPr>
        <w:t>ユーザ</w:t>
      </w:r>
      <w:r w:rsidR="00C42E4D" w:rsidRPr="004115CD">
        <w:rPr>
          <w:rFonts w:hint="eastAsia"/>
        </w:rPr>
        <w:t>ID</w:t>
      </w:r>
      <w:r w:rsidR="00C42E4D">
        <w:rPr>
          <w:rFonts w:hint="eastAsia"/>
        </w:rPr>
        <w:t>（利用者）</w:t>
      </w:r>
      <w:r w:rsidR="00C42E4D" w:rsidRPr="004115CD">
        <w:rPr>
          <w:rFonts w:hint="eastAsia"/>
        </w:rPr>
        <w:t xml:space="preserve"> </w:t>
      </w:r>
      <w:r w:rsidR="00C42E4D" w:rsidRPr="004115CD">
        <w:rPr>
          <w:rFonts w:hint="eastAsia"/>
        </w:rPr>
        <w:t>、取引</w:t>
      </w:r>
      <w:r w:rsidR="00C42E4D" w:rsidRPr="004115CD">
        <w:rPr>
          <w:rFonts w:hint="eastAsia"/>
        </w:rPr>
        <w:t>ID</w:t>
      </w:r>
      <w:r w:rsidR="00C42E4D" w:rsidRPr="004115CD">
        <w:rPr>
          <w:rFonts w:hint="eastAsia"/>
        </w:rPr>
        <w:t>、ハッシュ値</w:t>
      </w:r>
      <w:r w:rsidR="00C42E4D">
        <w:rPr>
          <w:rFonts w:hint="eastAsia"/>
        </w:rPr>
        <w:t>、</w:t>
      </w:r>
      <w:r w:rsidR="00C42E4D" w:rsidRPr="00A054B1">
        <w:rPr>
          <w:rFonts w:hint="eastAsia"/>
        </w:rPr>
        <w:t>契約管理サービス</w:t>
      </w:r>
      <w:r w:rsidR="00C42E4D" w:rsidRPr="00A054B1">
        <w:rPr>
          <w:rFonts w:hint="eastAsia"/>
        </w:rPr>
        <w:t>URL</w:t>
      </w:r>
      <w:r w:rsidR="00C42E4D" w:rsidRPr="006247BF">
        <w:rPr>
          <w:rFonts w:asciiTheme="minorHAnsi" w:hAnsiTheme="minorHAnsi" w:hint="eastAsia"/>
        </w:rPr>
        <w:t>をメッセージコード</w:t>
      </w:r>
      <w:r w:rsidR="00C42E4D">
        <w:rPr>
          <w:rFonts w:asciiTheme="minorHAnsi" w:hAnsiTheme="minorHAnsi" w:hint="eastAsia"/>
        </w:rPr>
        <w:t>とともに</w:t>
      </w:r>
      <w:r w:rsidR="00C42E4D" w:rsidRPr="006247BF">
        <w:rPr>
          <w:rFonts w:asciiTheme="minorHAnsi" w:hAnsiTheme="minorHAnsi" w:hint="eastAsia"/>
        </w:rPr>
        <w:t>ログ出力する。</w:t>
      </w:r>
      <w:r w:rsidR="008A261F">
        <w:rPr>
          <w:rFonts w:hint="eastAsia"/>
        </w:rPr>
        <w:t>認証トークンについてはログ出力しない。</w:t>
      </w:r>
    </w:p>
    <w:p w14:paraId="0D5B6104" w14:textId="52B45955" w:rsidR="00C42E4D" w:rsidRPr="003310B0" w:rsidRDefault="00C42E4D" w:rsidP="00C42E4D">
      <w:pPr>
        <w:pStyle w:val="a"/>
        <w:numPr>
          <w:ilvl w:val="0"/>
          <w:numId w:val="54"/>
        </w:numPr>
        <w:ind w:leftChars="2" w:left="424"/>
        <w:rPr>
          <w:rFonts w:asciiTheme="minorHAnsi" w:hAnsiTheme="minorHAnsi"/>
        </w:rPr>
      </w:pPr>
      <w:r w:rsidRPr="004115CD">
        <w:rPr>
          <w:rFonts w:hint="eastAsia"/>
        </w:rPr>
        <w:t>CADDE</w:t>
      </w:r>
      <w:r w:rsidRPr="004115CD">
        <w:rPr>
          <w:rFonts w:hint="eastAsia"/>
        </w:rPr>
        <w:t>ユーザ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（</w:t>
      </w:r>
      <w:r>
        <w:rPr>
          <w:rFonts w:hint="eastAsia"/>
        </w:rPr>
        <w:t>利用者）</w:t>
      </w:r>
      <w:r w:rsidRPr="004115CD">
        <w:rPr>
          <w:rFonts w:hint="eastAsia"/>
        </w:rPr>
        <w:t>、</w:t>
      </w:r>
      <w:bookmarkStart w:id="553" w:name="_Hlk107321103"/>
      <w:r w:rsidRPr="004115CD">
        <w:rPr>
          <w:rFonts w:hint="eastAsia"/>
        </w:rPr>
        <w:t>取引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、ハッシュ値</w:t>
      </w:r>
      <w:r>
        <w:rPr>
          <w:rFonts w:hint="eastAsia"/>
        </w:rPr>
        <w:t>、</w:t>
      </w:r>
      <w:r>
        <w:rPr>
          <w:rFonts w:asciiTheme="minorHAnsi" w:hAnsiTheme="minorHAnsi" w:hint="eastAsia"/>
        </w:rPr>
        <w:t>認証トークンを</w:t>
      </w:r>
      <w:r>
        <w:rPr>
          <w:rFonts w:hint="eastAsia"/>
        </w:rPr>
        <w:t>ヘッダとして、取得した</w:t>
      </w:r>
      <w:r w:rsidRPr="00A054B1">
        <w:rPr>
          <w:rFonts w:hint="eastAsia"/>
        </w:rPr>
        <w:t>契約管理サービス</w:t>
      </w:r>
      <w:r w:rsidRPr="00A054B1">
        <w:rPr>
          <w:rFonts w:hint="eastAsia"/>
        </w:rPr>
        <w:t>URL</w:t>
      </w:r>
      <w:r>
        <w:rPr>
          <w:rFonts w:hint="eastAsia"/>
        </w:rPr>
        <w:t>へ</w:t>
      </w:r>
      <w:r w:rsidRPr="0085034B">
        <w:rPr>
          <w:rFonts w:hint="eastAsia"/>
        </w:rPr>
        <w:t>HTTP</w:t>
      </w:r>
      <w:r w:rsidRPr="0085034B">
        <w:rPr>
          <w:rFonts w:hint="eastAsia"/>
        </w:rPr>
        <w:t>リクエスト</w:t>
      </w:r>
      <w:r>
        <w:rPr>
          <w:rFonts w:hint="eastAsia"/>
        </w:rPr>
        <w:t>を行い、契約管理サービスを呼び出す。</w:t>
      </w:r>
      <w:bookmarkEnd w:id="553"/>
    </w:p>
    <w:p w14:paraId="05A5946C" w14:textId="77777777" w:rsidR="00C42E4D" w:rsidRPr="003310B0" w:rsidRDefault="00C42E4D" w:rsidP="00C42E4D">
      <w:pPr>
        <w:pStyle w:val="a"/>
        <w:numPr>
          <w:ilvl w:val="0"/>
          <w:numId w:val="54"/>
        </w:numPr>
        <w:ind w:leftChars="2" w:left="424"/>
        <w:rPr>
          <w:rFonts w:asciiTheme="minorHAnsi" w:hAnsiTheme="minorHAnsi"/>
        </w:rPr>
      </w:pPr>
      <w:r w:rsidRPr="0085034B">
        <w:rPr>
          <w:rFonts w:hint="eastAsia"/>
        </w:rPr>
        <w:t>実行結果を確認し、次のいずれかの処理を行う。</w:t>
      </w:r>
    </w:p>
    <w:p w14:paraId="3C3BAF07" w14:textId="77777777" w:rsidR="00C42E4D" w:rsidRPr="0022762C" w:rsidRDefault="00C42E4D" w:rsidP="00C42E4D">
      <w:pPr>
        <w:pStyle w:val="a"/>
        <w:numPr>
          <w:ilvl w:val="0"/>
          <w:numId w:val="70"/>
        </w:numPr>
      </w:pPr>
      <w:r w:rsidRPr="0022762C">
        <w:rPr>
          <w:rFonts w:asciiTheme="minorHAnsi" w:hAnsiTheme="minorHAnsi" w:hint="eastAsia"/>
        </w:rPr>
        <w:t>エラーが発生している場合は、独自</w:t>
      </w:r>
      <w:r w:rsidRPr="0022762C">
        <w:rPr>
          <w:rFonts w:asciiTheme="minorHAnsi" w:hAnsiTheme="minorHAnsi"/>
        </w:rPr>
        <w:t>Exception</w:t>
      </w:r>
      <w:r w:rsidRPr="0022762C">
        <w:rPr>
          <w:rFonts w:asciiTheme="minorHAnsi" w:hAnsiTheme="minorHAnsi" w:hint="eastAsia"/>
        </w:rPr>
        <w:t>を発生させる。</w:t>
      </w:r>
    </w:p>
    <w:p w14:paraId="58B6776F" w14:textId="77777777" w:rsidR="00C42E4D" w:rsidRPr="001F214C" w:rsidRDefault="00C42E4D" w:rsidP="00C42E4D">
      <w:pPr>
        <w:pStyle w:val="a"/>
        <w:numPr>
          <w:ilvl w:val="0"/>
          <w:numId w:val="70"/>
        </w:numPr>
      </w:pPr>
      <w:r w:rsidRPr="00BE798A">
        <w:rPr>
          <w:rFonts w:asciiTheme="minorHAnsi" w:hAnsiTheme="minorHAnsi" w:hint="eastAsia"/>
        </w:rPr>
        <w:t>通知に成功した場合、レスポンスに</w:t>
      </w:r>
      <w:r w:rsidRPr="00BE798A">
        <w:rPr>
          <w:rFonts w:asciiTheme="minorHAnsi" w:hAnsiTheme="minorHAnsi" w:hint="eastAsia"/>
        </w:rPr>
        <w:t>HTTP</w:t>
      </w:r>
      <w:r w:rsidRPr="00BE798A">
        <w:rPr>
          <w:rFonts w:asciiTheme="minorHAnsi" w:hAnsiTheme="minorHAnsi" w:hint="eastAsia"/>
        </w:rPr>
        <w:t>ステータスコード「</w:t>
      </w:r>
      <w:r w:rsidRPr="00BE798A">
        <w:rPr>
          <w:rFonts w:asciiTheme="minorHAnsi" w:hAnsiTheme="minorHAnsi" w:hint="eastAsia"/>
        </w:rPr>
        <w:t>200</w:t>
      </w:r>
      <w:r w:rsidRPr="00BE798A">
        <w:rPr>
          <w:rFonts w:asciiTheme="minorHAnsi" w:hAnsiTheme="minorHAnsi" w:hint="eastAsia"/>
        </w:rPr>
        <w:t>」を設定し、応答を返す。</w:t>
      </w:r>
    </w:p>
    <w:p w14:paraId="6B10B9A2" w14:textId="77777777" w:rsidR="00C42E4D" w:rsidRDefault="00C42E4D" w:rsidP="00C42E4D"/>
    <w:p w14:paraId="7BAE73A9" w14:textId="77777777" w:rsidR="00C42E4D" w:rsidRPr="00FD4FC1" w:rsidRDefault="00C42E4D" w:rsidP="00C42E4D"/>
    <w:p w14:paraId="419D7D2B" w14:textId="69715789" w:rsidR="00D44E1F" w:rsidRPr="00365D14" w:rsidRDefault="000522FE" w:rsidP="00402D3E">
      <w:pPr>
        <w:pStyle w:val="4"/>
      </w:pPr>
      <w:r w:rsidRPr="00365D14">
        <w:rPr>
          <w:rFonts w:hint="eastAsia"/>
        </w:rPr>
        <w:t>受信履歴登録</w:t>
      </w:r>
    </w:p>
    <w:p w14:paraId="7487B1F5" w14:textId="07397619" w:rsidR="00701F78" w:rsidRDefault="00D44E1F" w:rsidP="00E23234">
      <w:pPr>
        <w:pStyle w:val="a"/>
        <w:numPr>
          <w:ilvl w:val="0"/>
          <w:numId w:val="113"/>
        </w:numPr>
      </w:pPr>
      <w:r>
        <w:rPr>
          <w:rFonts w:hint="eastAsia"/>
        </w:rPr>
        <w:t>H</w:t>
      </w:r>
      <w:r w:rsidR="00701F78">
        <w:t>TTP</w:t>
      </w:r>
      <w:r w:rsidR="00701F78">
        <w:rPr>
          <w:rFonts w:hint="eastAsia"/>
        </w:rPr>
        <w:t>リクエストヘッダ</w:t>
      </w:r>
      <w:r w:rsidR="00701F78" w:rsidRPr="00E63CCE">
        <w:rPr>
          <w:rFonts w:hint="eastAsia"/>
        </w:rPr>
        <w:t>として、</w:t>
      </w:r>
      <w:r w:rsidR="00094A69">
        <w:rPr>
          <w:rFonts w:hint="eastAsia"/>
        </w:rPr>
        <w:t>CADDE</w:t>
      </w:r>
      <w:r w:rsidR="00094A69">
        <w:rPr>
          <w:rFonts w:hint="eastAsia"/>
        </w:rPr>
        <w:t>ユーザ</w:t>
      </w:r>
      <w:r w:rsidR="00094A69">
        <w:rPr>
          <w:rFonts w:hint="eastAsia"/>
        </w:rPr>
        <w:t>ID</w:t>
      </w:r>
      <w:r w:rsidR="00431828">
        <w:rPr>
          <w:rFonts w:hint="eastAsia"/>
        </w:rPr>
        <w:t>（</w:t>
      </w:r>
      <w:r w:rsidR="00094A69">
        <w:rPr>
          <w:rFonts w:hint="eastAsia"/>
        </w:rPr>
        <w:t>提供者</w:t>
      </w:r>
      <w:r w:rsidR="00431828">
        <w:rPr>
          <w:rFonts w:hint="eastAsia"/>
        </w:rPr>
        <w:t>）</w:t>
      </w:r>
      <w:r w:rsidR="00701F78" w:rsidRPr="00E63CCE">
        <w:rPr>
          <w:rFonts w:hint="eastAsia"/>
        </w:rPr>
        <w:t>、</w:t>
      </w:r>
      <w:r w:rsidR="00094A69">
        <w:rPr>
          <w:rFonts w:hint="eastAsia"/>
        </w:rPr>
        <w:t>CADDE</w:t>
      </w:r>
      <w:r w:rsidR="00094A69">
        <w:rPr>
          <w:rFonts w:hint="eastAsia"/>
        </w:rPr>
        <w:t>ユーザ</w:t>
      </w:r>
      <w:r w:rsidR="00094A69">
        <w:rPr>
          <w:rFonts w:hint="eastAsia"/>
        </w:rPr>
        <w:t>ID</w:t>
      </w:r>
      <w:r w:rsidR="00431828">
        <w:rPr>
          <w:rFonts w:hint="eastAsia"/>
        </w:rPr>
        <w:t>（</w:t>
      </w:r>
      <w:r w:rsidR="00094A69">
        <w:rPr>
          <w:rFonts w:hint="eastAsia"/>
        </w:rPr>
        <w:t>利用者</w:t>
      </w:r>
      <w:r w:rsidR="00431828">
        <w:rPr>
          <w:rFonts w:hint="eastAsia"/>
        </w:rPr>
        <w:t>）</w:t>
      </w:r>
      <w:r w:rsidR="00701F78" w:rsidRPr="00E63CCE">
        <w:rPr>
          <w:rFonts w:hint="eastAsia"/>
        </w:rPr>
        <w:t>、</w:t>
      </w:r>
      <w:r w:rsidR="00701F78">
        <w:rPr>
          <w:rFonts w:hint="eastAsia"/>
        </w:rPr>
        <w:t>識別情報</w:t>
      </w:r>
      <w:r w:rsidR="00EF504F">
        <w:rPr>
          <w:rFonts w:hint="eastAsia"/>
        </w:rPr>
        <w:t>（</w:t>
      </w:r>
      <w:r w:rsidR="00EF504F" w:rsidRPr="00816CB2">
        <w:rPr>
          <w:rFonts w:hint="eastAsia"/>
        </w:rPr>
        <w:t>交換実績記録用リソース</w:t>
      </w:r>
      <w:r w:rsidR="00EF504F" w:rsidRPr="00816CB2">
        <w:t>ID</w:t>
      </w:r>
      <w:r w:rsidR="00EF504F">
        <w:rPr>
          <w:rFonts w:ascii="Roboto" w:hAnsi="Roboto" w:hint="eastAsia"/>
          <w:color w:val="333333"/>
          <w:szCs w:val="21"/>
        </w:rPr>
        <w:t>）</w:t>
      </w:r>
      <w:r w:rsidR="00701F78">
        <w:rPr>
          <w:rFonts w:hint="eastAsia"/>
        </w:rPr>
        <w:t>、</w:t>
      </w:r>
      <w:r w:rsidR="002C1D5C">
        <w:rPr>
          <w:rFonts w:hint="eastAsia"/>
          <w:kern w:val="0"/>
        </w:rPr>
        <w:t>来歴管理サービス</w:t>
      </w:r>
      <w:r w:rsidR="002C1D5C">
        <w:t>URL</w:t>
      </w:r>
      <w:r w:rsidR="002C1D5C">
        <w:rPr>
          <w:rFonts w:hint="eastAsia"/>
        </w:rPr>
        <w:t>、</w:t>
      </w:r>
      <w:r w:rsidR="00C42E4D">
        <w:rPr>
          <w:rFonts w:hint="eastAsia"/>
        </w:rPr>
        <w:t>認証トークン</w:t>
      </w:r>
      <w:r w:rsidR="00701F78" w:rsidRPr="00E63CCE">
        <w:rPr>
          <w:rFonts w:hint="eastAsia"/>
        </w:rPr>
        <w:t>を取得する。</w:t>
      </w:r>
    </w:p>
    <w:p w14:paraId="14C2EEA1" w14:textId="3A4A6840" w:rsidR="00701F78" w:rsidRDefault="00094A69" w:rsidP="00E23234">
      <w:pPr>
        <w:pStyle w:val="a"/>
        <w:numPr>
          <w:ilvl w:val="0"/>
          <w:numId w:val="113"/>
        </w:numPr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 w:rsidR="00431828">
        <w:rPr>
          <w:rFonts w:hint="eastAsia"/>
        </w:rPr>
        <w:t>（</w:t>
      </w:r>
      <w:r>
        <w:rPr>
          <w:rFonts w:hint="eastAsia"/>
        </w:rPr>
        <w:t>提供者</w:t>
      </w:r>
      <w:r w:rsidR="00431828">
        <w:rPr>
          <w:rFonts w:hint="eastAsia"/>
        </w:rPr>
        <w:t>）</w:t>
      </w:r>
      <w:r w:rsidR="00701F78" w:rsidRPr="00E63CCE">
        <w:rPr>
          <w:rFonts w:hint="eastAsia"/>
        </w:rPr>
        <w:t>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 w:rsidR="00431828">
        <w:rPr>
          <w:rFonts w:hint="eastAsia"/>
        </w:rPr>
        <w:t>（</w:t>
      </w:r>
      <w:r>
        <w:rPr>
          <w:rFonts w:hint="eastAsia"/>
        </w:rPr>
        <w:t>利用者</w:t>
      </w:r>
      <w:r w:rsidR="00431828">
        <w:rPr>
          <w:rFonts w:hint="eastAsia"/>
        </w:rPr>
        <w:t>）</w:t>
      </w:r>
      <w:r w:rsidR="00701F78" w:rsidRPr="00E63CCE">
        <w:rPr>
          <w:rFonts w:hint="eastAsia"/>
        </w:rPr>
        <w:t>、</w:t>
      </w:r>
      <w:r w:rsidR="00701F78">
        <w:rPr>
          <w:rFonts w:hint="eastAsia"/>
        </w:rPr>
        <w:t>識別情報</w:t>
      </w:r>
      <w:r w:rsidR="00701F78" w:rsidRPr="00E63CCE"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 w:rsidR="00701F78" w:rsidRPr="00E63CCE">
        <w:rPr>
          <w:rFonts w:hint="eastAsia"/>
        </w:rPr>
        <w:t>ログ出力する。</w:t>
      </w:r>
      <w:r w:rsidR="008A261F">
        <w:rPr>
          <w:rFonts w:hint="eastAsia"/>
        </w:rPr>
        <w:t>認証トークン</w:t>
      </w:r>
      <w:r w:rsidR="00701F78">
        <w:rPr>
          <w:rFonts w:hint="eastAsia"/>
        </w:rPr>
        <w:t>についてはログ出力しない。</w:t>
      </w:r>
    </w:p>
    <w:p w14:paraId="61317A85" w14:textId="77777777" w:rsidR="00D46797" w:rsidRDefault="001D48C0" w:rsidP="006E7A18">
      <w:pPr>
        <w:pStyle w:val="a"/>
        <w:numPr>
          <w:ilvl w:val="0"/>
          <w:numId w:val="113"/>
        </w:numPr>
        <w:ind w:left="426"/>
        <w:jc w:val="left"/>
      </w:pPr>
      <w:r>
        <w:rPr>
          <w:rFonts w:hint="eastAsia"/>
        </w:rPr>
        <w:t>来歴管理</w:t>
      </w:r>
      <w:r>
        <w:rPr>
          <w:rFonts w:hint="eastAsia"/>
        </w:rPr>
        <w:t>I</w:t>
      </w:r>
      <w:r>
        <w:t>/F</w:t>
      </w:r>
      <w:r>
        <w:rPr>
          <w:rFonts w:hint="eastAsia"/>
        </w:rPr>
        <w:t>の履歴登録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に</w:t>
      </w:r>
      <w:r>
        <w:rPr>
          <w:rFonts w:hint="eastAsia"/>
        </w:rPr>
        <w:t>API</w:t>
      </w:r>
      <w:r>
        <w:rPr>
          <w:rFonts w:hint="eastAsia"/>
        </w:rPr>
        <w:t>定義から</w:t>
      </w:r>
      <w:bookmarkStart w:id="554" w:name="_Hlk62813612"/>
      <w:r w:rsidR="00D902BA">
        <w:rPr>
          <w:rFonts w:hint="eastAsia"/>
        </w:rPr>
        <w:t>自動生成</w:t>
      </w:r>
      <w:bookmarkEnd w:id="554"/>
      <w:r>
        <w:rPr>
          <w:rFonts w:hint="eastAsia"/>
        </w:rPr>
        <w:t>したクライアントを使用して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リクエストを発行する。</w:t>
      </w:r>
      <w:r w:rsidR="00BF6774">
        <w:t>B</w:t>
      </w:r>
      <w:r>
        <w:t>ody</w:t>
      </w:r>
      <w:r>
        <w:rPr>
          <w:rFonts w:hint="eastAsia"/>
        </w:rPr>
        <w:t>部を以下の通り設定する。</w:t>
      </w:r>
      <w:r w:rsidR="00A0011C">
        <w:br/>
      </w:r>
      <w:r w:rsidR="00701F78">
        <w:t>{</w:t>
      </w:r>
      <w:r w:rsidR="00A728F5">
        <w:br/>
      </w:r>
      <w:r w:rsidR="00605B59" w:rsidRPr="00605B59">
        <w:rPr>
          <w:rFonts w:hint="eastAsia"/>
        </w:rPr>
        <w:t xml:space="preserve">　　　</w:t>
      </w:r>
      <w:r w:rsidR="00605B59" w:rsidRPr="00605B59">
        <w:rPr>
          <w:rFonts w:hint="eastAsia"/>
        </w:rPr>
        <w:t>"cdldatamodelversion": "2.0",</w:t>
      </w:r>
      <w:r w:rsidR="00605B59">
        <w:br/>
      </w:r>
      <w:r w:rsidR="00605B59" w:rsidRPr="00605B59">
        <w:rPr>
          <w:rFonts w:hint="eastAsia"/>
        </w:rPr>
        <w:t xml:space="preserve">　　　</w:t>
      </w:r>
      <w:r w:rsidR="00605B59" w:rsidRPr="00605B59">
        <w:rPr>
          <w:rFonts w:hint="eastAsia"/>
        </w:rPr>
        <w:t>"cdleventtype": "Received",</w:t>
      </w:r>
      <w:r w:rsidR="00605B59">
        <w:br/>
      </w:r>
      <w:r w:rsidR="00605B59" w:rsidRPr="00605B59">
        <w:rPr>
          <w:rFonts w:hint="eastAsia"/>
        </w:rPr>
        <w:t xml:space="preserve">　　　</w:t>
      </w:r>
      <w:r w:rsidR="00605B59" w:rsidRPr="00605B59">
        <w:rPr>
          <w:rFonts w:hint="eastAsia"/>
        </w:rPr>
        <w:t xml:space="preserve">"dataprovider": </w:t>
      </w:r>
      <w:r w:rsidR="00605B59" w:rsidRPr="00605B59">
        <w:rPr>
          <w:rFonts w:hint="eastAsia"/>
        </w:rPr>
        <w:t>（</w:t>
      </w:r>
      <w:r w:rsidR="00605B59" w:rsidRPr="00605B59">
        <w:rPr>
          <w:rFonts w:hint="eastAsia"/>
        </w:rPr>
        <w:t>CADDE</w:t>
      </w:r>
      <w:r w:rsidR="00605B59" w:rsidRPr="00605B59">
        <w:rPr>
          <w:rFonts w:hint="eastAsia"/>
        </w:rPr>
        <w:t>ユーザ</w:t>
      </w:r>
      <w:r w:rsidR="00605B59" w:rsidRPr="00605B59">
        <w:rPr>
          <w:rFonts w:hint="eastAsia"/>
        </w:rPr>
        <w:t>ID</w:t>
      </w:r>
      <w:r w:rsidR="00605B59" w:rsidRPr="00605B59">
        <w:rPr>
          <w:rFonts w:hint="eastAsia"/>
        </w:rPr>
        <w:t>（提供者））</w:t>
      </w:r>
      <w:r w:rsidR="00605B59" w:rsidRPr="00605B59">
        <w:rPr>
          <w:rFonts w:hint="eastAsia"/>
        </w:rPr>
        <w:t>,</w:t>
      </w:r>
      <w:r w:rsidR="00605B59">
        <w:br/>
      </w:r>
      <w:r w:rsidR="00605B59" w:rsidRPr="00605B59">
        <w:rPr>
          <w:rFonts w:hint="eastAsia"/>
        </w:rPr>
        <w:t xml:space="preserve">　　　</w:t>
      </w:r>
      <w:r w:rsidR="00605B59" w:rsidRPr="00605B59">
        <w:rPr>
          <w:rFonts w:hint="eastAsia"/>
        </w:rPr>
        <w:t xml:space="preserve">"datauser": </w:t>
      </w:r>
      <w:r w:rsidR="00605B59" w:rsidRPr="00605B59">
        <w:rPr>
          <w:rFonts w:hint="eastAsia"/>
        </w:rPr>
        <w:t>（</w:t>
      </w:r>
      <w:r w:rsidR="00605B59" w:rsidRPr="00605B59">
        <w:rPr>
          <w:rFonts w:hint="eastAsia"/>
        </w:rPr>
        <w:t>CADDE</w:t>
      </w:r>
      <w:r w:rsidR="00605B59" w:rsidRPr="00605B59">
        <w:rPr>
          <w:rFonts w:hint="eastAsia"/>
        </w:rPr>
        <w:t>ユーザ</w:t>
      </w:r>
      <w:r w:rsidR="00605B59" w:rsidRPr="00605B59">
        <w:rPr>
          <w:rFonts w:hint="eastAsia"/>
        </w:rPr>
        <w:t>ID</w:t>
      </w:r>
      <w:r w:rsidR="00605B59" w:rsidRPr="00605B59">
        <w:rPr>
          <w:rFonts w:hint="eastAsia"/>
        </w:rPr>
        <w:t>（利用者））</w:t>
      </w:r>
      <w:r w:rsidR="00605B59" w:rsidRPr="00605B59">
        <w:rPr>
          <w:rFonts w:hint="eastAsia"/>
        </w:rPr>
        <w:t>,</w:t>
      </w:r>
      <w:r w:rsidR="00605B59">
        <w:br/>
      </w:r>
      <w:r w:rsidR="00605B59" w:rsidRPr="00605B59">
        <w:rPr>
          <w:rFonts w:hint="eastAsia"/>
        </w:rPr>
        <w:t xml:space="preserve">　　　</w:t>
      </w:r>
      <w:r w:rsidR="00605B59" w:rsidRPr="00605B59">
        <w:rPr>
          <w:rFonts w:hint="eastAsia"/>
        </w:rPr>
        <w:t xml:space="preserve">"cdlpreviousevents": </w:t>
      </w:r>
      <w:r w:rsidR="00605B59" w:rsidRPr="00605B59">
        <w:rPr>
          <w:rFonts w:hint="eastAsia"/>
        </w:rPr>
        <w:t>（識別情報）</w:t>
      </w:r>
      <w:r w:rsidR="00605B59">
        <w:br/>
      </w:r>
      <w:r w:rsidR="00701F78">
        <w:t>}</w:t>
      </w:r>
      <w:r w:rsidR="00701F78">
        <w:br/>
      </w:r>
      <w:r w:rsidR="00701F78">
        <w:rPr>
          <w:rFonts w:hint="eastAsia"/>
        </w:rPr>
        <w:t>また、</w:t>
      </w:r>
      <w:r w:rsidR="00D46797">
        <w:rPr>
          <w:rFonts w:hint="eastAsia"/>
        </w:rPr>
        <w:t>リクエスト</w:t>
      </w:r>
      <w:r w:rsidR="00701F78">
        <w:rPr>
          <w:rFonts w:hint="eastAsia"/>
        </w:rPr>
        <w:t>ヘッダ</w:t>
      </w:r>
      <w:r w:rsidR="00D46797">
        <w:rPr>
          <w:rFonts w:hint="eastAsia"/>
        </w:rPr>
        <w:t>に以下を設定する。</w:t>
      </w:r>
    </w:p>
    <w:p w14:paraId="15495C40" w14:textId="17FB3D8F" w:rsidR="00701F78" w:rsidRDefault="00FB4BCE" w:rsidP="00816CB2">
      <w:pPr>
        <w:pStyle w:val="a"/>
        <w:numPr>
          <w:ilvl w:val="1"/>
          <w:numId w:val="122"/>
        </w:numPr>
        <w:ind w:left="993"/>
        <w:jc w:val="left"/>
      </w:pPr>
      <w:r>
        <w:t>"</w:t>
      </w:r>
      <w:r w:rsidR="00701F78">
        <w:t>content-type</w:t>
      </w:r>
      <w:r>
        <w:t>"</w:t>
      </w:r>
      <w:r w:rsidR="00701F78">
        <w:rPr>
          <w:rFonts w:hint="eastAsia"/>
        </w:rPr>
        <w:t>に</w:t>
      </w:r>
      <w:r w:rsidR="00701F78" w:rsidRPr="009263EF">
        <w:t>application/json</w:t>
      </w:r>
      <w:r w:rsidR="00701F78">
        <w:rPr>
          <w:rFonts w:hint="eastAsia"/>
        </w:rPr>
        <w:t>を設定する。</w:t>
      </w:r>
    </w:p>
    <w:p w14:paraId="4C4579A5" w14:textId="62C3B35A" w:rsidR="00D46797" w:rsidRDefault="00D46797" w:rsidP="00816CB2">
      <w:pPr>
        <w:pStyle w:val="a"/>
        <w:numPr>
          <w:ilvl w:val="1"/>
          <w:numId w:val="122"/>
        </w:numPr>
        <w:ind w:left="993"/>
        <w:jc w:val="left"/>
      </w:pPr>
      <w:r>
        <w:t>"</w:t>
      </w:r>
      <w:r w:rsidRPr="00D46797">
        <w:t>Authorization</w:t>
      </w:r>
      <w:r>
        <w:t>"</w:t>
      </w:r>
      <w:r>
        <w:rPr>
          <w:rFonts w:hint="eastAsia"/>
        </w:rPr>
        <w:t>に認証トークンを設定する。</w:t>
      </w:r>
    </w:p>
    <w:p w14:paraId="3A64BAD9" w14:textId="77777777" w:rsidR="00701F78" w:rsidRDefault="00701F78" w:rsidP="00E23234">
      <w:pPr>
        <w:pStyle w:val="a"/>
        <w:numPr>
          <w:ilvl w:val="0"/>
          <w:numId w:val="113"/>
        </w:numPr>
      </w:pPr>
      <w:r w:rsidRPr="00353A57">
        <w:rPr>
          <w:rFonts w:hint="eastAsia"/>
        </w:rPr>
        <w:t>実行結果を確認し、</w:t>
      </w:r>
      <w:r>
        <w:rPr>
          <w:rFonts w:hint="eastAsia"/>
        </w:rPr>
        <w:t>次のいずれかの処理を行う。</w:t>
      </w:r>
    </w:p>
    <w:p w14:paraId="4560E821" w14:textId="06FCE3F6" w:rsidR="00701F78" w:rsidRDefault="00701F78" w:rsidP="00E23234">
      <w:pPr>
        <w:pStyle w:val="a"/>
        <w:numPr>
          <w:ilvl w:val="1"/>
          <w:numId w:val="115"/>
        </w:numPr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</w:t>
      </w:r>
    </w:p>
    <w:p w14:paraId="01D36622" w14:textId="6AAE8D5F" w:rsidR="00D44E1F" w:rsidRDefault="00601C9A" w:rsidP="00E23234">
      <w:pPr>
        <w:pStyle w:val="a"/>
        <w:numPr>
          <w:ilvl w:val="1"/>
          <w:numId w:val="115"/>
        </w:numPr>
      </w:pPr>
      <w:r>
        <w:rPr>
          <w:rFonts w:hint="eastAsia"/>
        </w:rPr>
        <w:t>取得に成功した場合、</w:t>
      </w:r>
      <w:r w:rsidR="00701F78">
        <w:rPr>
          <w:rFonts w:hint="eastAsia"/>
        </w:rPr>
        <w:t>イベント識別子</w:t>
      </w:r>
      <w:r w:rsidR="00431828">
        <w:rPr>
          <w:rFonts w:hint="eastAsia"/>
        </w:rPr>
        <w:t>（</w:t>
      </w:r>
      <w:r w:rsidR="00701F78">
        <w:t>cdleventid</w:t>
      </w:r>
      <w:r w:rsidR="00431828">
        <w:t>）</w:t>
      </w:r>
      <w:r w:rsidR="00701F78">
        <w:rPr>
          <w:rFonts w:hint="eastAsia"/>
        </w:rPr>
        <w:t>を取得し、識別情報とする。レスポンスに</w:t>
      </w:r>
      <w:r w:rsidR="00701F78">
        <w:rPr>
          <w:rFonts w:hint="eastAsia"/>
        </w:rPr>
        <w:t>HTTP</w:t>
      </w:r>
      <w:r w:rsidR="00701F78">
        <w:rPr>
          <w:rFonts w:hint="eastAsia"/>
        </w:rPr>
        <w:t>ステータスコード「</w:t>
      </w:r>
      <w:r w:rsidR="00701F78">
        <w:rPr>
          <w:rFonts w:hint="eastAsia"/>
        </w:rPr>
        <w:t>200</w:t>
      </w:r>
      <w:r w:rsidR="00701F78">
        <w:rPr>
          <w:rFonts w:hint="eastAsia"/>
        </w:rPr>
        <w:t>」、ヘッダに識別情報を設定し、応答を返す。</w:t>
      </w:r>
    </w:p>
    <w:p w14:paraId="2FF80C09" w14:textId="066B8755" w:rsidR="00BC104D" w:rsidRDefault="00BC104D" w:rsidP="00C61805">
      <w:r>
        <w:br w:type="page"/>
      </w:r>
    </w:p>
    <w:p w14:paraId="2497C8D2" w14:textId="703A5CD8" w:rsidR="00ED5F4C" w:rsidRPr="00365D14" w:rsidRDefault="00893552" w:rsidP="00402D3E">
      <w:pPr>
        <w:pStyle w:val="4"/>
      </w:pPr>
      <w:r>
        <w:rPr>
          <w:rFonts w:hint="eastAsia"/>
        </w:rPr>
        <w:lastRenderedPageBreak/>
        <w:t>来歴確認</w:t>
      </w:r>
    </w:p>
    <w:p w14:paraId="5EC53BF2" w14:textId="5CDFFF89" w:rsidR="005116E2" w:rsidRPr="00183D36" w:rsidRDefault="005116E2" w:rsidP="00816CB2">
      <w:pPr>
        <w:pStyle w:val="a"/>
        <w:numPr>
          <w:ilvl w:val="0"/>
          <w:numId w:val="27"/>
        </w:numPr>
        <w:jc w:val="left"/>
        <w:rPr>
          <w:kern w:val="0"/>
        </w:rPr>
      </w:pPr>
      <w:r>
        <w:rPr>
          <w:rFonts w:hint="eastAsia"/>
        </w:rPr>
        <w:t>HTTP</w:t>
      </w:r>
      <w:r>
        <w:rPr>
          <w:rFonts w:hint="eastAsia"/>
        </w:rPr>
        <w:t>リクエストヘッダとして、</w:t>
      </w:r>
      <w:r w:rsidR="00526A6B">
        <w:rPr>
          <w:rFonts w:hint="eastAsia"/>
        </w:rPr>
        <w:t>認証トークン、</w:t>
      </w:r>
      <w:r>
        <w:rPr>
          <w:rFonts w:hint="eastAsia"/>
        </w:rPr>
        <w:t>交換実績記録用リソース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部の</w:t>
      </w:r>
      <w:r w:rsidRPr="00492FF3">
        <w:t>{</w:t>
      </w:r>
      <w:r w:rsidRPr="001B0A12">
        <w:t>caddec_resource_id_for_provenance</w:t>
      </w:r>
      <w:r>
        <w:t>}</w:t>
      </w:r>
      <w:r>
        <w:rPr>
          <w:rFonts w:hint="eastAsia"/>
        </w:rPr>
        <w:t>を該当項目として取得し、パラメータとする）、ヘッダ部の履歴取得方向</w:t>
      </w:r>
      <w:r w:rsidRPr="00286278">
        <w:rPr>
          <w:rFonts w:hint="eastAsia"/>
        </w:rPr>
        <w:t>、</w:t>
      </w:r>
      <w:r>
        <w:rPr>
          <w:rFonts w:hint="eastAsia"/>
        </w:rPr>
        <w:t>検索深度</w:t>
      </w:r>
      <w:r w:rsidRPr="00286278">
        <w:rPr>
          <w:rFonts w:hint="eastAsia"/>
        </w:rPr>
        <w:t>を取得する。</w:t>
      </w:r>
    </w:p>
    <w:p w14:paraId="0BDBC753" w14:textId="643130FA" w:rsidR="00ED5F4C" w:rsidRDefault="00ED5F4C" w:rsidP="00402D3E">
      <w:pPr>
        <w:pStyle w:val="a"/>
      </w:pPr>
      <w:r>
        <w:rPr>
          <w:rFonts w:asciiTheme="minorHAnsi" w:hAnsiTheme="minorHAnsi" w:cstheme="majorHAnsi" w:hint="eastAsia"/>
          <w:color w:val="000000" w:themeColor="text1"/>
        </w:rPr>
        <w:t>交換実績記録用リソース</w:t>
      </w:r>
      <w:r>
        <w:rPr>
          <w:rFonts w:asciiTheme="minorHAnsi" w:hAnsiTheme="minorHAnsi" w:cstheme="majorHAnsi" w:hint="eastAsia"/>
          <w:color w:val="000000" w:themeColor="text1"/>
        </w:rPr>
        <w:t>I</w:t>
      </w:r>
      <w:r>
        <w:rPr>
          <w:rFonts w:asciiTheme="minorHAnsi" w:hAnsiTheme="minorHAnsi" w:cstheme="majorHAnsi"/>
          <w:color w:val="000000" w:themeColor="text1"/>
        </w:rPr>
        <w:t>D</w:t>
      </w:r>
      <w:r>
        <w:rPr>
          <w:rFonts w:hint="eastAsia"/>
        </w:rPr>
        <w:t>、</w:t>
      </w:r>
      <w:r>
        <w:rPr>
          <w:rFonts w:asciiTheme="minorHAnsi" w:hAnsiTheme="minorHAnsi" w:cstheme="majorHAnsi" w:hint="eastAsia"/>
          <w:color w:val="000000" w:themeColor="text1"/>
        </w:rPr>
        <w:t>履歴取得方向</w:t>
      </w:r>
      <w:r w:rsidRPr="00286278">
        <w:rPr>
          <w:rFonts w:hint="eastAsia"/>
        </w:rPr>
        <w:t>、</w:t>
      </w:r>
      <w:r>
        <w:rPr>
          <w:rFonts w:hint="eastAsia"/>
        </w:rPr>
        <w:t>検索深度をメッセージコード</w:t>
      </w:r>
      <w:r w:rsidR="00772B7D">
        <w:rPr>
          <w:rFonts w:hint="eastAsia"/>
        </w:rPr>
        <w:t>とともに</w:t>
      </w:r>
      <w:r>
        <w:rPr>
          <w:rFonts w:hint="eastAsia"/>
        </w:rPr>
        <w:t>ログ出力する。</w:t>
      </w:r>
    </w:p>
    <w:p w14:paraId="36D245BE" w14:textId="454E3FD7" w:rsidR="00164C4E" w:rsidRPr="00164C4E" w:rsidRDefault="00194AD9" w:rsidP="00402D3E">
      <w:pPr>
        <w:pStyle w:val="a"/>
      </w:pPr>
      <w:r w:rsidRPr="00164C4E">
        <w:rPr>
          <w:rFonts w:asciiTheme="minorHAnsi" w:hAnsiTheme="minorHAnsi" w:cstheme="majorHAnsi" w:hint="eastAsia"/>
          <w:color w:val="000000" w:themeColor="text1"/>
        </w:rPr>
        <w:t>履歴取得方向の値が</w:t>
      </w:r>
      <w:r w:rsidR="00FB4BCE">
        <w:t>"</w:t>
      </w:r>
      <w:r w:rsidRPr="00164C4E">
        <w:rPr>
          <w:rFonts w:asciiTheme="minorHAnsi" w:hAnsiTheme="minorHAnsi" w:cstheme="majorHAnsi"/>
          <w:color w:val="000000" w:themeColor="text1"/>
        </w:rPr>
        <w:t>BACKWARD</w:t>
      </w:r>
      <w:r w:rsidR="00FB4BCE">
        <w:t>"</w:t>
      </w:r>
      <w:r w:rsidRPr="00164C4E">
        <w:rPr>
          <w:rFonts w:asciiTheme="minorHAnsi" w:hAnsiTheme="minorHAnsi" w:cstheme="majorHAnsi" w:hint="eastAsia"/>
          <w:color w:val="000000" w:themeColor="text1"/>
        </w:rPr>
        <w:t>、</w:t>
      </w:r>
      <w:r w:rsidR="00FB4BCE">
        <w:t>"</w:t>
      </w:r>
      <w:r w:rsidRPr="00194AD9">
        <w:t>FORWARD</w:t>
      </w:r>
      <w:r w:rsidR="00FB4BCE">
        <w:t>"</w:t>
      </w:r>
      <w:r w:rsidRPr="00164C4E">
        <w:rPr>
          <w:rFonts w:asciiTheme="minorHAnsi" w:hAnsiTheme="minorHAnsi" w:cstheme="majorHAnsi" w:hint="eastAsia"/>
          <w:color w:val="000000" w:themeColor="text1"/>
        </w:rPr>
        <w:t>、</w:t>
      </w:r>
      <w:r w:rsidR="00FB4BCE">
        <w:t>"</w:t>
      </w:r>
      <w:r w:rsidR="00164C4E" w:rsidRPr="00164C4E">
        <w:t>BOTH</w:t>
      </w:r>
      <w:r w:rsidR="00FB4BCE">
        <w:t>"</w:t>
      </w:r>
      <w:r>
        <w:rPr>
          <w:rFonts w:hint="eastAsia"/>
        </w:rPr>
        <w:t>以外の場合は</w:t>
      </w:r>
      <w:r w:rsidR="00905DCD">
        <w:rPr>
          <w:rFonts w:hint="eastAsia"/>
        </w:rPr>
        <w:t>、</w:t>
      </w:r>
      <w:r w:rsidR="00164C4E" w:rsidRPr="00164C4E">
        <w:rPr>
          <w:rFonts w:hint="eastAsia"/>
        </w:rPr>
        <w:t>独自</w:t>
      </w:r>
      <w:r w:rsidR="00164C4E" w:rsidRPr="00164C4E">
        <w:rPr>
          <w:rFonts w:hint="eastAsia"/>
        </w:rPr>
        <w:t>Exception</w:t>
      </w:r>
      <w:r w:rsidR="00164C4E" w:rsidRPr="00164C4E">
        <w:rPr>
          <w:rFonts w:hint="eastAsia"/>
        </w:rPr>
        <w:t>を発生させる。</w:t>
      </w:r>
    </w:p>
    <w:p w14:paraId="36CD166D" w14:textId="508D4877" w:rsidR="00194AD9" w:rsidRDefault="00164C4E" w:rsidP="00402D3E">
      <w:pPr>
        <w:pStyle w:val="a"/>
      </w:pPr>
      <w:r>
        <w:rPr>
          <w:rFonts w:hint="eastAsia"/>
        </w:rPr>
        <w:t>検索深度が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より小さい値の場合は</w:t>
      </w:r>
      <w:r w:rsidR="00905DCD">
        <w:rPr>
          <w:rFonts w:hint="eastAsia"/>
        </w:rPr>
        <w:t>、</w:t>
      </w:r>
      <w:r w:rsidRPr="00164C4E">
        <w:rPr>
          <w:rFonts w:hint="eastAsia"/>
        </w:rPr>
        <w:t>独自</w:t>
      </w:r>
      <w:r w:rsidRPr="00164C4E">
        <w:rPr>
          <w:rFonts w:hint="eastAsia"/>
        </w:rPr>
        <w:t>Exception</w:t>
      </w:r>
      <w:r w:rsidRPr="00164C4E">
        <w:rPr>
          <w:rFonts w:hint="eastAsia"/>
        </w:rPr>
        <w:t>を発生させる。</w:t>
      </w:r>
    </w:p>
    <w:p w14:paraId="38A3A43C" w14:textId="1B2D77AD" w:rsidR="00625F58" w:rsidRDefault="00625F58" w:rsidP="00625F58">
      <w:pPr>
        <w:pStyle w:val="a"/>
      </w:pPr>
      <w:r w:rsidRPr="00625F58">
        <w:rPr>
          <w:rFonts w:hint="eastAsia"/>
        </w:rPr>
        <w:t>コンフィグファイルから以下を取得する。コンフィグから情報が取得できない場合、独自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6ABF6D8B" w14:textId="0BF97A13" w:rsidR="00625F58" w:rsidRDefault="00D902BA" w:rsidP="00625F58">
      <w:pPr>
        <w:pStyle w:val="a"/>
        <w:numPr>
          <w:ilvl w:val="1"/>
          <w:numId w:val="51"/>
        </w:numPr>
      </w:pPr>
      <w:r w:rsidRPr="00E6797F">
        <w:t>provenance.json</w:t>
      </w:r>
    </w:p>
    <w:p w14:paraId="4C1489F3" w14:textId="146F8EE8" w:rsidR="00D902BA" w:rsidRDefault="001049B9" w:rsidP="00DC5E01">
      <w:pPr>
        <w:pStyle w:val="a"/>
        <w:numPr>
          <w:ilvl w:val="2"/>
          <w:numId w:val="51"/>
        </w:numPr>
      </w:pPr>
      <w:r w:rsidRPr="001049B9">
        <w:rPr>
          <w:rFonts w:hint="eastAsia"/>
        </w:rPr>
        <w:t>来歴管理</w:t>
      </w:r>
      <w:r w:rsidR="004659EF">
        <w:rPr>
          <w:rFonts w:hint="eastAsia"/>
        </w:rPr>
        <w:t>サービス</w:t>
      </w:r>
      <w:r w:rsidRPr="001049B9">
        <w:rPr>
          <w:rFonts w:hint="eastAsia"/>
        </w:rPr>
        <w:t>へのアクセスのベース</w:t>
      </w:r>
      <w:r w:rsidRPr="001049B9">
        <w:rPr>
          <w:rFonts w:hint="eastAsia"/>
        </w:rPr>
        <w:t>URL</w:t>
      </w:r>
      <w:r w:rsidR="00431828">
        <w:t>（</w:t>
      </w:r>
      <w:r w:rsidR="00D902BA" w:rsidRPr="00E6797F">
        <w:t>provenance_management_api_url</w:t>
      </w:r>
      <w:r w:rsidR="00431828">
        <w:t>）</w:t>
      </w:r>
    </w:p>
    <w:p w14:paraId="097A77EC" w14:textId="6A7C080D" w:rsidR="00ED5F4C" w:rsidRDefault="00526A6B" w:rsidP="00402D3E">
      <w:pPr>
        <w:pStyle w:val="a"/>
      </w:pPr>
      <w:r>
        <w:rPr>
          <w:rFonts w:hint="eastAsia"/>
        </w:rPr>
        <w:t>認証トークン、</w:t>
      </w:r>
      <w:r w:rsidR="00ED5F4C">
        <w:rPr>
          <w:rFonts w:hint="eastAsia"/>
        </w:rPr>
        <w:t>交換実績記録用リソース</w:t>
      </w:r>
      <w:r w:rsidR="00ED5F4C">
        <w:rPr>
          <w:rFonts w:hint="eastAsia"/>
        </w:rPr>
        <w:t>I</w:t>
      </w:r>
      <w:r w:rsidR="00ED5F4C">
        <w:t>D</w:t>
      </w:r>
      <w:r w:rsidR="00ED5F4C">
        <w:rPr>
          <w:rFonts w:hint="eastAsia"/>
        </w:rPr>
        <w:t>、履歴取得方向、検索深度を引数として、来歴管理</w:t>
      </w:r>
      <w:r>
        <w:rPr>
          <w:rFonts w:hint="eastAsia"/>
        </w:rPr>
        <w:t>サービス</w:t>
      </w:r>
      <w:r w:rsidR="00ED5F4C">
        <w:rPr>
          <w:rFonts w:hint="eastAsia"/>
        </w:rPr>
        <w:t>の来歴確認を呼び出す。交換実績記録用リソース</w:t>
      </w:r>
      <w:r w:rsidR="00ED5F4C">
        <w:rPr>
          <w:rFonts w:hint="eastAsia"/>
        </w:rPr>
        <w:t>I</w:t>
      </w:r>
      <w:r w:rsidR="00ED5F4C">
        <w:t>D</w:t>
      </w:r>
      <w:r w:rsidR="00ED5F4C">
        <w:rPr>
          <w:rFonts w:hint="eastAsia"/>
        </w:rPr>
        <w:t>は来歴管理</w:t>
      </w:r>
      <w:r w:rsidR="00ED5F4C">
        <w:rPr>
          <w:rFonts w:hint="eastAsia"/>
        </w:rPr>
        <w:t>I</w:t>
      </w:r>
      <w:r w:rsidR="00ED5F4C">
        <w:t>/F</w:t>
      </w:r>
      <w:r w:rsidR="00ED5F4C">
        <w:rPr>
          <w:rFonts w:hint="eastAsia"/>
        </w:rPr>
        <w:t>の来歴確認呼び出し用</w:t>
      </w:r>
      <w:r w:rsidR="00ED5F4C">
        <w:rPr>
          <w:rFonts w:hint="eastAsia"/>
        </w:rPr>
        <w:t>U</w:t>
      </w:r>
      <w:r w:rsidR="00ED5F4C">
        <w:t>RL</w:t>
      </w:r>
      <w:r w:rsidR="00ED5F4C">
        <w:rPr>
          <w:rFonts w:hint="eastAsia"/>
        </w:rPr>
        <w:t>末尾に</w:t>
      </w:r>
      <w:r w:rsidR="00FB4BCE">
        <w:t>"</w:t>
      </w:r>
      <w:r w:rsidR="00ED5F4C">
        <w:t>/{</w:t>
      </w:r>
      <w:r w:rsidR="00ED5F4C">
        <w:rPr>
          <w:rFonts w:hint="eastAsia"/>
        </w:rPr>
        <w:t>交換実績記録用リソース</w:t>
      </w:r>
      <w:r w:rsidR="00ED5F4C">
        <w:rPr>
          <w:rFonts w:hint="eastAsia"/>
        </w:rPr>
        <w:t>I</w:t>
      </w:r>
      <w:r w:rsidR="00ED5F4C">
        <w:t>D }</w:t>
      </w:r>
      <w:r w:rsidR="00FB4BCE">
        <w:t>"</w:t>
      </w:r>
      <w:r w:rsidR="00ED5F4C">
        <w:rPr>
          <w:rFonts w:hint="eastAsia"/>
        </w:rPr>
        <w:t>と追記することで設定する。</w:t>
      </w:r>
    </w:p>
    <w:p w14:paraId="3A575820" w14:textId="49A23937" w:rsidR="00ED5F4C" w:rsidRDefault="00ED5F4C" w:rsidP="00402D3E">
      <w:pPr>
        <w:pStyle w:val="a"/>
      </w:pPr>
      <w:r>
        <w:rPr>
          <w:rFonts w:asciiTheme="minorHAnsi" w:hAnsiTheme="minorHAnsi" w:cstheme="majorHAnsi" w:hint="eastAsia"/>
          <w:color w:val="000000" w:themeColor="text1"/>
        </w:rPr>
        <w:t>来歴確認の</w:t>
      </w:r>
      <w:r>
        <w:rPr>
          <w:rFonts w:hint="eastAsia"/>
        </w:rPr>
        <w:t>応答を確認し、次のいずれかの処理を行う。</w:t>
      </w:r>
    </w:p>
    <w:p w14:paraId="43DC90BA" w14:textId="16F2A488" w:rsidR="00ED5F4C" w:rsidRDefault="00ED5F4C" w:rsidP="00816CB2">
      <w:pPr>
        <w:pStyle w:val="a"/>
        <w:numPr>
          <w:ilvl w:val="1"/>
          <w:numId w:val="48"/>
        </w:numPr>
        <w:jc w:val="left"/>
      </w:pP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」以外の場合は、</w:t>
      </w:r>
      <w:r w:rsidRPr="00353A57">
        <w:rPr>
          <w:rFonts w:hint="eastAsia"/>
        </w:rPr>
        <w:t>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</w:t>
      </w:r>
      <w:r>
        <w:rPr>
          <w:rFonts w:hint="eastAsia"/>
        </w:rPr>
        <w:t>。</w:t>
      </w:r>
      <w:r w:rsidR="00E36CED">
        <w:br/>
      </w:r>
      <w:r w:rsidR="00E36CED">
        <w:rPr>
          <w:rFonts w:hint="eastAsia"/>
          <w:kern w:val="0"/>
        </w:rPr>
        <w:t>また、</w:t>
      </w:r>
      <w:r w:rsidR="00E36CED">
        <w:rPr>
          <w:kern w:val="0"/>
        </w:rPr>
        <w:t>HTTP</w:t>
      </w:r>
      <w:r w:rsidR="00E36CED">
        <w:rPr>
          <w:rFonts w:hint="eastAsia"/>
          <w:kern w:val="0"/>
        </w:rPr>
        <w:t>ステータスコードが「</w:t>
      </w:r>
      <w:r w:rsidR="00E36CED">
        <w:rPr>
          <w:kern w:val="0"/>
        </w:rPr>
        <w:t>2xx</w:t>
      </w:r>
      <w:r w:rsidR="00E36CED">
        <w:rPr>
          <w:rFonts w:hint="eastAsia"/>
          <w:kern w:val="0"/>
        </w:rPr>
        <w:t>」だが、レスポンスから正常に値が取得できない場合は</w:t>
      </w:r>
      <w:r w:rsidR="00905DCD">
        <w:rPr>
          <w:rFonts w:hint="eastAsia"/>
          <w:kern w:val="0"/>
        </w:rPr>
        <w:t>、</w:t>
      </w:r>
      <w:r w:rsidR="00E36CED">
        <w:rPr>
          <w:rFonts w:hint="eastAsia"/>
          <w:kern w:val="0"/>
        </w:rPr>
        <w:t>独自</w:t>
      </w:r>
      <w:r w:rsidR="00E36CED">
        <w:rPr>
          <w:kern w:val="0"/>
        </w:rPr>
        <w:t>Exception</w:t>
      </w:r>
      <w:r w:rsidR="00E36CED">
        <w:rPr>
          <w:rFonts w:hint="eastAsia"/>
          <w:kern w:val="0"/>
        </w:rPr>
        <w:t>を発生させる。</w:t>
      </w:r>
    </w:p>
    <w:p w14:paraId="7FA905E2" w14:textId="2E3FE198" w:rsidR="00ED5F4C" w:rsidRDefault="00ED5F4C" w:rsidP="00984E83">
      <w:pPr>
        <w:pStyle w:val="a"/>
        <w:numPr>
          <w:ilvl w:val="1"/>
          <w:numId w:val="48"/>
        </w:numPr>
      </w:pP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」の場合、検索結果に取得した検索結果と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ステータスコード「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」をレスポンスに設定し、応答を返す。</w:t>
      </w:r>
    </w:p>
    <w:p w14:paraId="1253B8E6" w14:textId="77777777" w:rsidR="00ED5F4C" w:rsidRDefault="00ED5F4C" w:rsidP="00C61805"/>
    <w:p w14:paraId="30E90488" w14:textId="2A2227AE" w:rsidR="00ED5F4C" w:rsidRPr="00365D14" w:rsidRDefault="00893552" w:rsidP="00402D3E">
      <w:pPr>
        <w:pStyle w:val="4"/>
      </w:pPr>
      <w:r>
        <w:rPr>
          <w:rFonts w:hint="eastAsia"/>
        </w:rPr>
        <w:t>履歴</w:t>
      </w:r>
      <w:r>
        <w:rPr>
          <w:rFonts w:hint="eastAsia"/>
        </w:rPr>
        <w:t>ID</w:t>
      </w:r>
      <w:r>
        <w:rPr>
          <w:rFonts w:hint="eastAsia"/>
        </w:rPr>
        <w:t>検索</w:t>
      </w:r>
    </w:p>
    <w:p w14:paraId="765F98FD" w14:textId="420F2E2D" w:rsidR="00ED5F4C" w:rsidRPr="00B1271A" w:rsidRDefault="000433BF" w:rsidP="00984E83">
      <w:pPr>
        <w:pStyle w:val="a"/>
        <w:numPr>
          <w:ilvl w:val="0"/>
          <w:numId w:val="35"/>
        </w:numPr>
        <w:rPr>
          <w:rFonts w:asciiTheme="minorHAnsi" w:hAnsiTheme="minorHAnsi" w:cstheme="majorHAnsi"/>
          <w:color w:val="000000" w:themeColor="text1"/>
          <w:kern w:val="0"/>
        </w:rPr>
      </w:pPr>
      <w:r w:rsidRPr="00365D14">
        <w:rPr>
          <w:rFonts w:hint="eastAsia"/>
        </w:rPr>
        <w:t>HTTP</w:t>
      </w:r>
      <w:r>
        <w:rPr>
          <w:rFonts w:hint="eastAsia"/>
        </w:rPr>
        <w:t>リクエストボディとして、</w:t>
      </w:r>
      <w:r w:rsidR="004659EF">
        <w:rPr>
          <w:rFonts w:hint="eastAsia"/>
        </w:rPr>
        <w:t>認証トークン、</w:t>
      </w:r>
      <w:r>
        <w:rPr>
          <w:rFonts w:hint="eastAsia"/>
        </w:rPr>
        <w:t>履歴検索用文字列を</w:t>
      </w:r>
      <w:r w:rsidR="00ED5F4C">
        <w:rPr>
          <w:rFonts w:hint="eastAsia"/>
        </w:rPr>
        <w:t>取得する。</w:t>
      </w:r>
    </w:p>
    <w:p w14:paraId="4C7D1BF8" w14:textId="4BAD3360" w:rsidR="00ED5F4C" w:rsidRDefault="00094A69" w:rsidP="00402D3E">
      <w:pPr>
        <w:pStyle w:val="a"/>
      </w:pPr>
      <w:r>
        <w:rPr>
          <w:rFonts w:hint="eastAsia"/>
        </w:rPr>
        <w:t>履歴検索</w:t>
      </w:r>
      <w:r w:rsidR="00ED5F4C">
        <w:rPr>
          <w:rFonts w:hint="eastAsia"/>
        </w:rPr>
        <w:t>用文字列をメッセージコード</w:t>
      </w:r>
      <w:r w:rsidR="00772B7D">
        <w:rPr>
          <w:rFonts w:hint="eastAsia"/>
        </w:rPr>
        <w:t>とともに</w:t>
      </w:r>
      <w:r w:rsidR="00ED5F4C">
        <w:rPr>
          <w:rFonts w:hint="eastAsia"/>
        </w:rPr>
        <w:t>ログ出力する。</w:t>
      </w:r>
    </w:p>
    <w:p w14:paraId="2CB30317" w14:textId="5E2C5800" w:rsidR="00625F58" w:rsidRDefault="00625F58" w:rsidP="00816CB2">
      <w:pPr>
        <w:pStyle w:val="a"/>
        <w:jc w:val="left"/>
      </w:pPr>
      <w:bookmarkStart w:id="555" w:name="_Hlk62813633"/>
      <w:r w:rsidRPr="00625F58">
        <w:rPr>
          <w:rFonts w:hint="eastAsia"/>
        </w:rPr>
        <w:t>コンフィグファイルから以下を取得する。コンフィグから情報が取得できない場合、独自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02EE9220" w14:textId="5E0FB48B" w:rsidR="00625F58" w:rsidRDefault="00DC6AF8" w:rsidP="00625F58">
      <w:pPr>
        <w:pStyle w:val="a"/>
        <w:numPr>
          <w:ilvl w:val="1"/>
          <w:numId w:val="51"/>
        </w:numPr>
      </w:pPr>
      <w:r w:rsidRPr="00E6797F">
        <w:t>provenance.json</w:t>
      </w:r>
    </w:p>
    <w:p w14:paraId="20084F35" w14:textId="5815EA36" w:rsidR="00DC6AF8" w:rsidRDefault="001049B9" w:rsidP="00DC5E01">
      <w:pPr>
        <w:pStyle w:val="a"/>
        <w:numPr>
          <w:ilvl w:val="2"/>
          <w:numId w:val="51"/>
        </w:numPr>
      </w:pPr>
      <w:r w:rsidRPr="001049B9">
        <w:rPr>
          <w:rFonts w:hint="eastAsia"/>
        </w:rPr>
        <w:t>来歴管理</w:t>
      </w:r>
      <w:r w:rsidR="004659EF">
        <w:rPr>
          <w:rFonts w:hint="eastAsia"/>
        </w:rPr>
        <w:t>サービス</w:t>
      </w:r>
      <w:r w:rsidRPr="001049B9">
        <w:rPr>
          <w:rFonts w:hint="eastAsia"/>
        </w:rPr>
        <w:t>へのアクセスのベース</w:t>
      </w:r>
      <w:r w:rsidRPr="001049B9">
        <w:rPr>
          <w:rFonts w:hint="eastAsia"/>
        </w:rPr>
        <w:t>URL</w:t>
      </w:r>
      <w:r w:rsidR="00431828">
        <w:t>（</w:t>
      </w:r>
      <w:r w:rsidR="00DC6AF8" w:rsidRPr="00E6797F">
        <w:t>provenance_management_api_url</w:t>
      </w:r>
      <w:r w:rsidR="00431828">
        <w:t>）</w:t>
      </w:r>
      <w:bookmarkEnd w:id="555"/>
    </w:p>
    <w:p w14:paraId="76A6CEE2" w14:textId="5BDBAD49" w:rsidR="00ED5F4C" w:rsidRDefault="004659EF" w:rsidP="00402D3E">
      <w:pPr>
        <w:pStyle w:val="a"/>
      </w:pPr>
      <w:r>
        <w:rPr>
          <w:rFonts w:hint="eastAsia"/>
        </w:rPr>
        <w:t>認証トークン、</w:t>
      </w:r>
      <w:r w:rsidR="00094A69">
        <w:rPr>
          <w:rFonts w:hint="eastAsia"/>
        </w:rPr>
        <w:t>履歴検索</w:t>
      </w:r>
      <w:r w:rsidR="00ED5F4C">
        <w:rPr>
          <w:rFonts w:hint="eastAsia"/>
        </w:rPr>
        <w:t>用文字列を引数として、</w:t>
      </w:r>
      <w:r w:rsidR="00ED5F4C">
        <w:rPr>
          <w:rFonts w:asciiTheme="minorHAnsi" w:hAnsiTheme="minorHAnsi" w:cstheme="majorHAnsi" w:hint="eastAsia"/>
          <w:color w:val="000000" w:themeColor="text1"/>
        </w:rPr>
        <w:t>来歴管理</w:t>
      </w:r>
      <w:r>
        <w:rPr>
          <w:rFonts w:asciiTheme="minorHAnsi" w:hAnsiTheme="minorHAnsi" w:cstheme="majorHAnsi" w:hint="eastAsia"/>
          <w:color w:val="000000" w:themeColor="text1"/>
        </w:rPr>
        <w:t>サービス</w:t>
      </w:r>
      <w:r w:rsidR="00ED5F4C">
        <w:rPr>
          <w:rFonts w:asciiTheme="minorHAnsi" w:hAnsiTheme="minorHAnsi" w:cstheme="majorHAnsi" w:hint="eastAsia"/>
          <w:color w:val="000000" w:themeColor="text1"/>
        </w:rPr>
        <w:t>の</w:t>
      </w:r>
      <w:r w:rsidR="00094A69">
        <w:rPr>
          <w:rFonts w:asciiTheme="minorHAnsi" w:hAnsiTheme="minorHAnsi" w:cstheme="majorHAnsi" w:hint="eastAsia"/>
          <w:color w:val="000000" w:themeColor="text1"/>
        </w:rPr>
        <w:t>履歴検索</w:t>
      </w:r>
      <w:r w:rsidR="00ED5F4C">
        <w:rPr>
          <w:rFonts w:hint="eastAsia"/>
        </w:rPr>
        <w:t>を</w:t>
      </w:r>
      <w:r w:rsidR="00ED5F4C">
        <w:rPr>
          <w:rFonts w:hint="eastAsia"/>
        </w:rPr>
        <w:t>P</w:t>
      </w:r>
      <w:r w:rsidR="00ED5F4C">
        <w:t>OST</w:t>
      </w:r>
      <w:r w:rsidR="00ED5F4C">
        <w:rPr>
          <w:rFonts w:hint="eastAsia"/>
        </w:rPr>
        <w:t>通信で呼び出す。</w:t>
      </w:r>
      <w:r w:rsidR="00094A69">
        <w:rPr>
          <w:rFonts w:hint="eastAsia"/>
        </w:rPr>
        <w:t>履歴検索</w:t>
      </w:r>
      <w:r w:rsidR="00ED5F4C">
        <w:rPr>
          <w:rFonts w:hint="eastAsia"/>
        </w:rPr>
        <w:t>用文字列は</w:t>
      </w:r>
      <w:r w:rsidR="00ED5F4C">
        <w:rPr>
          <w:rFonts w:asciiTheme="minorHAnsi" w:hAnsiTheme="minorHAnsi" w:cstheme="majorHAnsi" w:hint="eastAsia"/>
          <w:color w:val="000000" w:themeColor="text1"/>
        </w:rPr>
        <w:t>リクエストの</w:t>
      </w:r>
      <w:r w:rsidR="00ED5F4C">
        <w:rPr>
          <w:rFonts w:asciiTheme="minorHAnsi" w:hAnsiTheme="minorHAnsi" w:cstheme="majorHAnsi"/>
          <w:color w:val="000000" w:themeColor="text1"/>
        </w:rPr>
        <w:t>body</w:t>
      </w:r>
      <w:r w:rsidR="00ED5F4C">
        <w:rPr>
          <w:rFonts w:asciiTheme="minorHAnsi" w:hAnsiTheme="minorHAnsi" w:cstheme="majorHAnsi" w:hint="eastAsia"/>
          <w:color w:val="000000" w:themeColor="text1"/>
        </w:rPr>
        <w:t>部に設定する。</w:t>
      </w:r>
    </w:p>
    <w:p w14:paraId="785BB37A" w14:textId="40F8B40B" w:rsidR="00ED5F4C" w:rsidRDefault="00094A69" w:rsidP="00402D3E">
      <w:pPr>
        <w:pStyle w:val="a"/>
      </w:pPr>
      <w:r>
        <w:rPr>
          <w:rFonts w:asciiTheme="minorHAnsi" w:hAnsiTheme="minorHAnsi" w:cstheme="majorHAnsi" w:hint="eastAsia"/>
          <w:color w:val="000000" w:themeColor="text1"/>
        </w:rPr>
        <w:t>履歴検索</w:t>
      </w:r>
      <w:r w:rsidR="00ED5F4C">
        <w:rPr>
          <w:rFonts w:asciiTheme="minorHAnsi" w:hAnsiTheme="minorHAnsi" w:cstheme="majorHAnsi" w:hint="eastAsia"/>
          <w:color w:val="000000" w:themeColor="text1"/>
        </w:rPr>
        <w:t>の</w:t>
      </w:r>
      <w:r w:rsidR="00ED5F4C">
        <w:rPr>
          <w:rFonts w:hint="eastAsia"/>
        </w:rPr>
        <w:t>応答を確認し、次のいずれかの処理を行う。</w:t>
      </w:r>
    </w:p>
    <w:p w14:paraId="7101476D" w14:textId="29453BE4" w:rsidR="00ED5F4C" w:rsidRDefault="00ED5F4C" w:rsidP="00816CB2">
      <w:pPr>
        <w:pStyle w:val="a"/>
        <w:numPr>
          <w:ilvl w:val="1"/>
          <w:numId w:val="36"/>
        </w:numPr>
        <w:jc w:val="left"/>
      </w:pP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」以外の場合は、</w:t>
      </w:r>
      <w:r w:rsidRPr="00353A57">
        <w:rPr>
          <w:rFonts w:hint="eastAsia"/>
        </w:rPr>
        <w:t>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</w:t>
      </w:r>
      <w:r>
        <w:rPr>
          <w:rFonts w:hint="eastAsia"/>
        </w:rPr>
        <w:t>。</w:t>
      </w:r>
      <w:r w:rsidR="00E36CED">
        <w:br/>
      </w:r>
      <w:r w:rsidR="00E36CED">
        <w:rPr>
          <w:rFonts w:hint="eastAsia"/>
          <w:kern w:val="0"/>
        </w:rPr>
        <w:t>また、</w:t>
      </w:r>
      <w:r w:rsidR="00E36CED">
        <w:rPr>
          <w:kern w:val="0"/>
        </w:rPr>
        <w:t>HTTP</w:t>
      </w:r>
      <w:r w:rsidR="00E36CED">
        <w:rPr>
          <w:rFonts w:hint="eastAsia"/>
          <w:kern w:val="0"/>
        </w:rPr>
        <w:t>ステータスコードが「</w:t>
      </w:r>
      <w:r w:rsidR="00E36CED">
        <w:rPr>
          <w:kern w:val="0"/>
        </w:rPr>
        <w:t>2xx</w:t>
      </w:r>
      <w:r w:rsidR="00E36CED">
        <w:rPr>
          <w:rFonts w:hint="eastAsia"/>
          <w:kern w:val="0"/>
        </w:rPr>
        <w:t>」だが、レスポンスから正常に値が取得できない場合は</w:t>
      </w:r>
      <w:r w:rsidR="00905DCD">
        <w:rPr>
          <w:rFonts w:hint="eastAsia"/>
          <w:kern w:val="0"/>
        </w:rPr>
        <w:t>、</w:t>
      </w:r>
      <w:r w:rsidR="00E36CED">
        <w:rPr>
          <w:rFonts w:hint="eastAsia"/>
          <w:kern w:val="0"/>
        </w:rPr>
        <w:t>独自</w:t>
      </w:r>
      <w:r w:rsidR="00E36CED">
        <w:rPr>
          <w:kern w:val="0"/>
        </w:rPr>
        <w:t>Exception</w:t>
      </w:r>
      <w:r w:rsidR="00E36CED">
        <w:rPr>
          <w:rFonts w:hint="eastAsia"/>
          <w:kern w:val="0"/>
        </w:rPr>
        <w:t>を発生させる。</w:t>
      </w:r>
    </w:p>
    <w:p w14:paraId="591E2764" w14:textId="0A26418E" w:rsidR="00ED5F4C" w:rsidRDefault="00ED5F4C" w:rsidP="00984E83">
      <w:pPr>
        <w:pStyle w:val="a"/>
        <w:numPr>
          <w:ilvl w:val="1"/>
          <w:numId w:val="36"/>
        </w:numPr>
      </w:pP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」の場合、検索結果に取得した検索結果と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ステータスコード「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」をレスポンスに設定し、応答を返す。</w:t>
      </w:r>
    </w:p>
    <w:p w14:paraId="6454760D" w14:textId="58FB949F" w:rsidR="00ED5F4C" w:rsidRDefault="00ED5F4C" w:rsidP="00402D3E"/>
    <w:p w14:paraId="1B2F432E" w14:textId="5ABFC02D" w:rsidR="00D44E1F" w:rsidRDefault="00D44E1F" w:rsidP="00402D3E">
      <w:pPr>
        <w:pStyle w:val="3"/>
        <w:ind w:left="284" w:firstLine="0"/>
      </w:pPr>
      <w:bookmarkStart w:id="556" w:name="_Toc88147954"/>
      <w:bookmarkStart w:id="557" w:name="_Toc110853765"/>
      <w:bookmarkEnd w:id="556"/>
      <w:r w:rsidRPr="00246EBC">
        <w:lastRenderedPageBreak/>
        <w:t>出力ログ</w:t>
      </w:r>
      <w:bookmarkEnd w:id="557"/>
    </w:p>
    <w:p w14:paraId="5358AFC2" w14:textId="77777777" w:rsidR="00831F39" w:rsidRDefault="00831F39" w:rsidP="00831F39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p w14:paraId="4AE044A9" w14:textId="1EACBD99" w:rsidR="003D13B9" w:rsidRPr="00CD59B1" w:rsidRDefault="003D13B9" w:rsidP="00084885"/>
    <w:p w14:paraId="63F25153" w14:textId="77777777" w:rsidR="00AF1DC9" w:rsidRPr="00D44E1F" w:rsidRDefault="00AF1DC9" w:rsidP="00084885"/>
    <w:sectPr w:rsidR="00AF1DC9" w:rsidRPr="00D44E1F" w:rsidSect="000762FC">
      <w:footerReference w:type="default" r:id="rId20"/>
      <w:pgSz w:w="11906" w:h="16838"/>
      <w:pgMar w:top="1440" w:right="1080" w:bottom="1440" w:left="108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51C3" w14:textId="77777777" w:rsidR="00976B87" w:rsidRDefault="00976B87" w:rsidP="00057224">
      <w:r>
        <w:separator/>
      </w:r>
    </w:p>
  </w:endnote>
  <w:endnote w:type="continuationSeparator" w:id="0">
    <w:p w14:paraId="02F89091" w14:textId="77777777" w:rsidR="00976B87" w:rsidRDefault="00976B87" w:rsidP="000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C1B5" w14:textId="77777777" w:rsidR="00A254D3" w:rsidRPr="003E5D4E" w:rsidRDefault="00A254D3" w:rsidP="00BF415E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8898152"/>
      <w:docPartObj>
        <w:docPartGallery w:val="Page Numbers (Bottom of Page)"/>
        <w:docPartUnique/>
      </w:docPartObj>
    </w:sdtPr>
    <w:sdtEndPr/>
    <w:sdtContent>
      <w:p w14:paraId="042E406B" w14:textId="644AE7CA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F37C4CC" w14:textId="2001893D" w:rsidR="00A254D3" w:rsidRPr="00402D3E" w:rsidRDefault="00A254D3" w:rsidP="00402D3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702107"/>
      <w:docPartObj>
        <w:docPartGallery w:val="Page Numbers (Bottom of Page)"/>
        <w:docPartUnique/>
      </w:docPartObj>
    </w:sdtPr>
    <w:sdtEndPr/>
    <w:sdtContent>
      <w:p w14:paraId="4255E174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3B6F42E" w14:textId="77777777" w:rsidR="009C10B8" w:rsidRPr="00402D3E" w:rsidRDefault="009C10B8" w:rsidP="00402D3E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180084"/>
      <w:docPartObj>
        <w:docPartGallery w:val="Page Numbers (Bottom of Page)"/>
        <w:docPartUnique/>
      </w:docPartObj>
    </w:sdtPr>
    <w:sdtEndPr/>
    <w:sdtContent>
      <w:p w14:paraId="4975ED9C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C2959BB" w14:textId="77777777" w:rsidR="009C10B8" w:rsidRPr="00402D3E" w:rsidRDefault="009C10B8" w:rsidP="00402D3E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924999"/>
      <w:docPartObj>
        <w:docPartGallery w:val="Page Numbers (Bottom of Page)"/>
        <w:docPartUnique/>
      </w:docPartObj>
    </w:sdtPr>
    <w:sdtEndPr/>
    <w:sdtContent>
      <w:p w14:paraId="5E7FECDB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CAE84C4" w14:textId="77777777" w:rsidR="009C10B8" w:rsidRPr="00402D3E" w:rsidRDefault="009C10B8" w:rsidP="00402D3E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725977"/>
      <w:docPartObj>
        <w:docPartGallery w:val="Page Numbers (Bottom of Page)"/>
        <w:docPartUnique/>
      </w:docPartObj>
    </w:sdtPr>
    <w:sdtEndPr/>
    <w:sdtContent>
      <w:p w14:paraId="7376A695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9E19A04" w14:textId="77777777" w:rsidR="009C10B8" w:rsidRPr="00402D3E" w:rsidRDefault="009C10B8" w:rsidP="00402D3E">
    <w:pPr>
      <w:pStyle w:val="a6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675247"/>
      <w:docPartObj>
        <w:docPartGallery w:val="Page Numbers (Bottom of Page)"/>
        <w:docPartUnique/>
      </w:docPartObj>
    </w:sdtPr>
    <w:sdtEndPr/>
    <w:sdtContent>
      <w:p w14:paraId="51FC9968" w14:textId="2FA3C04A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48DA71C" w14:textId="75FABF66" w:rsidR="00084885" w:rsidRPr="00402D3E" w:rsidRDefault="00084885" w:rsidP="00402D3E">
    <w:pPr>
      <w:pStyle w:val="a6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633331"/>
      <w:docPartObj>
        <w:docPartGallery w:val="Page Numbers (Bottom of Page)"/>
        <w:docPartUnique/>
      </w:docPartObj>
    </w:sdtPr>
    <w:sdtEndPr/>
    <w:sdtContent>
      <w:p w14:paraId="3473194C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E9E5632" w14:textId="77777777" w:rsidR="009C10B8" w:rsidRPr="00402D3E" w:rsidRDefault="009C10B8" w:rsidP="00402D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3661" w14:textId="77777777" w:rsidR="00976B87" w:rsidRDefault="00976B87" w:rsidP="00057224">
      <w:r>
        <w:separator/>
      </w:r>
    </w:p>
  </w:footnote>
  <w:footnote w:type="continuationSeparator" w:id="0">
    <w:p w14:paraId="62196C50" w14:textId="77777777" w:rsidR="00976B87" w:rsidRDefault="00976B87" w:rsidP="00057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9F2D" w14:textId="77777777" w:rsidR="00084885" w:rsidRDefault="000848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6A3"/>
    <w:multiLevelType w:val="hybridMultilevel"/>
    <w:tmpl w:val="EE62ED5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1" w15:restartNumberingAfterBreak="0">
    <w:nsid w:val="02EB2C07"/>
    <w:multiLevelType w:val="hybridMultilevel"/>
    <w:tmpl w:val="6A441C40"/>
    <w:lvl w:ilvl="0" w:tplc="38C08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20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46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A15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D66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D8C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8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AE5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924CB"/>
    <w:multiLevelType w:val="hybridMultilevel"/>
    <w:tmpl w:val="76D2D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4391F73"/>
    <w:multiLevelType w:val="hybridMultilevel"/>
    <w:tmpl w:val="8FD44290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4" w15:restartNumberingAfterBreak="0">
    <w:nsid w:val="0441548E"/>
    <w:multiLevelType w:val="hybridMultilevel"/>
    <w:tmpl w:val="3594E870"/>
    <w:lvl w:ilvl="0" w:tplc="BFF00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E07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6D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BA1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62C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EE1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EC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7A5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4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6BE1"/>
    <w:multiLevelType w:val="hybridMultilevel"/>
    <w:tmpl w:val="76D2DB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BC65518"/>
    <w:multiLevelType w:val="hybridMultilevel"/>
    <w:tmpl w:val="8FD44290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7" w15:restartNumberingAfterBreak="0">
    <w:nsid w:val="0D2D26A0"/>
    <w:multiLevelType w:val="hybridMultilevel"/>
    <w:tmpl w:val="0302A6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EE808D3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9" w15:restartNumberingAfterBreak="0">
    <w:nsid w:val="10943A7A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10" w15:restartNumberingAfterBreak="0">
    <w:nsid w:val="126B53B4"/>
    <w:multiLevelType w:val="hybridMultilevel"/>
    <w:tmpl w:val="B7E2D1AC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43903D8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12" w15:restartNumberingAfterBreak="0">
    <w:nsid w:val="16DA6D3D"/>
    <w:multiLevelType w:val="hybridMultilevel"/>
    <w:tmpl w:val="0CFA3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A6D6C88"/>
    <w:multiLevelType w:val="hybridMultilevel"/>
    <w:tmpl w:val="E39C87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17">
      <w:start w:val="1"/>
      <w:numFmt w:val="aiueoFullWidth"/>
      <w:lvlText w:val="(%4)"/>
      <w:lvlJc w:val="left"/>
      <w:pPr>
        <w:ind w:left="1680" w:hanging="420"/>
      </w:pPr>
    </w:lvl>
    <w:lvl w:ilvl="4" w:tplc="FFFFFFFF">
      <w:start w:val="1"/>
      <w:numFmt w:val="aiueoFullWidth"/>
      <w:lvlText w:val="(%5)"/>
      <w:lvlJc w:val="left"/>
      <w:pPr>
        <w:ind w:left="2100" w:hanging="420"/>
      </w:pPr>
    </w:lvl>
    <w:lvl w:ilvl="5" w:tplc="FFFFFFFF">
      <w:start w:val="1"/>
      <w:numFmt w:val="decimalEnclosedCircle"/>
      <w:lvlText w:val="%6"/>
      <w:lvlJc w:val="lef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aiueoFullWidth"/>
      <w:lvlText w:val="(%8)"/>
      <w:lvlJc w:val="left"/>
      <w:pPr>
        <w:ind w:left="3360" w:hanging="420"/>
      </w:pPr>
    </w:lvl>
    <w:lvl w:ilvl="8" w:tplc="FFFFFFFF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D087143"/>
    <w:multiLevelType w:val="hybridMultilevel"/>
    <w:tmpl w:val="940AC4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D33566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0DA7B6D"/>
    <w:multiLevelType w:val="hybridMultilevel"/>
    <w:tmpl w:val="AB80CD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172450D"/>
    <w:multiLevelType w:val="hybridMultilevel"/>
    <w:tmpl w:val="6E66D186"/>
    <w:lvl w:ilvl="0" w:tplc="A7EE045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3FA799E"/>
    <w:multiLevelType w:val="hybridMultilevel"/>
    <w:tmpl w:val="EEEC6E1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9" w15:restartNumberingAfterBreak="0">
    <w:nsid w:val="25F02F21"/>
    <w:multiLevelType w:val="hybridMultilevel"/>
    <w:tmpl w:val="702241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69026E2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21" w15:restartNumberingAfterBreak="0">
    <w:nsid w:val="28976E20"/>
    <w:multiLevelType w:val="hybridMultilevel"/>
    <w:tmpl w:val="14A417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2C84038F"/>
    <w:multiLevelType w:val="hybridMultilevel"/>
    <w:tmpl w:val="F87EB1F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23" w15:restartNumberingAfterBreak="0">
    <w:nsid w:val="2D3B7C2E"/>
    <w:multiLevelType w:val="hybridMultilevel"/>
    <w:tmpl w:val="87ECDCDC"/>
    <w:lvl w:ilvl="0" w:tplc="FFFFFFFF">
      <w:start w:val="1"/>
      <w:numFmt w:val="decimal"/>
      <w:lvlText w:val="%1."/>
      <w:lvlJc w:val="left"/>
      <w:pPr>
        <w:ind w:left="704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2DA01011"/>
    <w:multiLevelType w:val="hybridMultilevel"/>
    <w:tmpl w:val="4F8869F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25" w15:restartNumberingAfterBreak="0">
    <w:nsid w:val="2FD00D67"/>
    <w:multiLevelType w:val="hybridMultilevel"/>
    <w:tmpl w:val="BD9EE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30393D59"/>
    <w:multiLevelType w:val="hybridMultilevel"/>
    <w:tmpl w:val="14C4F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27" w15:restartNumberingAfterBreak="0">
    <w:nsid w:val="330A386F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28" w15:restartNumberingAfterBreak="0">
    <w:nsid w:val="34584727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29" w15:restartNumberingAfterBreak="0">
    <w:nsid w:val="38316C03"/>
    <w:multiLevelType w:val="hybridMultilevel"/>
    <w:tmpl w:val="EF8205F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30" w15:restartNumberingAfterBreak="0">
    <w:nsid w:val="39286735"/>
    <w:multiLevelType w:val="hybridMultilevel"/>
    <w:tmpl w:val="63E6D86C"/>
    <w:lvl w:ilvl="0" w:tplc="56986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89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25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861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A68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CA5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32E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03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8A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13129D"/>
    <w:multiLevelType w:val="hybridMultilevel"/>
    <w:tmpl w:val="F20E94C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32" w15:restartNumberingAfterBreak="0">
    <w:nsid w:val="3C67779B"/>
    <w:multiLevelType w:val="multilevel"/>
    <w:tmpl w:val="5B368184"/>
    <w:lvl w:ilvl="0">
      <w:start w:val="1"/>
      <w:numFmt w:val="decimalFullWidth"/>
      <w:pStyle w:val="1"/>
      <w:suff w:val="space"/>
      <w:lvlText w:val="%1．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space"/>
      <w:lvlText w:val="%1．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space"/>
      <w:lvlText w:val="%1．%2．%3"/>
      <w:lvlJc w:val="left"/>
      <w:pPr>
        <w:ind w:left="4253" w:hanging="425"/>
      </w:pPr>
      <w:rPr>
        <w:rFonts w:hint="eastAsia"/>
        <w:lang w:val="en-US"/>
      </w:rPr>
    </w:lvl>
    <w:lvl w:ilvl="3">
      <w:start w:val="1"/>
      <w:numFmt w:val="decimal"/>
      <w:pStyle w:val="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25" w:hanging="425"/>
      </w:pPr>
      <w:rPr>
        <w:rFonts w:hint="eastAsia"/>
      </w:rPr>
    </w:lvl>
  </w:abstractNum>
  <w:abstractNum w:abstractNumId="33" w15:restartNumberingAfterBreak="0">
    <w:nsid w:val="3D151B37"/>
    <w:multiLevelType w:val="hybridMultilevel"/>
    <w:tmpl w:val="7C44B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3D756DDA"/>
    <w:multiLevelType w:val="hybridMultilevel"/>
    <w:tmpl w:val="F20E94C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35" w15:restartNumberingAfterBreak="0">
    <w:nsid w:val="3D89653E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36" w15:restartNumberingAfterBreak="0">
    <w:nsid w:val="3E4F0D79"/>
    <w:multiLevelType w:val="hybridMultilevel"/>
    <w:tmpl w:val="3FBC69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3FA56AF3"/>
    <w:multiLevelType w:val="hybridMultilevel"/>
    <w:tmpl w:val="892E0F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416D3E30"/>
    <w:multiLevelType w:val="hybridMultilevel"/>
    <w:tmpl w:val="76D2DB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42DE07F6"/>
    <w:multiLevelType w:val="hybridMultilevel"/>
    <w:tmpl w:val="2E7CB1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4526770C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41" w15:restartNumberingAfterBreak="0">
    <w:nsid w:val="46951787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42" w15:restartNumberingAfterBreak="0">
    <w:nsid w:val="46E046AE"/>
    <w:multiLevelType w:val="hybridMultilevel"/>
    <w:tmpl w:val="5652D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7042263"/>
    <w:multiLevelType w:val="hybridMultilevel"/>
    <w:tmpl w:val="D54C4B60"/>
    <w:lvl w:ilvl="0" w:tplc="B2ECA972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47A65E0F"/>
    <w:multiLevelType w:val="hybridMultilevel"/>
    <w:tmpl w:val="37947A7A"/>
    <w:lvl w:ilvl="0" w:tplc="F68AC1B8">
      <w:start w:val="1"/>
      <w:numFmt w:val="decimal"/>
      <w:lvlText w:val="%1."/>
      <w:lvlJc w:val="left"/>
      <w:pPr>
        <w:ind w:left="0" w:hanging="420"/>
      </w:pPr>
    </w:lvl>
    <w:lvl w:ilvl="1" w:tplc="04090017">
      <w:start w:val="1"/>
      <w:numFmt w:val="aiueoFullWidth"/>
      <w:lvlText w:val="(%2)"/>
      <w:lvlJc w:val="left"/>
      <w:pPr>
        <w:ind w:left="561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45" w15:restartNumberingAfterBreak="0">
    <w:nsid w:val="4A9F77CC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4E8C1444"/>
    <w:multiLevelType w:val="hybridMultilevel"/>
    <w:tmpl w:val="54BC2C0C"/>
    <w:lvl w:ilvl="0" w:tplc="0EF40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8C1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CB7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96EC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34C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0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41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E0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287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6B5DBD"/>
    <w:multiLevelType w:val="hybridMultilevel"/>
    <w:tmpl w:val="76D2DB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50C73AD6"/>
    <w:multiLevelType w:val="hybridMultilevel"/>
    <w:tmpl w:val="48229F0E"/>
    <w:lvl w:ilvl="0" w:tplc="8CF88364">
      <w:start w:val="6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ACC86BA">
      <w:start w:val="1"/>
      <w:numFmt w:val="bullet"/>
      <w:lvlText w:val="※"/>
      <w:lvlJc w:val="left"/>
      <w:pPr>
        <w:ind w:left="1680" w:hanging="420"/>
      </w:pPr>
      <w:rPr>
        <w:rFonts w:ascii="ＭＳ 明朝" w:eastAsia="ＭＳ 明朝" w:hAnsi="ＭＳ 明朝" w:hint="eastAsia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50EB7F0F"/>
    <w:multiLevelType w:val="hybridMultilevel"/>
    <w:tmpl w:val="59207B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517D777B"/>
    <w:multiLevelType w:val="hybridMultilevel"/>
    <w:tmpl w:val="2192507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519509F3"/>
    <w:multiLevelType w:val="hybridMultilevel"/>
    <w:tmpl w:val="7F8817F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840" w:hanging="420"/>
      </w:p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22D4B0E"/>
    <w:multiLevelType w:val="hybridMultilevel"/>
    <w:tmpl w:val="6E66D186"/>
    <w:lvl w:ilvl="0" w:tplc="FFFFFFFF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52EF7401"/>
    <w:multiLevelType w:val="hybridMultilevel"/>
    <w:tmpl w:val="AE0EEAF0"/>
    <w:lvl w:ilvl="0" w:tplc="FFFFFFFF">
      <w:start w:val="1"/>
      <w:numFmt w:val="decimal"/>
      <w:lvlText w:val="%1."/>
      <w:lvlJc w:val="left"/>
      <w:pPr>
        <w:ind w:left="2406" w:hanging="420"/>
      </w:pPr>
    </w:lvl>
    <w:lvl w:ilvl="1" w:tplc="FFFFFFFF">
      <w:start w:val="1"/>
      <w:numFmt w:val="aiueoFullWidth"/>
      <w:lvlText w:val="(%2)"/>
      <w:lvlJc w:val="left"/>
      <w:pPr>
        <w:ind w:left="2826" w:hanging="420"/>
      </w:pPr>
    </w:lvl>
    <w:lvl w:ilvl="2" w:tplc="FFFFFFFF" w:tentative="1">
      <w:start w:val="1"/>
      <w:numFmt w:val="decimalEnclosedCircle"/>
      <w:lvlText w:val="%3"/>
      <w:lvlJc w:val="left"/>
      <w:pPr>
        <w:ind w:left="3246" w:hanging="420"/>
      </w:pPr>
    </w:lvl>
    <w:lvl w:ilvl="3" w:tplc="FFFFFFFF" w:tentative="1">
      <w:start w:val="1"/>
      <w:numFmt w:val="decimal"/>
      <w:lvlText w:val="%4."/>
      <w:lvlJc w:val="left"/>
      <w:pPr>
        <w:ind w:left="3666" w:hanging="420"/>
      </w:pPr>
    </w:lvl>
    <w:lvl w:ilvl="4" w:tplc="FFFFFFFF" w:tentative="1">
      <w:start w:val="1"/>
      <w:numFmt w:val="aiueoFullWidth"/>
      <w:lvlText w:val="(%5)"/>
      <w:lvlJc w:val="left"/>
      <w:pPr>
        <w:ind w:left="4086" w:hanging="420"/>
      </w:pPr>
    </w:lvl>
    <w:lvl w:ilvl="5" w:tplc="FFFFFFFF" w:tentative="1">
      <w:start w:val="1"/>
      <w:numFmt w:val="decimalEnclosedCircle"/>
      <w:lvlText w:val="%6"/>
      <w:lvlJc w:val="left"/>
      <w:pPr>
        <w:ind w:left="4506" w:hanging="420"/>
      </w:pPr>
    </w:lvl>
    <w:lvl w:ilvl="6" w:tplc="FFFFFFFF" w:tentative="1">
      <w:start w:val="1"/>
      <w:numFmt w:val="decimal"/>
      <w:lvlText w:val="%7."/>
      <w:lvlJc w:val="left"/>
      <w:pPr>
        <w:ind w:left="4926" w:hanging="420"/>
      </w:pPr>
    </w:lvl>
    <w:lvl w:ilvl="7" w:tplc="FFFFFFFF" w:tentative="1">
      <w:start w:val="1"/>
      <w:numFmt w:val="aiueoFullWidth"/>
      <w:lvlText w:val="(%8)"/>
      <w:lvlJc w:val="left"/>
      <w:pPr>
        <w:ind w:left="5346" w:hanging="420"/>
      </w:pPr>
    </w:lvl>
    <w:lvl w:ilvl="8" w:tplc="FFFFFFFF" w:tentative="1">
      <w:start w:val="1"/>
      <w:numFmt w:val="decimalEnclosedCircle"/>
      <w:lvlText w:val="%9"/>
      <w:lvlJc w:val="left"/>
      <w:pPr>
        <w:ind w:left="5766" w:hanging="420"/>
      </w:pPr>
    </w:lvl>
  </w:abstractNum>
  <w:abstractNum w:abstractNumId="54" w15:restartNumberingAfterBreak="0">
    <w:nsid w:val="54877718"/>
    <w:multiLevelType w:val="hybridMultilevel"/>
    <w:tmpl w:val="8FD44290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55" w15:restartNumberingAfterBreak="0">
    <w:nsid w:val="55961FA0"/>
    <w:multiLevelType w:val="hybridMultilevel"/>
    <w:tmpl w:val="AC6E6F40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6" w15:restartNumberingAfterBreak="0">
    <w:nsid w:val="55F14227"/>
    <w:multiLevelType w:val="hybridMultilevel"/>
    <w:tmpl w:val="43B28B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591F4203"/>
    <w:multiLevelType w:val="hybridMultilevel"/>
    <w:tmpl w:val="C5A4D0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 w15:restartNumberingAfterBreak="0">
    <w:nsid w:val="597A5B64"/>
    <w:multiLevelType w:val="hybridMultilevel"/>
    <w:tmpl w:val="91DC454C"/>
    <w:lvl w:ilvl="0" w:tplc="F68AC1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59CC2ACD"/>
    <w:multiLevelType w:val="hybridMultilevel"/>
    <w:tmpl w:val="76D2DB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5A537381"/>
    <w:multiLevelType w:val="hybridMultilevel"/>
    <w:tmpl w:val="F20E94C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61" w15:restartNumberingAfterBreak="0">
    <w:nsid w:val="5A6F1B53"/>
    <w:multiLevelType w:val="hybridMultilevel"/>
    <w:tmpl w:val="63E6D8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B7E2A6E"/>
    <w:multiLevelType w:val="hybridMultilevel"/>
    <w:tmpl w:val="F1FE3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603643A9"/>
    <w:multiLevelType w:val="hybridMultilevel"/>
    <w:tmpl w:val="F31612CA"/>
    <w:lvl w:ilvl="0" w:tplc="33EEB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403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C82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2D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4C9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CD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3A1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E9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E6B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42226A0"/>
    <w:multiLevelType w:val="hybridMultilevel"/>
    <w:tmpl w:val="93DA8548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17">
      <w:start w:val="1"/>
      <w:numFmt w:val="aiueoFullWidth"/>
      <w:lvlText w:val="(%4)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64CF24B2"/>
    <w:multiLevelType w:val="hybridMultilevel"/>
    <w:tmpl w:val="E9EEE0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659D7F2F"/>
    <w:multiLevelType w:val="hybridMultilevel"/>
    <w:tmpl w:val="87ECDCD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662200CA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68" w15:restartNumberingAfterBreak="0">
    <w:nsid w:val="66DD698D"/>
    <w:multiLevelType w:val="hybridMultilevel"/>
    <w:tmpl w:val="B072849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69" w15:restartNumberingAfterBreak="0">
    <w:nsid w:val="6CAE1A6E"/>
    <w:multiLevelType w:val="hybridMultilevel"/>
    <w:tmpl w:val="39ACCAA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70" w15:restartNumberingAfterBreak="0">
    <w:nsid w:val="6D29147C"/>
    <w:multiLevelType w:val="hybridMultilevel"/>
    <w:tmpl w:val="069AA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6DF06166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72" w15:restartNumberingAfterBreak="0">
    <w:nsid w:val="6E46445F"/>
    <w:multiLevelType w:val="hybridMultilevel"/>
    <w:tmpl w:val="5C56D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3" w15:restartNumberingAfterBreak="0">
    <w:nsid w:val="6F9039F7"/>
    <w:multiLevelType w:val="hybridMultilevel"/>
    <w:tmpl w:val="5650962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74" w15:restartNumberingAfterBreak="0">
    <w:nsid w:val="70C91AAC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75" w15:restartNumberingAfterBreak="0">
    <w:nsid w:val="721307C7"/>
    <w:multiLevelType w:val="hybridMultilevel"/>
    <w:tmpl w:val="DC6CAA68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6" w15:restartNumberingAfterBreak="0">
    <w:nsid w:val="72586DAD"/>
    <w:multiLevelType w:val="hybridMultilevel"/>
    <w:tmpl w:val="B2D8807C"/>
    <w:lvl w:ilvl="0" w:tplc="BC8A7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6C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46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D09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AD8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5C8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61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F6F5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020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3BC33DE"/>
    <w:multiLevelType w:val="hybridMultilevel"/>
    <w:tmpl w:val="804A0ACA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7" w:tentative="1">
      <w:start w:val="1"/>
      <w:numFmt w:val="aiueoFullWidth"/>
      <w:lvlText w:val="(%2)"/>
      <w:lvlJc w:val="left"/>
      <w:pPr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78" w15:restartNumberingAfterBreak="0">
    <w:nsid w:val="77361FA9"/>
    <w:multiLevelType w:val="hybridMultilevel"/>
    <w:tmpl w:val="3EB06440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9" w15:restartNumberingAfterBreak="0">
    <w:nsid w:val="77BA5BC0"/>
    <w:multiLevelType w:val="hybridMultilevel"/>
    <w:tmpl w:val="BD6A3D4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80" w15:restartNumberingAfterBreak="0">
    <w:nsid w:val="78122C27"/>
    <w:multiLevelType w:val="hybridMultilevel"/>
    <w:tmpl w:val="29A4E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1" w15:restartNumberingAfterBreak="0">
    <w:nsid w:val="79852AF6"/>
    <w:multiLevelType w:val="hybridMultilevel"/>
    <w:tmpl w:val="B072849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82" w15:restartNumberingAfterBreak="0">
    <w:nsid w:val="79895DFC"/>
    <w:multiLevelType w:val="hybridMultilevel"/>
    <w:tmpl w:val="58D8BBC6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>
      <w:start w:val="1"/>
      <w:numFmt w:val="bullet"/>
      <w:lvlText w:val="※"/>
      <w:lvlJc w:val="left"/>
      <w:pPr>
        <w:ind w:left="1680" w:hanging="420"/>
      </w:pPr>
      <w:rPr>
        <w:rFonts w:ascii="ＭＳ 明朝" w:eastAsia="ＭＳ 明朝" w:hAnsi="ＭＳ 明朝" w:hint="eastAsia"/>
      </w:rPr>
    </w:lvl>
    <w:lvl w:ilvl="4" w:tplc="FFFFFFFF">
      <w:start w:val="1"/>
      <w:numFmt w:val="decimalEnclosedCircle"/>
      <w:lvlText w:val="%5"/>
      <w:lvlJc w:val="left"/>
      <w:pPr>
        <w:ind w:left="2100" w:hanging="420"/>
      </w:pPr>
    </w:lvl>
    <w:lvl w:ilvl="5" w:tplc="FFFFFFFF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7A1E21BB"/>
    <w:multiLevelType w:val="hybridMultilevel"/>
    <w:tmpl w:val="13701E1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840" w:hanging="420"/>
      </w:p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A502263"/>
    <w:multiLevelType w:val="hybridMultilevel"/>
    <w:tmpl w:val="76D2DB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5" w15:restartNumberingAfterBreak="0">
    <w:nsid w:val="7EBE2146"/>
    <w:multiLevelType w:val="hybridMultilevel"/>
    <w:tmpl w:val="482292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6" w15:restartNumberingAfterBreak="0">
    <w:nsid w:val="7F7F7005"/>
    <w:multiLevelType w:val="hybridMultilevel"/>
    <w:tmpl w:val="93D4A5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924871621">
    <w:abstractNumId w:val="32"/>
  </w:num>
  <w:num w:numId="2" w16cid:durableId="1188759688">
    <w:abstractNumId w:val="15"/>
  </w:num>
  <w:num w:numId="3" w16cid:durableId="848495006">
    <w:abstractNumId w:val="41"/>
  </w:num>
  <w:num w:numId="4" w16cid:durableId="257716388">
    <w:abstractNumId w:val="28"/>
  </w:num>
  <w:num w:numId="5" w16cid:durableId="162666571">
    <w:abstractNumId w:val="20"/>
  </w:num>
  <w:num w:numId="6" w16cid:durableId="1805780325">
    <w:abstractNumId w:val="48"/>
  </w:num>
  <w:num w:numId="7" w16cid:durableId="1001280074">
    <w:abstractNumId w:val="40"/>
  </w:num>
  <w:num w:numId="8" w16cid:durableId="825827310">
    <w:abstractNumId w:val="54"/>
  </w:num>
  <w:num w:numId="9" w16cid:durableId="1747993636">
    <w:abstractNumId w:val="35"/>
  </w:num>
  <w:num w:numId="10" w16cid:durableId="645015538">
    <w:abstractNumId w:val="11"/>
  </w:num>
  <w:num w:numId="11" w16cid:durableId="878277282">
    <w:abstractNumId w:val="3"/>
  </w:num>
  <w:num w:numId="12" w16cid:durableId="263273682">
    <w:abstractNumId w:val="44"/>
  </w:num>
  <w:num w:numId="13" w16cid:durableId="1984700322">
    <w:abstractNumId w:val="77"/>
  </w:num>
  <w:num w:numId="14" w16cid:durableId="1608343828">
    <w:abstractNumId w:val="6"/>
  </w:num>
  <w:num w:numId="15" w16cid:durableId="48380928">
    <w:abstractNumId w:val="9"/>
  </w:num>
  <w:num w:numId="16" w16cid:durableId="250434435">
    <w:abstractNumId w:val="8"/>
  </w:num>
  <w:num w:numId="17" w16cid:durableId="928928083">
    <w:abstractNumId w:val="71"/>
  </w:num>
  <w:num w:numId="18" w16cid:durableId="1423720995">
    <w:abstractNumId w:val="74"/>
  </w:num>
  <w:num w:numId="19" w16cid:durableId="1070074478">
    <w:abstractNumId w:val="27"/>
  </w:num>
  <w:num w:numId="20" w16cid:durableId="331106455">
    <w:abstractNumId w:val="67"/>
  </w:num>
  <w:num w:numId="21" w16cid:durableId="261233135">
    <w:abstractNumId w:val="58"/>
  </w:num>
  <w:num w:numId="22" w16cid:durableId="1186334746">
    <w:abstractNumId w:val="66"/>
  </w:num>
  <w:num w:numId="23" w16cid:durableId="226455688">
    <w:abstractNumId w:val="48"/>
    <w:lvlOverride w:ilvl="0">
      <w:startOverride w:val="1"/>
    </w:lvlOverride>
  </w:num>
  <w:num w:numId="24" w16cid:durableId="1307513148">
    <w:abstractNumId w:val="48"/>
    <w:lvlOverride w:ilvl="0">
      <w:startOverride w:val="1"/>
    </w:lvlOverride>
  </w:num>
  <w:num w:numId="25" w16cid:durableId="1407221684">
    <w:abstractNumId w:val="48"/>
    <w:lvlOverride w:ilvl="0">
      <w:startOverride w:val="1"/>
    </w:lvlOverride>
  </w:num>
  <w:num w:numId="26" w16cid:durableId="67193950">
    <w:abstractNumId w:val="48"/>
    <w:lvlOverride w:ilvl="0">
      <w:startOverride w:val="1"/>
    </w:lvlOverride>
  </w:num>
  <w:num w:numId="27" w16cid:durableId="243488810">
    <w:abstractNumId w:val="48"/>
    <w:lvlOverride w:ilvl="0">
      <w:startOverride w:val="1"/>
    </w:lvlOverride>
  </w:num>
  <w:num w:numId="28" w16cid:durableId="995887394">
    <w:abstractNumId w:val="48"/>
    <w:lvlOverride w:ilvl="0">
      <w:startOverride w:val="1"/>
    </w:lvlOverride>
  </w:num>
  <w:num w:numId="29" w16cid:durableId="46610384">
    <w:abstractNumId w:val="48"/>
    <w:lvlOverride w:ilvl="0">
      <w:startOverride w:val="1"/>
    </w:lvlOverride>
  </w:num>
  <w:num w:numId="30" w16cid:durableId="602690999">
    <w:abstractNumId w:val="48"/>
    <w:lvlOverride w:ilvl="0">
      <w:startOverride w:val="1"/>
    </w:lvlOverride>
  </w:num>
  <w:num w:numId="31" w16cid:durableId="794760550">
    <w:abstractNumId w:val="48"/>
    <w:lvlOverride w:ilvl="0">
      <w:startOverride w:val="1"/>
    </w:lvlOverride>
  </w:num>
  <w:num w:numId="32" w16cid:durableId="1937403716">
    <w:abstractNumId w:val="48"/>
    <w:lvlOverride w:ilvl="0">
      <w:startOverride w:val="1"/>
    </w:lvlOverride>
  </w:num>
  <w:num w:numId="33" w16cid:durableId="851841277">
    <w:abstractNumId w:val="48"/>
    <w:lvlOverride w:ilvl="0">
      <w:startOverride w:val="1"/>
    </w:lvlOverride>
  </w:num>
  <w:num w:numId="34" w16cid:durableId="385840530">
    <w:abstractNumId w:val="48"/>
    <w:lvlOverride w:ilvl="0">
      <w:startOverride w:val="1"/>
    </w:lvlOverride>
  </w:num>
  <w:num w:numId="35" w16cid:durableId="784272445">
    <w:abstractNumId w:val="48"/>
    <w:lvlOverride w:ilvl="0">
      <w:startOverride w:val="1"/>
    </w:lvlOverride>
  </w:num>
  <w:num w:numId="36" w16cid:durableId="1729255835">
    <w:abstractNumId w:val="19"/>
  </w:num>
  <w:num w:numId="37" w16cid:durableId="210001496">
    <w:abstractNumId w:val="37"/>
  </w:num>
  <w:num w:numId="38" w16cid:durableId="1969311283">
    <w:abstractNumId w:val="85"/>
  </w:num>
  <w:num w:numId="39" w16cid:durableId="609556076">
    <w:abstractNumId w:val="49"/>
  </w:num>
  <w:num w:numId="40" w16cid:durableId="1529022123">
    <w:abstractNumId w:val="65"/>
  </w:num>
  <w:num w:numId="41" w16cid:durableId="1364554989">
    <w:abstractNumId w:val="36"/>
  </w:num>
  <w:num w:numId="42" w16cid:durableId="708801129">
    <w:abstractNumId w:val="39"/>
  </w:num>
  <w:num w:numId="43" w16cid:durableId="1603295183">
    <w:abstractNumId w:val="7"/>
  </w:num>
  <w:num w:numId="44" w16cid:durableId="2104377427">
    <w:abstractNumId w:val="62"/>
  </w:num>
  <w:num w:numId="45" w16cid:durableId="1839684570">
    <w:abstractNumId w:val="16"/>
  </w:num>
  <w:num w:numId="46" w16cid:durableId="597759069">
    <w:abstractNumId w:val="33"/>
  </w:num>
  <w:num w:numId="47" w16cid:durableId="1444835991">
    <w:abstractNumId w:val="56"/>
  </w:num>
  <w:num w:numId="48" w16cid:durableId="1077946427">
    <w:abstractNumId w:val="21"/>
  </w:num>
  <w:num w:numId="49" w16cid:durableId="517934548">
    <w:abstractNumId w:val="48"/>
    <w:lvlOverride w:ilvl="0">
      <w:startOverride w:val="8"/>
    </w:lvlOverride>
  </w:num>
  <w:num w:numId="50" w16cid:durableId="1493790961">
    <w:abstractNumId w:val="48"/>
    <w:lvlOverride w:ilvl="0">
      <w:startOverride w:val="8"/>
    </w:lvlOverride>
  </w:num>
  <w:num w:numId="51" w16cid:durableId="1349677551">
    <w:abstractNumId w:val="48"/>
  </w:num>
  <w:num w:numId="52" w16cid:durableId="933321422">
    <w:abstractNumId w:val="48"/>
    <w:lvlOverride w:ilvl="0">
      <w:startOverride w:val="2"/>
    </w:lvlOverride>
  </w:num>
  <w:num w:numId="53" w16cid:durableId="2063560241">
    <w:abstractNumId w:val="42"/>
  </w:num>
  <w:num w:numId="54" w16cid:durableId="208348780">
    <w:abstractNumId w:val="53"/>
  </w:num>
  <w:num w:numId="55" w16cid:durableId="1996645627">
    <w:abstractNumId w:val="43"/>
  </w:num>
  <w:num w:numId="56" w16cid:durableId="413745773">
    <w:abstractNumId w:val="79"/>
  </w:num>
  <w:num w:numId="57" w16cid:durableId="2055931611">
    <w:abstractNumId w:val="69"/>
  </w:num>
  <w:num w:numId="58" w16cid:durableId="1695232519">
    <w:abstractNumId w:val="0"/>
  </w:num>
  <w:num w:numId="59" w16cid:durableId="769667164">
    <w:abstractNumId w:val="22"/>
  </w:num>
  <w:num w:numId="60" w16cid:durableId="310183004">
    <w:abstractNumId w:val="26"/>
  </w:num>
  <w:num w:numId="61" w16cid:durableId="8877097">
    <w:abstractNumId w:val="73"/>
  </w:num>
  <w:num w:numId="62" w16cid:durableId="1014571736">
    <w:abstractNumId w:val="24"/>
  </w:num>
  <w:num w:numId="63" w16cid:durableId="356589954">
    <w:abstractNumId w:val="60"/>
  </w:num>
  <w:num w:numId="64" w16cid:durableId="250968045">
    <w:abstractNumId w:val="34"/>
  </w:num>
  <w:num w:numId="65" w16cid:durableId="804353209">
    <w:abstractNumId w:val="29"/>
  </w:num>
  <w:num w:numId="66" w16cid:durableId="1988893210">
    <w:abstractNumId w:val="68"/>
  </w:num>
  <w:num w:numId="67" w16cid:durableId="115293464">
    <w:abstractNumId w:val="81"/>
  </w:num>
  <w:num w:numId="68" w16cid:durableId="1728259529">
    <w:abstractNumId w:val="48"/>
    <w:lvlOverride w:ilvl="0">
      <w:startOverride w:val="8"/>
    </w:lvlOverride>
  </w:num>
  <w:num w:numId="69" w16cid:durableId="2142380140">
    <w:abstractNumId w:val="48"/>
    <w:lvlOverride w:ilvl="0">
      <w:startOverride w:val="8"/>
    </w:lvlOverride>
  </w:num>
  <w:num w:numId="70" w16cid:durableId="1900238556">
    <w:abstractNumId w:val="18"/>
  </w:num>
  <w:num w:numId="71" w16cid:durableId="115356668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42486535">
    <w:abstractNumId w:val="17"/>
  </w:num>
  <w:num w:numId="73" w16cid:durableId="960454296">
    <w:abstractNumId w:val="23"/>
  </w:num>
  <w:num w:numId="74" w16cid:durableId="1676767141">
    <w:abstractNumId w:val="48"/>
    <w:lvlOverride w:ilvl="0">
      <w:startOverride w:val="5"/>
    </w:lvlOverride>
  </w:num>
  <w:num w:numId="75" w16cid:durableId="257452051">
    <w:abstractNumId w:val="75"/>
  </w:num>
  <w:num w:numId="76" w16cid:durableId="2107462506">
    <w:abstractNumId w:val="55"/>
  </w:num>
  <w:num w:numId="77" w16cid:durableId="1966160068">
    <w:abstractNumId w:val="64"/>
  </w:num>
  <w:num w:numId="78" w16cid:durableId="1644502313">
    <w:abstractNumId w:val="10"/>
  </w:num>
  <w:num w:numId="79" w16cid:durableId="43137566">
    <w:abstractNumId w:val="48"/>
    <w:lvlOverride w:ilvl="0">
      <w:startOverride w:val="5"/>
    </w:lvlOverride>
  </w:num>
  <w:num w:numId="80" w16cid:durableId="104468891">
    <w:abstractNumId w:val="48"/>
    <w:lvlOverride w:ilvl="0">
      <w:startOverride w:val="5"/>
    </w:lvlOverride>
  </w:num>
  <w:num w:numId="81" w16cid:durableId="477306826">
    <w:abstractNumId w:val="48"/>
    <w:lvlOverride w:ilvl="0">
      <w:startOverride w:val="5"/>
    </w:lvlOverride>
  </w:num>
  <w:num w:numId="82" w16cid:durableId="64035151">
    <w:abstractNumId w:val="48"/>
  </w:num>
  <w:num w:numId="83" w16cid:durableId="988480932">
    <w:abstractNumId w:val="2"/>
  </w:num>
  <w:num w:numId="84" w16cid:durableId="2027901046">
    <w:abstractNumId w:val="80"/>
  </w:num>
  <w:num w:numId="85" w16cid:durableId="1389302669">
    <w:abstractNumId w:val="25"/>
  </w:num>
  <w:num w:numId="86" w16cid:durableId="1133865540">
    <w:abstractNumId w:val="72"/>
  </w:num>
  <w:num w:numId="87" w16cid:durableId="1808738543">
    <w:abstractNumId w:val="12"/>
  </w:num>
  <w:num w:numId="88" w16cid:durableId="1488547853">
    <w:abstractNumId w:val="84"/>
  </w:num>
  <w:num w:numId="89" w16cid:durableId="850216889">
    <w:abstractNumId w:val="48"/>
  </w:num>
  <w:num w:numId="90" w16cid:durableId="1709328619">
    <w:abstractNumId w:val="5"/>
  </w:num>
  <w:num w:numId="91" w16cid:durableId="480927557">
    <w:abstractNumId w:val="48"/>
  </w:num>
  <w:num w:numId="92" w16cid:durableId="1962956481">
    <w:abstractNumId w:val="47"/>
  </w:num>
  <w:num w:numId="93" w16cid:durableId="1094939790">
    <w:abstractNumId w:val="48"/>
  </w:num>
  <w:num w:numId="94" w16cid:durableId="1859150703">
    <w:abstractNumId w:val="30"/>
  </w:num>
  <w:num w:numId="95" w16cid:durableId="1622224805">
    <w:abstractNumId w:val="48"/>
  </w:num>
  <w:num w:numId="96" w16cid:durableId="2068646824">
    <w:abstractNumId w:val="61"/>
  </w:num>
  <w:num w:numId="97" w16cid:durableId="900405070">
    <w:abstractNumId w:val="48"/>
  </w:num>
  <w:num w:numId="98" w16cid:durableId="1888838625">
    <w:abstractNumId w:val="38"/>
  </w:num>
  <w:num w:numId="99" w16cid:durableId="951135675">
    <w:abstractNumId w:val="48"/>
  </w:num>
  <w:num w:numId="100" w16cid:durableId="571736779">
    <w:abstractNumId w:val="48"/>
  </w:num>
  <w:num w:numId="101" w16cid:durableId="610017619">
    <w:abstractNumId w:val="59"/>
  </w:num>
  <w:num w:numId="102" w16cid:durableId="994070569">
    <w:abstractNumId w:val="48"/>
  </w:num>
  <w:num w:numId="103" w16cid:durableId="1910386442">
    <w:abstractNumId w:val="1"/>
  </w:num>
  <w:num w:numId="104" w16cid:durableId="1559123797">
    <w:abstractNumId w:val="48"/>
  </w:num>
  <w:num w:numId="105" w16cid:durableId="690641709">
    <w:abstractNumId w:val="48"/>
    <w:lvlOverride w:ilvl="0">
      <w:startOverride w:val="11"/>
    </w:lvlOverride>
  </w:num>
  <w:num w:numId="106" w16cid:durableId="1428305679">
    <w:abstractNumId w:val="14"/>
  </w:num>
  <w:num w:numId="107" w16cid:durableId="903301635">
    <w:abstractNumId w:val="45"/>
  </w:num>
  <w:num w:numId="108" w16cid:durableId="392461789">
    <w:abstractNumId w:val="52"/>
  </w:num>
  <w:num w:numId="109" w16cid:durableId="1681929998">
    <w:abstractNumId w:val="4"/>
  </w:num>
  <w:num w:numId="110" w16cid:durableId="1729957806">
    <w:abstractNumId w:val="46"/>
  </w:num>
  <w:num w:numId="111" w16cid:durableId="453985193">
    <w:abstractNumId w:val="63"/>
  </w:num>
  <w:num w:numId="112" w16cid:durableId="1392575322">
    <w:abstractNumId w:val="76"/>
  </w:num>
  <w:num w:numId="113" w16cid:durableId="950625828">
    <w:abstractNumId w:val="50"/>
  </w:num>
  <w:num w:numId="114" w16cid:durableId="577404749">
    <w:abstractNumId w:val="86"/>
  </w:num>
  <w:num w:numId="115" w16cid:durableId="996767618">
    <w:abstractNumId w:val="83"/>
  </w:num>
  <w:num w:numId="116" w16cid:durableId="1526365700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889533075">
    <w:abstractNumId w:val="31"/>
  </w:num>
  <w:num w:numId="118" w16cid:durableId="398984063">
    <w:abstractNumId w:val="78"/>
  </w:num>
  <w:num w:numId="119" w16cid:durableId="1608344698">
    <w:abstractNumId w:val="70"/>
  </w:num>
  <w:num w:numId="120" w16cid:durableId="999309144">
    <w:abstractNumId w:val="57"/>
  </w:num>
  <w:num w:numId="121" w16cid:durableId="1207063394">
    <w:abstractNumId w:val="82"/>
  </w:num>
  <w:num w:numId="122" w16cid:durableId="1414476100">
    <w:abstractNumId w:val="51"/>
  </w:num>
  <w:numIdMacAtCleanup w:val="1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松本孝雄 / MATSUMOTO，TAKAO">
    <w15:presenceInfo w15:providerId="AD" w15:userId="S::takao.matsumoto.ae@hitachi.com::2a8d5c8d-68e2-4976-aec5-fbc6b44a9d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removePersonalInformation/>
  <w:removeDateAndTime/>
  <w:bordersDoNotSurroundHeader/>
  <w:bordersDoNotSurroundFooter/>
  <w:trackRevisions/>
  <w:defaultTabStop w:val="840"/>
  <w:drawingGridHorizontalSpacing w:val="105"/>
  <w:displayHorizontalDrawingGridEvery w:val="2"/>
  <w:displayVerticalDrawingGridEvery w:val="2"/>
  <w:characterSpacingControl w:val="doNotCompress"/>
  <w:hdrShapeDefaults>
    <o:shapedefaults v:ext="edit" spidmax="2293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24"/>
    <w:rsid w:val="00000353"/>
    <w:rsid w:val="00000451"/>
    <w:rsid w:val="00003235"/>
    <w:rsid w:val="00004D87"/>
    <w:rsid w:val="000055CA"/>
    <w:rsid w:val="00005A38"/>
    <w:rsid w:val="000061E3"/>
    <w:rsid w:val="000065FB"/>
    <w:rsid w:val="0000672F"/>
    <w:rsid w:val="000069D7"/>
    <w:rsid w:val="000072CD"/>
    <w:rsid w:val="00007373"/>
    <w:rsid w:val="00010004"/>
    <w:rsid w:val="000103C9"/>
    <w:rsid w:val="00010851"/>
    <w:rsid w:val="0001290A"/>
    <w:rsid w:val="000129AB"/>
    <w:rsid w:val="0001464C"/>
    <w:rsid w:val="00015199"/>
    <w:rsid w:val="00015BC3"/>
    <w:rsid w:val="0001605E"/>
    <w:rsid w:val="000164CD"/>
    <w:rsid w:val="00016745"/>
    <w:rsid w:val="00017728"/>
    <w:rsid w:val="00017995"/>
    <w:rsid w:val="00017D21"/>
    <w:rsid w:val="00020868"/>
    <w:rsid w:val="000213C9"/>
    <w:rsid w:val="0002277E"/>
    <w:rsid w:val="00025072"/>
    <w:rsid w:val="000255D1"/>
    <w:rsid w:val="00026ADB"/>
    <w:rsid w:val="000275A1"/>
    <w:rsid w:val="00030033"/>
    <w:rsid w:val="00030615"/>
    <w:rsid w:val="0003086C"/>
    <w:rsid w:val="00031C03"/>
    <w:rsid w:val="00031C6F"/>
    <w:rsid w:val="00031F98"/>
    <w:rsid w:val="00031FB8"/>
    <w:rsid w:val="00034C86"/>
    <w:rsid w:val="00036780"/>
    <w:rsid w:val="00037FDC"/>
    <w:rsid w:val="00042E75"/>
    <w:rsid w:val="000433BF"/>
    <w:rsid w:val="00044634"/>
    <w:rsid w:val="00047D87"/>
    <w:rsid w:val="0005032D"/>
    <w:rsid w:val="000509C3"/>
    <w:rsid w:val="000522FE"/>
    <w:rsid w:val="00052BA7"/>
    <w:rsid w:val="00052E4A"/>
    <w:rsid w:val="00053D38"/>
    <w:rsid w:val="00055FA4"/>
    <w:rsid w:val="00056FE8"/>
    <w:rsid w:val="00057224"/>
    <w:rsid w:val="000572ED"/>
    <w:rsid w:val="00060B87"/>
    <w:rsid w:val="00061F20"/>
    <w:rsid w:val="00062461"/>
    <w:rsid w:val="00063716"/>
    <w:rsid w:val="00063D36"/>
    <w:rsid w:val="00064C87"/>
    <w:rsid w:val="000669E4"/>
    <w:rsid w:val="00066A48"/>
    <w:rsid w:val="000720A8"/>
    <w:rsid w:val="000733AC"/>
    <w:rsid w:val="000762FC"/>
    <w:rsid w:val="00076E8A"/>
    <w:rsid w:val="00077251"/>
    <w:rsid w:val="00077D11"/>
    <w:rsid w:val="0008005C"/>
    <w:rsid w:val="00081102"/>
    <w:rsid w:val="00082D04"/>
    <w:rsid w:val="0008304C"/>
    <w:rsid w:val="00083227"/>
    <w:rsid w:val="00083F40"/>
    <w:rsid w:val="0008411B"/>
    <w:rsid w:val="000846BC"/>
    <w:rsid w:val="00084885"/>
    <w:rsid w:val="00085161"/>
    <w:rsid w:val="00085FD7"/>
    <w:rsid w:val="0009009A"/>
    <w:rsid w:val="0009110D"/>
    <w:rsid w:val="00092565"/>
    <w:rsid w:val="00094818"/>
    <w:rsid w:val="00094A69"/>
    <w:rsid w:val="00095A5C"/>
    <w:rsid w:val="00095AF2"/>
    <w:rsid w:val="00096814"/>
    <w:rsid w:val="000979C8"/>
    <w:rsid w:val="000A0F2E"/>
    <w:rsid w:val="000A1BEE"/>
    <w:rsid w:val="000A24F7"/>
    <w:rsid w:val="000A2DD8"/>
    <w:rsid w:val="000A377A"/>
    <w:rsid w:val="000A58EB"/>
    <w:rsid w:val="000A5BFB"/>
    <w:rsid w:val="000A5C58"/>
    <w:rsid w:val="000B1168"/>
    <w:rsid w:val="000B11DB"/>
    <w:rsid w:val="000B24D9"/>
    <w:rsid w:val="000B377A"/>
    <w:rsid w:val="000B4B67"/>
    <w:rsid w:val="000B50AD"/>
    <w:rsid w:val="000B57C7"/>
    <w:rsid w:val="000B5EE2"/>
    <w:rsid w:val="000B72A7"/>
    <w:rsid w:val="000B7629"/>
    <w:rsid w:val="000B78DD"/>
    <w:rsid w:val="000C5753"/>
    <w:rsid w:val="000C5EB3"/>
    <w:rsid w:val="000C6865"/>
    <w:rsid w:val="000C6B77"/>
    <w:rsid w:val="000C6CD5"/>
    <w:rsid w:val="000D0344"/>
    <w:rsid w:val="000D0A74"/>
    <w:rsid w:val="000D0E8A"/>
    <w:rsid w:val="000D2DB5"/>
    <w:rsid w:val="000D32EC"/>
    <w:rsid w:val="000D5154"/>
    <w:rsid w:val="000D620C"/>
    <w:rsid w:val="000D6BD9"/>
    <w:rsid w:val="000D6E6C"/>
    <w:rsid w:val="000D6E87"/>
    <w:rsid w:val="000E1DA4"/>
    <w:rsid w:val="000E3199"/>
    <w:rsid w:val="000E37A9"/>
    <w:rsid w:val="000E3A4C"/>
    <w:rsid w:val="000E654F"/>
    <w:rsid w:val="000E66D8"/>
    <w:rsid w:val="000E6AE1"/>
    <w:rsid w:val="000F144F"/>
    <w:rsid w:val="000F1DEF"/>
    <w:rsid w:val="000F502E"/>
    <w:rsid w:val="000F64C1"/>
    <w:rsid w:val="000F6B42"/>
    <w:rsid w:val="000F779B"/>
    <w:rsid w:val="000F7E94"/>
    <w:rsid w:val="00100BA1"/>
    <w:rsid w:val="00101C2D"/>
    <w:rsid w:val="001033D4"/>
    <w:rsid w:val="0010442F"/>
    <w:rsid w:val="001048B1"/>
    <w:rsid w:val="001049B9"/>
    <w:rsid w:val="00106A74"/>
    <w:rsid w:val="001073DF"/>
    <w:rsid w:val="001078CF"/>
    <w:rsid w:val="00107C89"/>
    <w:rsid w:val="00107CEB"/>
    <w:rsid w:val="00110524"/>
    <w:rsid w:val="00111605"/>
    <w:rsid w:val="00113EE6"/>
    <w:rsid w:val="00114334"/>
    <w:rsid w:val="001148D2"/>
    <w:rsid w:val="00120149"/>
    <w:rsid w:val="00120B42"/>
    <w:rsid w:val="00120ECC"/>
    <w:rsid w:val="00121F68"/>
    <w:rsid w:val="001220F6"/>
    <w:rsid w:val="0012266E"/>
    <w:rsid w:val="00123EDA"/>
    <w:rsid w:val="001249D7"/>
    <w:rsid w:val="00127342"/>
    <w:rsid w:val="001273F8"/>
    <w:rsid w:val="0013049D"/>
    <w:rsid w:val="00131244"/>
    <w:rsid w:val="001354CB"/>
    <w:rsid w:val="0013689D"/>
    <w:rsid w:val="00137AD8"/>
    <w:rsid w:val="00137AEA"/>
    <w:rsid w:val="00137D74"/>
    <w:rsid w:val="00140D20"/>
    <w:rsid w:val="0014146D"/>
    <w:rsid w:val="001418EC"/>
    <w:rsid w:val="00142BBF"/>
    <w:rsid w:val="00144029"/>
    <w:rsid w:val="001445CA"/>
    <w:rsid w:val="0014511A"/>
    <w:rsid w:val="00145E6F"/>
    <w:rsid w:val="001508CA"/>
    <w:rsid w:val="00150D99"/>
    <w:rsid w:val="001534A2"/>
    <w:rsid w:val="00153686"/>
    <w:rsid w:val="00155760"/>
    <w:rsid w:val="00155F16"/>
    <w:rsid w:val="00157729"/>
    <w:rsid w:val="0016054F"/>
    <w:rsid w:val="00160D6E"/>
    <w:rsid w:val="001626F6"/>
    <w:rsid w:val="00162D9E"/>
    <w:rsid w:val="0016355C"/>
    <w:rsid w:val="00163804"/>
    <w:rsid w:val="00163AB9"/>
    <w:rsid w:val="00164A05"/>
    <w:rsid w:val="00164C4E"/>
    <w:rsid w:val="001653B9"/>
    <w:rsid w:val="00166B97"/>
    <w:rsid w:val="001705A9"/>
    <w:rsid w:val="00170725"/>
    <w:rsid w:val="00170846"/>
    <w:rsid w:val="00171434"/>
    <w:rsid w:val="001727BC"/>
    <w:rsid w:val="00172A61"/>
    <w:rsid w:val="00174FBE"/>
    <w:rsid w:val="00175BFE"/>
    <w:rsid w:val="00177772"/>
    <w:rsid w:val="001817E4"/>
    <w:rsid w:val="001835E5"/>
    <w:rsid w:val="00183D36"/>
    <w:rsid w:val="00184130"/>
    <w:rsid w:val="0018496C"/>
    <w:rsid w:val="00184EDE"/>
    <w:rsid w:val="001867CA"/>
    <w:rsid w:val="00186F91"/>
    <w:rsid w:val="001873D0"/>
    <w:rsid w:val="001903BC"/>
    <w:rsid w:val="00190CF5"/>
    <w:rsid w:val="00190D06"/>
    <w:rsid w:val="00191783"/>
    <w:rsid w:val="00192154"/>
    <w:rsid w:val="001922AC"/>
    <w:rsid w:val="00193B60"/>
    <w:rsid w:val="00193CC9"/>
    <w:rsid w:val="001940CC"/>
    <w:rsid w:val="00194AD9"/>
    <w:rsid w:val="00195CF5"/>
    <w:rsid w:val="001966E1"/>
    <w:rsid w:val="0019691E"/>
    <w:rsid w:val="001976DC"/>
    <w:rsid w:val="00197AB9"/>
    <w:rsid w:val="001A1C65"/>
    <w:rsid w:val="001A2A36"/>
    <w:rsid w:val="001A2DC3"/>
    <w:rsid w:val="001A4CB4"/>
    <w:rsid w:val="001B0A12"/>
    <w:rsid w:val="001B1BE1"/>
    <w:rsid w:val="001B3F4F"/>
    <w:rsid w:val="001B4F8C"/>
    <w:rsid w:val="001B5EB5"/>
    <w:rsid w:val="001B6596"/>
    <w:rsid w:val="001B7EB1"/>
    <w:rsid w:val="001C1B45"/>
    <w:rsid w:val="001C2D29"/>
    <w:rsid w:val="001C2F02"/>
    <w:rsid w:val="001C49ED"/>
    <w:rsid w:val="001C4CC4"/>
    <w:rsid w:val="001C5087"/>
    <w:rsid w:val="001C72E1"/>
    <w:rsid w:val="001C77B8"/>
    <w:rsid w:val="001D08A2"/>
    <w:rsid w:val="001D0A7C"/>
    <w:rsid w:val="001D0D8E"/>
    <w:rsid w:val="001D15C6"/>
    <w:rsid w:val="001D3303"/>
    <w:rsid w:val="001D3759"/>
    <w:rsid w:val="001D3E84"/>
    <w:rsid w:val="001D48C0"/>
    <w:rsid w:val="001D5A64"/>
    <w:rsid w:val="001D5A79"/>
    <w:rsid w:val="001D5BDF"/>
    <w:rsid w:val="001D5F28"/>
    <w:rsid w:val="001D5FA8"/>
    <w:rsid w:val="001D75AE"/>
    <w:rsid w:val="001D7B2A"/>
    <w:rsid w:val="001E0505"/>
    <w:rsid w:val="001E052D"/>
    <w:rsid w:val="001E05CC"/>
    <w:rsid w:val="001E06FE"/>
    <w:rsid w:val="001E096B"/>
    <w:rsid w:val="001E0C60"/>
    <w:rsid w:val="001E1CE7"/>
    <w:rsid w:val="001E1D13"/>
    <w:rsid w:val="001E2551"/>
    <w:rsid w:val="001E302B"/>
    <w:rsid w:val="001E3367"/>
    <w:rsid w:val="001E363D"/>
    <w:rsid w:val="001E4BF8"/>
    <w:rsid w:val="001E688E"/>
    <w:rsid w:val="001E75BD"/>
    <w:rsid w:val="001F214C"/>
    <w:rsid w:val="001F2E14"/>
    <w:rsid w:val="001F4016"/>
    <w:rsid w:val="001F4065"/>
    <w:rsid w:val="001F5473"/>
    <w:rsid w:val="001F550C"/>
    <w:rsid w:val="00202C41"/>
    <w:rsid w:val="00204AE1"/>
    <w:rsid w:val="00204FB2"/>
    <w:rsid w:val="00205F86"/>
    <w:rsid w:val="00206D9C"/>
    <w:rsid w:val="00206F34"/>
    <w:rsid w:val="002077BF"/>
    <w:rsid w:val="00207B07"/>
    <w:rsid w:val="0021028C"/>
    <w:rsid w:val="002106EE"/>
    <w:rsid w:val="00212AD4"/>
    <w:rsid w:val="00214307"/>
    <w:rsid w:val="0021518A"/>
    <w:rsid w:val="00215D9E"/>
    <w:rsid w:val="00216293"/>
    <w:rsid w:val="002162E9"/>
    <w:rsid w:val="00216997"/>
    <w:rsid w:val="00220060"/>
    <w:rsid w:val="002237C7"/>
    <w:rsid w:val="00223C18"/>
    <w:rsid w:val="00223D58"/>
    <w:rsid w:val="00223E78"/>
    <w:rsid w:val="00224651"/>
    <w:rsid w:val="002272CD"/>
    <w:rsid w:val="0022762C"/>
    <w:rsid w:val="00227C0E"/>
    <w:rsid w:val="00227F4A"/>
    <w:rsid w:val="002301E0"/>
    <w:rsid w:val="002307B2"/>
    <w:rsid w:val="00230A0C"/>
    <w:rsid w:val="00231A6F"/>
    <w:rsid w:val="00234AF0"/>
    <w:rsid w:val="00240928"/>
    <w:rsid w:val="00240C89"/>
    <w:rsid w:val="00240F47"/>
    <w:rsid w:val="00242453"/>
    <w:rsid w:val="00242C08"/>
    <w:rsid w:val="00243225"/>
    <w:rsid w:val="00244A1B"/>
    <w:rsid w:val="00245A22"/>
    <w:rsid w:val="00245F1D"/>
    <w:rsid w:val="002463F5"/>
    <w:rsid w:val="00246B1F"/>
    <w:rsid w:val="00246E0C"/>
    <w:rsid w:val="00246EBC"/>
    <w:rsid w:val="002471D9"/>
    <w:rsid w:val="002500CD"/>
    <w:rsid w:val="002514B5"/>
    <w:rsid w:val="00251588"/>
    <w:rsid w:val="00251E94"/>
    <w:rsid w:val="00252A07"/>
    <w:rsid w:val="00252A43"/>
    <w:rsid w:val="0025392C"/>
    <w:rsid w:val="0025437B"/>
    <w:rsid w:val="0025640D"/>
    <w:rsid w:val="002572AE"/>
    <w:rsid w:val="002608C6"/>
    <w:rsid w:val="00261227"/>
    <w:rsid w:val="00261C57"/>
    <w:rsid w:val="00261D4E"/>
    <w:rsid w:val="00261F60"/>
    <w:rsid w:val="0026217D"/>
    <w:rsid w:val="002655F6"/>
    <w:rsid w:val="002660F1"/>
    <w:rsid w:val="002662CA"/>
    <w:rsid w:val="00270B53"/>
    <w:rsid w:val="00270D03"/>
    <w:rsid w:val="00271DEC"/>
    <w:rsid w:val="0027242E"/>
    <w:rsid w:val="00273CD8"/>
    <w:rsid w:val="00274615"/>
    <w:rsid w:val="0028001E"/>
    <w:rsid w:val="002814EE"/>
    <w:rsid w:val="00282048"/>
    <w:rsid w:val="002830EF"/>
    <w:rsid w:val="00283F3A"/>
    <w:rsid w:val="00286EAB"/>
    <w:rsid w:val="002875AF"/>
    <w:rsid w:val="0029102D"/>
    <w:rsid w:val="00293352"/>
    <w:rsid w:val="00293A1A"/>
    <w:rsid w:val="00294456"/>
    <w:rsid w:val="00297377"/>
    <w:rsid w:val="002A099A"/>
    <w:rsid w:val="002A11F5"/>
    <w:rsid w:val="002A29CA"/>
    <w:rsid w:val="002A596F"/>
    <w:rsid w:val="002A6B42"/>
    <w:rsid w:val="002B10C1"/>
    <w:rsid w:val="002B315D"/>
    <w:rsid w:val="002B32F6"/>
    <w:rsid w:val="002B430F"/>
    <w:rsid w:val="002B501C"/>
    <w:rsid w:val="002B545B"/>
    <w:rsid w:val="002B5ECC"/>
    <w:rsid w:val="002B5F7E"/>
    <w:rsid w:val="002B6831"/>
    <w:rsid w:val="002B7330"/>
    <w:rsid w:val="002B7710"/>
    <w:rsid w:val="002C02B2"/>
    <w:rsid w:val="002C169E"/>
    <w:rsid w:val="002C1D5C"/>
    <w:rsid w:val="002C1D76"/>
    <w:rsid w:val="002C207C"/>
    <w:rsid w:val="002C43AC"/>
    <w:rsid w:val="002C46A6"/>
    <w:rsid w:val="002C5759"/>
    <w:rsid w:val="002C5C78"/>
    <w:rsid w:val="002C6789"/>
    <w:rsid w:val="002C6BAF"/>
    <w:rsid w:val="002C7A0A"/>
    <w:rsid w:val="002D065C"/>
    <w:rsid w:val="002D0AF4"/>
    <w:rsid w:val="002D1260"/>
    <w:rsid w:val="002D1BF5"/>
    <w:rsid w:val="002D25BF"/>
    <w:rsid w:val="002D3D74"/>
    <w:rsid w:val="002D457F"/>
    <w:rsid w:val="002D493F"/>
    <w:rsid w:val="002D50D8"/>
    <w:rsid w:val="002D52AD"/>
    <w:rsid w:val="002D5812"/>
    <w:rsid w:val="002D6418"/>
    <w:rsid w:val="002D7790"/>
    <w:rsid w:val="002E001D"/>
    <w:rsid w:val="002E0951"/>
    <w:rsid w:val="002E0A7E"/>
    <w:rsid w:val="002E409F"/>
    <w:rsid w:val="002E61BD"/>
    <w:rsid w:val="002E636C"/>
    <w:rsid w:val="002E644D"/>
    <w:rsid w:val="002E6587"/>
    <w:rsid w:val="002E6A93"/>
    <w:rsid w:val="002E74B9"/>
    <w:rsid w:val="002E7659"/>
    <w:rsid w:val="002F02E7"/>
    <w:rsid w:val="002F09F0"/>
    <w:rsid w:val="002F0DFD"/>
    <w:rsid w:val="002F2215"/>
    <w:rsid w:val="002F237F"/>
    <w:rsid w:val="002F25B2"/>
    <w:rsid w:val="002F2B7E"/>
    <w:rsid w:val="002F2D5B"/>
    <w:rsid w:val="002F318B"/>
    <w:rsid w:val="002F395B"/>
    <w:rsid w:val="002F448A"/>
    <w:rsid w:val="002F46EC"/>
    <w:rsid w:val="002F4E3D"/>
    <w:rsid w:val="002F5490"/>
    <w:rsid w:val="002F5BED"/>
    <w:rsid w:val="002F73CB"/>
    <w:rsid w:val="002F7616"/>
    <w:rsid w:val="00300874"/>
    <w:rsid w:val="00301408"/>
    <w:rsid w:val="00301E89"/>
    <w:rsid w:val="0030322C"/>
    <w:rsid w:val="00304079"/>
    <w:rsid w:val="0030420F"/>
    <w:rsid w:val="0030508F"/>
    <w:rsid w:val="003051A7"/>
    <w:rsid w:val="00306DA2"/>
    <w:rsid w:val="0030782D"/>
    <w:rsid w:val="003111B6"/>
    <w:rsid w:val="00311B47"/>
    <w:rsid w:val="00312DD4"/>
    <w:rsid w:val="003132C8"/>
    <w:rsid w:val="00314C49"/>
    <w:rsid w:val="003150BA"/>
    <w:rsid w:val="0031543B"/>
    <w:rsid w:val="00315669"/>
    <w:rsid w:val="00316A0D"/>
    <w:rsid w:val="00321821"/>
    <w:rsid w:val="003227EA"/>
    <w:rsid w:val="00322979"/>
    <w:rsid w:val="00322AF6"/>
    <w:rsid w:val="0032349C"/>
    <w:rsid w:val="00323A18"/>
    <w:rsid w:val="00324AB1"/>
    <w:rsid w:val="00324FF2"/>
    <w:rsid w:val="00331C23"/>
    <w:rsid w:val="00331E46"/>
    <w:rsid w:val="00332567"/>
    <w:rsid w:val="0033283A"/>
    <w:rsid w:val="00332F32"/>
    <w:rsid w:val="00333C17"/>
    <w:rsid w:val="00333E06"/>
    <w:rsid w:val="00334B6F"/>
    <w:rsid w:val="00335731"/>
    <w:rsid w:val="0033689C"/>
    <w:rsid w:val="0033764B"/>
    <w:rsid w:val="00340609"/>
    <w:rsid w:val="0034148D"/>
    <w:rsid w:val="003430B9"/>
    <w:rsid w:val="00343BB8"/>
    <w:rsid w:val="00344256"/>
    <w:rsid w:val="00344297"/>
    <w:rsid w:val="0034561D"/>
    <w:rsid w:val="00346BC4"/>
    <w:rsid w:val="00347DD1"/>
    <w:rsid w:val="00347F6D"/>
    <w:rsid w:val="00350412"/>
    <w:rsid w:val="00351C79"/>
    <w:rsid w:val="00353754"/>
    <w:rsid w:val="00356590"/>
    <w:rsid w:val="00357538"/>
    <w:rsid w:val="00357A5F"/>
    <w:rsid w:val="003605A1"/>
    <w:rsid w:val="00360773"/>
    <w:rsid w:val="0036144D"/>
    <w:rsid w:val="00362E89"/>
    <w:rsid w:val="00363B20"/>
    <w:rsid w:val="00364457"/>
    <w:rsid w:val="00365D14"/>
    <w:rsid w:val="00366648"/>
    <w:rsid w:val="00366D83"/>
    <w:rsid w:val="00367580"/>
    <w:rsid w:val="00370980"/>
    <w:rsid w:val="00371BE3"/>
    <w:rsid w:val="00372F8B"/>
    <w:rsid w:val="00374A9A"/>
    <w:rsid w:val="00374CDE"/>
    <w:rsid w:val="003750B0"/>
    <w:rsid w:val="00376359"/>
    <w:rsid w:val="003768F1"/>
    <w:rsid w:val="00376BF3"/>
    <w:rsid w:val="00376CA5"/>
    <w:rsid w:val="00377C0B"/>
    <w:rsid w:val="00380A12"/>
    <w:rsid w:val="003825EC"/>
    <w:rsid w:val="00382932"/>
    <w:rsid w:val="00383367"/>
    <w:rsid w:val="00383DB8"/>
    <w:rsid w:val="00383EB3"/>
    <w:rsid w:val="00384627"/>
    <w:rsid w:val="003865FD"/>
    <w:rsid w:val="003867D8"/>
    <w:rsid w:val="0038692D"/>
    <w:rsid w:val="0038747D"/>
    <w:rsid w:val="00391CE0"/>
    <w:rsid w:val="00392329"/>
    <w:rsid w:val="003932EF"/>
    <w:rsid w:val="0039334E"/>
    <w:rsid w:val="003959CE"/>
    <w:rsid w:val="00396CDE"/>
    <w:rsid w:val="00397D34"/>
    <w:rsid w:val="003A05B7"/>
    <w:rsid w:val="003A071C"/>
    <w:rsid w:val="003A16DF"/>
    <w:rsid w:val="003A4C76"/>
    <w:rsid w:val="003A7552"/>
    <w:rsid w:val="003A7BC5"/>
    <w:rsid w:val="003A7E6C"/>
    <w:rsid w:val="003B0186"/>
    <w:rsid w:val="003B0EBA"/>
    <w:rsid w:val="003B0F25"/>
    <w:rsid w:val="003B1583"/>
    <w:rsid w:val="003B25D7"/>
    <w:rsid w:val="003B2E6E"/>
    <w:rsid w:val="003B462D"/>
    <w:rsid w:val="003B4974"/>
    <w:rsid w:val="003B5D74"/>
    <w:rsid w:val="003B7904"/>
    <w:rsid w:val="003B798B"/>
    <w:rsid w:val="003B7CF8"/>
    <w:rsid w:val="003C0C6A"/>
    <w:rsid w:val="003C10AB"/>
    <w:rsid w:val="003C2198"/>
    <w:rsid w:val="003C3A06"/>
    <w:rsid w:val="003C4E5E"/>
    <w:rsid w:val="003C5814"/>
    <w:rsid w:val="003C5F7C"/>
    <w:rsid w:val="003C6182"/>
    <w:rsid w:val="003C6A5B"/>
    <w:rsid w:val="003D13B9"/>
    <w:rsid w:val="003D6F48"/>
    <w:rsid w:val="003D75E0"/>
    <w:rsid w:val="003D76A0"/>
    <w:rsid w:val="003D77E3"/>
    <w:rsid w:val="003D78D7"/>
    <w:rsid w:val="003E09B9"/>
    <w:rsid w:val="003E0B2D"/>
    <w:rsid w:val="003E16B9"/>
    <w:rsid w:val="003E19A8"/>
    <w:rsid w:val="003E33E9"/>
    <w:rsid w:val="003E42F4"/>
    <w:rsid w:val="003E4542"/>
    <w:rsid w:val="003E48AE"/>
    <w:rsid w:val="003E4CB5"/>
    <w:rsid w:val="003E68A2"/>
    <w:rsid w:val="003E7673"/>
    <w:rsid w:val="003E78A6"/>
    <w:rsid w:val="003E7EB4"/>
    <w:rsid w:val="003F2B36"/>
    <w:rsid w:val="003F3065"/>
    <w:rsid w:val="003F3D7B"/>
    <w:rsid w:val="003F6887"/>
    <w:rsid w:val="004007C0"/>
    <w:rsid w:val="00400A11"/>
    <w:rsid w:val="00400CBC"/>
    <w:rsid w:val="00400F98"/>
    <w:rsid w:val="0040137D"/>
    <w:rsid w:val="00401F03"/>
    <w:rsid w:val="00402D3E"/>
    <w:rsid w:val="00403E26"/>
    <w:rsid w:val="00404A4A"/>
    <w:rsid w:val="00405564"/>
    <w:rsid w:val="004055E3"/>
    <w:rsid w:val="004069A5"/>
    <w:rsid w:val="00410054"/>
    <w:rsid w:val="00410BA1"/>
    <w:rsid w:val="004115CD"/>
    <w:rsid w:val="004138E1"/>
    <w:rsid w:val="00413FAD"/>
    <w:rsid w:val="00413FE1"/>
    <w:rsid w:val="00415E3E"/>
    <w:rsid w:val="0042008E"/>
    <w:rsid w:val="004213C6"/>
    <w:rsid w:val="004214A0"/>
    <w:rsid w:val="004255C5"/>
    <w:rsid w:val="00426577"/>
    <w:rsid w:val="00426947"/>
    <w:rsid w:val="00427E3C"/>
    <w:rsid w:val="00430362"/>
    <w:rsid w:val="004305CD"/>
    <w:rsid w:val="004309F2"/>
    <w:rsid w:val="00430B44"/>
    <w:rsid w:val="00431828"/>
    <w:rsid w:val="00432D34"/>
    <w:rsid w:val="00432EBC"/>
    <w:rsid w:val="0043388C"/>
    <w:rsid w:val="00433A8A"/>
    <w:rsid w:val="00433AC3"/>
    <w:rsid w:val="00434E29"/>
    <w:rsid w:val="0043574A"/>
    <w:rsid w:val="004364DC"/>
    <w:rsid w:val="0043764C"/>
    <w:rsid w:val="00441100"/>
    <w:rsid w:val="00441982"/>
    <w:rsid w:val="00441D1B"/>
    <w:rsid w:val="00442D73"/>
    <w:rsid w:val="00443B6D"/>
    <w:rsid w:val="00446061"/>
    <w:rsid w:val="00447005"/>
    <w:rsid w:val="004478F9"/>
    <w:rsid w:val="004511B5"/>
    <w:rsid w:val="004514F5"/>
    <w:rsid w:val="004515D2"/>
    <w:rsid w:val="00451E09"/>
    <w:rsid w:val="00451F94"/>
    <w:rsid w:val="004547C9"/>
    <w:rsid w:val="0045595A"/>
    <w:rsid w:val="00455C13"/>
    <w:rsid w:val="00455D71"/>
    <w:rsid w:val="00455FF6"/>
    <w:rsid w:val="00456247"/>
    <w:rsid w:val="00456D3C"/>
    <w:rsid w:val="004600F8"/>
    <w:rsid w:val="004605FC"/>
    <w:rsid w:val="00460979"/>
    <w:rsid w:val="00460DA4"/>
    <w:rsid w:val="00460F6E"/>
    <w:rsid w:val="0046120C"/>
    <w:rsid w:val="0046131A"/>
    <w:rsid w:val="00462B86"/>
    <w:rsid w:val="00463173"/>
    <w:rsid w:val="004634F4"/>
    <w:rsid w:val="004638A9"/>
    <w:rsid w:val="004647DF"/>
    <w:rsid w:val="00465064"/>
    <w:rsid w:val="004659EF"/>
    <w:rsid w:val="004665A5"/>
    <w:rsid w:val="00466E42"/>
    <w:rsid w:val="00467B31"/>
    <w:rsid w:val="004712D7"/>
    <w:rsid w:val="00471432"/>
    <w:rsid w:val="00472498"/>
    <w:rsid w:val="00472BCD"/>
    <w:rsid w:val="004744CD"/>
    <w:rsid w:val="00474BD2"/>
    <w:rsid w:val="004754DC"/>
    <w:rsid w:val="00475A01"/>
    <w:rsid w:val="004761D8"/>
    <w:rsid w:val="00476BC1"/>
    <w:rsid w:val="00477881"/>
    <w:rsid w:val="00477946"/>
    <w:rsid w:val="00477C5C"/>
    <w:rsid w:val="00482C6A"/>
    <w:rsid w:val="00482C7A"/>
    <w:rsid w:val="00484C9A"/>
    <w:rsid w:val="00484E77"/>
    <w:rsid w:val="00486AD2"/>
    <w:rsid w:val="00490AE0"/>
    <w:rsid w:val="00490E30"/>
    <w:rsid w:val="00490F02"/>
    <w:rsid w:val="00492FF3"/>
    <w:rsid w:val="00493929"/>
    <w:rsid w:val="004958AA"/>
    <w:rsid w:val="00495B71"/>
    <w:rsid w:val="00497426"/>
    <w:rsid w:val="004A02B5"/>
    <w:rsid w:val="004A10FD"/>
    <w:rsid w:val="004A162A"/>
    <w:rsid w:val="004A178F"/>
    <w:rsid w:val="004A2124"/>
    <w:rsid w:val="004A2676"/>
    <w:rsid w:val="004A2A3B"/>
    <w:rsid w:val="004A2E14"/>
    <w:rsid w:val="004A6056"/>
    <w:rsid w:val="004A6352"/>
    <w:rsid w:val="004A6997"/>
    <w:rsid w:val="004A6AEF"/>
    <w:rsid w:val="004A7F35"/>
    <w:rsid w:val="004B0BDC"/>
    <w:rsid w:val="004B1ACD"/>
    <w:rsid w:val="004B2DC5"/>
    <w:rsid w:val="004B2EE0"/>
    <w:rsid w:val="004B447A"/>
    <w:rsid w:val="004B45EA"/>
    <w:rsid w:val="004B47BE"/>
    <w:rsid w:val="004B4B78"/>
    <w:rsid w:val="004B6AEE"/>
    <w:rsid w:val="004B74D1"/>
    <w:rsid w:val="004B7FA9"/>
    <w:rsid w:val="004C2419"/>
    <w:rsid w:val="004C2A88"/>
    <w:rsid w:val="004C3841"/>
    <w:rsid w:val="004C3C56"/>
    <w:rsid w:val="004C3C6E"/>
    <w:rsid w:val="004C3F11"/>
    <w:rsid w:val="004C4445"/>
    <w:rsid w:val="004D0A66"/>
    <w:rsid w:val="004D0B4B"/>
    <w:rsid w:val="004D0C50"/>
    <w:rsid w:val="004D354D"/>
    <w:rsid w:val="004D4404"/>
    <w:rsid w:val="004D539E"/>
    <w:rsid w:val="004D6974"/>
    <w:rsid w:val="004D6C93"/>
    <w:rsid w:val="004E03B8"/>
    <w:rsid w:val="004E0EAA"/>
    <w:rsid w:val="004E2DB5"/>
    <w:rsid w:val="004E4F01"/>
    <w:rsid w:val="004E6203"/>
    <w:rsid w:val="004E64CC"/>
    <w:rsid w:val="004E6526"/>
    <w:rsid w:val="004E7CA4"/>
    <w:rsid w:val="004F014F"/>
    <w:rsid w:val="004F3794"/>
    <w:rsid w:val="004F3E4B"/>
    <w:rsid w:val="004F4AC9"/>
    <w:rsid w:val="004F50E4"/>
    <w:rsid w:val="004F5195"/>
    <w:rsid w:val="004F5D9B"/>
    <w:rsid w:val="004F75CE"/>
    <w:rsid w:val="004F7BDC"/>
    <w:rsid w:val="005000EE"/>
    <w:rsid w:val="00501167"/>
    <w:rsid w:val="0050139B"/>
    <w:rsid w:val="00501DA3"/>
    <w:rsid w:val="00502EA7"/>
    <w:rsid w:val="005030FA"/>
    <w:rsid w:val="005033F4"/>
    <w:rsid w:val="005037AD"/>
    <w:rsid w:val="00503CB6"/>
    <w:rsid w:val="00504845"/>
    <w:rsid w:val="0050716F"/>
    <w:rsid w:val="005116E2"/>
    <w:rsid w:val="0051232F"/>
    <w:rsid w:val="005130F8"/>
    <w:rsid w:val="005148CE"/>
    <w:rsid w:val="00514E33"/>
    <w:rsid w:val="0051584B"/>
    <w:rsid w:val="00515F50"/>
    <w:rsid w:val="0051651F"/>
    <w:rsid w:val="005167E5"/>
    <w:rsid w:val="005177CA"/>
    <w:rsid w:val="0052067E"/>
    <w:rsid w:val="00520E7E"/>
    <w:rsid w:val="0052344F"/>
    <w:rsid w:val="0052510F"/>
    <w:rsid w:val="005254FA"/>
    <w:rsid w:val="005255CD"/>
    <w:rsid w:val="00525E0A"/>
    <w:rsid w:val="0052643A"/>
    <w:rsid w:val="00526A6B"/>
    <w:rsid w:val="00526C25"/>
    <w:rsid w:val="005272FC"/>
    <w:rsid w:val="00527A0B"/>
    <w:rsid w:val="0053131F"/>
    <w:rsid w:val="00532919"/>
    <w:rsid w:val="00533F15"/>
    <w:rsid w:val="00534326"/>
    <w:rsid w:val="00534720"/>
    <w:rsid w:val="00534DCC"/>
    <w:rsid w:val="005421D5"/>
    <w:rsid w:val="0054276A"/>
    <w:rsid w:val="00542882"/>
    <w:rsid w:val="00542CEE"/>
    <w:rsid w:val="00543648"/>
    <w:rsid w:val="005436D7"/>
    <w:rsid w:val="005456CE"/>
    <w:rsid w:val="005501E8"/>
    <w:rsid w:val="00550270"/>
    <w:rsid w:val="005511BA"/>
    <w:rsid w:val="00551363"/>
    <w:rsid w:val="00551AC8"/>
    <w:rsid w:val="005520CF"/>
    <w:rsid w:val="00552469"/>
    <w:rsid w:val="00552782"/>
    <w:rsid w:val="00552A47"/>
    <w:rsid w:val="005540A1"/>
    <w:rsid w:val="00555C23"/>
    <w:rsid w:val="0055729C"/>
    <w:rsid w:val="00557AB7"/>
    <w:rsid w:val="00560AE5"/>
    <w:rsid w:val="00561CB8"/>
    <w:rsid w:val="00562740"/>
    <w:rsid w:val="005650E6"/>
    <w:rsid w:val="005657D3"/>
    <w:rsid w:val="005666F4"/>
    <w:rsid w:val="00570C27"/>
    <w:rsid w:val="00571546"/>
    <w:rsid w:val="00571EA9"/>
    <w:rsid w:val="00574B08"/>
    <w:rsid w:val="00575B40"/>
    <w:rsid w:val="00576D94"/>
    <w:rsid w:val="005817C9"/>
    <w:rsid w:val="00581A7A"/>
    <w:rsid w:val="0058213B"/>
    <w:rsid w:val="005825CF"/>
    <w:rsid w:val="0058518F"/>
    <w:rsid w:val="005861B9"/>
    <w:rsid w:val="00586682"/>
    <w:rsid w:val="00586C46"/>
    <w:rsid w:val="00587579"/>
    <w:rsid w:val="00590CEF"/>
    <w:rsid w:val="00592473"/>
    <w:rsid w:val="00592973"/>
    <w:rsid w:val="005934BA"/>
    <w:rsid w:val="005943CC"/>
    <w:rsid w:val="00594D6D"/>
    <w:rsid w:val="0059663D"/>
    <w:rsid w:val="00596868"/>
    <w:rsid w:val="005A1A3B"/>
    <w:rsid w:val="005A2CDD"/>
    <w:rsid w:val="005A4007"/>
    <w:rsid w:val="005A5782"/>
    <w:rsid w:val="005A5D32"/>
    <w:rsid w:val="005A7033"/>
    <w:rsid w:val="005A7F06"/>
    <w:rsid w:val="005B0006"/>
    <w:rsid w:val="005B04A1"/>
    <w:rsid w:val="005B0A78"/>
    <w:rsid w:val="005B0BD8"/>
    <w:rsid w:val="005B15CD"/>
    <w:rsid w:val="005B7B96"/>
    <w:rsid w:val="005C0BCD"/>
    <w:rsid w:val="005C0FA4"/>
    <w:rsid w:val="005C214A"/>
    <w:rsid w:val="005C2C74"/>
    <w:rsid w:val="005C2D84"/>
    <w:rsid w:val="005C4134"/>
    <w:rsid w:val="005C428D"/>
    <w:rsid w:val="005C46B0"/>
    <w:rsid w:val="005C665E"/>
    <w:rsid w:val="005C6975"/>
    <w:rsid w:val="005C6D30"/>
    <w:rsid w:val="005C750A"/>
    <w:rsid w:val="005C75B4"/>
    <w:rsid w:val="005C7694"/>
    <w:rsid w:val="005C7924"/>
    <w:rsid w:val="005C7FB2"/>
    <w:rsid w:val="005D2630"/>
    <w:rsid w:val="005D4C62"/>
    <w:rsid w:val="005D76CA"/>
    <w:rsid w:val="005D7C9E"/>
    <w:rsid w:val="005D7CAD"/>
    <w:rsid w:val="005D7DAA"/>
    <w:rsid w:val="005E13E9"/>
    <w:rsid w:val="005E36E4"/>
    <w:rsid w:val="005E3B40"/>
    <w:rsid w:val="005E4B41"/>
    <w:rsid w:val="005E5D80"/>
    <w:rsid w:val="005E69AF"/>
    <w:rsid w:val="005E6E5D"/>
    <w:rsid w:val="005E7172"/>
    <w:rsid w:val="005F2DDA"/>
    <w:rsid w:val="005F49DA"/>
    <w:rsid w:val="005F5980"/>
    <w:rsid w:val="00600FE4"/>
    <w:rsid w:val="00601C9A"/>
    <w:rsid w:val="00602EC1"/>
    <w:rsid w:val="006032DA"/>
    <w:rsid w:val="00603C27"/>
    <w:rsid w:val="006044DA"/>
    <w:rsid w:val="00604E44"/>
    <w:rsid w:val="00605072"/>
    <w:rsid w:val="0060596E"/>
    <w:rsid w:val="00605B59"/>
    <w:rsid w:val="00610E64"/>
    <w:rsid w:val="006111CA"/>
    <w:rsid w:val="00611E25"/>
    <w:rsid w:val="00612F1D"/>
    <w:rsid w:val="00613165"/>
    <w:rsid w:val="00613687"/>
    <w:rsid w:val="00615099"/>
    <w:rsid w:val="0061516C"/>
    <w:rsid w:val="00615798"/>
    <w:rsid w:val="00616AC4"/>
    <w:rsid w:val="00621668"/>
    <w:rsid w:val="006217DF"/>
    <w:rsid w:val="00621DEC"/>
    <w:rsid w:val="00621F79"/>
    <w:rsid w:val="00624202"/>
    <w:rsid w:val="00625325"/>
    <w:rsid w:val="00625951"/>
    <w:rsid w:val="00625F58"/>
    <w:rsid w:val="00630C14"/>
    <w:rsid w:val="006311BF"/>
    <w:rsid w:val="006316CD"/>
    <w:rsid w:val="006325A5"/>
    <w:rsid w:val="006331EF"/>
    <w:rsid w:val="006351E5"/>
    <w:rsid w:val="006363DA"/>
    <w:rsid w:val="0063656B"/>
    <w:rsid w:val="00644E1C"/>
    <w:rsid w:val="006453E0"/>
    <w:rsid w:val="00645C7C"/>
    <w:rsid w:val="0064683D"/>
    <w:rsid w:val="00646EA4"/>
    <w:rsid w:val="0065037B"/>
    <w:rsid w:val="00651716"/>
    <w:rsid w:val="00651EB6"/>
    <w:rsid w:val="00652357"/>
    <w:rsid w:val="00653C6B"/>
    <w:rsid w:val="00653ED1"/>
    <w:rsid w:val="006562C6"/>
    <w:rsid w:val="00656A51"/>
    <w:rsid w:val="0065786D"/>
    <w:rsid w:val="0066011B"/>
    <w:rsid w:val="00660604"/>
    <w:rsid w:val="0066128F"/>
    <w:rsid w:val="0066181E"/>
    <w:rsid w:val="00661F2D"/>
    <w:rsid w:val="00662BAA"/>
    <w:rsid w:val="00663445"/>
    <w:rsid w:val="0066354C"/>
    <w:rsid w:val="00664DC8"/>
    <w:rsid w:val="006655CE"/>
    <w:rsid w:val="00665C0A"/>
    <w:rsid w:val="0066632E"/>
    <w:rsid w:val="00670179"/>
    <w:rsid w:val="006704DD"/>
    <w:rsid w:val="0067082A"/>
    <w:rsid w:val="00672D7F"/>
    <w:rsid w:val="00672DBA"/>
    <w:rsid w:val="00673447"/>
    <w:rsid w:val="00673CBF"/>
    <w:rsid w:val="00674DD0"/>
    <w:rsid w:val="00676931"/>
    <w:rsid w:val="00676D11"/>
    <w:rsid w:val="00677F3A"/>
    <w:rsid w:val="00682825"/>
    <w:rsid w:val="00683942"/>
    <w:rsid w:val="00684450"/>
    <w:rsid w:val="00687BB8"/>
    <w:rsid w:val="006901F8"/>
    <w:rsid w:val="00690374"/>
    <w:rsid w:val="00693B86"/>
    <w:rsid w:val="00693E57"/>
    <w:rsid w:val="006958AE"/>
    <w:rsid w:val="00696777"/>
    <w:rsid w:val="006A002C"/>
    <w:rsid w:val="006A0C9B"/>
    <w:rsid w:val="006A0E48"/>
    <w:rsid w:val="006A1ED8"/>
    <w:rsid w:val="006A2D46"/>
    <w:rsid w:val="006A45BE"/>
    <w:rsid w:val="006A45E8"/>
    <w:rsid w:val="006A5463"/>
    <w:rsid w:val="006A7B1A"/>
    <w:rsid w:val="006B088D"/>
    <w:rsid w:val="006B12C7"/>
    <w:rsid w:val="006B3C0A"/>
    <w:rsid w:val="006B5CB9"/>
    <w:rsid w:val="006B602F"/>
    <w:rsid w:val="006B6905"/>
    <w:rsid w:val="006B7B11"/>
    <w:rsid w:val="006C1784"/>
    <w:rsid w:val="006C178F"/>
    <w:rsid w:val="006C1A5B"/>
    <w:rsid w:val="006C395B"/>
    <w:rsid w:val="006C3A0F"/>
    <w:rsid w:val="006C3B7C"/>
    <w:rsid w:val="006C3B7E"/>
    <w:rsid w:val="006C5221"/>
    <w:rsid w:val="006C546D"/>
    <w:rsid w:val="006C6EAB"/>
    <w:rsid w:val="006C7D4B"/>
    <w:rsid w:val="006D0152"/>
    <w:rsid w:val="006D1D63"/>
    <w:rsid w:val="006D4CEB"/>
    <w:rsid w:val="006D4ED3"/>
    <w:rsid w:val="006D5092"/>
    <w:rsid w:val="006D56DB"/>
    <w:rsid w:val="006D7086"/>
    <w:rsid w:val="006E042D"/>
    <w:rsid w:val="006E1006"/>
    <w:rsid w:val="006E1818"/>
    <w:rsid w:val="006E1AE9"/>
    <w:rsid w:val="006E22ED"/>
    <w:rsid w:val="006E367D"/>
    <w:rsid w:val="006E619A"/>
    <w:rsid w:val="006E7A18"/>
    <w:rsid w:val="006E7F41"/>
    <w:rsid w:val="006F0155"/>
    <w:rsid w:val="006F01BE"/>
    <w:rsid w:val="006F0584"/>
    <w:rsid w:val="006F0606"/>
    <w:rsid w:val="006F19D1"/>
    <w:rsid w:val="006F24B0"/>
    <w:rsid w:val="006F49B0"/>
    <w:rsid w:val="006F4F35"/>
    <w:rsid w:val="006F76EB"/>
    <w:rsid w:val="006F79D7"/>
    <w:rsid w:val="006F7DA8"/>
    <w:rsid w:val="007010D7"/>
    <w:rsid w:val="00701E12"/>
    <w:rsid w:val="00701F78"/>
    <w:rsid w:val="0070228D"/>
    <w:rsid w:val="00702461"/>
    <w:rsid w:val="00702AC0"/>
    <w:rsid w:val="00703003"/>
    <w:rsid w:val="00704A6F"/>
    <w:rsid w:val="0070556A"/>
    <w:rsid w:val="00706369"/>
    <w:rsid w:val="007105F1"/>
    <w:rsid w:val="007108D0"/>
    <w:rsid w:val="007111B4"/>
    <w:rsid w:val="00712304"/>
    <w:rsid w:val="00713215"/>
    <w:rsid w:val="00713403"/>
    <w:rsid w:val="00714EEB"/>
    <w:rsid w:val="00715B73"/>
    <w:rsid w:val="0072086E"/>
    <w:rsid w:val="00721408"/>
    <w:rsid w:val="00721DA6"/>
    <w:rsid w:val="00721F8D"/>
    <w:rsid w:val="007238C6"/>
    <w:rsid w:val="0072512D"/>
    <w:rsid w:val="00725900"/>
    <w:rsid w:val="00725A3A"/>
    <w:rsid w:val="00727843"/>
    <w:rsid w:val="007304CE"/>
    <w:rsid w:val="00730770"/>
    <w:rsid w:val="00732AEA"/>
    <w:rsid w:val="0073551A"/>
    <w:rsid w:val="00736FC8"/>
    <w:rsid w:val="00740644"/>
    <w:rsid w:val="00740C40"/>
    <w:rsid w:val="007422B5"/>
    <w:rsid w:val="00743C76"/>
    <w:rsid w:val="00744599"/>
    <w:rsid w:val="00744D56"/>
    <w:rsid w:val="00745F70"/>
    <w:rsid w:val="007461D7"/>
    <w:rsid w:val="0074645C"/>
    <w:rsid w:val="00747D8A"/>
    <w:rsid w:val="0075220D"/>
    <w:rsid w:val="0075229D"/>
    <w:rsid w:val="00752665"/>
    <w:rsid w:val="00752BF5"/>
    <w:rsid w:val="00752E6C"/>
    <w:rsid w:val="007563FB"/>
    <w:rsid w:val="007606C2"/>
    <w:rsid w:val="007609EA"/>
    <w:rsid w:val="0076170C"/>
    <w:rsid w:val="00761AF2"/>
    <w:rsid w:val="00761FE2"/>
    <w:rsid w:val="0076254D"/>
    <w:rsid w:val="00762AB8"/>
    <w:rsid w:val="00762AF8"/>
    <w:rsid w:val="00763E05"/>
    <w:rsid w:val="0076474C"/>
    <w:rsid w:val="00765C55"/>
    <w:rsid w:val="007667F3"/>
    <w:rsid w:val="00767FF6"/>
    <w:rsid w:val="00770307"/>
    <w:rsid w:val="0077069C"/>
    <w:rsid w:val="00770C17"/>
    <w:rsid w:val="00770E46"/>
    <w:rsid w:val="00771993"/>
    <w:rsid w:val="007723D1"/>
    <w:rsid w:val="007729A2"/>
    <w:rsid w:val="00772B7D"/>
    <w:rsid w:val="00772EB3"/>
    <w:rsid w:val="007732AE"/>
    <w:rsid w:val="00773B01"/>
    <w:rsid w:val="00774D24"/>
    <w:rsid w:val="00775987"/>
    <w:rsid w:val="007805C6"/>
    <w:rsid w:val="00781C57"/>
    <w:rsid w:val="00782EB9"/>
    <w:rsid w:val="007838F4"/>
    <w:rsid w:val="00783A06"/>
    <w:rsid w:val="007842F1"/>
    <w:rsid w:val="0078543A"/>
    <w:rsid w:val="007855F8"/>
    <w:rsid w:val="00786E27"/>
    <w:rsid w:val="0078726D"/>
    <w:rsid w:val="00787D84"/>
    <w:rsid w:val="007925EE"/>
    <w:rsid w:val="007930F1"/>
    <w:rsid w:val="007932A8"/>
    <w:rsid w:val="00793594"/>
    <w:rsid w:val="00793610"/>
    <w:rsid w:val="00797A73"/>
    <w:rsid w:val="00797B9B"/>
    <w:rsid w:val="00797E4E"/>
    <w:rsid w:val="007A2786"/>
    <w:rsid w:val="007A2787"/>
    <w:rsid w:val="007A4C10"/>
    <w:rsid w:val="007A5DF1"/>
    <w:rsid w:val="007A624F"/>
    <w:rsid w:val="007A6F49"/>
    <w:rsid w:val="007A74E8"/>
    <w:rsid w:val="007B0086"/>
    <w:rsid w:val="007B0E85"/>
    <w:rsid w:val="007B0F21"/>
    <w:rsid w:val="007B1E15"/>
    <w:rsid w:val="007B24D1"/>
    <w:rsid w:val="007B37B4"/>
    <w:rsid w:val="007B3AA3"/>
    <w:rsid w:val="007B46E4"/>
    <w:rsid w:val="007B5771"/>
    <w:rsid w:val="007B5E41"/>
    <w:rsid w:val="007B6164"/>
    <w:rsid w:val="007B66D1"/>
    <w:rsid w:val="007B7768"/>
    <w:rsid w:val="007B7C6B"/>
    <w:rsid w:val="007C1162"/>
    <w:rsid w:val="007C1411"/>
    <w:rsid w:val="007C1FBB"/>
    <w:rsid w:val="007C2C4D"/>
    <w:rsid w:val="007C315E"/>
    <w:rsid w:val="007C482A"/>
    <w:rsid w:val="007C594E"/>
    <w:rsid w:val="007C59DD"/>
    <w:rsid w:val="007C6923"/>
    <w:rsid w:val="007C6F0C"/>
    <w:rsid w:val="007C7517"/>
    <w:rsid w:val="007D1C89"/>
    <w:rsid w:val="007D270F"/>
    <w:rsid w:val="007D2786"/>
    <w:rsid w:val="007D2CD5"/>
    <w:rsid w:val="007D3073"/>
    <w:rsid w:val="007D491F"/>
    <w:rsid w:val="007D591E"/>
    <w:rsid w:val="007D5BE9"/>
    <w:rsid w:val="007D7604"/>
    <w:rsid w:val="007D79DC"/>
    <w:rsid w:val="007E05D5"/>
    <w:rsid w:val="007E0E1F"/>
    <w:rsid w:val="007E0F06"/>
    <w:rsid w:val="007E1B9D"/>
    <w:rsid w:val="007E30AE"/>
    <w:rsid w:val="007E5625"/>
    <w:rsid w:val="007E574C"/>
    <w:rsid w:val="007E5C04"/>
    <w:rsid w:val="007E64A8"/>
    <w:rsid w:val="007F24E5"/>
    <w:rsid w:val="007F285D"/>
    <w:rsid w:val="007F48FD"/>
    <w:rsid w:val="007F4B9E"/>
    <w:rsid w:val="007F4E47"/>
    <w:rsid w:val="007F4F7B"/>
    <w:rsid w:val="007F5204"/>
    <w:rsid w:val="007F6C11"/>
    <w:rsid w:val="007F757B"/>
    <w:rsid w:val="00800335"/>
    <w:rsid w:val="00800814"/>
    <w:rsid w:val="008022C2"/>
    <w:rsid w:val="00802BAB"/>
    <w:rsid w:val="00804D42"/>
    <w:rsid w:val="008050E2"/>
    <w:rsid w:val="0080662C"/>
    <w:rsid w:val="008069A8"/>
    <w:rsid w:val="008079CE"/>
    <w:rsid w:val="00807DE2"/>
    <w:rsid w:val="00810323"/>
    <w:rsid w:val="00812644"/>
    <w:rsid w:val="00813FAC"/>
    <w:rsid w:val="008144C7"/>
    <w:rsid w:val="0081524C"/>
    <w:rsid w:val="008154CC"/>
    <w:rsid w:val="00815F5C"/>
    <w:rsid w:val="00816691"/>
    <w:rsid w:val="00816710"/>
    <w:rsid w:val="0081686E"/>
    <w:rsid w:val="00816CB2"/>
    <w:rsid w:val="008219C7"/>
    <w:rsid w:val="00822FFA"/>
    <w:rsid w:val="00823D98"/>
    <w:rsid w:val="00823FD2"/>
    <w:rsid w:val="00824273"/>
    <w:rsid w:val="00830546"/>
    <w:rsid w:val="0083081C"/>
    <w:rsid w:val="00830D3D"/>
    <w:rsid w:val="008317B8"/>
    <w:rsid w:val="00831D97"/>
    <w:rsid w:val="00831F39"/>
    <w:rsid w:val="00832786"/>
    <w:rsid w:val="00832B2A"/>
    <w:rsid w:val="00833339"/>
    <w:rsid w:val="0083386A"/>
    <w:rsid w:val="008338B3"/>
    <w:rsid w:val="00834495"/>
    <w:rsid w:val="00834C6C"/>
    <w:rsid w:val="00836EEB"/>
    <w:rsid w:val="008373E1"/>
    <w:rsid w:val="00837A95"/>
    <w:rsid w:val="00837DD4"/>
    <w:rsid w:val="00840F8D"/>
    <w:rsid w:val="00840FD2"/>
    <w:rsid w:val="00841A89"/>
    <w:rsid w:val="008432FC"/>
    <w:rsid w:val="00845194"/>
    <w:rsid w:val="0084579D"/>
    <w:rsid w:val="00847DB0"/>
    <w:rsid w:val="008501A7"/>
    <w:rsid w:val="00850306"/>
    <w:rsid w:val="00850E8C"/>
    <w:rsid w:val="00851A14"/>
    <w:rsid w:val="0085408A"/>
    <w:rsid w:val="00854332"/>
    <w:rsid w:val="00856AF7"/>
    <w:rsid w:val="00860D1C"/>
    <w:rsid w:val="00861980"/>
    <w:rsid w:val="00861C20"/>
    <w:rsid w:val="00862AE6"/>
    <w:rsid w:val="0086365C"/>
    <w:rsid w:val="00863A54"/>
    <w:rsid w:val="00865445"/>
    <w:rsid w:val="00865860"/>
    <w:rsid w:val="0086629C"/>
    <w:rsid w:val="00870454"/>
    <w:rsid w:val="008708F0"/>
    <w:rsid w:val="008716FE"/>
    <w:rsid w:val="00871E6D"/>
    <w:rsid w:val="00874200"/>
    <w:rsid w:val="00874DA1"/>
    <w:rsid w:val="008757DE"/>
    <w:rsid w:val="008763C5"/>
    <w:rsid w:val="00876A65"/>
    <w:rsid w:val="00877210"/>
    <w:rsid w:val="00882E82"/>
    <w:rsid w:val="00883BC2"/>
    <w:rsid w:val="00883D89"/>
    <w:rsid w:val="00883E56"/>
    <w:rsid w:val="00884975"/>
    <w:rsid w:val="008878EC"/>
    <w:rsid w:val="008901F1"/>
    <w:rsid w:val="00890277"/>
    <w:rsid w:val="00890A9D"/>
    <w:rsid w:val="0089165D"/>
    <w:rsid w:val="00891850"/>
    <w:rsid w:val="008921D6"/>
    <w:rsid w:val="00892612"/>
    <w:rsid w:val="008928EC"/>
    <w:rsid w:val="00893552"/>
    <w:rsid w:val="00893D96"/>
    <w:rsid w:val="00894491"/>
    <w:rsid w:val="00894F55"/>
    <w:rsid w:val="00895811"/>
    <w:rsid w:val="0089615E"/>
    <w:rsid w:val="008A0080"/>
    <w:rsid w:val="008A0AB9"/>
    <w:rsid w:val="008A1D7C"/>
    <w:rsid w:val="008A1E41"/>
    <w:rsid w:val="008A21FD"/>
    <w:rsid w:val="008A261F"/>
    <w:rsid w:val="008A3632"/>
    <w:rsid w:val="008A37F3"/>
    <w:rsid w:val="008A3B79"/>
    <w:rsid w:val="008A3E30"/>
    <w:rsid w:val="008A3E5B"/>
    <w:rsid w:val="008A507D"/>
    <w:rsid w:val="008A7606"/>
    <w:rsid w:val="008B0EC3"/>
    <w:rsid w:val="008B1824"/>
    <w:rsid w:val="008B187C"/>
    <w:rsid w:val="008B2168"/>
    <w:rsid w:val="008B2476"/>
    <w:rsid w:val="008B2ADA"/>
    <w:rsid w:val="008B3767"/>
    <w:rsid w:val="008B4B27"/>
    <w:rsid w:val="008B514E"/>
    <w:rsid w:val="008B6068"/>
    <w:rsid w:val="008B60B6"/>
    <w:rsid w:val="008B6892"/>
    <w:rsid w:val="008B7267"/>
    <w:rsid w:val="008B768A"/>
    <w:rsid w:val="008B79E2"/>
    <w:rsid w:val="008B79EA"/>
    <w:rsid w:val="008B7F15"/>
    <w:rsid w:val="008C03C8"/>
    <w:rsid w:val="008C2047"/>
    <w:rsid w:val="008C2257"/>
    <w:rsid w:val="008C240D"/>
    <w:rsid w:val="008C32C4"/>
    <w:rsid w:val="008C5398"/>
    <w:rsid w:val="008C6003"/>
    <w:rsid w:val="008C699D"/>
    <w:rsid w:val="008D0CD3"/>
    <w:rsid w:val="008D188B"/>
    <w:rsid w:val="008D4938"/>
    <w:rsid w:val="008D7662"/>
    <w:rsid w:val="008E0B8A"/>
    <w:rsid w:val="008E0E74"/>
    <w:rsid w:val="008E0E78"/>
    <w:rsid w:val="008E1A7C"/>
    <w:rsid w:val="008E274D"/>
    <w:rsid w:val="008E6BCA"/>
    <w:rsid w:val="008E7519"/>
    <w:rsid w:val="008F0B8C"/>
    <w:rsid w:val="008F0DA5"/>
    <w:rsid w:val="008F0E4E"/>
    <w:rsid w:val="008F1FB6"/>
    <w:rsid w:val="008F2386"/>
    <w:rsid w:val="008F48D4"/>
    <w:rsid w:val="008F4AA0"/>
    <w:rsid w:val="008F4DD2"/>
    <w:rsid w:val="008F589E"/>
    <w:rsid w:val="008F78A4"/>
    <w:rsid w:val="00902306"/>
    <w:rsid w:val="00902F68"/>
    <w:rsid w:val="009030D1"/>
    <w:rsid w:val="00903788"/>
    <w:rsid w:val="00904466"/>
    <w:rsid w:val="00904EEB"/>
    <w:rsid w:val="0090503D"/>
    <w:rsid w:val="0090566D"/>
    <w:rsid w:val="00905C48"/>
    <w:rsid w:val="00905DCD"/>
    <w:rsid w:val="009061EA"/>
    <w:rsid w:val="00906918"/>
    <w:rsid w:val="00907C9B"/>
    <w:rsid w:val="00910A4F"/>
    <w:rsid w:val="00911A38"/>
    <w:rsid w:val="009120C9"/>
    <w:rsid w:val="009145D7"/>
    <w:rsid w:val="00914984"/>
    <w:rsid w:val="00914E1E"/>
    <w:rsid w:val="009156F6"/>
    <w:rsid w:val="0091653F"/>
    <w:rsid w:val="00916B72"/>
    <w:rsid w:val="009170BC"/>
    <w:rsid w:val="009178D1"/>
    <w:rsid w:val="009200DF"/>
    <w:rsid w:val="009202AC"/>
    <w:rsid w:val="009210E8"/>
    <w:rsid w:val="009213D7"/>
    <w:rsid w:val="00921B3E"/>
    <w:rsid w:val="009226F4"/>
    <w:rsid w:val="00925DC4"/>
    <w:rsid w:val="0092644D"/>
    <w:rsid w:val="009268D2"/>
    <w:rsid w:val="009271CE"/>
    <w:rsid w:val="00927BA8"/>
    <w:rsid w:val="00930610"/>
    <w:rsid w:val="00930D2B"/>
    <w:rsid w:val="0093176B"/>
    <w:rsid w:val="00932141"/>
    <w:rsid w:val="00932F43"/>
    <w:rsid w:val="00933862"/>
    <w:rsid w:val="00933ADA"/>
    <w:rsid w:val="00934CE6"/>
    <w:rsid w:val="009363AC"/>
    <w:rsid w:val="00936FB5"/>
    <w:rsid w:val="009370FD"/>
    <w:rsid w:val="00941002"/>
    <w:rsid w:val="009410E2"/>
    <w:rsid w:val="00941A19"/>
    <w:rsid w:val="009441D5"/>
    <w:rsid w:val="00944C60"/>
    <w:rsid w:val="00945C61"/>
    <w:rsid w:val="00947930"/>
    <w:rsid w:val="00951D7B"/>
    <w:rsid w:val="00952913"/>
    <w:rsid w:val="0095336C"/>
    <w:rsid w:val="0095347D"/>
    <w:rsid w:val="00953B04"/>
    <w:rsid w:val="00953EC0"/>
    <w:rsid w:val="00954703"/>
    <w:rsid w:val="00955AB9"/>
    <w:rsid w:val="0095614B"/>
    <w:rsid w:val="00956201"/>
    <w:rsid w:val="009572EA"/>
    <w:rsid w:val="00957777"/>
    <w:rsid w:val="00960128"/>
    <w:rsid w:val="0096031A"/>
    <w:rsid w:val="00960D4A"/>
    <w:rsid w:val="00960F10"/>
    <w:rsid w:val="00961F59"/>
    <w:rsid w:val="00963809"/>
    <w:rsid w:val="00963B06"/>
    <w:rsid w:val="00971A69"/>
    <w:rsid w:val="0097259B"/>
    <w:rsid w:val="00974C0A"/>
    <w:rsid w:val="00975909"/>
    <w:rsid w:val="00975A21"/>
    <w:rsid w:val="00976B87"/>
    <w:rsid w:val="00977230"/>
    <w:rsid w:val="0097730D"/>
    <w:rsid w:val="00977FCE"/>
    <w:rsid w:val="00980771"/>
    <w:rsid w:val="00982149"/>
    <w:rsid w:val="00984E83"/>
    <w:rsid w:val="009859F9"/>
    <w:rsid w:val="00987980"/>
    <w:rsid w:val="00987E7E"/>
    <w:rsid w:val="009909C4"/>
    <w:rsid w:val="00990E3F"/>
    <w:rsid w:val="009910F6"/>
    <w:rsid w:val="00991ACA"/>
    <w:rsid w:val="009933BC"/>
    <w:rsid w:val="009940E8"/>
    <w:rsid w:val="0099441F"/>
    <w:rsid w:val="009963D5"/>
    <w:rsid w:val="00996EB1"/>
    <w:rsid w:val="009A025D"/>
    <w:rsid w:val="009A1F92"/>
    <w:rsid w:val="009A258F"/>
    <w:rsid w:val="009A2D4E"/>
    <w:rsid w:val="009A3D9C"/>
    <w:rsid w:val="009A6D6D"/>
    <w:rsid w:val="009A71FB"/>
    <w:rsid w:val="009A7B9A"/>
    <w:rsid w:val="009B014F"/>
    <w:rsid w:val="009B0BAA"/>
    <w:rsid w:val="009B2158"/>
    <w:rsid w:val="009B2279"/>
    <w:rsid w:val="009B2947"/>
    <w:rsid w:val="009B4D3C"/>
    <w:rsid w:val="009B6202"/>
    <w:rsid w:val="009B65F0"/>
    <w:rsid w:val="009C0685"/>
    <w:rsid w:val="009C0C59"/>
    <w:rsid w:val="009C0FA4"/>
    <w:rsid w:val="009C10B8"/>
    <w:rsid w:val="009C24EE"/>
    <w:rsid w:val="009C535A"/>
    <w:rsid w:val="009C5D41"/>
    <w:rsid w:val="009C7051"/>
    <w:rsid w:val="009C7AFB"/>
    <w:rsid w:val="009D2EE2"/>
    <w:rsid w:val="009D74D5"/>
    <w:rsid w:val="009E006B"/>
    <w:rsid w:val="009E100B"/>
    <w:rsid w:val="009E15CE"/>
    <w:rsid w:val="009E180D"/>
    <w:rsid w:val="009E1CA0"/>
    <w:rsid w:val="009E26B7"/>
    <w:rsid w:val="009E27F0"/>
    <w:rsid w:val="009E29A8"/>
    <w:rsid w:val="009E2F1E"/>
    <w:rsid w:val="009E35B3"/>
    <w:rsid w:val="009E3B28"/>
    <w:rsid w:val="009E4CAE"/>
    <w:rsid w:val="009E5854"/>
    <w:rsid w:val="009F086D"/>
    <w:rsid w:val="009F0FF0"/>
    <w:rsid w:val="009F1770"/>
    <w:rsid w:val="009F2038"/>
    <w:rsid w:val="009F2151"/>
    <w:rsid w:val="009F2A0F"/>
    <w:rsid w:val="009F3C31"/>
    <w:rsid w:val="009F41E6"/>
    <w:rsid w:val="009F48C2"/>
    <w:rsid w:val="009F4A60"/>
    <w:rsid w:val="009F4C50"/>
    <w:rsid w:val="00A0011C"/>
    <w:rsid w:val="00A01B70"/>
    <w:rsid w:val="00A03349"/>
    <w:rsid w:val="00A04C2A"/>
    <w:rsid w:val="00A04DF6"/>
    <w:rsid w:val="00A05374"/>
    <w:rsid w:val="00A054B1"/>
    <w:rsid w:val="00A0590F"/>
    <w:rsid w:val="00A05BB2"/>
    <w:rsid w:val="00A064AF"/>
    <w:rsid w:val="00A068AB"/>
    <w:rsid w:val="00A1043C"/>
    <w:rsid w:val="00A10E66"/>
    <w:rsid w:val="00A12051"/>
    <w:rsid w:val="00A12CA2"/>
    <w:rsid w:val="00A150B0"/>
    <w:rsid w:val="00A15D49"/>
    <w:rsid w:val="00A166A8"/>
    <w:rsid w:val="00A1709C"/>
    <w:rsid w:val="00A17540"/>
    <w:rsid w:val="00A17D6A"/>
    <w:rsid w:val="00A21DEA"/>
    <w:rsid w:val="00A21F6C"/>
    <w:rsid w:val="00A222C0"/>
    <w:rsid w:val="00A23A5E"/>
    <w:rsid w:val="00A2496C"/>
    <w:rsid w:val="00A254D3"/>
    <w:rsid w:val="00A25C63"/>
    <w:rsid w:val="00A27C2C"/>
    <w:rsid w:val="00A31FC9"/>
    <w:rsid w:val="00A32BAA"/>
    <w:rsid w:val="00A33846"/>
    <w:rsid w:val="00A3386C"/>
    <w:rsid w:val="00A345E7"/>
    <w:rsid w:val="00A349B3"/>
    <w:rsid w:val="00A3509D"/>
    <w:rsid w:val="00A3594B"/>
    <w:rsid w:val="00A359EB"/>
    <w:rsid w:val="00A35AA4"/>
    <w:rsid w:val="00A36031"/>
    <w:rsid w:val="00A367C5"/>
    <w:rsid w:val="00A377F1"/>
    <w:rsid w:val="00A37B4D"/>
    <w:rsid w:val="00A45E11"/>
    <w:rsid w:val="00A460AF"/>
    <w:rsid w:val="00A477FA"/>
    <w:rsid w:val="00A50521"/>
    <w:rsid w:val="00A5188B"/>
    <w:rsid w:val="00A51CA7"/>
    <w:rsid w:val="00A523AA"/>
    <w:rsid w:val="00A535A2"/>
    <w:rsid w:val="00A54C3D"/>
    <w:rsid w:val="00A54F1B"/>
    <w:rsid w:val="00A55161"/>
    <w:rsid w:val="00A566DE"/>
    <w:rsid w:val="00A56D82"/>
    <w:rsid w:val="00A601C0"/>
    <w:rsid w:val="00A612E7"/>
    <w:rsid w:val="00A613A3"/>
    <w:rsid w:val="00A6260C"/>
    <w:rsid w:val="00A62B4B"/>
    <w:rsid w:val="00A63E03"/>
    <w:rsid w:val="00A63F17"/>
    <w:rsid w:val="00A645B7"/>
    <w:rsid w:val="00A645DF"/>
    <w:rsid w:val="00A651A6"/>
    <w:rsid w:val="00A66DE6"/>
    <w:rsid w:val="00A674B1"/>
    <w:rsid w:val="00A67AE5"/>
    <w:rsid w:val="00A67B2B"/>
    <w:rsid w:val="00A70FF4"/>
    <w:rsid w:val="00A71512"/>
    <w:rsid w:val="00A7241C"/>
    <w:rsid w:val="00A726BC"/>
    <w:rsid w:val="00A728F5"/>
    <w:rsid w:val="00A73912"/>
    <w:rsid w:val="00A7458D"/>
    <w:rsid w:val="00A74927"/>
    <w:rsid w:val="00A74E2C"/>
    <w:rsid w:val="00A75BF7"/>
    <w:rsid w:val="00A763DC"/>
    <w:rsid w:val="00A77227"/>
    <w:rsid w:val="00A774E2"/>
    <w:rsid w:val="00A8001C"/>
    <w:rsid w:val="00A808C7"/>
    <w:rsid w:val="00A833EE"/>
    <w:rsid w:val="00A8528A"/>
    <w:rsid w:val="00A8553D"/>
    <w:rsid w:val="00A85F6E"/>
    <w:rsid w:val="00A862B9"/>
    <w:rsid w:val="00A8689E"/>
    <w:rsid w:val="00A8743D"/>
    <w:rsid w:val="00A90098"/>
    <w:rsid w:val="00A923AD"/>
    <w:rsid w:val="00A927F7"/>
    <w:rsid w:val="00A92990"/>
    <w:rsid w:val="00A92F2F"/>
    <w:rsid w:val="00A94C72"/>
    <w:rsid w:val="00A9547F"/>
    <w:rsid w:val="00AA0A58"/>
    <w:rsid w:val="00AA17B6"/>
    <w:rsid w:val="00AA442C"/>
    <w:rsid w:val="00AA5679"/>
    <w:rsid w:val="00AA6F4A"/>
    <w:rsid w:val="00AB1673"/>
    <w:rsid w:val="00AB36E5"/>
    <w:rsid w:val="00AB4366"/>
    <w:rsid w:val="00AB4593"/>
    <w:rsid w:val="00AB474E"/>
    <w:rsid w:val="00AB4B5A"/>
    <w:rsid w:val="00AB5A23"/>
    <w:rsid w:val="00AB68AB"/>
    <w:rsid w:val="00AB6CBA"/>
    <w:rsid w:val="00AB7319"/>
    <w:rsid w:val="00AB7EA2"/>
    <w:rsid w:val="00AC12AA"/>
    <w:rsid w:val="00AC19B4"/>
    <w:rsid w:val="00AC33D2"/>
    <w:rsid w:val="00AC3428"/>
    <w:rsid w:val="00AC3686"/>
    <w:rsid w:val="00AC4252"/>
    <w:rsid w:val="00AC5BAF"/>
    <w:rsid w:val="00AC7656"/>
    <w:rsid w:val="00AD0690"/>
    <w:rsid w:val="00AD11BF"/>
    <w:rsid w:val="00AD245E"/>
    <w:rsid w:val="00AD343D"/>
    <w:rsid w:val="00AD603B"/>
    <w:rsid w:val="00AD7788"/>
    <w:rsid w:val="00AE042E"/>
    <w:rsid w:val="00AE0606"/>
    <w:rsid w:val="00AE0AAC"/>
    <w:rsid w:val="00AE1337"/>
    <w:rsid w:val="00AE1557"/>
    <w:rsid w:val="00AE194A"/>
    <w:rsid w:val="00AE253F"/>
    <w:rsid w:val="00AE4953"/>
    <w:rsid w:val="00AE52E6"/>
    <w:rsid w:val="00AE54BE"/>
    <w:rsid w:val="00AE6349"/>
    <w:rsid w:val="00AF0E63"/>
    <w:rsid w:val="00AF1DC9"/>
    <w:rsid w:val="00AF3FBF"/>
    <w:rsid w:val="00AF44BC"/>
    <w:rsid w:val="00AF4513"/>
    <w:rsid w:val="00AF48A1"/>
    <w:rsid w:val="00AF5790"/>
    <w:rsid w:val="00AF64D0"/>
    <w:rsid w:val="00AF66CD"/>
    <w:rsid w:val="00B00276"/>
    <w:rsid w:val="00B015E4"/>
    <w:rsid w:val="00B01657"/>
    <w:rsid w:val="00B0200A"/>
    <w:rsid w:val="00B03A33"/>
    <w:rsid w:val="00B05394"/>
    <w:rsid w:val="00B1201B"/>
    <w:rsid w:val="00B1271A"/>
    <w:rsid w:val="00B12B13"/>
    <w:rsid w:val="00B1384E"/>
    <w:rsid w:val="00B13CB6"/>
    <w:rsid w:val="00B143AA"/>
    <w:rsid w:val="00B1500E"/>
    <w:rsid w:val="00B16DF0"/>
    <w:rsid w:val="00B17DB6"/>
    <w:rsid w:val="00B2030A"/>
    <w:rsid w:val="00B2081B"/>
    <w:rsid w:val="00B20D5E"/>
    <w:rsid w:val="00B211D8"/>
    <w:rsid w:val="00B2163F"/>
    <w:rsid w:val="00B220B6"/>
    <w:rsid w:val="00B24673"/>
    <w:rsid w:val="00B249B8"/>
    <w:rsid w:val="00B24A0F"/>
    <w:rsid w:val="00B24EBC"/>
    <w:rsid w:val="00B255E9"/>
    <w:rsid w:val="00B25C0D"/>
    <w:rsid w:val="00B2641E"/>
    <w:rsid w:val="00B26E3E"/>
    <w:rsid w:val="00B2729E"/>
    <w:rsid w:val="00B27E86"/>
    <w:rsid w:val="00B30B81"/>
    <w:rsid w:val="00B31B2D"/>
    <w:rsid w:val="00B321FF"/>
    <w:rsid w:val="00B32396"/>
    <w:rsid w:val="00B32E29"/>
    <w:rsid w:val="00B33C25"/>
    <w:rsid w:val="00B3660F"/>
    <w:rsid w:val="00B36A12"/>
    <w:rsid w:val="00B403D2"/>
    <w:rsid w:val="00B40940"/>
    <w:rsid w:val="00B40CDA"/>
    <w:rsid w:val="00B41816"/>
    <w:rsid w:val="00B41F69"/>
    <w:rsid w:val="00B42E65"/>
    <w:rsid w:val="00B44BA1"/>
    <w:rsid w:val="00B45773"/>
    <w:rsid w:val="00B46A46"/>
    <w:rsid w:val="00B46F93"/>
    <w:rsid w:val="00B47469"/>
    <w:rsid w:val="00B47854"/>
    <w:rsid w:val="00B500BC"/>
    <w:rsid w:val="00B5099D"/>
    <w:rsid w:val="00B5116C"/>
    <w:rsid w:val="00B52E60"/>
    <w:rsid w:val="00B53965"/>
    <w:rsid w:val="00B54643"/>
    <w:rsid w:val="00B565CD"/>
    <w:rsid w:val="00B57062"/>
    <w:rsid w:val="00B576DE"/>
    <w:rsid w:val="00B6107A"/>
    <w:rsid w:val="00B62343"/>
    <w:rsid w:val="00B636E3"/>
    <w:rsid w:val="00B6481F"/>
    <w:rsid w:val="00B663F8"/>
    <w:rsid w:val="00B667C5"/>
    <w:rsid w:val="00B72119"/>
    <w:rsid w:val="00B736CD"/>
    <w:rsid w:val="00B75972"/>
    <w:rsid w:val="00B778B8"/>
    <w:rsid w:val="00B77C38"/>
    <w:rsid w:val="00B81D97"/>
    <w:rsid w:val="00B83ADF"/>
    <w:rsid w:val="00B843F3"/>
    <w:rsid w:val="00B84510"/>
    <w:rsid w:val="00B84704"/>
    <w:rsid w:val="00B84A13"/>
    <w:rsid w:val="00B85A18"/>
    <w:rsid w:val="00B85C07"/>
    <w:rsid w:val="00B86AE9"/>
    <w:rsid w:val="00B90A3C"/>
    <w:rsid w:val="00B910AF"/>
    <w:rsid w:val="00B927BB"/>
    <w:rsid w:val="00B9293C"/>
    <w:rsid w:val="00B92D69"/>
    <w:rsid w:val="00B9342A"/>
    <w:rsid w:val="00B93EF7"/>
    <w:rsid w:val="00B93F10"/>
    <w:rsid w:val="00B969FE"/>
    <w:rsid w:val="00B96F3A"/>
    <w:rsid w:val="00B9779B"/>
    <w:rsid w:val="00BA0274"/>
    <w:rsid w:val="00BA270B"/>
    <w:rsid w:val="00BA318E"/>
    <w:rsid w:val="00BA415C"/>
    <w:rsid w:val="00BA421D"/>
    <w:rsid w:val="00BA4F16"/>
    <w:rsid w:val="00BA5211"/>
    <w:rsid w:val="00BA5B49"/>
    <w:rsid w:val="00BA5D35"/>
    <w:rsid w:val="00BA6142"/>
    <w:rsid w:val="00BA6AE7"/>
    <w:rsid w:val="00BA6EBC"/>
    <w:rsid w:val="00BA7909"/>
    <w:rsid w:val="00BB0932"/>
    <w:rsid w:val="00BB0E96"/>
    <w:rsid w:val="00BB10F5"/>
    <w:rsid w:val="00BB1367"/>
    <w:rsid w:val="00BB358F"/>
    <w:rsid w:val="00BB3B43"/>
    <w:rsid w:val="00BB3B91"/>
    <w:rsid w:val="00BB59AA"/>
    <w:rsid w:val="00BB7FC6"/>
    <w:rsid w:val="00BC104D"/>
    <w:rsid w:val="00BC1874"/>
    <w:rsid w:val="00BC28F2"/>
    <w:rsid w:val="00BC3778"/>
    <w:rsid w:val="00BC598A"/>
    <w:rsid w:val="00BC6BEE"/>
    <w:rsid w:val="00BD0908"/>
    <w:rsid w:val="00BD4143"/>
    <w:rsid w:val="00BD52F4"/>
    <w:rsid w:val="00BD5B9C"/>
    <w:rsid w:val="00BD7BD5"/>
    <w:rsid w:val="00BE0138"/>
    <w:rsid w:val="00BE31E1"/>
    <w:rsid w:val="00BE4264"/>
    <w:rsid w:val="00BE4EE1"/>
    <w:rsid w:val="00BE7323"/>
    <w:rsid w:val="00BE771F"/>
    <w:rsid w:val="00BE798A"/>
    <w:rsid w:val="00BF0C9E"/>
    <w:rsid w:val="00BF1B76"/>
    <w:rsid w:val="00BF2F56"/>
    <w:rsid w:val="00BF31DE"/>
    <w:rsid w:val="00BF32D7"/>
    <w:rsid w:val="00BF415E"/>
    <w:rsid w:val="00BF66F6"/>
    <w:rsid w:val="00BF6774"/>
    <w:rsid w:val="00BF7BEE"/>
    <w:rsid w:val="00C01B74"/>
    <w:rsid w:val="00C0276C"/>
    <w:rsid w:val="00C02A31"/>
    <w:rsid w:val="00C044B6"/>
    <w:rsid w:val="00C06C21"/>
    <w:rsid w:val="00C06E51"/>
    <w:rsid w:val="00C133B0"/>
    <w:rsid w:val="00C14268"/>
    <w:rsid w:val="00C14FAE"/>
    <w:rsid w:val="00C15125"/>
    <w:rsid w:val="00C1526C"/>
    <w:rsid w:val="00C1775F"/>
    <w:rsid w:val="00C21705"/>
    <w:rsid w:val="00C24CF9"/>
    <w:rsid w:val="00C24E90"/>
    <w:rsid w:val="00C251AE"/>
    <w:rsid w:val="00C26E5C"/>
    <w:rsid w:val="00C277C7"/>
    <w:rsid w:val="00C277C9"/>
    <w:rsid w:val="00C27953"/>
    <w:rsid w:val="00C27CA6"/>
    <w:rsid w:val="00C30351"/>
    <w:rsid w:val="00C314D2"/>
    <w:rsid w:val="00C333B9"/>
    <w:rsid w:val="00C335CB"/>
    <w:rsid w:val="00C34000"/>
    <w:rsid w:val="00C354ED"/>
    <w:rsid w:val="00C355EE"/>
    <w:rsid w:val="00C363CB"/>
    <w:rsid w:val="00C36A57"/>
    <w:rsid w:val="00C41007"/>
    <w:rsid w:val="00C4168C"/>
    <w:rsid w:val="00C4192B"/>
    <w:rsid w:val="00C41A78"/>
    <w:rsid w:val="00C41E1E"/>
    <w:rsid w:val="00C4213C"/>
    <w:rsid w:val="00C42E4D"/>
    <w:rsid w:val="00C430D2"/>
    <w:rsid w:val="00C43A68"/>
    <w:rsid w:val="00C441D6"/>
    <w:rsid w:val="00C45B00"/>
    <w:rsid w:val="00C460FD"/>
    <w:rsid w:val="00C46981"/>
    <w:rsid w:val="00C46D66"/>
    <w:rsid w:val="00C47D32"/>
    <w:rsid w:val="00C50DE0"/>
    <w:rsid w:val="00C517F2"/>
    <w:rsid w:val="00C51898"/>
    <w:rsid w:val="00C51AAB"/>
    <w:rsid w:val="00C52BE2"/>
    <w:rsid w:val="00C53EC2"/>
    <w:rsid w:val="00C5443F"/>
    <w:rsid w:val="00C559BE"/>
    <w:rsid w:val="00C55D46"/>
    <w:rsid w:val="00C57CFD"/>
    <w:rsid w:val="00C606BA"/>
    <w:rsid w:val="00C60D54"/>
    <w:rsid w:val="00C61805"/>
    <w:rsid w:val="00C6320C"/>
    <w:rsid w:val="00C63845"/>
    <w:rsid w:val="00C65EF8"/>
    <w:rsid w:val="00C66BC9"/>
    <w:rsid w:val="00C67359"/>
    <w:rsid w:val="00C67415"/>
    <w:rsid w:val="00C67DDA"/>
    <w:rsid w:val="00C7159F"/>
    <w:rsid w:val="00C7477C"/>
    <w:rsid w:val="00C75339"/>
    <w:rsid w:val="00C75499"/>
    <w:rsid w:val="00C77A67"/>
    <w:rsid w:val="00C8134D"/>
    <w:rsid w:val="00C81FCB"/>
    <w:rsid w:val="00C82035"/>
    <w:rsid w:val="00C832A1"/>
    <w:rsid w:val="00C836B3"/>
    <w:rsid w:val="00C83ED3"/>
    <w:rsid w:val="00C84AD8"/>
    <w:rsid w:val="00C84D06"/>
    <w:rsid w:val="00C8510E"/>
    <w:rsid w:val="00C85B96"/>
    <w:rsid w:val="00C86198"/>
    <w:rsid w:val="00C86BED"/>
    <w:rsid w:val="00C90294"/>
    <w:rsid w:val="00C9089D"/>
    <w:rsid w:val="00C90934"/>
    <w:rsid w:val="00C91498"/>
    <w:rsid w:val="00C92B1C"/>
    <w:rsid w:val="00C92B39"/>
    <w:rsid w:val="00C93044"/>
    <w:rsid w:val="00C95BEF"/>
    <w:rsid w:val="00C95DF8"/>
    <w:rsid w:val="00C96204"/>
    <w:rsid w:val="00C962B9"/>
    <w:rsid w:val="00CA11EE"/>
    <w:rsid w:val="00CA1319"/>
    <w:rsid w:val="00CA431F"/>
    <w:rsid w:val="00CA469A"/>
    <w:rsid w:val="00CA6211"/>
    <w:rsid w:val="00CB037E"/>
    <w:rsid w:val="00CB0B36"/>
    <w:rsid w:val="00CB0C04"/>
    <w:rsid w:val="00CB0F9F"/>
    <w:rsid w:val="00CB15DD"/>
    <w:rsid w:val="00CB2C5B"/>
    <w:rsid w:val="00CB552C"/>
    <w:rsid w:val="00CB5F79"/>
    <w:rsid w:val="00CB6BA8"/>
    <w:rsid w:val="00CB6D27"/>
    <w:rsid w:val="00CC07D7"/>
    <w:rsid w:val="00CC0F0E"/>
    <w:rsid w:val="00CC24A4"/>
    <w:rsid w:val="00CC25D5"/>
    <w:rsid w:val="00CC292A"/>
    <w:rsid w:val="00CC444B"/>
    <w:rsid w:val="00CC4F09"/>
    <w:rsid w:val="00CC5DB2"/>
    <w:rsid w:val="00CC647E"/>
    <w:rsid w:val="00CC6C00"/>
    <w:rsid w:val="00CC7449"/>
    <w:rsid w:val="00CC7F1C"/>
    <w:rsid w:val="00CD0729"/>
    <w:rsid w:val="00CD0960"/>
    <w:rsid w:val="00CD2772"/>
    <w:rsid w:val="00CD2B25"/>
    <w:rsid w:val="00CD3099"/>
    <w:rsid w:val="00CD312D"/>
    <w:rsid w:val="00CD397D"/>
    <w:rsid w:val="00CD5478"/>
    <w:rsid w:val="00CD58F9"/>
    <w:rsid w:val="00CD59B1"/>
    <w:rsid w:val="00CD6FB5"/>
    <w:rsid w:val="00CD75B1"/>
    <w:rsid w:val="00CD7E14"/>
    <w:rsid w:val="00CE01DE"/>
    <w:rsid w:val="00CE08E4"/>
    <w:rsid w:val="00CE0A78"/>
    <w:rsid w:val="00CE0D28"/>
    <w:rsid w:val="00CE1A0A"/>
    <w:rsid w:val="00CE35D8"/>
    <w:rsid w:val="00CE41F5"/>
    <w:rsid w:val="00CE43B4"/>
    <w:rsid w:val="00CE58FC"/>
    <w:rsid w:val="00CE6FA7"/>
    <w:rsid w:val="00CF0B60"/>
    <w:rsid w:val="00CF2157"/>
    <w:rsid w:val="00CF2A54"/>
    <w:rsid w:val="00CF2B11"/>
    <w:rsid w:val="00CF370F"/>
    <w:rsid w:val="00CF3E10"/>
    <w:rsid w:val="00CF4E5E"/>
    <w:rsid w:val="00CF4EBB"/>
    <w:rsid w:val="00CF709E"/>
    <w:rsid w:val="00D014AD"/>
    <w:rsid w:val="00D035FC"/>
    <w:rsid w:val="00D03F89"/>
    <w:rsid w:val="00D0400C"/>
    <w:rsid w:val="00D04DC1"/>
    <w:rsid w:val="00D070F2"/>
    <w:rsid w:val="00D0740D"/>
    <w:rsid w:val="00D10926"/>
    <w:rsid w:val="00D10F99"/>
    <w:rsid w:val="00D11992"/>
    <w:rsid w:val="00D12C95"/>
    <w:rsid w:val="00D12CA9"/>
    <w:rsid w:val="00D12DB1"/>
    <w:rsid w:val="00D13AEE"/>
    <w:rsid w:val="00D149FF"/>
    <w:rsid w:val="00D1552B"/>
    <w:rsid w:val="00D16806"/>
    <w:rsid w:val="00D1686D"/>
    <w:rsid w:val="00D16EA8"/>
    <w:rsid w:val="00D20B5E"/>
    <w:rsid w:val="00D245B8"/>
    <w:rsid w:val="00D26797"/>
    <w:rsid w:val="00D26A66"/>
    <w:rsid w:val="00D26CDF"/>
    <w:rsid w:val="00D26EF0"/>
    <w:rsid w:val="00D27269"/>
    <w:rsid w:val="00D31C53"/>
    <w:rsid w:val="00D31C90"/>
    <w:rsid w:val="00D31D34"/>
    <w:rsid w:val="00D32BB9"/>
    <w:rsid w:val="00D32FB6"/>
    <w:rsid w:val="00D33891"/>
    <w:rsid w:val="00D338A2"/>
    <w:rsid w:val="00D3646E"/>
    <w:rsid w:val="00D36530"/>
    <w:rsid w:val="00D368EA"/>
    <w:rsid w:val="00D37931"/>
    <w:rsid w:val="00D412BF"/>
    <w:rsid w:val="00D41614"/>
    <w:rsid w:val="00D4258A"/>
    <w:rsid w:val="00D44E1F"/>
    <w:rsid w:val="00D45054"/>
    <w:rsid w:val="00D4567A"/>
    <w:rsid w:val="00D45928"/>
    <w:rsid w:val="00D46797"/>
    <w:rsid w:val="00D47131"/>
    <w:rsid w:val="00D5122E"/>
    <w:rsid w:val="00D51C55"/>
    <w:rsid w:val="00D536CD"/>
    <w:rsid w:val="00D549E3"/>
    <w:rsid w:val="00D55839"/>
    <w:rsid w:val="00D56171"/>
    <w:rsid w:val="00D56194"/>
    <w:rsid w:val="00D5751E"/>
    <w:rsid w:val="00D57570"/>
    <w:rsid w:val="00D578BF"/>
    <w:rsid w:val="00D6097A"/>
    <w:rsid w:val="00D60E0E"/>
    <w:rsid w:val="00D63326"/>
    <w:rsid w:val="00D634BC"/>
    <w:rsid w:val="00D63EF7"/>
    <w:rsid w:val="00D64F31"/>
    <w:rsid w:val="00D664D1"/>
    <w:rsid w:val="00D6787C"/>
    <w:rsid w:val="00D70905"/>
    <w:rsid w:val="00D72798"/>
    <w:rsid w:val="00D7464C"/>
    <w:rsid w:val="00D74903"/>
    <w:rsid w:val="00D74CE9"/>
    <w:rsid w:val="00D762E6"/>
    <w:rsid w:val="00D77705"/>
    <w:rsid w:val="00D804A2"/>
    <w:rsid w:val="00D807F2"/>
    <w:rsid w:val="00D81386"/>
    <w:rsid w:val="00D82308"/>
    <w:rsid w:val="00D83353"/>
    <w:rsid w:val="00D860F3"/>
    <w:rsid w:val="00D870B3"/>
    <w:rsid w:val="00D8710B"/>
    <w:rsid w:val="00D902BA"/>
    <w:rsid w:val="00D90E21"/>
    <w:rsid w:val="00D915B9"/>
    <w:rsid w:val="00D9177A"/>
    <w:rsid w:val="00D91D96"/>
    <w:rsid w:val="00D9271F"/>
    <w:rsid w:val="00D92FAE"/>
    <w:rsid w:val="00D93114"/>
    <w:rsid w:val="00D93299"/>
    <w:rsid w:val="00D937EE"/>
    <w:rsid w:val="00D93E4C"/>
    <w:rsid w:val="00D947B6"/>
    <w:rsid w:val="00D94EE2"/>
    <w:rsid w:val="00D950BD"/>
    <w:rsid w:val="00D956F3"/>
    <w:rsid w:val="00D9697C"/>
    <w:rsid w:val="00D97727"/>
    <w:rsid w:val="00DA1509"/>
    <w:rsid w:val="00DA20B6"/>
    <w:rsid w:val="00DA2334"/>
    <w:rsid w:val="00DA2AB3"/>
    <w:rsid w:val="00DA3A82"/>
    <w:rsid w:val="00DA3BD4"/>
    <w:rsid w:val="00DA4347"/>
    <w:rsid w:val="00DA5E1E"/>
    <w:rsid w:val="00DA6909"/>
    <w:rsid w:val="00DA69AE"/>
    <w:rsid w:val="00DA6F70"/>
    <w:rsid w:val="00DB046F"/>
    <w:rsid w:val="00DB0A0B"/>
    <w:rsid w:val="00DB1588"/>
    <w:rsid w:val="00DB3690"/>
    <w:rsid w:val="00DB5C7E"/>
    <w:rsid w:val="00DB69C6"/>
    <w:rsid w:val="00DB7986"/>
    <w:rsid w:val="00DC0832"/>
    <w:rsid w:val="00DC26F4"/>
    <w:rsid w:val="00DC3606"/>
    <w:rsid w:val="00DC5748"/>
    <w:rsid w:val="00DC5E01"/>
    <w:rsid w:val="00DC65B2"/>
    <w:rsid w:val="00DC6AF8"/>
    <w:rsid w:val="00DC6EF5"/>
    <w:rsid w:val="00DC70B9"/>
    <w:rsid w:val="00DD0538"/>
    <w:rsid w:val="00DD08A6"/>
    <w:rsid w:val="00DD1DFD"/>
    <w:rsid w:val="00DD231E"/>
    <w:rsid w:val="00DD26B8"/>
    <w:rsid w:val="00DD2C62"/>
    <w:rsid w:val="00DD3DCE"/>
    <w:rsid w:val="00DD407E"/>
    <w:rsid w:val="00DD720F"/>
    <w:rsid w:val="00DD79AA"/>
    <w:rsid w:val="00DE21E8"/>
    <w:rsid w:val="00DE27E6"/>
    <w:rsid w:val="00DE4582"/>
    <w:rsid w:val="00DE546A"/>
    <w:rsid w:val="00DE594C"/>
    <w:rsid w:val="00DE6153"/>
    <w:rsid w:val="00DE623D"/>
    <w:rsid w:val="00DE7A9D"/>
    <w:rsid w:val="00DF2769"/>
    <w:rsid w:val="00DF2BC6"/>
    <w:rsid w:val="00DF350E"/>
    <w:rsid w:val="00DF56EA"/>
    <w:rsid w:val="00DF66E1"/>
    <w:rsid w:val="00DF721F"/>
    <w:rsid w:val="00E003E8"/>
    <w:rsid w:val="00E023FB"/>
    <w:rsid w:val="00E02678"/>
    <w:rsid w:val="00E02A71"/>
    <w:rsid w:val="00E02F1F"/>
    <w:rsid w:val="00E0314F"/>
    <w:rsid w:val="00E04BE4"/>
    <w:rsid w:val="00E04D1E"/>
    <w:rsid w:val="00E0545C"/>
    <w:rsid w:val="00E0555F"/>
    <w:rsid w:val="00E06272"/>
    <w:rsid w:val="00E064A1"/>
    <w:rsid w:val="00E07780"/>
    <w:rsid w:val="00E0783C"/>
    <w:rsid w:val="00E108A5"/>
    <w:rsid w:val="00E1230D"/>
    <w:rsid w:val="00E13074"/>
    <w:rsid w:val="00E1384F"/>
    <w:rsid w:val="00E13CC8"/>
    <w:rsid w:val="00E14922"/>
    <w:rsid w:val="00E14DB2"/>
    <w:rsid w:val="00E15268"/>
    <w:rsid w:val="00E1607F"/>
    <w:rsid w:val="00E2274D"/>
    <w:rsid w:val="00E23234"/>
    <w:rsid w:val="00E25176"/>
    <w:rsid w:val="00E260A4"/>
    <w:rsid w:val="00E2632E"/>
    <w:rsid w:val="00E266CB"/>
    <w:rsid w:val="00E3011F"/>
    <w:rsid w:val="00E3032C"/>
    <w:rsid w:val="00E32DBD"/>
    <w:rsid w:val="00E330A8"/>
    <w:rsid w:val="00E330AD"/>
    <w:rsid w:val="00E33DBE"/>
    <w:rsid w:val="00E35448"/>
    <w:rsid w:val="00E3572D"/>
    <w:rsid w:val="00E35FB9"/>
    <w:rsid w:val="00E36132"/>
    <w:rsid w:val="00E3638F"/>
    <w:rsid w:val="00E367F9"/>
    <w:rsid w:val="00E36CED"/>
    <w:rsid w:val="00E41465"/>
    <w:rsid w:val="00E418B5"/>
    <w:rsid w:val="00E4326B"/>
    <w:rsid w:val="00E44B21"/>
    <w:rsid w:val="00E44CEA"/>
    <w:rsid w:val="00E44F43"/>
    <w:rsid w:val="00E458F2"/>
    <w:rsid w:val="00E4595C"/>
    <w:rsid w:val="00E46697"/>
    <w:rsid w:val="00E478B8"/>
    <w:rsid w:val="00E47D96"/>
    <w:rsid w:val="00E50159"/>
    <w:rsid w:val="00E513B6"/>
    <w:rsid w:val="00E52892"/>
    <w:rsid w:val="00E53B63"/>
    <w:rsid w:val="00E54C73"/>
    <w:rsid w:val="00E54D3D"/>
    <w:rsid w:val="00E55AEF"/>
    <w:rsid w:val="00E574DC"/>
    <w:rsid w:val="00E57756"/>
    <w:rsid w:val="00E616FD"/>
    <w:rsid w:val="00E61BA5"/>
    <w:rsid w:val="00E629CC"/>
    <w:rsid w:val="00E63393"/>
    <w:rsid w:val="00E63A09"/>
    <w:rsid w:val="00E64957"/>
    <w:rsid w:val="00E64AD6"/>
    <w:rsid w:val="00E64B47"/>
    <w:rsid w:val="00E65654"/>
    <w:rsid w:val="00E666B7"/>
    <w:rsid w:val="00E6738B"/>
    <w:rsid w:val="00E71F7B"/>
    <w:rsid w:val="00E732DB"/>
    <w:rsid w:val="00E73DC1"/>
    <w:rsid w:val="00E744A3"/>
    <w:rsid w:val="00E7573C"/>
    <w:rsid w:val="00E767A0"/>
    <w:rsid w:val="00E76889"/>
    <w:rsid w:val="00E8112E"/>
    <w:rsid w:val="00E815E8"/>
    <w:rsid w:val="00E824EA"/>
    <w:rsid w:val="00E8695F"/>
    <w:rsid w:val="00E86D68"/>
    <w:rsid w:val="00E87FF7"/>
    <w:rsid w:val="00E90262"/>
    <w:rsid w:val="00E90B40"/>
    <w:rsid w:val="00E90F4A"/>
    <w:rsid w:val="00E91A61"/>
    <w:rsid w:val="00E92970"/>
    <w:rsid w:val="00E93822"/>
    <w:rsid w:val="00E954D7"/>
    <w:rsid w:val="00E963D9"/>
    <w:rsid w:val="00E96481"/>
    <w:rsid w:val="00E976A5"/>
    <w:rsid w:val="00EA12E4"/>
    <w:rsid w:val="00EA2308"/>
    <w:rsid w:val="00EA37AD"/>
    <w:rsid w:val="00EA4BDD"/>
    <w:rsid w:val="00EA5322"/>
    <w:rsid w:val="00EA59EE"/>
    <w:rsid w:val="00EA6D25"/>
    <w:rsid w:val="00EA77B2"/>
    <w:rsid w:val="00EB0488"/>
    <w:rsid w:val="00EB1170"/>
    <w:rsid w:val="00EB365D"/>
    <w:rsid w:val="00EB54AC"/>
    <w:rsid w:val="00EB68C2"/>
    <w:rsid w:val="00EC0F1A"/>
    <w:rsid w:val="00EC1F4F"/>
    <w:rsid w:val="00EC2FFA"/>
    <w:rsid w:val="00EC3543"/>
    <w:rsid w:val="00EC379F"/>
    <w:rsid w:val="00EC3D69"/>
    <w:rsid w:val="00EC50B4"/>
    <w:rsid w:val="00EC58AC"/>
    <w:rsid w:val="00ED074E"/>
    <w:rsid w:val="00ED0C2C"/>
    <w:rsid w:val="00ED0D62"/>
    <w:rsid w:val="00ED0F60"/>
    <w:rsid w:val="00ED1C1F"/>
    <w:rsid w:val="00ED33E0"/>
    <w:rsid w:val="00ED3C5A"/>
    <w:rsid w:val="00ED5F4C"/>
    <w:rsid w:val="00ED6A0A"/>
    <w:rsid w:val="00EE0F1F"/>
    <w:rsid w:val="00EE1708"/>
    <w:rsid w:val="00EE3AA3"/>
    <w:rsid w:val="00EE4C3D"/>
    <w:rsid w:val="00EE590D"/>
    <w:rsid w:val="00EE642C"/>
    <w:rsid w:val="00EE7018"/>
    <w:rsid w:val="00EE76C6"/>
    <w:rsid w:val="00EE7730"/>
    <w:rsid w:val="00EF00AE"/>
    <w:rsid w:val="00EF0481"/>
    <w:rsid w:val="00EF2AB6"/>
    <w:rsid w:val="00EF2C5E"/>
    <w:rsid w:val="00EF440F"/>
    <w:rsid w:val="00EF504F"/>
    <w:rsid w:val="00EF54B3"/>
    <w:rsid w:val="00EF5DB9"/>
    <w:rsid w:val="00EF7E45"/>
    <w:rsid w:val="00F02106"/>
    <w:rsid w:val="00F02127"/>
    <w:rsid w:val="00F02EC1"/>
    <w:rsid w:val="00F0335A"/>
    <w:rsid w:val="00F039C5"/>
    <w:rsid w:val="00F0569A"/>
    <w:rsid w:val="00F06BC6"/>
    <w:rsid w:val="00F071BB"/>
    <w:rsid w:val="00F100A9"/>
    <w:rsid w:val="00F10BE3"/>
    <w:rsid w:val="00F11FBD"/>
    <w:rsid w:val="00F138E2"/>
    <w:rsid w:val="00F13C28"/>
    <w:rsid w:val="00F15B83"/>
    <w:rsid w:val="00F16D8C"/>
    <w:rsid w:val="00F17324"/>
    <w:rsid w:val="00F17432"/>
    <w:rsid w:val="00F20541"/>
    <w:rsid w:val="00F20E7F"/>
    <w:rsid w:val="00F22F17"/>
    <w:rsid w:val="00F24A4A"/>
    <w:rsid w:val="00F24BBC"/>
    <w:rsid w:val="00F259C7"/>
    <w:rsid w:val="00F27F08"/>
    <w:rsid w:val="00F31931"/>
    <w:rsid w:val="00F32715"/>
    <w:rsid w:val="00F34699"/>
    <w:rsid w:val="00F348C3"/>
    <w:rsid w:val="00F36381"/>
    <w:rsid w:val="00F3706F"/>
    <w:rsid w:val="00F4005D"/>
    <w:rsid w:val="00F42072"/>
    <w:rsid w:val="00F4361F"/>
    <w:rsid w:val="00F44C00"/>
    <w:rsid w:val="00F44D7B"/>
    <w:rsid w:val="00F44EE5"/>
    <w:rsid w:val="00F44F77"/>
    <w:rsid w:val="00F463FF"/>
    <w:rsid w:val="00F465D4"/>
    <w:rsid w:val="00F472D5"/>
    <w:rsid w:val="00F50104"/>
    <w:rsid w:val="00F50488"/>
    <w:rsid w:val="00F51464"/>
    <w:rsid w:val="00F51607"/>
    <w:rsid w:val="00F5225E"/>
    <w:rsid w:val="00F538DB"/>
    <w:rsid w:val="00F55059"/>
    <w:rsid w:val="00F5613C"/>
    <w:rsid w:val="00F5625B"/>
    <w:rsid w:val="00F5652F"/>
    <w:rsid w:val="00F57D34"/>
    <w:rsid w:val="00F60F77"/>
    <w:rsid w:val="00F61564"/>
    <w:rsid w:val="00F61BD3"/>
    <w:rsid w:val="00F62FEB"/>
    <w:rsid w:val="00F639EB"/>
    <w:rsid w:val="00F65256"/>
    <w:rsid w:val="00F70724"/>
    <w:rsid w:val="00F70DE3"/>
    <w:rsid w:val="00F72522"/>
    <w:rsid w:val="00F74142"/>
    <w:rsid w:val="00F7509F"/>
    <w:rsid w:val="00F75165"/>
    <w:rsid w:val="00F77548"/>
    <w:rsid w:val="00F80212"/>
    <w:rsid w:val="00F807EA"/>
    <w:rsid w:val="00F81739"/>
    <w:rsid w:val="00F817D6"/>
    <w:rsid w:val="00F81813"/>
    <w:rsid w:val="00F81F4B"/>
    <w:rsid w:val="00F82518"/>
    <w:rsid w:val="00F82E3F"/>
    <w:rsid w:val="00F83A6E"/>
    <w:rsid w:val="00F85D54"/>
    <w:rsid w:val="00F85E7F"/>
    <w:rsid w:val="00F8660C"/>
    <w:rsid w:val="00F87D02"/>
    <w:rsid w:val="00F90663"/>
    <w:rsid w:val="00F90A9D"/>
    <w:rsid w:val="00F90DC5"/>
    <w:rsid w:val="00F91DEE"/>
    <w:rsid w:val="00F93EEF"/>
    <w:rsid w:val="00F941DD"/>
    <w:rsid w:val="00F94D45"/>
    <w:rsid w:val="00F95299"/>
    <w:rsid w:val="00F95319"/>
    <w:rsid w:val="00F969B7"/>
    <w:rsid w:val="00F96AD8"/>
    <w:rsid w:val="00F96ED8"/>
    <w:rsid w:val="00F97B1E"/>
    <w:rsid w:val="00FA293C"/>
    <w:rsid w:val="00FA40A7"/>
    <w:rsid w:val="00FA4A39"/>
    <w:rsid w:val="00FA4FD1"/>
    <w:rsid w:val="00FA5BDD"/>
    <w:rsid w:val="00FA618C"/>
    <w:rsid w:val="00FB0780"/>
    <w:rsid w:val="00FB13B5"/>
    <w:rsid w:val="00FB19CD"/>
    <w:rsid w:val="00FB2932"/>
    <w:rsid w:val="00FB331B"/>
    <w:rsid w:val="00FB4459"/>
    <w:rsid w:val="00FB4BCE"/>
    <w:rsid w:val="00FB6E6D"/>
    <w:rsid w:val="00FB70EA"/>
    <w:rsid w:val="00FC1F46"/>
    <w:rsid w:val="00FC260D"/>
    <w:rsid w:val="00FC297C"/>
    <w:rsid w:val="00FC298C"/>
    <w:rsid w:val="00FC2BD3"/>
    <w:rsid w:val="00FC3840"/>
    <w:rsid w:val="00FC4F00"/>
    <w:rsid w:val="00FC7D48"/>
    <w:rsid w:val="00FC7DD5"/>
    <w:rsid w:val="00FD1BE6"/>
    <w:rsid w:val="00FD3F17"/>
    <w:rsid w:val="00FD3FC4"/>
    <w:rsid w:val="00FD49E2"/>
    <w:rsid w:val="00FD4FC1"/>
    <w:rsid w:val="00FD572F"/>
    <w:rsid w:val="00FD5B10"/>
    <w:rsid w:val="00FD7132"/>
    <w:rsid w:val="00FD7365"/>
    <w:rsid w:val="00FE0324"/>
    <w:rsid w:val="00FE0570"/>
    <w:rsid w:val="00FE120B"/>
    <w:rsid w:val="00FE1392"/>
    <w:rsid w:val="00FE249A"/>
    <w:rsid w:val="00FE2AF6"/>
    <w:rsid w:val="00FE35FA"/>
    <w:rsid w:val="00FE3CBC"/>
    <w:rsid w:val="00FE4EF2"/>
    <w:rsid w:val="00FF36E3"/>
    <w:rsid w:val="00FF398B"/>
    <w:rsid w:val="00FF3D03"/>
    <w:rsid w:val="00FF4287"/>
    <w:rsid w:val="00FF56C0"/>
    <w:rsid w:val="00FF6512"/>
    <w:rsid w:val="00FF6807"/>
    <w:rsid w:val="00FF775E"/>
    <w:rsid w:val="00FF77C8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77">
      <v:textbox inset="5.85pt,.7pt,5.85pt,.7pt"/>
    </o:shapedefaults>
    <o:shapelayout v:ext="edit">
      <o:idmap v:ext="edit" data="1"/>
    </o:shapelayout>
  </w:shapeDefaults>
  <w:decimalSymbol w:val="."/>
  <w:listSeparator w:val=","/>
  <w14:docId w14:val="6A3F6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74D5"/>
    <w:pPr>
      <w:widowControl w:val="0"/>
      <w:jc w:val="both"/>
    </w:pPr>
    <w:rPr>
      <w:rFonts w:ascii="Century" w:hAnsi="Century"/>
    </w:rPr>
  </w:style>
  <w:style w:type="paragraph" w:styleId="1">
    <w:name w:val="heading 1"/>
    <w:aliases w:val="【CS】見出し 1"/>
    <w:basedOn w:val="a0"/>
    <w:next w:val="a0"/>
    <w:link w:val="10"/>
    <w:uiPriority w:val="9"/>
    <w:qFormat/>
    <w:rsid w:val="005D2630"/>
    <w:pPr>
      <w:keepNext/>
      <w:numPr>
        <w:numId w:val="1"/>
      </w:numPr>
      <w:outlineLvl w:val="0"/>
    </w:pPr>
    <w:rPr>
      <w:rFonts w:asciiTheme="majorHAnsi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5D2630"/>
    <w:pPr>
      <w:keepNext/>
      <w:numPr>
        <w:ilvl w:val="1"/>
        <w:numId w:val="1"/>
      </w:numPr>
      <w:outlineLvl w:val="1"/>
    </w:pPr>
    <w:rPr>
      <w:rFonts w:asciiTheme="majorHAnsi" w:hAnsiTheme="majorHAnsi" w:cstheme="majorBidi"/>
    </w:rPr>
  </w:style>
  <w:style w:type="paragraph" w:styleId="3">
    <w:name w:val="heading 3"/>
    <w:basedOn w:val="a0"/>
    <w:next w:val="a0"/>
    <w:link w:val="30"/>
    <w:uiPriority w:val="9"/>
    <w:unhideWhenUsed/>
    <w:qFormat/>
    <w:rsid w:val="005D2630"/>
    <w:pPr>
      <w:keepNext/>
      <w:numPr>
        <w:ilvl w:val="2"/>
        <w:numId w:val="1"/>
      </w:numPr>
      <w:outlineLvl w:val="2"/>
    </w:pPr>
    <w:rPr>
      <w:rFonts w:asciiTheme="majorHAnsi" w:hAnsiTheme="majorHAnsi"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365D14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0"/>
    <w:next w:val="a0"/>
    <w:link w:val="50"/>
    <w:uiPriority w:val="9"/>
    <w:unhideWhenUsed/>
    <w:qFormat/>
    <w:rsid w:val="00A17D6A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17D6A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A17D6A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17D6A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17D6A"/>
    <w:pPr>
      <w:keepNext/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057224"/>
  </w:style>
  <w:style w:type="paragraph" w:styleId="a6">
    <w:name w:val="footer"/>
    <w:basedOn w:val="a0"/>
    <w:link w:val="a7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057224"/>
  </w:style>
  <w:style w:type="table" w:styleId="a8">
    <w:name w:val="Table Grid"/>
    <w:basedOn w:val="a2"/>
    <w:uiPriority w:val="39"/>
    <w:rsid w:val="0005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semiHidden/>
    <w:unhideWhenUsed/>
    <w:rsid w:val="009E10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">
    <w:name w:val="List Paragraph"/>
    <w:basedOn w:val="a0"/>
    <w:uiPriority w:val="34"/>
    <w:qFormat/>
    <w:rsid w:val="00365D14"/>
    <w:pPr>
      <w:numPr>
        <w:numId w:val="82"/>
      </w:numPr>
    </w:pPr>
  </w:style>
  <w:style w:type="character" w:customStyle="1" w:styleId="10">
    <w:name w:val="見出し 1 (文字)"/>
    <w:aliases w:val="【CS】見出し 1 (文字)"/>
    <w:basedOn w:val="a1"/>
    <w:link w:val="1"/>
    <w:uiPriority w:val="9"/>
    <w:rsid w:val="005D2630"/>
    <w:rPr>
      <w:rFonts w:asciiTheme="majorHAnsi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5D2630"/>
    <w:rPr>
      <w:rFonts w:asciiTheme="majorHAnsi" w:hAnsiTheme="majorHAnsi" w:cstheme="majorBidi"/>
    </w:rPr>
  </w:style>
  <w:style w:type="character" w:customStyle="1" w:styleId="30">
    <w:name w:val="見出し 3 (文字)"/>
    <w:basedOn w:val="a1"/>
    <w:link w:val="3"/>
    <w:uiPriority w:val="9"/>
    <w:rsid w:val="005D2630"/>
    <w:rPr>
      <w:rFonts w:asciiTheme="majorHAnsi" w:hAnsiTheme="majorHAnsi" w:cstheme="majorBidi"/>
    </w:rPr>
  </w:style>
  <w:style w:type="character" w:customStyle="1" w:styleId="40">
    <w:name w:val="見出し 4 (文字)"/>
    <w:basedOn w:val="a1"/>
    <w:link w:val="4"/>
    <w:uiPriority w:val="9"/>
    <w:rsid w:val="00365D14"/>
    <w:rPr>
      <w:rFonts w:ascii="Century" w:hAnsi="Century"/>
      <w:b/>
      <w:bCs/>
    </w:rPr>
  </w:style>
  <w:style w:type="character" w:customStyle="1" w:styleId="50">
    <w:name w:val="見出し 5 (文字)"/>
    <w:basedOn w:val="a1"/>
    <w:link w:val="5"/>
    <w:uiPriority w:val="9"/>
    <w:rsid w:val="00A17D6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1"/>
    <w:link w:val="6"/>
    <w:uiPriority w:val="9"/>
    <w:semiHidden/>
    <w:rsid w:val="00A17D6A"/>
    <w:rPr>
      <w:rFonts w:ascii="Century" w:hAnsi="Century"/>
      <w:b/>
      <w:bCs/>
    </w:rPr>
  </w:style>
  <w:style w:type="character" w:customStyle="1" w:styleId="70">
    <w:name w:val="見出し 7 (文字)"/>
    <w:basedOn w:val="a1"/>
    <w:link w:val="7"/>
    <w:uiPriority w:val="9"/>
    <w:rsid w:val="00A17D6A"/>
    <w:rPr>
      <w:rFonts w:ascii="Century" w:hAnsi="Century"/>
    </w:rPr>
  </w:style>
  <w:style w:type="character" w:customStyle="1" w:styleId="80">
    <w:name w:val="見出し 8 (文字)"/>
    <w:basedOn w:val="a1"/>
    <w:link w:val="8"/>
    <w:uiPriority w:val="9"/>
    <w:semiHidden/>
    <w:rsid w:val="00A17D6A"/>
    <w:rPr>
      <w:rFonts w:ascii="Century" w:hAnsi="Century"/>
    </w:rPr>
  </w:style>
  <w:style w:type="character" w:customStyle="1" w:styleId="90">
    <w:name w:val="見出し 9 (文字)"/>
    <w:basedOn w:val="a1"/>
    <w:link w:val="9"/>
    <w:uiPriority w:val="9"/>
    <w:semiHidden/>
    <w:rsid w:val="00A17D6A"/>
    <w:rPr>
      <w:rFonts w:ascii="Century" w:hAnsi="Century"/>
    </w:rPr>
  </w:style>
  <w:style w:type="paragraph" w:styleId="a9">
    <w:name w:val="caption"/>
    <w:aliases w:val="Figure"/>
    <w:basedOn w:val="a0"/>
    <w:next w:val="a0"/>
    <w:link w:val="aa"/>
    <w:unhideWhenUsed/>
    <w:qFormat/>
    <w:rsid w:val="00A17D6A"/>
    <w:rPr>
      <w:b/>
      <w:bCs/>
      <w:szCs w:val="21"/>
    </w:rPr>
  </w:style>
  <w:style w:type="paragraph" w:styleId="ab">
    <w:name w:val="TOC Heading"/>
    <w:basedOn w:val="1"/>
    <w:next w:val="a0"/>
    <w:uiPriority w:val="39"/>
    <w:unhideWhenUsed/>
    <w:qFormat/>
    <w:rsid w:val="00F96ED8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F96ED8"/>
  </w:style>
  <w:style w:type="paragraph" w:styleId="21">
    <w:name w:val="toc 2"/>
    <w:basedOn w:val="a0"/>
    <w:next w:val="a0"/>
    <w:autoRedefine/>
    <w:uiPriority w:val="39"/>
    <w:unhideWhenUsed/>
    <w:rsid w:val="00214307"/>
    <w:pPr>
      <w:tabs>
        <w:tab w:val="right" w:leader="dot" w:pos="9736"/>
      </w:tabs>
      <w:ind w:leftChars="100" w:left="210"/>
      <w:pPrChange w:id="0" w:author="作成者">
        <w:pPr>
          <w:widowControl w:val="0"/>
          <w:ind w:leftChars="100" w:left="210"/>
          <w:jc w:val="both"/>
        </w:pPr>
      </w:pPrChange>
    </w:pPr>
    <w:rPr>
      <w:rPrChange w:id="0" w:author="作成者">
        <w:rPr>
          <w:rFonts w:ascii="Century" w:eastAsiaTheme="minorEastAsia" w:hAnsi="Century" w:cstheme="minorBidi"/>
          <w:kern w:val="2"/>
          <w:sz w:val="21"/>
          <w:szCs w:val="22"/>
          <w:lang w:val="en-US" w:eastAsia="ja-JP" w:bidi="ar-SA"/>
        </w:rPr>
      </w:rPrChange>
    </w:rPr>
  </w:style>
  <w:style w:type="paragraph" w:styleId="31">
    <w:name w:val="toc 3"/>
    <w:basedOn w:val="a0"/>
    <w:next w:val="a0"/>
    <w:autoRedefine/>
    <w:uiPriority w:val="39"/>
    <w:unhideWhenUsed/>
    <w:rsid w:val="00F96ED8"/>
    <w:pPr>
      <w:ind w:leftChars="200" w:left="420"/>
    </w:pPr>
  </w:style>
  <w:style w:type="character" w:styleId="ac">
    <w:name w:val="Hyperlink"/>
    <w:basedOn w:val="a1"/>
    <w:uiPriority w:val="99"/>
    <w:unhideWhenUsed/>
    <w:rsid w:val="00F96ED8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4D4404"/>
    <w:rPr>
      <w:color w:val="954F72" w:themeColor="followedHyperlink"/>
      <w:u w:val="single"/>
    </w:rPr>
  </w:style>
  <w:style w:type="character" w:customStyle="1" w:styleId="aa">
    <w:name w:val="図表番号 (文字)"/>
    <w:aliases w:val="Figure (文字)"/>
    <w:link w:val="a9"/>
    <w:rsid w:val="00C66BC9"/>
    <w:rPr>
      <w:rFonts w:ascii="Century" w:hAnsi="Century"/>
      <w:b/>
      <w:bCs/>
      <w:szCs w:val="21"/>
    </w:rPr>
  </w:style>
  <w:style w:type="character" w:styleId="ae">
    <w:name w:val="Unresolved Mention"/>
    <w:basedOn w:val="a1"/>
    <w:uiPriority w:val="99"/>
    <w:semiHidden/>
    <w:unhideWhenUsed/>
    <w:rsid w:val="007105F1"/>
    <w:rPr>
      <w:color w:val="605E5C"/>
      <w:shd w:val="clear" w:color="auto" w:fill="E1DFDD"/>
    </w:rPr>
  </w:style>
  <w:style w:type="character" w:styleId="af">
    <w:name w:val="annotation reference"/>
    <w:basedOn w:val="a1"/>
    <w:uiPriority w:val="99"/>
    <w:semiHidden/>
    <w:unhideWhenUsed/>
    <w:rsid w:val="0058213B"/>
    <w:rPr>
      <w:sz w:val="18"/>
      <w:szCs w:val="18"/>
    </w:rPr>
  </w:style>
  <w:style w:type="paragraph" w:styleId="af0">
    <w:name w:val="annotation text"/>
    <w:basedOn w:val="a0"/>
    <w:link w:val="af1"/>
    <w:uiPriority w:val="99"/>
    <w:unhideWhenUsed/>
    <w:rsid w:val="0058213B"/>
    <w:pPr>
      <w:jc w:val="left"/>
    </w:pPr>
  </w:style>
  <w:style w:type="character" w:customStyle="1" w:styleId="af1">
    <w:name w:val="コメント文字列 (文字)"/>
    <w:basedOn w:val="a1"/>
    <w:link w:val="af0"/>
    <w:uiPriority w:val="99"/>
    <w:rsid w:val="0058213B"/>
    <w:rPr>
      <w:rFonts w:ascii="Century" w:hAnsi="Century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13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58213B"/>
    <w:rPr>
      <w:rFonts w:ascii="Century" w:hAnsi="Century"/>
      <w:b/>
      <w:bCs/>
    </w:rPr>
  </w:style>
  <w:style w:type="paragraph" w:styleId="af4">
    <w:name w:val="Balloon Text"/>
    <w:basedOn w:val="a0"/>
    <w:link w:val="af5"/>
    <w:uiPriority w:val="99"/>
    <w:semiHidden/>
    <w:unhideWhenUsed/>
    <w:rsid w:val="00582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1"/>
    <w:link w:val="af4"/>
    <w:uiPriority w:val="99"/>
    <w:semiHidden/>
    <w:rsid w:val="0058213B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table of figures"/>
    <w:basedOn w:val="a0"/>
    <w:next w:val="a0"/>
    <w:uiPriority w:val="99"/>
    <w:semiHidden/>
    <w:unhideWhenUsed/>
    <w:rsid w:val="00350412"/>
    <w:pPr>
      <w:ind w:leftChars="200" w:left="200" w:hangingChars="200" w:hanging="200"/>
    </w:pPr>
  </w:style>
  <w:style w:type="paragraph" w:styleId="af7">
    <w:name w:val="Revision"/>
    <w:hidden/>
    <w:uiPriority w:val="99"/>
    <w:semiHidden/>
    <w:rsid w:val="00816710"/>
    <w:rPr>
      <w:rFonts w:ascii="Century" w:hAnsi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5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2ECC5740E64E847B54B09632D7DC53A" ma:contentTypeVersion="2" ma:contentTypeDescription="新しいドキュメントを作成します。" ma:contentTypeScope="" ma:versionID="0617be47d4a38f962b4e28c2c9b56d74">
  <xsd:schema xmlns:xsd="http://www.w3.org/2001/XMLSchema" xmlns:xs="http://www.w3.org/2001/XMLSchema" xmlns:p="http://schemas.microsoft.com/office/2006/metadata/properties" xmlns:ns2="94a0b324-fff8-47f8-93c2-91e47de8bffb" targetNamespace="http://schemas.microsoft.com/office/2006/metadata/properties" ma:root="true" ma:fieldsID="46f47a73faa942e2d2a121376fe753e3" ns2:_="">
    <xsd:import namespace="94a0b324-fff8-47f8-93c2-91e47de8bf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0b324-fff8-47f8-93c2-91e47de8b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2673E-D3E5-419F-B658-BB754C173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0b324-fff8-47f8-93c2-91e47de8b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35C25-E1B1-43F4-85BC-610DD65828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48D4F5-3E95-4634-84A0-A05F6668D7C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94a0b324-fff8-47f8-93c2-91e47de8bff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75F044F-E95D-4AE9-89D4-966392A335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3504</Words>
  <Characters>19978</Characters>
  <Application>Microsoft Office Word</Application>
  <DocSecurity>2</DocSecurity>
  <Lines>166</Lines>
  <Paragraphs>46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2022-06-29T06:26:00Z</dcterms:created>
  <dcterms:modified xsi:type="dcterms:W3CDTF">2023-03-28T10:00:00Z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0x01010002ECC5740E64E847B54B09632D7DC53A</vt:lpwstr>
  </property>
</Properties>
</file>