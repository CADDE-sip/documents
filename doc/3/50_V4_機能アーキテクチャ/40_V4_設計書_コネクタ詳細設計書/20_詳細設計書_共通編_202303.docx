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A677" w14:textId="1B329865" w:rsidR="00C66BC9" w:rsidRPr="00965582" w:rsidRDefault="004B7373" w:rsidP="00C66BC9">
      <w:pPr>
        <w:pStyle w:val="a9"/>
        <w:spacing w:line="340" w:lineRule="exact"/>
        <w:rPr>
          <w:rFonts w:ascii="ＭＳ Ｐゴシック" w:eastAsia="ＭＳ Ｐゴシック" w:hAnsi="ＭＳ Ｐゴシック"/>
          <w:noProof/>
          <w:color w:val="000000" w:themeColor="text1"/>
        </w:rPr>
      </w:pPr>
      <w:bookmarkStart w:id="0" w:name="_Toc512430031"/>
      <w:bookmarkStart w:id="1" w:name="_Ref511915435"/>
      <w:bookmarkStart w:id="2" w:name="_Ref511901398"/>
      <w:r>
        <w:rPr>
          <w:rFonts w:ascii="ＭＳ Ｐゴシック" w:eastAsia="ＭＳ Ｐゴシック" w:hAnsi="ＭＳ Ｐゴシック"/>
          <w:noProof/>
          <w:color w:val="000000" w:themeColor="text1"/>
        </w:rPr>
        <w:tab/>
      </w:r>
    </w:p>
    <w:p w14:paraId="7F3CD8E0" w14:textId="77777777" w:rsidR="00C66BC9" w:rsidRPr="00965582" w:rsidRDefault="00C66BC9" w:rsidP="00C66BC9">
      <w:pPr>
        <w:spacing w:line="340" w:lineRule="exact"/>
        <w:ind w:firstLineChars="100" w:firstLine="210"/>
        <w:jc w:val="center"/>
        <w:rPr>
          <w:rFonts w:ascii="ＭＳ Ｐゴシック" w:eastAsia="ＭＳ Ｐゴシック" w:hAnsi="ＭＳ Ｐゴシック" w:cs="メイリオ"/>
          <w:color w:val="000000" w:themeColor="text1"/>
        </w:rPr>
      </w:pPr>
    </w:p>
    <w:p w14:paraId="5C590BAD" w14:textId="77777777" w:rsidR="00C66BC9" w:rsidRPr="00965582" w:rsidRDefault="00C66BC9" w:rsidP="00C66BC9">
      <w:pPr>
        <w:spacing w:line="340" w:lineRule="exact"/>
        <w:ind w:firstLineChars="100" w:firstLine="210"/>
        <w:jc w:val="right"/>
        <w:rPr>
          <w:rFonts w:ascii="ＭＳ Ｐゴシック" w:eastAsia="ＭＳ Ｐゴシック" w:hAnsi="ＭＳ Ｐゴシック" w:cs="メイリオ"/>
          <w:color w:val="000000" w:themeColor="text1"/>
        </w:rPr>
      </w:pPr>
    </w:p>
    <w:p w14:paraId="3FBBFAC2" w14:textId="77777777" w:rsidR="00B31747" w:rsidRDefault="00B31747" w:rsidP="00C66BC9">
      <w:pPr>
        <w:pStyle w:val="a5"/>
        <w:tabs>
          <w:tab w:val="clear" w:pos="4252"/>
          <w:tab w:val="clear" w:pos="8504"/>
        </w:tabs>
        <w:snapToGrid/>
        <w:spacing w:line="340" w:lineRule="exact"/>
        <w:ind w:firstLineChars="100" w:firstLine="480"/>
        <w:jc w:val="center"/>
        <w:rPr>
          <w:rFonts w:ascii="ＭＳ Ｐゴシック" w:eastAsia="ＭＳ Ｐゴシック" w:hAnsi="ＭＳ Ｐゴシック" w:cs="メイリオ"/>
          <w:color w:val="000000" w:themeColor="text1"/>
          <w:sz w:val="48"/>
          <w:szCs w:val="48"/>
        </w:rPr>
      </w:pPr>
    </w:p>
    <w:p w14:paraId="29826720" w14:textId="77777777"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476D7F4E" w14:textId="2F5D3D62"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Pr>
          <w:rFonts w:ascii="ＭＳ Ｐゴシック" w:eastAsia="ＭＳ Ｐゴシック" w:hAnsi="ＭＳ Ｐゴシック" w:cs="メイリオ" w:hint="eastAsia"/>
          <w:color w:val="000000" w:themeColor="text1"/>
          <w:sz w:val="48"/>
          <w:szCs w:val="48"/>
        </w:rPr>
        <w:t>分野間連携データ基盤</w:t>
      </w:r>
    </w:p>
    <w:p w14:paraId="1B860B53" w14:textId="16F1704A" w:rsidR="00C66BC9" w:rsidRPr="00B31747" w:rsidRDefault="00883E56"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詳細</w:t>
      </w:r>
      <w:r w:rsidR="00C66BC9" w:rsidRPr="00B31747">
        <w:rPr>
          <w:rFonts w:ascii="ＭＳ Ｐゴシック" w:eastAsia="ＭＳ Ｐゴシック" w:hAnsi="ＭＳ Ｐゴシック" w:cs="メイリオ" w:hint="eastAsia"/>
          <w:color w:val="000000" w:themeColor="text1"/>
          <w:sz w:val="48"/>
          <w:szCs w:val="48"/>
        </w:rPr>
        <w:t>設計書</w:t>
      </w:r>
    </w:p>
    <w:p w14:paraId="7A7C13C1" w14:textId="566F9A56" w:rsidR="00240E7E" w:rsidRPr="00B31747" w:rsidRDefault="00240E7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(共通</w:t>
      </w:r>
      <w:r w:rsidR="00CE6DEC" w:rsidRPr="00B31747">
        <w:rPr>
          <w:rFonts w:ascii="ＭＳ Ｐゴシック" w:eastAsia="ＭＳ Ｐゴシック" w:hAnsi="ＭＳ Ｐゴシック" w:cs="メイリオ" w:hint="eastAsia"/>
          <w:color w:val="000000" w:themeColor="text1"/>
          <w:sz w:val="48"/>
          <w:szCs w:val="48"/>
        </w:rPr>
        <w:t>編</w:t>
      </w:r>
      <w:r w:rsidRPr="00B31747">
        <w:rPr>
          <w:rFonts w:ascii="ＭＳ Ｐゴシック" w:eastAsia="ＭＳ Ｐゴシック" w:hAnsi="ＭＳ Ｐゴシック" w:cs="メイリオ"/>
          <w:color w:val="000000" w:themeColor="text1"/>
          <w:sz w:val="48"/>
          <w:szCs w:val="48"/>
        </w:rPr>
        <w:t>)</w:t>
      </w:r>
    </w:p>
    <w:p w14:paraId="006D3238" w14:textId="77777777" w:rsidR="00C66BC9" w:rsidRPr="00B31747" w:rsidRDefault="00C66BC9" w:rsidP="00C66BC9">
      <w:pPr>
        <w:pStyle w:val="a5"/>
        <w:tabs>
          <w:tab w:val="clear" w:pos="4252"/>
          <w:tab w:val="clear" w:pos="8504"/>
        </w:tabs>
        <w:snapToGrid/>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782C3142" w14:textId="6D61F7D8" w:rsidR="00C66BC9" w:rsidRPr="00B31747" w:rsidRDefault="00C66BC9" w:rsidP="00C66BC9">
      <w:pPr>
        <w:spacing w:line="240" w:lineRule="atLeast"/>
        <w:ind w:right="50" w:firstLineChars="100" w:firstLine="480"/>
        <w:jc w:val="center"/>
        <w:rPr>
          <w:rFonts w:ascii="ＭＳ Ｐゴシック" w:eastAsia="ＭＳ Ｐゴシック" w:hAnsi="ＭＳ Ｐゴシック" w:cs="メイリオ"/>
          <w:color w:val="000000" w:themeColor="text1"/>
          <w:sz w:val="48"/>
          <w:szCs w:val="48"/>
        </w:rPr>
      </w:pPr>
      <w:r w:rsidRPr="00B31747">
        <w:rPr>
          <w:rFonts w:ascii="ＭＳ Ｐゴシック" w:eastAsia="ＭＳ Ｐゴシック" w:hAnsi="ＭＳ Ｐゴシック" w:cs="メイリオ" w:hint="eastAsia"/>
          <w:color w:val="000000" w:themeColor="text1"/>
          <w:sz w:val="48"/>
          <w:szCs w:val="48"/>
        </w:rPr>
        <w:t>第</w:t>
      </w:r>
      <w:r w:rsidR="00D17810">
        <w:rPr>
          <w:rFonts w:ascii="ＭＳ Ｐゴシック" w:eastAsia="ＭＳ Ｐゴシック" w:hAnsi="ＭＳ Ｐゴシック" w:cs="メイリオ" w:hint="eastAsia"/>
          <w:color w:val="000000" w:themeColor="text1"/>
          <w:sz w:val="48"/>
          <w:szCs w:val="48"/>
        </w:rPr>
        <w:t>4</w:t>
      </w:r>
      <w:r w:rsidRPr="00B31747">
        <w:rPr>
          <w:rFonts w:ascii="ＭＳ Ｐゴシック" w:eastAsia="ＭＳ Ｐゴシック" w:hAnsi="ＭＳ Ｐゴシック" w:cs="メイリオ" w:hint="eastAsia"/>
          <w:color w:val="000000" w:themeColor="text1"/>
          <w:sz w:val="48"/>
          <w:szCs w:val="48"/>
        </w:rPr>
        <w:t>.0版</w:t>
      </w:r>
    </w:p>
    <w:p w14:paraId="2FB4898A" w14:textId="3500C449" w:rsidR="00DF2BC6" w:rsidRPr="00C66BC9" w:rsidRDefault="00DF2BC6" w:rsidP="00DF2BC6">
      <w:pPr>
        <w:rPr>
          <w:rFonts w:asciiTheme="minorHAnsi" w:hAnsiTheme="minorHAnsi"/>
        </w:rPr>
      </w:pPr>
    </w:p>
    <w:p w14:paraId="3C0D3598" w14:textId="77777777" w:rsidR="00DF2BC6" w:rsidRPr="00246EBC" w:rsidRDefault="00DF2BC6" w:rsidP="00DF2BC6">
      <w:pPr>
        <w:rPr>
          <w:rFonts w:asciiTheme="minorHAnsi" w:hAnsiTheme="minorHAnsi" w:cs="Meiryo UI"/>
          <w:sz w:val="20"/>
          <w:szCs w:val="20"/>
        </w:rPr>
      </w:pPr>
    </w:p>
    <w:p w14:paraId="61CDE67A" w14:textId="77777777" w:rsidR="008F78A4" w:rsidRPr="00246EBC" w:rsidRDefault="008F78A4" w:rsidP="00EC3D69">
      <w:pPr>
        <w:rPr>
          <w:rFonts w:asciiTheme="minorHAnsi" w:hAnsiTheme="minorHAnsi"/>
        </w:rPr>
      </w:pPr>
    </w:p>
    <w:p w14:paraId="330FC37E" w14:textId="77777777" w:rsidR="00F62FEB" w:rsidRPr="00246EBC" w:rsidRDefault="00F62FEB" w:rsidP="00EC3D69">
      <w:pPr>
        <w:rPr>
          <w:rFonts w:asciiTheme="minorHAnsi" w:hAnsiTheme="minorHAnsi"/>
        </w:rPr>
      </w:pPr>
    </w:p>
    <w:p w14:paraId="7ECB8532" w14:textId="77777777" w:rsidR="001B7EB1" w:rsidRDefault="001B7EB1" w:rsidP="00EC3D69">
      <w:pPr>
        <w:rPr>
          <w:ins w:id="3" w:author="松本孝雄 / MATSUMOTO，TAKAO" w:date="2023-03-28T18:58:00Z"/>
          <w:rFonts w:asciiTheme="minorHAnsi" w:hAnsiTheme="minorHAnsi"/>
        </w:rPr>
      </w:pPr>
    </w:p>
    <w:p w14:paraId="1C4F7129" w14:textId="77777777" w:rsidR="00DE425F" w:rsidRDefault="00DE425F" w:rsidP="00EC3D69">
      <w:pPr>
        <w:rPr>
          <w:ins w:id="4" w:author="松本孝雄 / MATSUMOTO，TAKAO" w:date="2023-03-28T18:58:00Z"/>
          <w:rFonts w:asciiTheme="minorHAnsi" w:hAnsiTheme="minorHAnsi"/>
        </w:rPr>
      </w:pPr>
    </w:p>
    <w:p w14:paraId="20A92E6C" w14:textId="77777777" w:rsidR="00DE425F" w:rsidRDefault="00DE425F" w:rsidP="00EC3D69">
      <w:pPr>
        <w:rPr>
          <w:ins w:id="5" w:author="松本孝雄 / MATSUMOTO，TAKAO" w:date="2023-03-28T18:58:00Z"/>
          <w:rFonts w:asciiTheme="minorHAnsi" w:hAnsiTheme="minorHAnsi"/>
        </w:rPr>
      </w:pPr>
    </w:p>
    <w:p w14:paraId="3699A381" w14:textId="77777777" w:rsidR="00DE425F" w:rsidRDefault="00DE425F" w:rsidP="00EC3D69">
      <w:pPr>
        <w:rPr>
          <w:ins w:id="6" w:author="松本孝雄 / MATSUMOTO，TAKAO" w:date="2023-03-28T18:58:00Z"/>
          <w:rFonts w:asciiTheme="minorHAnsi" w:hAnsiTheme="minorHAnsi"/>
        </w:rPr>
      </w:pPr>
    </w:p>
    <w:p w14:paraId="538A8AC4" w14:textId="77777777" w:rsidR="00DE425F" w:rsidRDefault="00DE425F" w:rsidP="00EC3D69">
      <w:pPr>
        <w:rPr>
          <w:ins w:id="7" w:author="松本孝雄 / MATSUMOTO，TAKAO" w:date="2023-03-28T18:58:00Z"/>
          <w:rFonts w:asciiTheme="minorHAnsi" w:hAnsiTheme="minorHAnsi"/>
        </w:rPr>
      </w:pPr>
    </w:p>
    <w:p w14:paraId="0524630D" w14:textId="77777777" w:rsidR="00DE425F" w:rsidRDefault="00DE425F" w:rsidP="00EC3D69">
      <w:pPr>
        <w:rPr>
          <w:ins w:id="8" w:author="松本孝雄 / MATSUMOTO，TAKAO" w:date="2023-03-28T18:58:00Z"/>
          <w:rFonts w:asciiTheme="minorHAnsi" w:hAnsiTheme="minorHAnsi"/>
        </w:rPr>
      </w:pPr>
    </w:p>
    <w:p w14:paraId="49DB09C2" w14:textId="77777777" w:rsidR="00DE425F" w:rsidRDefault="00DE425F" w:rsidP="00EC3D69">
      <w:pPr>
        <w:rPr>
          <w:ins w:id="9" w:author="松本孝雄 / MATSUMOTO，TAKAO" w:date="2023-03-28T18:58:00Z"/>
          <w:rFonts w:asciiTheme="minorHAnsi" w:hAnsiTheme="minorHAnsi"/>
        </w:rPr>
      </w:pPr>
    </w:p>
    <w:p w14:paraId="4BB726A6" w14:textId="77777777" w:rsidR="00DE425F" w:rsidRDefault="00DE425F" w:rsidP="00EC3D69">
      <w:pPr>
        <w:rPr>
          <w:ins w:id="10" w:author="松本孝雄 / MATSUMOTO，TAKAO" w:date="2023-03-28T18:58:00Z"/>
          <w:rFonts w:asciiTheme="minorHAnsi" w:hAnsiTheme="minorHAnsi"/>
        </w:rPr>
      </w:pPr>
    </w:p>
    <w:p w14:paraId="0F436AE3" w14:textId="77777777" w:rsidR="00DE425F" w:rsidRDefault="00DE425F" w:rsidP="00EC3D69">
      <w:pPr>
        <w:rPr>
          <w:ins w:id="11" w:author="松本孝雄 / MATSUMOTO，TAKAO" w:date="2023-03-28T18:58:00Z"/>
          <w:rFonts w:asciiTheme="minorHAnsi" w:hAnsiTheme="minorHAnsi"/>
        </w:rPr>
      </w:pPr>
    </w:p>
    <w:p w14:paraId="2D4625F2" w14:textId="77777777" w:rsidR="00DE425F" w:rsidRDefault="00DE425F" w:rsidP="00EC3D69">
      <w:pPr>
        <w:rPr>
          <w:ins w:id="12" w:author="松本孝雄 / MATSUMOTO，TAKAO" w:date="2023-03-28T18:58:00Z"/>
          <w:rFonts w:asciiTheme="minorHAnsi" w:hAnsiTheme="minorHAnsi"/>
        </w:rPr>
      </w:pPr>
    </w:p>
    <w:p w14:paraId="1C1B7F49" w14:textId="77777777" w:rsidR="00DE425F" w:rsidRDefault="00DE425F" w:rsidP="00EC3D69">
      <w:pPr>
        <w:rPr>
          <w:ins w:id="13" w:author="松本孝雄 / MATSUMOTO，TAKAO" w:date="2023-03-28T18:58:00Z"/>
          <w:rFonts w:asciiTheme="minorHAnsi" w:hAnsiTheme="minorHAnsi"/>
        </w:rPr>
      </w:pPr>
    </w:p>
    <w:p w14:paraId="2A65F22E" w14:textId="77777777" w:rsidR="00DE425F" w:rsidRDefault="00DE425F" w:rsidP="00EC3D69">
      <w:pPr>
        <w:rPr>
          <w:ins w:id="14" w:author="松本孝雄 / MATSUMOTO，TAKAO" w:date="2023-03-28T18:58:00Z"/>
          <w:rFonts w:asciiTheme="minorHAnsi" w:hAnsiTheme="minorHAnsi"/>
        </w:rPr>
      </w:pPr>
    </w:p>
    <w:p w14:paraId="3BABF380" w14:textId="77777777" w:rsidR="00DE425F" w:rsidRDefault="00DE425F" w:rsidP="00EC3D69">
      <w:pPr>
        <w:rPr>
          <w:ins w:id="15" w:author="松本孝雄 / MATSUMOTO，TAKAO" w:date="2023-03-28T18:58:00Z"/>
          <w:rFonts w:asciiTheme="minorHAnsi" w:hAnsiTheme="minorHAnsi"/>
        </w:rPr>
      </w:pPr>
    </w:p>
    <w:p w14:paraId="42FF1FA4" w14:textId="77777777" w:rsidR="00DE425F" w:rsidRDefault="00DE425F" w:rsidP="00EC3D69">
      <w:pPr>
        <w:rPr>
          <w:ins w:id="16" w:author="松本孝雄 / MATSUMOTO，TAKAO" w:date="2023-03-28T18:58:00Z"/>
          <w:rFonts w:asciiTheme="minorHAnsi" w:hAnsiTheme="minorHAnsi"/>
        </w:rPr>
      </w:pPr>
    </w:p>
    <w:p w14:paraId="43B68C3A" w14:textId="77777777" w:rsidR="00DE425F" w:rsidRDefault="00DE425F" w:rsidP="00EC3D69">
      <w:pPr>
        <w:rPr>
          <w:ins w:id="17" w:author="松本孝雄 / MATSUMOTO，TAKAO" w:date="2023-03-28T18:58:00Z"/>
          <w:rFonts w:asciiTheme="minorHAnsi" w:hAnsiTheme="minorHAnsi"/>
        </w:rPr>
      </w:pPr>
    </w:p>
    <w:p w14:paraId="4A2E93A0" w14:textId="6E2F307F" w:rsidR="00DE425F" w:rsidRPr="00246EBC" w:rsidRDefault="00DE425F" w:rsidP="00EC3D69">
      <w:pPr>
        <w:rPr>
          <w:rFonts w:asciiTheme="minorHAnsi" w:hAnsiTheme="minorHAnsi" w:hint="eastAsia"/>
        </w:rPr>
      </w:pPr>
      <w:ins w:id="18" w:author="松本孝雄 / MATSUMOTO，TAKAO" w:date="2023-03-28T18:58:00Z">
        <w:r>
          <w:rPr>
            <w:rFonts w:asciiTheme="minorHAnsi" w:hAnsiTheme="minorHAnsi" w:hint="eastAsia"/>
            <w:noProof/>
          </w:rPr>
          <w:drawing>
            <wp:inline distT="0" distB="0" distL="0" distR="0" wp14:anchorId="0355E4E7" wp14:editId="3A97D766">
              <wp:extent cx="838200" cy="295275"/>
              <wp:effectExtent l="0" t="0" r="0" b="9525"/>
              <wp:docPr id="47" name="図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ins>
    </w:p>
    <w:p w14:paraId="60C1D9DB" w14:textId="77777777" w:rsidR="00A17540" w:rsidRDefault="00A17540">
      <w:pPr>
        <w:widowControl/>
        <w:jc w:val="left"/>
        <w:rPr>
          <w:ins w:id="19" w:author="松本孝雄 / MATSUMOTO，TAKAO" w:date="2023-03-28T18:58:00Z"/>
          <w:rFonts w:asciiTheme="minorHAnsi" w:hAnsiTheme="minorHAnsi"/>
        </w:rPr>
      </w:pPr>
      <w:r w:rsidRPr="00246EBC">
        <w:rPr>
          <w:rFonts w:asciiTheme="minorHAnsi" w:hAnsiTheme="minorHAnsi"/>
        </w:rPr>
        <w:br w:type="page"/>
      </w:r>
    </w:p>
    <w:p w14:paraId="45003B11" w14:textId="7BE7E73D" w:rsidR="00DE425F" w:rsidRPr="00C63845" w:rsidDel="00DE425F" w:rsidRDefault="00DE425F">
      <w:pPr>
        <w:widowControl/>
        <w:jc w:val="left"/>
        <w:rPr>
          <w:del w:id="20" w:author="松本孝雄 / MATSUMOTO，TAKAO" w:date="2023-03-28T18:58:00Z"/>
          <w:rFonts w:asciiTheme="minorHAnsi" w:hAnsiTheme="minorHAnsi" w:hint="eastAsia"/>
          <w:b/>
        </w:rPr>
      </w:pPr>
    </w:p>
    <w:p w14:paraId="07CF88CB" w14:textId="18CF93DC" w:rsidR="001B7EB1" w:rsidRPr="00246EBC" w:rsidRDefault="001B7EB1" w:rsidP="00EC3D69">
      <w:pPr>
        <w:rPr>
          <w:rFonts w:asciiTheme="minorHAnsi" w:hAnsiTheme="minorHAnsi"/>
        </w:rPr>
      </w:pPr>
      <w:r w:rsidRPr="00246EBC">
        <w:rPr>
          <w:rFonts w:asciiTheme="minorHAnsi" w:hAnsiTheme="minorHAnsi"/>
        </w:rPr>
        <w:t>変更</w:t>
      </w:r>
      <w:r w:rsidR="00FA5F2B">
        <w:rPr>
          <w:rFonts w:asciiTheme="minorHAnsi" w:hAnsiTheme="minorHAnsi" w:hint="eastAsia"/>
        </w:rPr>
        <w:t>来歴</w:t>
      </w:r>
    </w:p>
    <w:p w14:paraId="3FBF8C3E" w14:textId="77777777" w:rsidR="001B7EB1" w:rsidRPr="00246EBC" w:rsidRDefault="001B7EB1" w:rsidP="00EC3D69">
      <w:pPr>
        <w:rPr>
          <w:rFonts w:asciiTheme="minorHAnsi" w:hAnsiTheme="minorHAnsi"/>
        </w:rPr>
      </w:pPr>
    </w:p>
    <w:tbl>
      <w:tblPr>
        <w:tblStyle w:val="a7"/>
        <w:tblW w:w="0" w:type="auto"/>
        <w:tblLook w:val="04A0" w:firstRow="1" w:lastRow="0" w:firstColumn="1" w:lastColumn="0" w:noHBand="0" w:noVBand="1"/>
      </w:tblPr>
      <w:tblGrid>
        <w:gridCol w:w="530"/>
        <w:gridCol w:w="1145"/>
        <w:gridCol w:w="2172"/>
        <w:gridCol w:w="5889"/>
      </w:tblGrid>
      <w:tr w:rsidR="00CD0729" w:rsidRPr="00246EBC" w14:paraId="5D7B8381" w14:textId="77777777" w:rsidTr="00A6229B">
        <w:tc>
          <w:tcPr>
            <w:tcW w:w="530" w:type="dxa"/>
            <w:shd w:val="clear" w:color="auto" w:fill="D9D9D9" w:themeFill="background1" w:themeFillShade="D9"/>
          </w:tcPr>
          <w:p w14:paraId="3273FEB7" w14:textId="77777777" w:rsidR="00CD0729" w:rsidRPr="00246EBC" w:rsidRDefault="00CD0729" w:rsidP="009410E2">
            <w:pPr>
              <w:jc w:val="center"/>
              <w:rPr>
                <w:rFonts w:asciiTheme="minorHAnsi" w:hAnsiTheme="minorHAnsi"/>
              </w:rPr>
            </w:pPr>
            <w:r w:rsidRPr="00246EBC">
              <w:rPr>
                <w:rFonts w:asciiTheme="minorHAnsi" w:hAnsiTheme="minorHAnsi"/>
              </w:rPr>
              <w:t>#</w:t>
            </w:r>
          </w:p>
        </w:tc>
        <w:tc>
          <w:tcPr>
            <w:tcW w:w="1145" w:type="dxa"/>
            <w:shd w:val="clear" w:color="auto" w:fill="D9D9D9" w:themeFill="background1" w:themeFillShade="D9"/>
          </w:tcPr>
          <w:p w14:paraId="26FF844E" w14:textId="77777777" w:rsidR="00CD0729" w:rsidRPr="00246EBC" w:rsidRDefault="00CD0729" w:rsidP="009410E2">
            <w:pPr>
              <w:jc w:val="center"/>
              <w:rPr>
                <w:rFonts w:asciiTheme="minorHAnsi" w:hAnsiTheme="minorHAnsi"/>
              </w:rPr>
            </w:pPr>
            <w:r w:rsidRPr="00246EBC">
              <w:rPr>
                <w:rFonts w:asciiTheme="minorHAnsi" w:hAnsiTheme="minorHAnsi"/>
              </w:rPr>
              <w:t>版数</w:t>
            </w:r>
          </w:p>
        </w:tc>
        <w:tc>
          <w:tcPr>
            <w:tcW w:w="2172" w:type="dxa"/>
            <w:shd w:val="clear" w:color="auto" w:fill="D9D9D9" w:themeFill="background1" w:themeFillShade="D9"/>
          </w:tcPr>
          <w:p w14:paraId="3383654D" w14:textId="77777777" w:rsidR="00CD0729" w:rsidRPr="00246EBC" w:rsidRDefault="00CD0729" w:rsidP="009410E2">
            <w:pPr>
              <w:jc w:val="center"/>
              <w:rPr>
                <w:rFonts w:asciiTheme="minorHAnsi" w:hAnsiTheme="minorHAnsi"/>
              </w:rPr>
            </w:pPr>
            <w:r w:rsidRPr="00246EBC">
              <w:rPr>
                <w:rFonts w:asciiTheme="minorHAnsi" w:hAnsiTheme="minorHAnsi"/>
              </w:rPr>
              <w:t>発行年月日</w:t>
            </w:r>
          </w:p>
        </w:tc>
        <w:tc>
          <w:tcPr>
            <w:tcW w:w="5889" w:type="dxa"/>
            <w:shd w:val="clear" w:color="auto" w:fill="D9D9D9" w:themeFill="background1" w:themeFillShade="D9"/>
          </w:tcPr>
          <w:p w14:paraId="52D200F4" w14:textId="77777777" w:rsidR="00CD0729" w:rsidRPr="00246EBC" w:rsidRDefault="00CD0729" w:rsidP="009410E2">
            <w:pPr>
              <w:jc w:val="center"/>
              <w:rPr>
                <w:rFonts w:asciiTheme="minorHAnsi" w:hAnsiTheme="minorHAnsi"/>
              </w:rPr>
            </w:pPr>
            <w:r w:rsidRPr="00246EBC">
              <w:rPr>
                <w:rFonts w:asciiTheme="minorHAnsi" w:hAnsiTheme="minorHAnsi"/>
              </w:rPr>
              <w:t>変更内容</w:t>
            </w:r>
          </w:p>
        </w:tc>
      </w:tr>
      <w:tr w:rsidR="00CD0729" w:rsidRPr="00246EBC" w14:paraId="1AD527A1" w14:textId="77777777" w:rsidTr="00A6229B">
        <w:tc>
          <w:tcPr>
            <w:tcW w:w="530" w:type="dxa"/>
          </w:tcPr>
          <w:p w14:paraId="6670D729" w14:textId="77777777" w:rsidR="00CD0729" w:rsidRPr="00246EBC" w:rsidRDefault="00CD0729" w:rsidP="009410E2">
            <w:pPr>
              <w:jc w:val="center"/>
              <w:rPr>
                <w:rFonts w:asciiTheme="minorHAnsi" w:hAnsiTheme="minorHAnsi"/>
              </w:rPr>
            </w:pPr>
            <w:r w:rsidRPr="00246EBC">
              <w:rPr>
                <w:rFonts w:asciiTheme="minorHAnsi" w:hAnsiTheme="minorHAnsi"/>
              </w:rPr>
              <w:t>1</w:t>
            </w:r>
          </w:p>
        </w:tc>
        <w:tc>
          <w:tcPr>
            <w:tcW w:w="1145" w:type="dxa"/>
          </w:tcPr>
          <w:p w14:paraId="11FB1DEF" w14:textId="77777777" w:rsidR="00CD0729" w:rsidRPr="00246EBC" w:rsidRDefault="00CD0729" w:rsidP="009410E2">
            <w:pPr>
              <w:jc w:val="center"/>
              <w:rPr>
                <w:rFonts w:asciiTheme="minorHAnsi" w:hAnsiTheme="minorHAnsi"/>
              </w:rPr>
            </w:pPr>
            <w:r w:rsidRPr="00246EBC">
              <w:rPr>
                <w:rFonts w:asciiTheme="minorHAnsi" w:hAnsiTheme="minorHAnsi"/>
              </w:rPr>
              <w:t>第</w:t>
            </w:r>
            <w:r w:rsidRPr="00246EBC">
              <w:rPr>
                <w:rFonts w:asciiTheme="minorHAnsi" w:hAnsiTheme="minorHAnsi"/>
              </w:rPr>
              <w:t>1.0</w:t>
            </w:r>
            <w:r w:rsidRPr="00246EBC">
              <w:rPr>
                <w:rFonts w:asciiTheme="minorHAnsi" w:hAnsiTheme="minorHAnsi"/>
              </w:rPr>
              <w:t>版</w:t>
            </w:r>
          </w:p>
        </w:tc>
        <w:tc>
          <w:tcPr>
            <w:tcW w:w="2172" w:type="dxa"/>
          </w:tcPr>
          <w:p w14:paraId="69B80BB9" w14:textId="70737A22" w:rsidR="00CD0729" w:rsidRPr="00246EBC" w:rsidRDefault="00C63845" w:rsidP="00891850">
            <w:pPr>
              <w:jc w:val="center"/>
              <w:rPr>
                <w:rFonts w:asciiTheme="minorHAnsi" w:hAnsiTheme="minorHAnsi"/>
              </w:rPr>
            </w:pPr>
            <w:r>
              <w:rPr>
                <w:rFonts w:asciiTheme="minorHAnsi" w:hAnsiTheme="minorHAnsi"/>
              </w:rPr>
              <w:t>20</w:t>
            </w:r>
            <w:r w:rsidR="006529A5">
              <w:rPr>
                <w:rFonts w:asciiTheme="minorHAnsi" w:hAnsiTheme="minorHAnsi" w:hint="eastAsia"/>
              </w:rPr>
              <w:t>2</w:t>
            </w:r>
            <w:r w:rsidR="006529A5">
              <w:rPr>
                <w:rFonts w:asciiTheme="minorHAnsi" w:hAnsiTheme="minorHAnsi"/>
              </w:rPr>
              <w:t>0</w:t>
            </w:r>
            <w:r w:rsidR="00CD0729" w:rsidRPr="00246EBC">
              <w:rPr>
                <w:rFonts w:asciiTheme="minorHAnsi" w:hAnsiTheme="minorHAnsi"/>
              </w:rPr>
              <w:t>/</w:t>
            </w:r>
            <w:r w:rsidR="006529A5">
              <w:rPr>
                <w:rFonts w:asciiTheme="minorHAnsi" w:hAnsiTheme="minorHAnsi"/>
              </w:rPr>
              <w:t>0</w:t>
            </w:r>
            <w:r w:rsidR="00E14186">
              <w:rPr>
                <w:rFonts w:asciiTheme="minorHAnsi" w:hAnsiTheme="minorHAnsi" w:hint="eastAsia"/>
              </w:rPr>
              <w:t>7</w:t>
            </w:r>
            <w:r w:rsidR="00E14186">
              <w:rPr>
                <w:rFonts w:asciiTheme="minorHAnsi" w:hAnsiTheme="minorHAnsi"/>
              </w:rPr>
              <w:t>/07</w:t>
            </w:r>
          </w:p>
        </w:tc>
        <w:tc>
          <w:tcPr>
            <w:tcW w:w="5889" w:type="dxa"/>
          </w:tcPr>
          <w:p w14:paraId="54A6B75C" w14:textId="77777777" w:rsidR="00CD0729" w:rsidRPr="00246EBC" w:rsidRDefault="00CD0729" w:rsidP="009410E2">
            <w:pPr>
              <w:jc w:val="left"/>
              <w:rPr>
                <w:rFonts w:asciiTheme="minorHAnsi" w:hAnsiTheme="minorHAnsi"/>
              </w:rPr>
            </w:pPr>
            <w:r w:rsidRPr="00246EBC">
              <w:rPr>
                <w:rFonts w:asciiTheme="minorHAnsi" w:hAnsiTheme="minorHAnsi"/>
              </w:rPr>
              <w:t>新規作成</w:t>
            </w:r>
          </w:p>
        </w:tc>
      </w:tr>
      <w:tr w:rsidR="00AC02C4" w:rsidRPr="00246EBC" w14:paraId="40309DBF" w14:textId="77777777" w:rsidTr="00A6229B">
        <w:tc>
          <w:tcPr>
            <w:tcW w:w="530" w:type="dxa"/>
          </w:tcPr>
          <w:p w14:paraId="426374A0" w14:textId="01046267" w:rsidR="00AC02C4" w:rsidRPr="00246EBC" w:rsidRDefault="00AC02C4" w:rsidP="009410E2">
            <w:pPr>
              <w:jc w:val="center"/>
              <w:rPr>
                <w:rFonts w:asciiTheme="minorHAnsi" w:hAnsiTheme="minorHAnsi"/>
              </w:rPr>
            </w:pPr>
            <w:r>
              <w:rPr>
                <w:rFonts w:asciiTheme="minorHAnsi" w:hAnsiTheme="minorHAnsi" w:hint="eastAsia"/>
              </w:rPr>
              <w:t>2</w:t>
            </w:r>
          </w:p>
        </w:tc>
        <w:tc>
          <w:tcPr>
            <w:tcW w:w="1145" w:type="dxa"/>
          </w:tcPr>
          <w:p w14:paraId="7C7DE72D" w14:textId="2AB2CB0F" w:rsidR="00AC02C4" w:rsidRPr="00246EBC" w:rsidRDefault="00D9118C" w:rsidP="009410E2">
            <w:pPr>
              <w:jc w:val="center"/>
              <w:rPr>
                <w:rFonts w:asciiTheme="minorHAnsi" w:hAnsiTheme="minorHAnsi"/>
              </w:rPr>
            </w:pPr>
            <w:r>
              <w:rPr>
                <w:rFonts w:asciiTheme="minorHAnsi" w:hAnsiTheme="minorHAnsi" w:hint="eastAsia"/>
              </w:rPr>
              <w:t>-</w:t>
            </w:r>
          </w:p>
        </w:tc>
        <w:tc>
          <w:tcPr>
            <w:tcW w:w="2172" w:type="dxa"/>
          </w:tcPr>
          <w:p w14:paraId="051AAD60" w14:textId="611C9103" w:rsidR="00AC02C4" w:rsidRDefault="00AC02C4" w:rsidP="00891850">
            <w:pPr>
              <w:jc w:val="center"/>
              <w:rPr>
                <w:rFonts w:asciiTheme="minorHAnsi" w:hAnsiTheme="minorHAnsi"/>
              </w:rPr>
            </w:pPr>
            <w:r>
              <w:rPr>
                <w:rFonts w:asciiTheme="minorHAnsi" w:hAnsiTheme="minorHAnsi" w:hint="eastAsia"/>
              </w:rPr>
              <w:t>2</w:t>
            </w:r>
            <w:r>
              <w:rPr>
                <w:rFonts w:asciiTheme="minorHAnsi" w:hAnsiTheme="minorHAnsi"/>
              </w:rPr>
              <w:t>020/</w:t>
            </w:r>
            <w:r w:rsidR="002613F2">
              <w:rPr>
                <w:rFonts w:asciiTheme="minorHAnsi" w:hAnsiTheme="minorHAnsi" w:hint="eastAsia"/>
              </w:rPr>
              <w:t>11</w:t>
            </w:r>
            <w:r>
              <w:rPr>
                <w:rFonts w:asciiTheme="minorHAnsi" w:hAnsiTheme="minorHAnsi"/>
              </w:rPr>
              <w:t>/</w:t>
            </w:r>
            <w:r w:rsidR="002613F2">
              <w:rPr>
                <w:rFonts w:asciiTheme="minorHAnsi" w:hAnsiTheme="minorHAnsi"/>
              </w:rPr>
              <w:t>30</w:t>
            </w:r>
          </w:p>
        </w:tc>
        <w:tc>
          <w:tcPr>
            <w:tcW w:w="5889" w:type="dxa"/>
          </w:tcPr>
          <w:p w14:paraId="6B79F172" w14:textId="63F1E37A" w:rsidR="00AC02C4" w:rsidRPr="00246EBC" w:rsidRDefault="00CE0D4C" w:rsidP="009410E2">
            <w:pPr>
              <w:jc w:val="left"/>
              <w:rPr>
                <w:rFonts w:asciiTheme="minorHAnsi" w:hAnsiTheme="minorHAnsi"/>
              </w:rPr>
            </w:pPr>
            <w:r>
              <w:rPr>
                <w:rFonts w:asciiTheme="minorHAnsi" w:hAnsiTheme="minorHAnsi" w:hint="eastAsia"/>
              </w:rPr>
              <w:t>2</w:t>
            </w:r>
            <w:r>
              <w:rPr>
                <w:rFonts w:asciiTheme="minorHAnsi" w:hAnsiTheme="minorHAnsi"/>
              </w:rPr>
              <w:t>020</w:t>
            </w:r>
            <w:r>
              <w:rPr>
                <w:rFonts w:asciiTheme="minorHAnsi" w:hAnsiTheme="minorHAnsi" w:hint="eastAsia"/>
              </w:rPr>
              <w:t>年</w:t>
            </w:r>
            <w:r>
              <w:rPr>
                <w:rFonts w:asciiTheme="minorHAnsi" w:hAnsiTheme="minorHAnsi" w:hint="eastAsia"/>
              </w:rPr>
              <w:t>09</w:t>
            </w:r>
            <w:r>
              <w:rPr>
                <w:rFonts w:asciiTheme="minorHAnsi" w:hAnsiTheme="minorHAnsi" w:hint="eastAsia"/>
              </w:rPr>
              <w:t>月版の記載を</w:t>
            </w:r>
            <w:r>
              <w:rPr>
                <w:rFonts w:asciiTheme="minorHAnsi" w:hAnsiTheme="minorHAnsi" w:hint="eastAsia"/>
              </w:rPr>
              <w:t>2</w:t>
            </w:r>
            <w:r>
              <w:rPr>
                <w:rFonts w:asciiTheme="minorHAnsi" w:hAnsiTheme="minorHAnsi"/>
              </w:rPr>
              <w:t>021</w:t>
            </w:r>
            <w:r>
              <w:rPr>
                <w:rFonts w:asciiTheme="minorHAnsi" w:hAnsiTheme="minorHAnsi" w:hint="eastAsia"/>
              </w:rPr>
              <w:t>年</w:t>
            </w:r>
            <w:r>
              <w:rPr>
                <w:rFonts w:asciiTheme="minorHAnsi" w:hAnsiTheme="minorHAnsi" w:hint="eastAsia"/>
              </w:rPr>
              <w:t>0</w:t>
            </w:r>
            <w:r>
              <w:rPr>
                <w:rFonts w:asciiTheme="minorHAnsi" w:hAnsiTheme="minorHAnsi"/>
              </w:rPr>
              <w:t>3</w:t>
            </w:r>
            <w:r>
              <w:rPr>
                <w:rFonts w:asciiTheme="minorHAnsi" w:hAnsiTheme="minorHAnsi" w:hint="eastAsia"/>
              </w:rPr>
              <w:t>月版に修正</w:t>
            </w:r>
          </w:p>
        </w:tc>
      </w:tr>
      <w:tr w:rsidR="009C604C" w:rsidRPr="00246EBC" w14:paraId="234606E9" w14:textId="77777777" w:rsidTr="00A6229B">
        <w:tc>
          <w:tcPr>
            <w:tcW w:w="530" w:type="dxa"/>
          </w:tcPr>
          <w:p w14:paraId="10D5C86E" w14:textId="111557D9" w:rsidR="009C604C" w:rsidRDefault="009C604C" w:rsidP="009410E2">
            <w:pPr>
              <w:jc w:val="center"/>
              <w:rPr>
                <w:rFonts w:asciiTheme="minorHAnsi" w:hAnsiTheme="minorHAnsi"/>
              </w:rPr>
            </w:pPr>
            <w:r>
              <w:rPr>
                <w:rFonts w:asciiTheme="minorHAnsi" w:hAnsiTheme="minorHAnsi" w:hint="eastAsia"/>
              </w:rPr>
              <w:t>3</w:t>
            </w:r>
          </w:p>
        </w:tc>
        <w:tc>
          <w:tcPr>
            <w:tcW w:w="1145" w:type="dxa"/>
          </w:tcPr>
          <w:p w14:paraId="7476CDEB" w14:textId="26A74249" w:rsidR="009C604C" w:rsidRDefault="004A6C54" w:rsidP="009410E2">
            <w:pPr>
              <w:jc w:val="center"/>
              <w:rPr>
                <w:rFonts w:asciiTheme="minorHAnsi" w:hAnsiTheme="minorHAnsi"/>
              </w:rPr>
            </w:pPr>
            <w:r>
              <w:rPr>
                <w:rFonts w:asciiTheme="minorHAnsi" w:hAnsiTheme="minorHAnsi" w:hint="eastAsia"/>
              </w:rPr>
              <w:t>第</w:t>
            </w:r>
            <w:r>
              <w:rPr>
                <w:rFonts w:asciiTheme="minorHAnsi" w:hAnsiTheme="minorHAnsi" w:hint="eastAsia"/>
              </w:rPr>
              <w:t>2.0</w:t>
            </w:r>
            <w:r>
              <w:rPr>
                <w:rFonts w:asciiTheme="minorHAnsi" w:hAnsiTheme="minorHAnsi" w:hint="eastAsia"/>
              </w:rPr>
              <w:t>版</w:t>
            </w:r>
          </w:p>
        </w:tc>
        <w:tc>
          <w:tcPr>
            <w:tcW w:w="2172" w:type="dxa"/>
          </w:tcPr>
          <w:p w14:paraId="0CC6A5CA" w14:textId="6BEE7C5C" w:rsidR="009C604C" w:rsidRDefault="009C604C" w:rsidP="00891850">
            <w:pPr>
              <w:jc w:val="center"/>
              <w:rPr>
                <w:rFonts w:asciiTheme="minorHAnsi" w:hAnsiTheme="minorHAnsi"/>
              </w:rPr>
            </w:pPr>
            <w:r>
              <w:rPr>
                <w:rFonts w:asciiTheme="minorHAnsi" w:hAnsiTheme="minorHAnsi"/>
              </w:rPr>
              <w:t>2021/02/09</w:t>
            </w:r>
          </w:p>
        </w:tc>
        <w:tc>
          <w:tcPr>
            <w:tcW w:w="5889" w:type="dxa"/>
          </w:tcPr>
          <w:p w14:paraId="3BD2DBC6" w14:textId="4A011C8B" w:rsidR="009C604C" w:rsidRDefault="009C604C" w:rsidP="009410E2">
            <w:pPr>
              <w:jc w:val="left"/>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認証情報もドメインをキーに取得するように変更</w:t>
            </w:r>
            <w:r>
              <w:rPr>
                <w:rFonts w:asciiTheme="minorHAnsi" w:hAnsiTheme="minorHAnsi" w:hint="eastAsia"/>
              </w:rPr>
              <w:t>(</w:t>
            </w:r>
            <w:r>
              <w:rPr>
                <w:rFonts w:asciiTheme="minorHAnsi" w:hAnsiTheme="minorHAnsi" w:hint="eastAsia"/>
              </w:rPr>
              <w:t>ドメイン情報が見つからない場合は</w:t>
            </w:r>
            <w:r w:rsidR="00C01C2D" w:rsidRPr="00C01C2D">
              <w:rPr>
                <w:rFonts w:asciiTheme="minorHAnsi" w:hAnsiTheme="minorHAnsi"/>
              </w:rPr>
              <w:t>anonymous</w:t>
            </w:r>
            <w:r>
              <w:rPr>
                <w:rFonts w:asciiTheme="minorHAnsi" w:hAnsiTheme="minorHAnsi" w:hint="eastAsia"/>
              </w:rPr>
              <w:t>を使用する</w:t>
            </w:r>
            <w:r>
              <w:rPr>
                <w:rFonts w:asciiTheme="minorHAnsi" w:hAnsiTheme="minorHAnsi"/>
              </w:rPr>
              <w:t>)</w:t>
            </w:r>
            <w:r>
              <w:rPr>
                <w:rFonts w:asciiTheme="minorHAnsi" w:hAnsiTheme="minorHAnsi" w:hint="eastAsia"/>
              </w:rPr>
              <w:t>。</w:t>
            </w:r>
          </w:p>
        </w:tc>
      </w:tr>
      <w:tr w:rsidR="00693691" w:rsidRPr="00246EBC" w14:paraId="200DD40E" w14:textId="77777777" w:rsidTr="00A6229B">
        <w:tc>
          <w:tcPr>
            <w:tcW w:w="530" w:type="dxa"/>
          </w:tcPr>
          <w:p w14:paraId="1C2F667B" w14:textId="39E9B0A2" w:rsidR="00693691" w:rsidRDefault="00693691" w:rsidP="009410E2">
            <w:pPr>
              <w:jc w:val="center"/>
              <w:rPr>
                <w:rFonts w:asciiTheme="minorHAnsi" w:hAnsiTheme="minorHAnsi"/>
              </w:rPr>
            </w:pPr>
            <w:bookmarkStart w:id="21" w:name="_Hlk88827581"/>
            <w:r>
              <w:rPr>
                <w:rFonts w:asciiTheme="minorHAnsi" w:hAnsiTheme="minorHAnsi" w:hint="eastAsia"/>
              </w:rPr>
              <w:t>4</w:t>
            </w:r>
          </w:p>
        </w:tc>
        <w:tc>
          <w:tcPr>
            <w:tcW w:w="1145" w:type="dxa"/>
          </w:tcPr>
          <w:p w14:paraId="617B41C4" w14:textId="3A130EC6" w:rsidR="00693691" w:rsidRDefault="00693691" w:rsidP="009410E2">
            <w:pPr>
              <w:jc w:val="center"/>
              <w:rPr>
                <w:rFonts w:asciiTheme="minorHAnsi" w:hAnsiTheme="minorHAnsi"/>
              </w:rPr>
            </w:pPr>
            <w:r>
              <w:rPr>
                <w:rFonts w:asciiTheme="minorHAnsi" w:hAnsiTheme="minorHAnsi" w:hint="eastAsia"/>
              </w:rPr>
              <w:t>第</w:t>
            </w:r>
            <w:r>
              <w:rPr>
                <w:rFonts w:asciiTheme="minorHAnsi" w:hAnsiTheme="minorHAnsi" w:hint="eastAsia"/>
              </w:rPr>
              <w:t>3.0</w:t>
            </w:r>
            <w:r>
              <w:rPr>
                <w:rFonts w:asciiTheme="minorHAnsi" w:hAnsiTheme="minorHAnsi" w:hint="eastAsia"/>
              </w:rPr>
              <w:t>版</w:t>
            </w:r>
          </w:p>
        </w:tc>
        <w:tc>
          <w:tcPr>
            <w:tcW w:w="2172" w:type="dxa"/>
          </w:tcPr>
          <w:p w14:paraId="5096E82D" w14:textId="52D3839B" w:rsidR="00693691" w:rsidRDefault="00693691" w:rsidP="00891850">
            <w:pPr>
              <w:jc w:val="center"/>
              <w:rPr>
                <w:rFonts w:asciiTheme="minorHAnsi" w:hAnsiTheme="minorHAnsi"/>
              </w:rPr>
            </w:pPr>
            <w:r>
              <w:rPr>
                <w:rFonts w:asciiTheme="minorHAnsi" w:hAnsiTheme="minorHAnsi"/>
                <w:kern w:val="0"/>
              </w:rPr>
              <w:t>2021/11/19</w:t>
            </w:r>
          </w:p>
        </w:tc>
        <w:tc>
          <w:tcPr>
            <w:tcW w:w="5889" w:type="dxa"/>
          </w:tcPr>
          <w:p w14:paraId="099E64E5" w14:textId="20AB1C64" w:rsidR="00693691" w:rsidRPr="006654A3" w:rsidRDefault="00693691" w:rsidP="006654A3">
            <w:pPr>
              <w:pStyle w:val="a8"/>
              <w:numPr>
                <w:ilvl w:val="0"/>
                <w:numId w:val="22"/>
              </w:numPr>
              <w:ind w:leftChars="0" w:left="99" w:hanging="99"/>
              <w:jc w:val="left"/>
              <w:rPr>
                <w:rFonts w:asciiTheme="minorHAnsi" w:hAnsiTheme="minorHAnsi"/>
              </w:rPr>
            </w:pPr>
            <w:r w:rsidRPr="006654A3">
              <w:rPr>
                <w:rFonts w:asciiTheme="minorHAnsi" w:hAnsiTheme="minorHAnsi" w:hint="eastAsia"/>
              </w:rPr>
              <w:t>章構成などをはじめとした詳細設計書レイアウトの調整</w:t>
            </w:r>
          </w:p>
          <w:p w14:paraId="4855D65F" w14:textId="6348C34F" w:rsidR="00693691" w:rsidRPr="006654A3" w:rsidRDefault="00693691" w:rsidP="006654A3">
            <w:pPr>
              <w:pStyle w:val="a8"/>
              <w:numPr>
                <w:ilvl w:val="0"/>
                <w:numId w:val="22"/>
              </w:numPr>
              <w:ind w:leftChars="0" w:left="99" w:hanging="99"/>
              <w:jc w:val="left"/>
              <w:rPr>
                <w:rFonts w:asciiTheme="minorHAnsi" w:hAnsiTheme="minorHAnsi"/>
              </w:rPr>
            </w:pPr>
            <w:r w:rsidRPr="006654A3">
              <w:rPr>
                <w:rFonts w:asciiTheme="minorHAnsi" w:hAnsiTheme="minorHAnsi" w:hint="eastAsia"/>
              </w:rPr>
              <w:t>基本設計書との文言ゆれを調整</w:t>
            </w:r>
          </w:p>
        </w:tc>
      </w:tr>
      <w:bookmarkEnd w:id="21"/>
    </w:tbl>
    <w:p w14:paraId="7E5E11D8" w14:textId="77777777" w:rsidR="001B7EB1" w:rsidRPr="00246EBC" w:rsidRDefault="001B7EB1" w:rsidP="00EC3D69">
      <w:pPr>
        <w:rPr>
          <w:rFonts w:asciiTheme="minorHAnsi" w:hAnsiTheme="minorHAnsi"/>
        </w:rPr>
      </w:pPr>
    </w:p>
    <w:p w14:paraId="79DF7ACF" w14:textId="77777777" w:rsidR="001B7EB1" w:rsidRPr="00246EBC" w:rsidRDefault="001B7EB1" w:rsidP="00EC3D69">
      <w:pPr>
        <w:rPr>
          <w:rFonts w:asciiTheme="minorHAnsi" w:hAnsiTheme="minorHAnsi"/>
        </w:rPr>
      </w:pPr>
    </w:p>
    <w:p w14:paraId="0D775468" w14:textId="77777777" w:rsidR="009F4A60" w:rsidRPr="00246EBC" w:rsidRDefault="009F4A60">
      <w:pPr>
        <w:widowControl/>
        <w:jc w:val="left"/>
        <w:rPr>
          <w:rFonts w:asciiTheme="minorHAnsi" w:hAnsiTheme="minorHAnsi"/>
        </w:rPr>
      </w:pPr>
      <w:r w:rsidRPr="00246EBC">
        <w:rPr>
          <w:rFonts w:asciiTheme="minorHAnsi" w:hAnsiTheme="minorHAnsi"/>
        </w:rPr>
        <w:br w:type="page"/>
      </w:r>
    </w:p>
    <w:p w14:paraId="35EDE157" w14:textId="77777777" w:rsidR="001B7EB1" w:rsidRPr="00246EBC" w:rsidRDefault="001B7EB1" w:rsidP="00EC3D69">
      <w:pPr>
        <w:rPr>
          <w:rFonts w:asciiTheme="minorHAnsi" w:hAnsiTheme="minorHAnsi"/>
        </w:rPr>
        <w:sectPr w:rsidR="001B7EB1" w:rsidRPr="00246EBC" w:rsidSect="00A6229B">
          <w:type w:val="continuous"/>
          <w:pgSz w:w="11906" w:h="16838"/>
          <w:pgMar w:top="1440" w:right="1080" w:bottom="1440" w:left="1080" w:header="851" w:footer="992" w:gutter="0"/>
          <w:pgNumType w:fmt="decimalFullWidth" w:start="1" w:chapStyle="1"/>
          <w:cols w:space="425"/>
          <w:docGrid w:type="lines" w:linePitch="360"/>
        </w:sectPr>
      </w:pPr>
    </w:p>
    <w:sdt>
      <w:sdtPr>
        <w:rPr>
          <w:rFonts w:asciiTheme="minorHAnsi" w:eastAsiaTheme="minorEastAsia" w:hAnsiTheme="minorHAnsi" w:cstheme="minorBidi"/>
          <w:color w:val="auto"/>
          <w:kern w:val="2"/>
          <w:sz w:val="21"/>
          <w:szCs w:val="22"/>
          <w:lang w:val="ja-JP"/>
        </w:rPr>
        <w:id w:val="-1829124101"/>
        <w:docPartObj>
          <w:docPartGallery w:val="Table of Contents"/>
          <w:docPartUnique/>
        </w:docPartObj>
      </w:sdtPr>
      <w:sdtEndPr>
        <w:rPr>
          <w:b/>
          <w:bCs/>
        </w:rPr>
      </w:sdtEndPr>
      <w:sdtContent>
        <w:p w14:paraId="01EA8BFE" w14:textId="77777777" w:rsidR="00DF2BC6" w:rsidRPr="00246EBC" w:rsidRDefault="00DF2BC6">
          <w:pPr>
            <w:pStyle w:val="ab"/>
            <w:rPr>
              <w:rFonts w:asciiTheme="minorHAnsi" w:eastAsiaTheme="minorEastAsia" w:hAnsiTheme="minorHAnsi"/>
              <w:color w:val="auto"/>
            </w:rPr>
          </w:pPr>
          <w:r w:rsidRPr="00246EBC">
            <w:rPr>
              <w:rFonts w:asciiTheme="minorHAnsi" w:eastAsiaTheme="minorEastAsia" w:hAnsiTheme="minorHAnsi"/>
              <w:color w:val="auto"/>
              <w:lang w:val="ja-JP"/>
            </w:rPr>
            <w:t>目次</w:t>
          </w:r>
        </w:p>
        <w:p w14:paraId="738987A2" w14:textId="15390531" w:rsidR="004F08B4" w:rsidRDefault="00DF2BC6">
          <w:pPr>
            <w:pStyle w:val="11"/>
            <w:tabs>
              <w:tab w:val="right" w:leader="dot" w:pos="10456"/>
            </w:tabs>
            <w:rPr>
              <w:rFonts w:asciiTheme="minorHAnsi" w:hAnsiTheme="minorHAnsi"/>
              <w:noProof/>
            </w:rPr>
          </w:pPr>
          <w:r w:rsidRPr="00246EBC">
            <w:rPr>
              <w:rFonts w:asciiTheme="minorHAnsi" w:hAnsiTheme="minorHAnsi"/>
            </w:rPr>
            <w:fldChar w:fldCharType="begin"/>
          </w:r>
          <w:r w:rsidRPr="00246EBC">
            <w:rPr>
              <w:rFonts w:asciiTheme="minorHAnsi" w:hAnsiTheme="minorHAnsi"/>
            </w:rPr>
            <w:instrText xml:space="preserve"> TOC \o "1-3" \h \z \u </w:instrText>
          </w:r>
          <w:r w:rsidRPr="00246EBC">
            <w:rPr>
              <w:rFonts w:asciiTheme="minorHAnsi" w:hAnsiTheme="minorHAnsi"/>
            </w:rPr>
            <w:fldChar w:fldCharType="separate"/>
          </w:r>
          <w:hyperlink w:anchor="_Toc103954706" w:history="1">
            <w:r w:rsidR="004F08B4" w:rsidRPr="00C122C6">
              <w:rPr>
                <w:rStyle w:val="ac"/>
                <w:rFonts w:cstheme="majorHAnsi"/>
                <w:noProof/>
                <w14:scene3d>
                  <w14:camera w14:prst="orthographicFront"/>
                  <w14:lightRig w14:rig="threePt" w14:dir="t">
                    <w14:rot w14:lat="0" w14:lon="0" w14:rev="0"/>
                  </w14:lightRig>
                </w14:scene3d>
              </w:rPr>
              <w:t>１．</w:t>
            </w:r>
            <w:r w:rsidR="004F08B4" w:rsidRPr="00C122C6">
              <w:rPr>
                <w:rStyle w:val="ac"/>
                <w:noProof/>
              </w:rPr>
              <w:t xml:space="preserve"> </w:t>
            </w:r>
            <w:r w:rsidR="004F08B4" w:rsidRPr="00C122C6">
              <w:rPr>
                <w:rStyle w:val="ac"/>
                <w:noProof/>
              </w:rPr>
              <w:t>はじめに</w:t>
            </w:r>
            <w:r w:rsidR="004F08B4">
              <w:rPr>
                <w:noProof/>
                <w:webHidden/>
              </w:rPr>
              <w:tab/>
            </w:r>
            <w:r w:rsidR="004F08B4">
              <w:rPr>
                <w:noProof/>
                <w:webHidden/>
              </w:rPr>
              <w:fldChar w:fldCharType="begin"/>
            </w:r>
            <w:r w:rsidR="004F08B4">
              <w:rPr>
                <w:noProof/>
                <w:webHidden/>
              </w:rPr>
              <w:instrText xml:space="preserve"> PAGEREF _Toc103954706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7E254BD5" w14:textId="036670BF" w:rsidR="004F08B4" w:rsidRDefault="00DE425F">
          <w:pPr>
            <w:pStyle w:val="21"/>
            <w:tabs>
              <w:tab w:val="right" w:leader="dot" w:pos="10456"/>
            </w:tabs>
            <w:rPr>
              <w:rFonts w:asciiTheme="minorHAnsi" w:hAnsiTheme="minorHAnsi"/>
              <w:noProof/>
            </w:rPr>
          </w:pPr>
          <w:hyperlink w:anchor="_Toc103954707" w:history="1">
            <w:r w:rsidR="004F08B4" w:rsidRPr="00C122C6">
              <w:rPr>
                <w:rStyle w:val="ac"/>
                <w:noProof/>
                <w14:scene3d>
                  <w14:camera w14:prst="orthographicFront"/>
                  <w14:lightRig w14:rig="threePt" w14:dir="t">
                    <w14:rot w14:lat="0" w14:lon="0" w14:rev="0"/>
                  </w14:lightRig>
                </w14:scene3d>
              </w:rPr>
              <w:t>１．１</w:t>
            </w:r>
            <w:r w:rsidR="004F08B4" w:rsidRPr="00C122C6">
              <w:rPr>
                <w:rStyle w:val="ac"/>
                <w:noProof/>
              </w:rPr>
              <w:t xml:space="preserve"> </w:t>
            </w:r>
            <w:r w:rsidR="004F08B4" w:rsidRPr="00C122C6">
              <w:rPr>
                <w:rStyle w:val="ac"/>
                <w:noProof/>
              </w:rPr>
              <w:t>ドキュメント体系</w:t>
            </w:r>
            <w:r w:rsidR="004F08B4">
              <w:rPr>
                <w:noProof/>
                <w:webHidden/>
              </w:rPr>
              <w:tab/>
            </w:r>
            <w:r w:rsidR="004F08B4">
              <w:rPr>
                <w:noProof/>
                <w:webHidden/>
              </w:rPr>
              <w:fldChar w:fldCharType="begin"/>
            </w:r>
            <w:r w:rsidR="004F08B4">
              <w:rPr>
                <w:noProof/>
                <w:webHidden/>
              </w:rPr>
              <w:instrText xml:space="preserve"> PAGEREF _Toc103954707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77DB1F7D" w14:textId="19C256A8" w:rsidR="004F08B4" w:rsidRDefault="00DE425F">
          <w:pPr>
            <w:pStyle w:val="21"/>
            <w:tabs>
              <w:tab w:val="right" w:leader="dot" w:pos="10456"/>
            </w:tabs>
            <w:rPr>
              <w:rFonts w:asciiTheme="minorHAnsi" w:hAnsiTheme="minorHAnsi"/>
              <w:noProof/>
            </w:rPr>
          </w:pPr>
          <w:hyperlink w:anchor="_Toc103954708" w:history="1">
            <w:r w:rsidR="004F08B4" w:rsidRPr="00C122C6">
              <w:rPr>
                <w:rStyle w:val="ac"/>
                <w:noProof/>
                <w14:scene3d>
                  <w14:camera w14:prst="orthographicFront"/>
                  <w14:lightRig w14:rig="threePt" w14:dir="t">
                    <w14:rot w14:lat="0" w14:lon="0" w14:rev="0"/>
                  </w14:lightRig>
                </w14:scene3d>
              </w:rPr>
              <w:t>１．２</w:t>
            </w:r>
            <w:r w:rsidR="004F08B4" w:rsidRPr="00C122C6">
              <w:rPr>
                <w:rStyle w:val="ac"/>
                <w:noProof/>
              </w:rPr>
              <w:t xml:space="preserve"> </w:t>
            </w:r>
            <w:r w:rsidR="004F08B4" w:rsidRPr="00C122C6">
              <w:rPr>
                <w:rStyle w:val="ac"/>
                <w:noProof/>
              </w:rPr>
              <w:t>適用範囲</w:t>
            </w:r>
            <w:r w:rsidR="004F08B4">
              <w:rPr>
                <w:noProof/>
                <w:webHidden/>
              </w:rPr>
              <w:tab/>
            </w:r>
            <w:r w:rsidR="004F08B4">
              <w:rPr>
                <w:noProof/>
                <w:webHidden/>
              </w:rPr>
              <w:fldChar w:fldCharType="begin"/>
            </w:r>
            <w:r w:rsidR="004F08B4">
              <w:rPr>
                <w:noProof/>
                <w:webHidden/>
              </w:rPr>
              <w:instrText xml:space="preserve"> PAGEREF _Toc103954708 \h </w:instrText>
            </w:r>
            <w:r w:rsidR="004F08B4">
              <w:rPr>
                <w:noProof/>
                <w:webHidden/>
              </w:rPr>
            </w:r>
            <w:r w:rsidR="004F08B4">
              <w:rPr>
                <w:noProof/>
                <w:webHidden/>
              </w:rPr>
              <w:fldChar w:fldCharType="separate"/>
            </w:r>
            <w:r w:rsidR="004F08B4">
              <w:rPr>
                <w:noProof/>
                <w:webHidden/>
              </w:rPr>
              <w:t>1</w:t>
            </w:r>
            <w:r w:rsidR="004F08B4">
              <w:rPr>
                <w:noProof/>
                <w:webHidden/>
              </w:rPr>
              <w:fldChar w:fldCharType="end"/>
            </w:r>
          </w:hyperlink>
        </w:p>
        <w:p w14:paraId="2C53FB04" w14:textId="4EE7D7E1" w:rsidR="004F08B4" w:rsidRDefault="00DE425F">
          <w:pPr>
            <w:pStyle w:val="11"/>
            <w:tabs>
              <w:tab w:val="right" w:leader="dot" w:pos="10456"/>
            </w:tabs>
            <w:rPr>
              <w:rFonts w:asciiTheme="minorHAnsi" w:hAnsiTheme="minorHAnsi"/>
              <w:noProof/>
            </w:rPr>
          </w:pPr>
          <w:hyperlink w:anchor="_Toc103954709" w:history="1">
            <w:r w:rsidR="004F08B4" w:rsidRPr="00C122C6">
              <w:rPr>
                <w:rStyle w:val="ac"/>
                <w:noProof/>
                <w14:scene3d>
                  <w14:camera w14:prst="orthographicFront"/>
                  <w14:lightRig w14:rig="threePt" w14:dir="t">
                    <w14:rot w14:lat="0" w14:lon="0" w14:rev="0"/>
                  </w14:lightRig>
                </w14:scene3d>
              </w:rPr>
              <w:t>２．</w:t>
            </w:r>
            <w:r w:rsidR="004F08B4" w:rsidRPr="00C122C6">
              <w:rPr>
                <w:rStyle w:val="ac"/>
                <w:noProof/>
              </w:rPr>
              <w:t xml:space="preserve"> </w:t>
            </w:r>
            <w:r w:rsidR="004F08B4" w:rsidRPr="00C122C6">
              <w:rPr>
                <w:rStyle w:val="ac"/>
                <w:noProof/>
              </w:rPr>
              <w:t>共通内部仕様</w:t>
            </w:r>
            <w:r w:rsidR="004F08B4">
              <w:rPr>
                <w:noProof/>
                <w:webHidden/>
              </w:rPr>
              <w:tab/>
            </w:r>
            <w:r w:rsidR="004F08B4">
              <w:rPr>
                <w:noProof/>
                <w:webHidden/>
              </w:rPr>
              <w:fldChar w:fldCharType="begin"/>
            </w:r>
            <w:r w:rsidR="004F08B4">
              <w:rPr>
                <w:noProof/>
                <w:webHidden/>
              </w:rPr>
              <w:instrText xml:space="preserve"> PAGEREF _Toc103954709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2CD1A4FE" w14:textId="10DCF128" w:rsidR="004F08B4" w:rsidRDefault="00DE425F">
          <w:pPr>
            <w:pStyle w:val="21"/>
            <w:tabs>
              <w:tab w:val="right" w:leader="dot" w:pos="10456"/>
            </w:tabs>
            <w:rPr>
              <w:rFonts w:asciiTheme="minorHAnsi" w:hAnsiTheme="minorHAnsi"/>
              <w:noProof/>
            </w:rPr>
          </w:pPr>
          <w:hyperlink w:anchor="_Toc103954710" w:history="1">
            <w:r w:rsidR="004F08B4" w:rsidRPr="00C122C6">
              <w:rPr>
                <w:rStyle w:val="ac"/>
                <w:noProof/>
                <w14:scene3d>
                  <w14:camera w14:prst="orthographicFront"/>
                  <w14:lightRig w14:rig="threePt" w14:dir="t">
                    <w14:rot w14:lat="0" w14:lon="0" w14:rev="0"/>
                  </w14:lightRig>
                </w14:scene3d>
              </w:rPr>
              <w:t>２．１</w:t>
            </w:r>
            <w:r w:rsidR="004F08B4" w:rsidRPr="00C122C6">
              <w:rPr>
                <w:rStyle w:val="ac"/>
                <w:noProof/>
              </w:rPr>
              <w:t xml:space="preserve"> </w:t>
            </w:r>
            <w:r w:rsidR="004F08B4" w:rsidRPr="00C122C6">
              <w:rPr>
                <w:rStyle w:val="ac"/>
                <w:noProof/>
              </w:rPr>
              <w:t>使用プログラム言語、フレームワーク</w:t>
            </w:r>
            <w:r w:rsidR="004F08B4">
              <w:rPr>
                <w:noProof/>
                <w:webHidden/>
              </w:rPr>
              <w:tab/>
            </w:r>
            <w:r w:rsidR="004F08B4">
              <w:rPr>
                <w:noProof/>
                <w:webHidden/>
              </w:rPr>
              <w:fldChar w:fldCharType="begin"/>
            </w:r>
            <w:r w:rsidR="004F08B4">
              <w:rPr>
                <w:noProof/>
                <w:webHidden/>
              </w:rPr>
              <w:instrText xml:space="preserve"> PAGEREF _Toc103954710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01B36444" w14:textId="6E5F440B" w:rsidR="004F08B4" w:rsidRDefault="00DE425F">
          <w:pPr>
            <w:pStyle w:val="21"/>
            <w:tabs>
              <w:tab w:val="right" w:leader="dot" w:pos="10456"/>
            </w:tabs>
            <w:rPr>
              <w:rFonts w:asciiTheme="minorHAnsi" w:hAnsiTheme="minorHAnsi"/>
              <w:noProof/>
            </w:rPr>
          </w:pPr>
          <w:hyperlink w:anchor="_Toc103954711" w:history="1">
            <w:r w:rsidR="004F08B4" w:rsidRPr="00C122C6">
              <w:rPr>
                <w:rStyle w:val="ac"/>
                <w:noProof/>
                <w14:scene3d>
                  <w14:camera w14:prst="orthographicFront"/>
                  <w14:lightRig w14:rig="threePt" w14:dir="t">
                    <w14:rot w14:lat="0" w14:lon="0" w14:rev="0"/>
                  </w14:lightRig>
                </w14:scene3d>
              </w:rPr>
              <w:t>２．２</w:t>
            </w:r>
            <w:r w:rsidR="004F08B4" w:rsidRPr="00C122C6">
              <w:rPr>
                <w:rStyle w:val="ac"/>
                <w:noProof/>
              </w:rPr>
              <w:t xml:space="preserve"> </w:t>
            </w:r>
            <w:r w:rsidR="004F08B4" w:rsidRPr="00C122C6">
              <w:rPr>
                <w:rStyle w:val="ac"/>
                <w:noProof/>
              </w:rPr>
              <w:t>エラー共通処理</w:t>
            </w:r>
            <w:r w:rsidR="004F08B4">
              <w:rPr>
                <w:noProof/>
                <w:webHidden/>
              </w:rPr>
              <w:tab/>
            </w:r>
            <w:r w:rsidR="004F08B4">
              <w:rPr>
                <w:noProof/>
                <w:webHidden/>
              </w:rPr>
              <w:fldChar w:fldCharType="begin"/>
            </w:r>
            <w:r w:rsidR="004F08B4">
              <w:rPr>
                <w:noProof/>
                <w:webHidden/>
              </w:rPr>
              <w:instrText xml:space="preserve"> PAGEREF _Toc103954711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5A1A3CD3" w14:textId="50982804" w:rsidR="004F08B4" w:rsidRDefault="00DE425F">
          <w:pPr>
            <w:pStyle w:val="31"/>
            <w:tabs>
              <w:tab w:val="right" w:leader="dot" w:pos="10456"/>
            </w:tabs>
            <w:rPr>
              <w:rFonts w:asciiTheme="minorHAnsi" w:hAnsiTheme="minorHAnsi"/>
              <w:noProof/>
            </w:rPr>
          </w:pPr>
          <w:hyperlink w:anchor="_Toc103954712" w:history="1">
            <w:r w:rsidR="004F08B4" w:rsidRPr="00C122C6">
              <w:rPr>
                <w:rStyle w:val="ac"/>
                <w:noProof/>
              </w:rPr>
              <w:t>２．２．１</w:t>
            </w:r>
            <w:r w:rsidR="004F08B4" w:rsidRPr="00C122C6">
              <w:rPr>
                <w:rStyle w:val="ac"/>
                <w:noProof/>
              </w:rPr>
              <w:t xml:space="preserve"> </w:t>
            </w:r>
            <w:r w:rsidR="004F08B4" w:rsidRPr="00C122C6">
              <w:rPr>
                <w:rStyle w:val="ac"/>
                <w:noProof/>
              </w:rPr>
              <w:t>各サブシステム内で発生したエラー</w:t>
            </w:r>
            <w:r w:rsidR="004F08B4">
              <w:rPr>
                <w:noProof/>
                <w:webHidden/>
              </w:rPr>
              <w:tab/>
            </w:r>
            <w:r w:rsidR="004F08B4">
              <w:rPr>
                <w:noProof/>
                <w:webHidden/>
              </w:rPr>
              <w:fldChar w:fldCharType="begin"/>
            </w:r>
            <w:r w:rsidR="004F08B4">
              <w:rPr>
                <w:noProof/>
                <w:webHidden/>
              </w:rPr>
              <w:instrText xml:space="preserve"> PAGEREF _Toc103954712 \h </w:instrText>
            </w:r>
            <w:r w:rsidR="004F08B4">
              <w:rPr>
                <w:noProof/>
                <w:webHidden/>
              </w:rPr>
            </w:r>
            <w:r w:rsidR="004F08B4">
              <w:rPr>
                <w:noProof/>
                <w:webHidden/>
              </w:rPr>
              <w:fldChar w:fldCharType="separate"/>
            </w:r>
            <w:r w:rsidR="004F08B4">
              <w:rPr>
                <w:noProof/>
                <w:webHidden/>
              </w:rPr>
              <w:t>2</w:t>
            </w:r>
            <w:r w:rsidR="004F08B4">
              <w:rPr>
                <w:noProof/>
                <w:webHidden/>
              </w:rPr>
              <w:fldChar w:fldCharType="end"/>
            </w:r>
          </w:hyperlink>
        </w:p>
        <w:p w14:paraId="3B9C465E" w14:textId="6440BDF0" w:rsidR="004F08B4" w:rsidRDefault="00DE425F">
          <w:pPr>
            <w:pStyle w:val="31"/>
            <w:tabs>
              <w:tab w:val="right" w:leader="dot" w:pos="10456"/>
            </w:tabs>
            <w:rPr>
              <w:rFonts w:asciiTheme="minorHAnsi" w:hAnsiTheme="minorHAnsi"/>
              <w:noProof/>
            </w:rPr>
          </w:pPr>
          <w:hyperlink w:anchor="_Toc103954713" w:history="1">
            <w:r w:rsidR="004F08B4" w:rsidRPr="00C122C6">
              <w:rPr>
                <w:rStyle w:val="ac"/>
                <w:noProof/>
              </w:rPr>
              <w:t>２．２．２</w:t>
            </w:r>
            <w:r w:rsidR="004F08B4" w:rsidRPr="00C122C6">
              <w:rPr>
                <w:rStyle w:val="ac"/>
                <w:noProof/>
              </w:rPr>
              <w:t xml:space="preserve"> </w:t>
            </w:r>
            <w:r w:rsidR="004F08B4" w:rsidRPr="00C122C6">
              <w:rPr>
                <w:rStyle w:val="ac"/>
                <w:noProof/>
              </w:rPr>
              <w:t>必須パラメータチェックにて発生したエラー</w:t>
            </w:r>
            <w:r w:rsidR="004F08B4">
              <w:rPr>
                <w:noProof/>
                <w:webHidden/>
              </w:rPr>
              <w:tab/>
            </w:r>
            <w:r w:rsidR="004F08B4">
              <w:rPr>
                <w:noProof/>
                <w:webHidden/>
              </w:rPr>
              <w:fldChar w:fldCharType="begin"/>
            </w:r>
            <w:r w:rsidR="004F08B4">
              <w:rPr>
                <w:noProof/>
                <w:webHidden/>
              </w:rPr>
              <w:instrText xml:space="preserve"> PAGEREF _Toc103954713 \h </w:instrText>
            </w:r>
            <w:r w:rsidR="004F08B4">
              <w:rPr>
                <w:noProof/>
                <w:webHidden/>
              </w:rPr>
            </w:r>
            <w:r w:rsidR="004F08B4">
              <w:rPr>
                <w:noProof/>
                <w:webHidden/>
              </w:rPr>
              <w:fldChar w:fldCharType="separate"/>
            </w:r>
            <w:r w:rsidR="004F08B4">
              <w:rPr>
                <w:noProof/>
                <w:webHidden/>
              </w:rPr>
              <w:t>3</w:t>
            </w:r>
            <w:r w:rsidR="004F08B4">
              <w:rPr>
                <w:noProof/>
                <w:webHidden/>
              </w:rPr>
              <w:fldChar w:fldCharType="end"/>
            </w:r>
          </w:hyperlink>
        </w:p>
        <w:p w14:paraId="75445B36" w14:textId="7F05F5BC" w:rsidR="004F08B4" w:rsidRDefault="00DE425F">
          <w:pPr>
            <w:pStyle w:val="31"/>
            <w:tabs>
              <w:tab w:val="right" w:leader="dot" w:pos="10456"/>
            </w:tabs>
            <w:rPr>
              <w:rFonts w:asciiTheme="minorHAnsi" w:hAnsiTheme="minorHAnsi"/>
              <w:noProof/>
            </w:rPr>
          </w:pPr>
          <w:hyperlink w:anchor="_Toc103954714" w:history="1">
            <w:r w:rsidR="004F08B4" w:rsidRPr="00C122C6">
              <w:rPr>
                <w:rStyle w:val="ac"/>
                <w:noProof/>
              </w:rPr>
              <w:t>２．２．３</w:t>
            </w:r>
            <w:r w:rsidR="004F08B4" w:rsidRPr="00C122C6">
              <w:rPr>
                <w:rStyle w:val="ac"/>
                <w:noProof/>
              </w:rPr>
              <w:t xml:space="preserve"> HTTP</w:t>
            </w:r>
            <w:r w:rsidR="004F08B4" w:rsidRPr="00C122C6">
              <w:rPr>
                <w:rStyle w:val="ac"/>
                <w:noProof/>
              </w:rPr>
              <w:t>ステータスコードについて</w:t>
            </w:r>
            <w:r w:rsidR="004F08B4">
              <w:rPr>
                <w:noProof/>
                <w:webHidden/>
              </w:rPr>
              <w:tab/>
            </w:r>
            <w:r w:rsidR="004F08B4">
              <w:rPr>
                <w:noProof/>
                <w:webHidden/>
              </w:rPr>
              <w:fldChar w:fldCharType="begin"/>
            </w:r>
            <w:r w:rsidR="004F08B4">
              <w:rPr>
                <w:noProof/>
                <w:webHidden/>
              </w:rPr>
              <w:instrText xml:space="preserve"> PAGEREF _Toc103954714 \h </w:instrText>
            </w:r>
            <w:r w:rsidR="004F08B4">
              <w:rPr>
                <w:noProof/>
                <w:webHidden/>
              </w:rPr>
            </w:r>
            <w:r w:rsidR="004F08B4">
              <w:rPr>
                <w:noProof/>
                <w:webHidden/>
              </w:rPr>
              <w:fldChar w:fldCharType="separate"/>
            </w:r>
            <w:r w:rsidR="004F08B4">
              <w:rPr>
                <w:noProof/>
                <w:webHidden/>
              </w:rPr>
              <w:t>4</w:t>
            </w:r>
            <w:r w:rsidR="004F08B4">
              <w:rPr>
                <w:noProof/>
                <w:webHidden/>
              </w:rPr>
              <w:fldChar w:fldCharType="end"/>
            </w:r>
          </w:hyperlink>
        </w:p>
        <w:p w14:paraId="5A6C295E" w14:textId="33B56362" w:rsidR="004F08B4" w:rsidRDefault="00DE425F">
          <w:pPr>
            <w:pStyle w:val="31"/>
            <w:tabs>
              <w:tab w:val="right" w:leader="dot" w:pos="10456"/>
            </w:tabs>
            <w:rPr>
              <w:rFonts w:asciiTheme="minorHAnsi" w:hAnsiTheme="minorHAnsi"/>
              <w:noProof/>
            </w:rPr>
          </w:pPr>
          <w:hyperlink w:anchor="_Toc103954715" w:history="1">
            <w:r w:rsidR="004F08B4" w:rsidRPr="00C122C6">
              <w:rPr>
                <w:rStyle w:val="ac"/>
                <w:noProof/>
              </w:rPr>
              <w:t>２．２．４</w:t>
            </w:r>
            <w:r w:rsidR="004F08B4" w:rsidRPr="00C122C6">
              <w:rPr>
                <w:rStyle w:val="ac"/>
                <w:noProof/>
              </w:rPr>
              <w:t xml:space="preserve"> </w:t>
            </w:r>
            <w:r w:rsidR="004F08B4" w:rsidRPr="00C122C6">
              <w:rPr>
                <w:rStyle w:val="ac"/>
                <w:noProof/>
              </w:rPr>
              <w:t>ログ出力</w:t>
            </w:r>
            <w:r w:rsidR="004F08B4">
              <w:rPr>
                <w:noProof/>
                <w:webHidden/>
              </w:rPr>
              <w:tab/>
            </w:r>
            <w:r w:rsidR="004F08B4">
              <w:rPr>
                <w:noProof/>
                <w:webHidden/>
              </w:rPr>
              <w:fldChar w:fldCharType="begin"/>
            </w:r>
            <w:r w:rsidR="004F08B4">
              <w:rPr>
                <w:noProof/>
                <w:webHidden/>
              </w:rPr>
              <w:instrText xml:space="preserve"> PAGEREF _Toc103954715 \h </w:instrText>
            </w:r>
            <w:r w:rsidR="004F08B4">
              <w:rPr>
                <w:noProof/>
                <w:webHidden/>
              </w:rPr>
            </w:r>
            <w:r w:rsidR="004F08B4">
              <w:rPr>
                <w:noProof/>
                <w:webHidden/>
              </w:rPr>
              <w:fldChar w:fldCharType="separate"/>
            </w:r>
            <w:r w:rsidR="004F08B4">
              <w:rPr>
                <w:noProof/>
                <w:webHidden/>
              </w:rPr>
              <w:t>5</w:t>
            </w:r>
            <w:r w:rsidR="004F08B4">
              <w:rPr>
                <w:noProof/>
                <w:webHidden/>
              </w:rPr>
              <w:fldChar w:fldCharType="end"/>
            </w:r>
          </w:hyperlink>
        </w:p>
        <w:p w14:paraId="027BD3A5" w14:textId="7E845442" w:rsidR="004F08B4" w:rsidRDefault="00DE425F">
          <w:pPr>
            <w:pStyle w:val="11"/>
            <w:tabs>
              <w:tab w:val="right" w:leader="dot" w:pos="10456"/>
            </w:tabs>
            <w:rPr>
              <w:rFonts w:asciiTheme="minorHAnsi" w:hAnsiTheme="minorHAnsi"/>
              <w:noProof/>
            </w:rPr>
          </w:pPr>
          <w:hyperlink w:anchor="_Toc103954716" w:history="1">
            <w:r w:rsidR="004F08B4" w:rsidRPr="00C122C6">
              <w:rPr>
                <w:rStyle w:val="ac"/>
                <w:noProof/>
                <w14:scene3d>
                  <w14:camera w14:prst="orthographicFront"/>
                  <w14:lightRig w14:rig="threePt" w14:dir="t">
                    <w14:rot w14:lat="0" w14:lon="0" w14:rev="0"/>
                  </w14:lightRig>
                </w14:scene3d>
              </w:rPr>
              <w:t>３．</w:t>
            </w:r>
            <w:r w:rsidR="004F08B4" w:rsidRPr="00C122C6">
              <w:rPr>
                <w:rStyle w:val="ac"/>
                <w:noProof/>
              </w:rPr>
              <w:t xml:space="preserve"> </w:t>
            </w:r>
            <w:r w:rsidR="004F08B4" w:rsidRPr="00C122C6">
              <w:rPr>
                <w:rStyle w:val="ac"/>
                <w:noProof/>
              </w:rPr>
              <w:t>カタログ</w:t>
            </w:r>
            <w:r w:rsidR="004F08B4" w:rsidRPr="00C122C6">
              <w:rPr>
                <w:rStyle w:val="ac"/>
                <w:rFonts w:ascii="ＭＳ 明朝" w:eastAsia="ＭＳ 明朝" w:hAnsi="ＭＳ 明朝" w:cs="Times New Roman"/>
                <w:noProof/>
              </w:rPr>
              <w:t>検索</w:t>
            </w:r>
            <w:r w:rsidR="004F08B4" w:rsidRPr="00C122C6">
              <w:rPr>
                <w:rStyle w:val="ac"/>
                <w:noProof/>
              </w:rPr>
              <w:t>I/F(HTTPS CKAN)</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_Toc103954716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637301E8" w14:textId="54C42ED9" w:rsidR="004F08B4" w:rsidRDefault="00DE425F">
          <w:pPr>
            <w:pStyle w:val="21"/>
            <w:tabs>
              <w:tab w:val="right" w:leader="dot" w:pos="10456"/>
            </w:tabs>
            <w:rPr>
              <w:rFonts w:asciiTheme="minorHAnsi" w:hAnsiTheme="minorHAnsi"/>
              <w:noProof/>
            </w:rPr>
          </w:pPr>
          <w:hyperlink w:anchor="_Toc103954717" w:history="1">
            <w:r w:rsidR="004F08B4" w:rsidRPr="00C122C6">
              <w:rPr>
                <w:rStyle w:val="ac"/>
                <w:noProof/>
                <w14:scene3d>
                  <w14:camera w14:prst="orthographicFront"/>
                  <w14:lightRig w14:rig="threePt" w14:dir="t">
                    <w14:rot w14:lat="0" w14:lon="0" w14:rev="0"/>
                  </w14:lightRig>
                </w14:scene3d>
              </w:rPr>
              <w:t>３．１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_Toc103954717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4E1D1E7D" w14:textId="15B1F6FC" w:rsidR="004F08B4" w:rsidRDefault="00DE425F">
          <w:pPr>
            <w:pStyle w:val="31"/>
            <w:tabs>
              <w:tab w:val="right" w:leader="dot" w:pos="10456"/>
            </w:tabs>
            <w:rPr>
              <w:rFonts w:asciiTheme="minorHAnsi" w:hAnsiTheme="minorHAnsi"/>
              <w:noProof/>
            </w:rPr>
          </w:pPr>
          <w:hyperlink w:anchor="_Toc103954718" w:history="1">
            <w:r w:rsidR="004F08B4" w:rsidRPr="00C122C6">
              <w:rPr>
                <w:rStyle w:val="ac"/>
                <w:noProof/>
              </w:rPr>
              <w:t>３．１．１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_Toc103954718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4E277FE5" w14:textId="57E08B03" w:rsidR="004F08B4" w:rsidRDefault="00DE425F">
          <w:pPr>
            <w:pStyle w:val="31"/>
            <w:tabs>
              <w:tab w:val="right" w:leader="dot" w:pos="10456"/>
            </w:tabs>
            <w:rPr>
              <w:rFonts w:asciiTheme="minorHAnsi" w:hAnsiTheme="minorHAnsi"/>
              <w:noProof/>
            </w:rPr>
          </w:pPr>
          <w:hyperlink w:anchor="_Toc103954719" w:history="1">
            <w:r w:rsidR="004F08B4" w:rsidRPr="00C122C6">
              <w:rPr>
                <w:rStyle w:val="ac"/>
                <w:noProof/>
              </w:rPr>
              <w:t>３．１．２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_Toc103954719 \h </w:instrText>
            </w:r>
            <w:r w:rsidR="004F08B4">
              <w:rPr>
                <w:noProof/>
                <w:webHidden/>
              </w:rPr>
            </w:r>
            <w:r w:rsidR="004F08B4">
              <w:rPr>
                <w:noProof/>
                <w:webHidden/>
              </w:rPr>
              <w:fldChar w:fldCharType="separate"/>
            </w:r>
            <w:r w:rsidR="004F08B4">
              <w:rPr>
                <w:noProof/>
                <w:webHidden/>
              </w:rPr>
              <w:t>6</w:t>
            </w:r>
            <w:r w:rsidR="004F08B4">
              <w:rPr>
                <w:noProof/>
                <w:webHidden/>
              </w:rPr>
              <w:fldChar w:fldCharType="end"/>
            </w:r>
          </w:hyperlink>
        </w:p>
        <w:p w14:paraId="5C624FE7" w14:textId="1DB93581" w:rsidR="004F08B4" w:rsidRDefault="00DE425F">
          <w:pPr>
            <w:pStyle w:val="21"/>
            <w:tabs>
              <w:tab w:val="right" w:leader="dot" w:pos="10456"/>
            </w:tabs>
            <w:rPr>
              <w:rFonts w:asciiTheme="minorHAnsi" w:hAnsiTheme="minorHAnsi"/>
              <w:noProof/>
            </w:rPr>
          </w:pPr>
          <w:hyperlink w:anchor="_Toc103954720" w:history="1">
            <w:r w:rsidR="004F08B4" w:rsidRPr="00C122C6">
              <w:rPr>
                <w:rStyle w:val="ac"/>
                <w:noProof/>
                <w14:scene3d>
                  <w14:camera w14:prst="orthographicFront"/>
                  <w14:lightRig w14:rig="threePt" w14:dir="t">
                    <w14:rot w14:lat="0" w14:lon="0" w14:rev="0"/>
                  </w14:lightRig>
                </w14:scene3d>
              </w:rPr>
              <w:t>３．２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_Toc103954720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42A03758" w14:textId="12AC20C2" w:rsidR="004F08B4" w:rsidRDefault="00DE425F">
          <w:pPr>
            <w:pStyle w:val="31"/>
            <w:tabs>
              <w:tab w:val="right" w:leader="dot" w:pos="10456"/>
            </w:tabs>
            <w:rPr>
              <w:rFonts w:asciiTheme="minorHAnsi" w:hAnsiTheme="minorHAnsi"/>
              <w:noProof/>
            </w:rPr>
          </w:pPr>
          <w:hyperlink w:anchor="_Toc103954721" w:history="1">
            <w:r w:rsidR="004F08B4" w:rsidRPr="00C122C6">
              <w:rPr>
                <w:rStyle w:val="ac"/>
                <w:noProof/>
              </w:rPr>
              <w:t>３．２．１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_Toc103954721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1778106D" w14:textId="38C4733E" w:rsidR="004F08B4" w:rsidRDefault="00DE425F">
          <w:pPr>
            <w:pStyle w:val="31"/>
            <w:tabs>
              <w:tab w:val="right" w:leader="dot" w:pos="10456"/>
            </w:tabs>
            <w:rPr>
              <w:rFonts w:asciiTheme="minorHAnsi" w:hAnsiTheme="minorHAnsi"/>
              <w:noProof/>
            </w:rPr>
          </w:pPr>
          <w:hyperlink w:anchor="_Toc103954722" w:history="1">
            <w:r w:rsidR="004F08B4" w:rsidRPr="00C122C6">
              <w:rPr>
                <w:rStyle w:val="ac"/>
                <w:noProof/>
              </w:rPr>
              <w:t>３．２．２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_Toc103954722 \h </w:instrText>
            </w:r>
            <w:r w:rsidR="004F08B4">
              <w:rPr>
                <w:noProof/>
                <w:webHidden/>
              </w:rPr>
            </w:r>
            <w:r w:rsidR="004F08B4">
              <w:rPr>
                <w:noProof/>
                <w:webHidden/>
              </w:rPr>
              <w:fldChar w:fldCharType="separate"/>
            </w:r>
            <w:r w:rsidR="004F08B4">
              <w:rPr>
                <w:noProof/>
                <w:webHidden/>
              </w:rPr>
              <w:t>7</w:t>
            </w:r>
            <w:r w:rsidR="004F08B4">
              <w:rPr>
                <w:noProof/>
                <w:webHidden/>
              </w:rPr>
              <w:fldChar w:fldCharType="end"/>
            </w:r>
          </w:hyperlink>
        </w:p>
        <w:p w14:paraId="741AD6D3" w14:textId="4AB108C3" w:rsidR="004F08B4" w:rsidRDefault="00DE425F">
          <w:pPr>
            <w:pStyle w:val="11"/>
            <w:tabs>
              <w:tab w:val="right" w:leader="dot" w:pos="10456"/>
            </w:tabs>
            <w:rPr>
              <w:rFonts w:asciiTheme="minorHAnsi" w:hAnsiTheme="minorHAnsi"/>
              <w:noProof/>
            </w:rPr>
          </w:pPr>
          <w:hyperlink w:anchor="_Toc103954723" w:history="1">
            <w:r w:rsidR="004F08B4" w:rsidRPr="00C122C6">
              <w:rPr>
                <w:rStyle w:val="ac"/>
                <w:noProof/>
                <w14:scene3d>
                  <w14:camera w14:prst="orthographicFront"/>
                  <w14:lightRig w14:rig="threePt" w14:dir="t">
                    <w14:rot w14:lat="0" w14:lon="0" w14:rev="0"/>
                  </w14:lightRig>
                </w14:scene3d>
              </w:rPr>
              <w:t>４．</w:t>
            </w:r>
            <w:r w:rsidR="004F08B4" w:rsidRPr="00C122C6">
              <w:rPr>
                <w:rStyle w:val="ac"/>
                <w:noProof/>
              </w:rPr>
              <w:t xml:space="preserve"> </w:t>
            </w:r>
            <w:r w:rsidR="004F08B4" w:rsidRPr="00C122C6">
              <w:rPr>
                <w:rStyle w:val="ac"/>
                <w:noProof/>
              </w:rPr>
              <w:t>データ提供</w:t>
            </w:r>
            <w:r w:rsidR="004F08B4" w:rsidRPr="00C122C6">
              <w:rPr>
                <w:rStyle w:val="ac"/>
                <w:noProof/>
              </w:rPr>
              <w:t>I/F(HTTPS)</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_Toc103954723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44B04374" w14:textId="57F608B5" w:rsidR="004F08B4" w:rsidRDefault="00DE425F">
          <w:pPr>
            <w:pStyle w:val="21"/>
            <w:tabs>
              <w:tab w:val="right" w:leader="dot" w:pos="10456"/>
            </w:tabs>
            <w:rPr>
              <w:rFonts w:asciiTheme="minorHAnsi" w:hAnsiTheme="minorHAnsi"/>
              <w:noProof/>
            </w:rPr>
          </w:pPr>
          <w:hyperlink w:anchor="_Toc103954724" w:history="1">
            <w:r w:rsidR="004F08B4" w:rsidRPr="00C122C6">
              <w:rPr>
                <w:rStyle w:val="ac"/>
                <w:noProof/>
                <w14:scene3d>
                  <w14:camera w14:prst="orthographicFront"/>
                  <w14:lightRig w14:rig="threePt" w14:dir="t">
                    <w14:rot w14:lat="0" w14:lon="0" w14:rev="0"/>
                  </w14:lightRig>
                </w14:scene3d>
              </w:rPr>
              <w:t>４．１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_Toc103954724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39189B13" w14:textId="42AE5781" w:rsidR="004F08B4" w:rsidRDefault="00DE425F">
          <w:pPr>
            <w:pStyle w:val="31"/>
            <w:tabs>
              <w:tab w:val="right" w:leader="dot" w:pos="10456"/>
            </w:tabs>
            <w:rPr>
              <w:rFonts w:asciiTheme="minorHAnsi" w:hAnsiTheme="minorHAnsi"/>
              <w:noProof/>
            </w:rPr>
          </w:pPr>
          <w:hyperlink w:anchor="_Toc103954725" w:history="1">
            <w:r w:rsidR="004F08B4" w:rsidRPr="00C122C6">
              <w:rPr>
                <w:rStyle w:val="ac"/>
                <w:noProof/>
              </w:rPr>
              <w:t>４．１．１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_Toc103954725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0001EAE4" w14:textId="38A36F9E" w:rsidR="004F08B4" w:rsidRDefault="00DE425F">
          <w:pPr>
            <w:pStyle w:val="31"/>
            <w:tabs>
              <w:tab w:val="right" w:leader="dot" w:pos="10456"/>
            </w:tabs>
            <w:rPr>
              <w:rFonts w:asciiTheme="minorHAnsi" w:hAnsiTheme="minorHAnsi"/>
              <w:noProof/>
            </w:rPr>
          </w:pPr>
          <w:hyperlink w:anchor="_Toc103954726" w:history="1">
            <w:r w:rsidR="004F08B4" w:rsidRPr="00C122C6">
              <w:rPr>
                <w:rStyle w:val="ac"/>
                <w:noProof/>
              </w:rPr>
              <w:t>４．１．２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_Toc103954726 \h </w:instrText>
            </w:r>
            <w:r w:rsidR="004F08B4">
              <w:rPr>
                <w:noProof/>
                <w:webHidden/>
              </w:rPr>
            </w:r>
            <w:r w:rsidR="004F08B4">
              <w:rPr>
                <w:noProof/>
                <w:webHidden/>
              </w:rPr>
              <w:fldChar w:fldCharType="separate"/>
            </w:r>
            <w:r w:rsidR="004F08B4">
              <w:rPr>
                <w:noProof/>
                <w:webHidden/>
              </w:rPr>
              <w:t>8</w:t>
            </w:r>
            <w:r w:rsidR="004F08B4">
              <w:rPr>
                <w:noProof/>
                <w:webHidden/>
              </w:rPr>
              <w:fldChar w:fldCharType="end"/>
            </w:r>
          </w:hyperlink>
        </w:p>
        <w:p w14:paraId="649CEF23" w14:textId="0B660933" w:rsidR="004F08B4" w:rsidRDefault="00DE425F">
          <w:pPr>
            <w:pStyle w:val="31"/>
            <w:tabs>
              <w:tab w:val="right" w:leader="dot" w:pos="10456"/>
            </w:tabs>
            <w:rPr>
              <w:rFonts w:asciiTheme="minorHAnsi" w:hAnsiTheme="minorHAnsi"/>
              <w:noProof/>
            </w:rPr>
          </w:pPr>
          <w:hyperlink w:anchor="_Toc103954727" w:history="1">
            <w:r w:rsidR="004F08B4" w:rsidRPr="00C122C6">
              <w:rPr>
                <w:rStyle w:val="ac"/>
                <w:noProof/>
              </w:rPr>
              <w:t>４．１．３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_Toc103954727 \h </w:instrText>
            </w:r>
            <w:r w:rsidR="004F08B4">
              <w:rPr>
                <w:noProof/>
                <w:webHidden/>
              </w:rPr>
            </w:r>
            <w:r w:rsidR="004F08B4">
              <w:rPr>
                <w:noProof/>
                <w:webHidden/>
              </w:rPr>
              <w:fldChar w:fldCharType="separate"/>
            </w:r>
            <w:r w:rsidR="004F08B4">
              <w:rPr>
                <w:noProof/>
                <w:webHidden/>
              </w:rPr>
              <w:t>9</w:t>
            </w:r>
            <w:r w:rsidR="004F08B4">
              <w:rPr>
                <w:noProof/>
                <w:webHidden/>
              </w:rPr>
              <w:fldChar w:fldCharType="end"/>
            </w:r>
          </w:hyperlink>
        </w:p>
        <w:p w14:paraId="738F0866" w14:textId="4C05BB70" w:rsidR="004F08B4" w:rsidRDefault="00DE425F">
          <w:pPr>
            <w:pStyle w:val="31"/>
            <w:tabs>
              <w:tab w:val="right" w:leader="dot" w:pos="10456"/>
            </w:tabs>
            <w:rPr>
              <w:rFonts w:asciiTheme="minorHAnsi" w:hAnsiTheme="minorHAnsi"/>
              <w:noProof/>
            </w:rPr>
          </w:pPr>
          <w:hyperlink w:anchor="_Toc103954728" w:history="1">
            <w:r w:rsidR="004F08B4" w:rsidRPr="00C122C6">
              <w:rPr>
                <w:rStyle w:val="ac"/>
                <w:noProof/>
              </w:rPr>
              <w:t>４．１．４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_Toc103954728 \h </w:instrText>
            </w:r>
            <w:r w:rsidR="004F08B4">
              <w:rPr>
                <w:noProof/>
                <w:webHidden/>
              </w:rPr>
            </w:r>
            <w:r w:rsidR="004F08B4">
              <w:rPr>
                <w:noProof/>
                <w:webHidden/>
              </w:rPr>
              <w:fldChar w:fldCharType="separate"/>
            </w:r>
            <w:r w:rsidR="004F08B4">
              <w:rPr>
                <w:noProof/>
                <w:webHidden/>
              </w:rPr>
              <w:t>9</w:t>
            </w:r>
            <w:r w:rsidR="004F08B4">
              <w:rPr>
                <w:noProof/>
                <w:webHidden/>
              </w:rPr>
              <w:fldChar w:fldCharType="end"/>
            </w:r>
          </w:hyperlink>
        </w:p>
        <w:p w14:paraId="51423454" w14:textId="2DDD5A3B" w:rsidR="004F08B4" w:rsidRDefault="00DE425F">
          <w:pPr>
            <w:pStyle w:val="21"/>
            <w:tabs>
              <w:tab w:val="right" w:leader="dot" w:pos="10456"/>
            </w:tabs>
            <w:rPr>
              <w:rFonts w:asciiTheme="minorHAnsi" w:hAnsiTheme="minorHAnsi"/>
              <w:noProof/>
            </w:rPr>
          </w:pPr>
          <w:hyperlink w:anchor="_Toc103954729" w:history="1">
            <w:r w:rsidR="004F08B4" w:rsidRPr="00C122C6">
              <w:rPr>
                <w:rStyle w:val="ac"/>
                <w:noProof/>
                <w14:scene3d>
                  <w14:camera w14:prst="orthographicFront"/>
                  <w14:lightRig w14:rig="threePt" w14:dir="t">
                    <w14:rot w14:lat="0" w14:lon="0" w14:rev="0"/>
                  </w14:lightRig>
                </w14:scene3d>
              </w:rPr>
              <w:t>４．２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_Toc103954729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73DE5D58" w14:textId="68EAFDC0" w:rsidR="004F08B4" w:rsidRDefault="00DE425F">
          <w:pPr>
            <w:pStyle w:val="31"/>
            <w:tabs>
              <w:tab w:val="right" w:leader="dot" w:pos="10456"/>
            </w:tabs>
            <w:rPr>
              <w:rFonts w:asciiTheme="minorHAnsi" w:hAnsiTheme="minorHAnsi"/>
              <w:noProof/>
            </w:rPr>
          </w:pPr>
          <w:hyperlink w:anchor="_Toc103954730" w:history="1">
            <w:r w:rsidR="004F08B4" w:rsidRPr="00C122C6">
              <w:rPr>
                <w:rStyle w:val="ac"/>
                <w:noProof/>
              </w:rPr>
              <w:t>４．２．１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_Toc103954730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34AFE936" w14:textId="15C0B0A1" w:rsidR="004F08B4" w:rsidRDefault="00DE425F">
          <w:pPr>
            <w:pStyle w:val="31"/>
            <w:tabs>
              <w:tab w:val="right" w:leader="dot" w:pos="10456"/>
            </w:tabs>
            <w:rPr>
              <w:rFonts w:asciiTheme="minorHAnsi" w:hAnsiTheme="minorHAnsi"/>
              <w:noProof/>
            </w:rPr>
          </w:pPr>
          <w:hyperlink w:anchor="_Toc103954731" w:history="1">
            <w:r w:rsidR="004F08B4" w:rsidRPr="00C122C6">
              <w:rPr>
                <w:rStyle w:val="ac"/>
                <w:noProof/>
              </w:rPr>
              <w:t>４．２．２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_Toc103954731 \h </w:instrText>
            </w:r>
            <w:r w:rsidR="004F08B4">
              <w:rPr>
                <w:noProof/>
                <w:webHidden/>
              </w:rPr>
            </w:r>
            <w:r w:rsidR="004F08B4">
              <w:rPr>
                <w:noProof/>
                <w:webHidden/>
              </w:rPr>
              <w:fldChar w:fldCharType="separate"/>
            </w:r>
            <w:r w:rsidR="004F08B4">
              <w:rPr>
                <w:noProof/>
                <w:webHidden/>
              </w:rPr>
              <w:t>10</w:t>
            </w:r>
            <w:r w:rsidR="004F08B4">
              <w:rPr>
                <w:noProof/>
                <w:webHidden/>
              </w:rPr>
              <w:fldChar w:fldCharType="end"/>
            </w:r>
          </w:hyperlink>
        </w:p>
        <w:p w14:paraId="5B929A5A" w14:textId="46EAB0E8" w:rsidR="004F08B4" w:rsidRDefault="00DE425F">
          <w:pPr>
            <w:pStyle w:val="11"/>
            <w:tabs>
              <w:tab w:val="right" w:leader="dot" w:pos="10456"/>
            </w:tabs>
            <w:rPr>
              <w:rFonts w:asciiTheme="minorHAnsi" w:hAnsiTheme="minorHAnsi"/>
              <w:noProof/>
            </w:rPr>
          </w:pPr>
          <w:hyperlink w:anchor="_Toc103954732" w:history="1">
            <w:r w:rsidR="004F08B4" w:rsidRPr="00C122C6">
              <w:rPr>
                <w:rStyle w:val="ac"/>
                <w:noProof/>
                <w14:scene3d>
                  <w14:camera w14:prst="orthographicFront"/>
                  <w14:lightRig w14:rig="threePt" w14:dir="t">
                    <w14:rot w14:lat="0" w14:lon="0" w14:rev="0"/>
                  </w14:lightRig>
                </w14:scene3d>
              </w:rPr>
              <w:t>５．</w:t>
            </w:r>
            <w:r w:rsidR="004F08B4" w:rsidRPr="00C122C6">
              <w:rPr>
                <w:rStyle w:val="ac"/>
                <w:noProof/>
              </w:rPr>
              <w:t xml:space="preserve"> </w:t>
            </w:r>
            <w:r w:rsidR="004F08B4" w:rsidRPr="00C122C6">
              <w:rPr>
                <w:rStyle w:val="ac"/>
                <w:noProof/>
              </w:rPr>
              <w:t>データ提供</w:t>
            </w:r>
            <w:r w:rsidR="004F08B4" w:rsidRPr="00C122C6">
              <w:rPr>
                <w:rStyle w:val="ac"/>
                <w:noProof/>
              </w:rPr>
              <w:t>I/F(FTP)</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_Toc103954732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22385174" w14:textId="792E660E" w:rsidR="004F08B4" w:rsidRDefault="00DE425F">
          <w:pPr>
            <w:pStyle w:val="21"/>
            <w:tabs>
              <w:tab w:val="right" w:leader="dot" w:pos="10456"/>
            </w:tabs>
            <w:rPr>
              <w:rFonts w:asciiTheme="minorHAnsi" w:hAnsiTheme="minorHAnsi"/>
              <w:noProof/>
            </w:rPr>
          </w:pPr>
          <w:hyperlink w:anchor="_Toc103954733" w:history="1">
            <w:r w:rsidR="004F08B4" w:rsidRPr="00C122C6">
              <w:rPr>
                <w:rStyle w:val="ac"/>
                <w:noProof/>
                <w14:scene3d>
                  <w14:camera w14:prst="orthographicFront"/>
                  <w14:lightRig w14:rig="threePt" w14:dir="t">
                    <w14:rot w14:lat="0" w14:lon="0" w14:rev="0"/>
                  </w14:lightRig>
                </w14:scene3d>
              </w:rPr>
              <w:t>５．１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_Toc103954733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6599920D" w14:textId="026619EE" w:rsidR="004F08B4" w:rsidRDefault="00DE425F">
          <w:pPr>
            <w:pStyle w:val="31"/>
            <w:tabs>
              <w:tab w:val="right" w:leader="dot" w:pos="10456"/>
            </w:tabs>
            <w:rPr>
              <w:rFonts w:asciiTheme="minorHAnsi" w:hAnsiTheme="minorHAnsi"/>
              <w:noProof/>
            </w:rPr>
          </w:pPr>
          <w:hyperlink w:anchor="_Toc103954734" w:history="1">
            <w:r w:rsidR="004F08B4" w:rsidRPr="00C122C6">
              <w:rPr>
                <w:rStyle w:val="ac"/>
                <w:noProof/>
              </w:rPr>
              <w:t>５．１．１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_Toc103954734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4F84DE6E" w14:textId="7C11F69B" w:rsidR="004F08B4" w:rsidRDefault="00DE425F">
          <w:pPr>
            <w:pStyle w:val="31"/>
            <w:tabs>
              <w:tab w:val="right" w:leader="dot" w:pos="10456"/>
            </w:tabs>
            <w:rPr>
              <w:rFonts w:asciiTheme="minorHAnsi" w:hAnsiTheme="minorHAnsi"/>
              <w:noProof/>
            </w:rPr>
          </w:pPr>
          <w:hyperlink w:anchor="_Toc103954735" w:history="1">
            <w:r w:rsidR="004F08B4" w:rsidRPr="00C122C6">
              <w:rPr>
                <w:rStyle w:val="ac"/>
                <w:noProof/>
              </w:rPr>
              <w:t>５．１．２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_Toc103954735 \h </w:instrText>
            </w:r>
            <w:r w:rsidR="004F08B4">
              <w:rPr>
                <w:noProof/>
                <w:webHidden/>
              </w:rPr>
            </w:r>
            <w:r w:rsidR="004F08B4">
              <w:rPr>
                <w:noProof/>
                <w:webHidden/>
              </w:rPr>
              <w:fldChar w:fldCharType="separate"/>
            </w:r>
            <w:r w:rsidR="004F08B4">
              <w:rPr>
                <w:noProof/>
                <w:webHidden/>
              </w:rPr>
              <w:t>11</w:t>
            </w:r>
            <w:r w:rsidR="004F08B4">
              <w:rPr>
                <w:noProof/>
                <w:webHidden/>
              </w:rPr>
              <w:fldChar w:fldCharType="end"/>
            </w:r>
          </w:hyperlink>
        </w:p>
        <w:p w14:paraId="3755F668" w14:textId="65D6E38E" w:rsidR="004F08B4" w:rsidRDefault="00DE425F">
          <w:pPr>
            <w:pStyle w:val="31"/>
            <w:tabs>
              <w:tab w:val="right" w:leader="dot" w:pos="10456"/>
            </w:tabs>
            <w:rPr>
              <w:rFonts w:asciiTheme="minorHAnsi" w:hAnsiTheme="minorHAnsi"/>
              <w:noProof/>
            </w:rPr>
          </w:pPr>
          <w:hyperlink w:anchor="_Toc103954736" w:history="1">
            <w:r w:rsidR="004F08B4" w:rsidRPr="00C122C6">
              <w:rPr>
                <w:rStyle w:val="ac"/>
                <w:noProof/>
              </w:rPr>
              <w:t>５．１．３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_Toc103954736 \h </w:instrText>
            </w:r>
            <w:r w:rsidR="004F08B4">
              <w:rPr>
                <w:noProof/>
                <w:webHidden/>
              </w:rPr>
            </w:r>
            <w:r w:rsidR="004F08B4">
              <w:rPr>
                <w:noProof/>
                <w:webHidden/>
              </w:rPr>
              <w:fldChar w:fldCharType="separate"/>
            </w:r>
            <w:r w:rsidR="004F08B4">
              <w:rPr>
                <w:noProof/>
                <w:webHidden/>
              </w:rPr>
              <w:t>12</w:t>
            </w:r>
            <w:r w:rsidR="004F08B4">
              <w:rPr>
                <w:noProof/>
                <w:webHidden/>
              </w:rPr>
              <w:fldChar w:fldCharType="end"/>
            </w:r>
          </w:hyperlink>
        </w:p>
        <w:p w14:paraId="77DAC274" w14:textId="748CBCF9" w:rsidR="004F08B4" w:rsidRDefault="00DE425F">
          <w:pPr>
            <w:pStyle w:val="31"/>
            <w:tabs>
              <w:tab w:val="right" w:leader="dot" w:pos="10456"/>
            </w:tabs>
            <w:rPr>
              <w:rFonts w:asciiTheme="minorHAnsi" w:hAnsiTheme="minorHAnsi"/>
              <w:noProof/>
            </w:rPr>
          </w:pPr>
          <w:hyperlink w:anchor="_Toc103954737" w:history="1">
            <w:r w:rsidR="004F08B4" w:rsidRPr="00C122C6">
              <w:rPr>
                <w:rStyle w:val="ac"/>
                <w:noProof/>
              </w:rPr>
              <w:t>５．１．４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_Toc103954737 \h </w:instrText>
            </w:r>
            <w:r w:rsidR="004F08B4">
              <w:rPr>
                <w:noProof/>
                <w:webHidden/>
              </w:rPr>
            </w:r>
            <w:r w:rsidR="004F08B4">
              <w:rPr>
                <w:noProof/>
                <w:webHidden/>
              </w:rPr>
              <w:fldChar w:fldCharType="separate"/>
            </w:r>
            <w:r w:rsidR="004F08B4">
              <w:rPr>
                <w:noProof/>
                <w:webHidden/>
              </w:rPr>
              <w:t>12</w:t>
            </w:r>
            <w:r w:rsidR="004F08B4">
              <w:rPr>
                <w:noProof/>
                <w:webHidden/>
              </w:rPr>
              <w:fldChar w:fldCharType="end"/>
            </w:r>
          </w:hyperlink>
        </w:p>
        <w:p w14:paraId="1E62D1B5" w14:textId="1FC62928" w:rsidR="004F08B4" w:rsidRDefault="00DE425F">
          <w:pPr>
            <w:pStyle w:val="21"/>
            <w:tabs>
              <w:tab w:val="right" w:leader="dot" w:pos="10456"/>
            </w:tabs>
            <w:rPr>
              <w:rFonts w:asciiTheme="minorHAnsi" w:hAnsiTheme="minorHAnsi"/>
              <w:noProof/>
            </w:rPr>
          </w:pPr>
          <w:hyperlink w:anchor="_Toc103954738" w:history="1">
            <w:r w:rsidR="004F08B4" w:rsidRPr="00C122C6">
              <w:rPr>
                <w:rStyle w:val="ac"/>
                <w:noProof/>
                <w14:scene3d>
                  <w14:camera w14:prst="orthographicFront"/>
                  <w14:lightRig w14:rig="threePt" w14:dir="t">
                    <w14:rot w14:lat="0" w14:lon="0" w14:rev="0"/>
                  </w14:lightRig>
                </w14:scene3d>
              </w:rPr>
              <w:t>５．２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_Toc103954738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5013C014" w14:textId="3E2EC70B" w:rsidR="004F08B4" w:rsidRDefault="00DE425F">
          <w:pPr>
            <w:pStyle w:val="31"/>
            <w:tabs>
              <w:tab w:val="right" w:leader="dot" w:pos="10456"/>
            </w:tabs>
            <w:rPr>
              <w:rFonts w:asciiTheme="minorHAnsi" w:hAnsiTheme="minorHAnsi"/>
              <w:noProof/>
            </w:rPr>
          </w:pPr>
          <w:hyperlink w:anchor="_Toc103954739" w:history="1">
            <w:r w:rsidR="004F08B4" w:rsidRPr="00C122C6">
              <w:rPr>
                <w:rStyle w:val="ac"/>
                <w:noProof/>
              </w:rPr>
              <w:t>５．２．１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_Toc103954739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20BCA95E" w14:textId="4BEE9779" w:rsidR="004F08B4" w:rsidRDefault="00DE425F">
          <w:pPr>
            <w:pStyle w:val="31"/>
            <w:tabs>
              <w:tab w:val="right" w:leader="dot" w:pos="10456"/>
            </w:tabs>
            <w:rPr>
              <w:rFonts w:asciiTheme="minorHAnsi" w:hAnsiTheme="minorHAnsi"/>
              <w:noProof/>
            </w:rPr>
          </w:pPr>
          <w:hyperlink w:anchor="_Toc103954740" w:history="1">
            <w:r w:rsidR="004F08B4" w:rsidRPr="00C122C6">
              <w:rPr>
                <w:rStyle w:val="ac"/>
                <w:noProof/>
              </w:rPr>
              <w:t>５．２．２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_Toc103954740 \h </w:instrText>
            </w:r>
            <w:r w:rsidR="004F08B4">
              <w:rPr>
                <w:noProof/>
                <w:webHidden/>
              </w:rPr>
            </w:r>
            <w:r w:rsidR="004F08B4">
              <w:rPr>
                <w:noProof/>
                <w:webHidden/>
              </w:rPr>
              <w:fldChar w:fldCharType="separate"/>
            </w:r>
            <w:r w:rsidR="004F08B4">
              <w:rPr>
                <w:noProof/>
                <w:webHidden/>
              </w:rPr>
              <w:t>13</w:t>
            </w:r>
            <w:r w:rsidR="004F08B4">
              <w:rPr>
                <w:noProof/>
                <w:webHidden/>
              </w:rPr>
              <w:fldChar w:fldCharType="end"/>
            </w:r>
          </w:hyperlink>
        </w:p>
        <w:p w14:paraId="00BA366C" w14:textId="5B360055" w:rsidR="004F08B4" w:rsidRDefault="00DE425F">
          <w:pPr>
            <w:pStyle w:val="11"/>
            <w:tabs>
              <w:tab w:val="right" w:leader="dot" w:pos="10456"/>
            </w:tabs>
            <w:rPr>
              <w:rFonts w:asciiTheme="minorHAnsi" w:hAnsiTheme="minorHAnsi"/>
              <w:noProof/>
            </w:rPr>
          </w:pPr>
          <w:hyperlink w:anchor="_Toc103954741" w:history="1">
            <w:r w:rsidR="004F08B4" w:rsidRPr="00C122C6">
              <w:rPr>
                <w:rStyle w:val="ac"/>
                <w:noProof/>
                <w14:scene3d>
                  <w14:camera w14:prst="orthographicFront"/>
                  <w14:lightRig w14:rig="threePt" w14:dir="t">
                    <w14:rot w14:lat="0" w14:lon="0" w14:rev="0"/>
                  </w14:lightRig>
                </w14:scene3d>
              </w:rPr>
              <w:t>６．</w:t>
            </w:r>
            <w:r w:rsidR="004F08B4" w:rsidRPr="00C122C6">
              <w:rPr>
                <w:rStyle w:val="ac"/>
                <w:noProof/>
              </w:rPr>
              <w:t xml:space="preserve"> </w:t>
            </w:r>
            <w:r w:rsidR="004F08B4" w:rsidRPr="00C122C6">
              <w:rPr>
                <w:rStyle w:val="ac"/>
                <w:noProof/>
              </w:rPr>
              <w:t>データ提供</w:t>
            </w:r>
            <w:r w:rsidR="004F08B4" w:rsidRPr="00C122C6">
              <w:rPr>
                <w:rStyle w:val="ac"/>
                <w:noProof/>
              </w:rPr>
              <w:t>IF(HTTPS NGSI)</w:t>
            </w:r>
            <w:r w:rsidR="004F08B4" w:rsidRPr="00C122C6">
              <w:rPr>
                <w:rStyle w:val="ac"/>
                <w:noProof/>
              </w:rPr>
              <w:t>サブシステム</w:t>
            </w:r>
            <w:r w:rsidR="004F08B4">
              <w:rPr>
                <w:noProof/>
                <w:webHidden/>
              </w:rPr>
              <w:tab/>
            </w:r>
            <w:r w:rsidR="004F08B4">
              <w:rPr>
                <w:noProof/>
                <w:webHidden/>
              </w:rPr>
              <w:fldChar w:fldCharType="begin"/>
            </w:r>
            <w:r w:rsidR="004F08B4">
              <w:rPr>
                <w:noProof/>
                <w:webHidden/>
              </w:rPr>
              <w:instrText xml:space="preserve"> PAGEREF _Toc103954741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02C6745A" w14:textId="3CD1C982" w:rsidR="004F08B4" w:rsidRDefault="00DE425F">
          <w:pPr>
            <w:pStyle w:val="21"/>
            <w:tabs>
              <w:tab w:val="right" w:leader="dot" w:pos="10456"/>
            </w:tabs>
            <w:rPr>
              <w:rFonts w:asciiTheme="minorHAnsi" w:hAnsiTheme="minorHAnsi"/>
              <w:noProof/>
            </w:rPr>
          </w:pPr>
          <w:hyperlink w:anchor="_Toc103954742" w:history="1">
            <w:r w:rsidR="004F08B4" w:rsidRPr="00C122C6">
              <w:rPr>
                <w:rStyle w:val="ac"/>
                <w:noProof/>
                <w14:scene3d>
                  <w14:camera w14:prst="orthographicFront"/>
                  <w14:lightRig w14:rig="threePt" w14:dir="t">
                    <w14:rot w14:lat="0" w14:lon="0" w14:rev="0"/>
                  </w14:lightRig>
                </w14:scene3d>
              </w:rPr>
              <w:t>６．１</w:t>
            </w:r>
            <w:r w:rsidR="004F08B4" w:rsidRPr="00C122C6">
              <w:rPr>
                <w:rStyle w:val="ac"/>
                <w:noProof/>
              </w:rPr>
              <w:t xml:space="preserve"> </w:t>
            </w:r>
            <w:r w:rsidR="004F08B4" w:rsidRPr="00C122C6">
              <w:rPr>
                <w:rStyle w:val="ac"/>
                <w:noProof/>
              </w:rPr>
              <w:t>内部仕様</w:t>
            </w:r>
            <w:r w:rsidR="004F08B4">
              <w:rPr>
                <w:noProof/>
                <w:webHidden/>
              </w:rPr>
              <w:tab/>
            </w:r>
            <w:r w:rsidR="004F08B4">
              <w:rPr>
                <w:noProof/>
                <w:webHidden/>
              </w:rPr>
              <w:fldChar w:fldCharType="begin"/>
            </w:r>
            <w:r w:rsidR="004F08B4">
              <w:rPr>
                <w:noProof/>
                <w:webHidden/>
              </w:rPr>
              <w:instrText xml:space="preserve"> PAGEREF _Toc103954742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126A4D22" w14:textId="5C20D1F8" w:rsidR="004F08B4" w:rsidRDefault="00DE425F">
          <w:pPr>
            <w:pStyle w:val="31"/>
            <w:tabs>
              <w:tab w:val="right" w:leader="dot" w:pos="10456"/>
            </w:tabs>
            <w:rPr>
              <w:rFonts w:asciiTheme="minorHAnsi" w:hAnsiTheme="minorHAnsi"/>
              <w:noProof/>
            </w:rPr>
          </w:pPr>
          <w:hyperlink w:anchor="_Toc103954743" w:history="1">
            <w:r w:rsidR="004F08B4" w:rsidRPr="00C122C6">
              <w:rPr>
                <w:rStyle w:val="ac"/>
                <w:noProof/>
              </w:rPr>
              <w:t>６．１．１</w:t>
            </w:r>
            <w:r w:rsidR="004F08B4" w:rsidRPr="00C122C6">
              <w:rPr>
                <w:rStyle w:val="ac"/>
                <w:noProof/>
              </w:rPr>
              <w:t xml:space="preserve"> </w:t>
            </w:r>
            <w:r w:rsidR="004F08B4" w:rsidRPr="00C122C6">
              <w:rPr>
                <w:rStyle w:val="ac"/>
                <w:noProof/>
              </w:rPr>
              <w:t>データフロー</w:t>
            </w:r>
            <w:r w:rsidR="004F08B4">
              <w:rPr>
                <w:noProof/>
                <w:webHidden/>
              </w:rPr>
              <w:tab/>
            </w:r>
            <w:r w:rsidR="004F08B4">
              <w:rPr>
                <w:noProof/>
                <w:webHidden/>
              </w:rPr>
              <w:fldChar w:fldCharType="begin"/>
            </w:r>
            <w:r w:rsidR="004F08B4">
              <w:rPr>
                <w:noProof/>
                <w:webHidden/>
              </w:rPr>
              <w:instrText xml:space="preserve"> PAGEREF _Toc103954743 \h </w:instrText>
            </w:r>
            <w:r w:rsidR="004F08B4">
              <w:rPr>
                <w:noProof/>
                <w:webHidden/>
              </w:rPr>
            </w:r>
            <w:r w:rsidR="004F08B4">
              <w:rPr>
                <w:noProof/>
                <w:webHidden/>
              </w:rPr>
              <w:fldChar w:fldCharType="separate"/>
            </w:r>
            <w:r w:rsidR="004F08B4">
              <w:rPr>
                <w:noProof/>
                <w:webHidden/>
              </w:rPr>
              <w:t>14</w:t>
            </w:r>
            <w:r w:rsidR="004F08B4">
              <w:rPr>
                <w:noProof/>
                <w:webHidden/>
              </w:rPr>
              <w:fldChar w:fldCharType="end"/>
            </w:r>
          </w:hyperlink>
        </w:p>
        <w:p w14:paraId="131DC551" w14:textId="7B1B5573" w:rsidR="004F08B4" w:rsidRDefault="00DE425F">
          <w:pPr>
            <w:pStyle w:val="31"/>
            <w:tabs>
              <w:tab w:val="right" w:leader="dot" w:pos="10456"/>
            </w:tabs>
            <w:rPr>
              <w:rFonts w:asciiTheme="minorHAnsi" w:hAnsiTheme="minorHAnsi"/>
              <w:noProof/>
            </w:rPr>
          </w:pPr>
          <w:hyperlink w:anchor="_Toc103954744" w:history="1">
            <w:r w:rsidR="004F08B4" w:rsidRPr="00C122C6">
              <w:rPr>
                <w:rStyle w:val="ac"/>
                <w:noProof/>
              </w:rPr>
              <w:t>６．１．２</w:t>
            </w:r>
            <w:r w:rsidR="004F08B4" w:rsidRPr="00C122C6">
              <w:rPr>
                <w:rStyle w:val="ac"/>
                <w:noProof/>
              </w:rPr>
              <w:t xml:space="preserve"> </w:t>
            </w:r>
            <w:r w:rsidR="004F08B4" w:rsidRPr="00C122C6">
              <w:rPr>
                <w:rStyle w:val="ac"/>
                <w:noProof/>
              </w:rPr>
              <w:t>公開インタフェース</w:t>
            </w:r>
            <w:r w:rsidR="004F08B4">
              <w:rPr>
                <w:noProof/>
                <w:webHidden/>
              </w:rPr>
              <w:tab/>
            </w:r>
            <w:r w:rsidR="004F08B4">
              <w:rPr>
                <w:noProof/>
                <w:webHidden/>
              </w:rPr>
              <w:fldChar w:fldCharType="begin"/>
            </w:r>
            <w:r w:rsidR="004F08B4">
              <w:rPr>
                <w:noProof/>
                <w:webHidden/>
              </w:rPr>
              <w:instrText xml:space="preserve"> PAGEREF _Toc103954744 \h </w:instrText>
            </w:r>
            <w:r w:rsidR="004F08B4">
              <w:rPr>
                <w:noProof/>
                <w:webHidden/>
              </w:rPr>
            </w:r>
            <w:r w:rsidR="004F08B4">
              <w:rPr>
                <w:noProof/>
                <w:webHidden/>
              </w:rPr>
              <w:fldChar w:fldCharType="separate"/>
            </w:r>
            <w:r w:rsidR="004F08B4">
              <w:rPr>
                <w:noProof/>
                <w:webHidden/>
              </w:rPr>
              <w:t>15</w:t>
            </w:r>
            <w:r w:rsidR="004F08B4">
              <w:rPr>
                <w:noProof/>
                <w:webHidden/>
              </w:rPr>
              <w:fldChar w:fldCharType="end"/>
            </w:r>
          </w:hyperlink>
        </w:p>
        <w:p w14:paraId="782762D7" w14:textId="01139EA2" w:rsidR="004F08B4" w:rsidRDefault="00DE425F">
          <w:pPr>
            <w:pStyle w:val="31"/>
            <w:tabs>
              <w:tab w:val="right" w:leader="dot" w:pos="10456"/>
            </w:tabs>
            <w:rPr>
              <w:rFonts w:asciiTheme="minorHAnsi" w:hAnsiTheme="minorHAnsi"/>
              <w:noProof/>
            </w:rPr>
          </w:pPr>
          <w:hyperlink w:anchor="_Toc103954745" w:history="1">
            <w:r w:rsidR="004F08B4" w:rsidRPr="00C122C6">
              <w:rPr>
                <w:rStyle w:val="ac"/>
                <w:noProof/>
              </w:rPr>
              <w:t>６．１．３</w:t>
            </w:r>
            <w:r w:rsidR="004F08B4" w:rsidRPr="00C122C6">
              <w:rPr>
                <w:rStyle w:val="ac"/>
                <w:noProof/>
              </w:rPr>
              <w:t xml:space="preserve"> </w:t>
            </w:r>
            <w:r w:rsidR="004F08B4" w:rsidRPr="00C122C6">
              <w:rPr>
                <w:rStyle w:val="ac"/>
                <w:noProof/>
              </w:rPr>
              <w:t>内部データ一覧</w:t>
            </w:r>
            <w:r w:rsidR="004F08B4">
              <w:rPr>
                <w:noProof/>
                <w:webHidden/>
              </w:rPr>
              <w:tab/>
            </w:r>
            <w:r w:rsidR="004F08B4">
              <w:rPr>
                <w:noProof/>
                <w:webHidden/>
              </w:rPr>
              <w:fldChar w:fldCharType="begin"/>
            </w:r>
            <w:r w:rsidR="004F08B4">
              <w:rPr>
                <w:noProof/>
                <w:webHidden/>
              </w:rPr>
              <w:instrText xml:space="preserve"> PAGEREF _Toc103954745 \h </w:instrText>
            </w:r>
            <w:r w:rsidR="004F08B4">
              <w:rPr>
                <w:noProof/>
                <w:webHidden/>
              </w:rPr>
            </w:r>
            <w:r w:rsidR="004F08B4">
              <w:rPr>
                <w:noProof/>
                <w:webHidden/>
              </w:rPr>
              <w:fldChar w:fldCharType="separate"/>
            </w:r>
            <w:r w:rsidR="004F08B4">
              <w:rPr>
                <w:noProof/>
                <w:webHidden/>
              </w:rPr>
              <w:t>16</w:t>
            </w:r>
            <w:r w:rsidR="004F08B4">
              <w:rPr>
                <w:noProof/>
                <w:webHidden/>
              </w:rPr>
              <w:fldChar w:fldCharType="end"/>
            </w:r>
          </w:hyperlink>
        </w:p>
        <w:p w14:paraId="1A07D352" w14:textId="0F1BA619" w:rsidR="004F08B4" w:rsidRDefault="00DE425F">
          <w:pPr>
            <w:pStyle w:val="31"/>
            <w:tabs>
              <w:tab w:val="right" w:leader="dot" w:pos="10456"/>
            </w:tabs>
            <w:rPr>
              <w:rFonts w:asciiTheme="minorHAnsi" w:hAnsiTheme="minorHAnsi"/>
              <w:noProof/>
            </w:rPr>
          </w:pPr>
          <w:hyperlink w:anchor="_Toc103954746" w:history="1">
            <w:r w:rsidR="004F08B4" w:rsidRPr="00C122C6">
              <w:rPr>
                <w:rStyle w:val="ac"/>
                <w:noProof/>
              </w:rPr>
              <w:t>６．１．４</w:t>
            </w:r>
            <w:r w:rsidR="004F08B4" w:rsidRPr="00C122C6">
              <w:rPr>
                <w:rStyle w:val="ac"/>
                <w:noProof/>
              </w:rPr>
              <w:t xml:space="preserve"> </w:t>
            </w:r>
            <w:r w:rsidR="004F08B4" w:rsidRPr="00C122C6">
              <w:rPr>
                <w:rStyle w:val="ac"/>
                <w:noProof/>
              </w:rPr>
              <w:t>コンフィグ定義</w:t>
            </w:r>
            <w:r w:rsidR="004F08B4">
              <w:rPr>
                <w:noProof/>
                <w:webHidden/>
              </w:rPr>
              <w:tab/>
            </w:r>
            <w:r w:rsidR="004F08B4">
              <w:rPr>
                <w:noProof/>
                <w:webHidden/>
              </w:rPr>
              <w:fldChar w:fldCharType="begin"/>
            </w:r>
            <w:r w:rsidR="004F08B4">
              <w:rPr>
                <w:noProof/>
                <w:webHidden/>
              </w:rPr>
              <w:instrText xml:space="preserve"> PAGEREF _Toc103954746 \h </w:instrText>
            </w:r>
            <w:r w:rsidR="004F08B4">
              <w:rPr>
                <w:noProof/>
                <w:webHidden/>
              </w:rPr>
            </w:r>
            <w:r w:rsidR="004F08B4">
              <w:rPr>
                <w:noProof/>
                <w:webHidden/>
              </w:rPr>
              <w:fldChar w:fldCharType="separate"/>
            </w:r>
            <w:r w:rsidR="004F08B4">
              <w:rPr>
                <w:noProof/>
                <w:webHidden/>
              </w:rPr>
              <w:t>16</w:t>
            </w:r>
            <w:r w:rsidR="004F08B4">
              <w:rPr>
                <w:noProof/>
                <w:webHidden/>
              </w:rPr>
              <w:fldChar w:fldCharType="end"/>
            </w:r>
          </w:hyperlink>
        </w:p>
        <w:p w14:paraId="3942C0BD" w14:textId="28F321A0" w:rsidR="004F08B4" w:rsidRDefault="00DE425F">
          <w:pPr>
            <w:pStyle w:val="21"/>
            <w:tabs>
              <w:tab w:val="right" w:leader="dot" w:pos="10456"/>
            </w:tabs>
            <w:rPr>
              <w:rFonts w:asciiTheme="minorHAnsi" w:hAnsiTheme="minorHAnsi"/>
              <w:noProof/>
            </w:rPr>
          </w:pPr>
          <w:hyperlink w:anchor="_Toc103954747" w:history="1">
            <w:r w:rsidR="004F08B4" w:rsidRPr="00C122C6">
              <w:rPr>
                <w:rStyle w:val="ac"/>
                <w:noProof/>
                <w14:scene3d>
                  <w14:camera w14:prst="orthographicFront"/>
                  <w14:lightRig w14:rig="threePt" w14:dir="t">
                    <w14:rot w14:lat="0" w14:lon="0" w14:rev="0"/>
                  </w14:lightRig>
                </w14:scene3d>
              </w:rPr>
              <w:t>６．２</w:t>
            </w:r>
            <w:r w:rsidR="004F08B4" w:rsidRPr="00C122C6">
              <w:rPr>
                <w:rStyle w:val="ac"/>
                <w:noProof/>
              </w:rPr>
              <w:t xml:space="preserve"> </w:t>
            </w:r>
            <w:r w:rsidR="004F08B4" w:rsidRPr="00C122C6">
              <w:rPr>
                <w:rStyle w:val="ac"/>
                <w:noProof/>
              </w:rPr>
              <w:t>機能詳細</w:t>
            </w:r>
            <w:r w:rsidR="004F08B4">
              <w:rPr>
                <w:noProof/>
                <w:webHidden/>
              </w:rPr>
              <w:tab/>
            </w:r>
            <w:r w:rsidR="004F08B4">
              <w:rPr>
                <w:noProof/>
                <w:webHidden/>
              </w:rPr>
              <w:fldChar w:fldCharType="begin"/>
            </w:r>
            <w:r w:rsidR="004F08B4">
              <w:rPr>
                <w:noProof/>
                <w:webHidden/>
              </w:rPr>
              <w:instrText xml:space="preserve"> PAGEREF _Toc103954747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50E8E53B" w14:textId="295CFB18" w:rsidR="004F08B4" w:rsidRDefault="00DE425F">
          <w:pPr>
            <w:pStyle w:val="31"/>
            <w:tabs>
              <w:tab w:val="right" w:leader="dot" w:pos="10456"/>
            </w:tabs>
            <w:rPr>
              <w:rFonts w:asciiTheme="minorHAnsi" w:hAnsiTheme="minorHAnsi"/>
              <w:noProof/>
            </w:rPr>
          </w:pPr>
          <w:hyperlink w:anchor="_Toc103954748" w:history="1">
            <w:r w:rsidR="004F08B4" w:rsidRPr="00C122C6">
              <w:rPr>
                <w:rStyle w:val="ac"/>
                <w:noProof/>
              </w:rPr>
              <w:t>６．２．１</w:t>
            </w:r>
            <w:r w:rsidR="004F08B4" w:rsidRPr="00C122C6">
              <w:rPr>
                <w:rStyle w:val="ac"/>
                <w:noProof/>
              </w:rPr>
              <w:t xml:space="preserve"> </w:t>
            </w:r>
            <w:r w:rsidR="004F08B4" w:rsidRPr="00C122C6">
              <w:rPr>
                <w:rStyle w:val="ac"/>
                <w:noProof/>
              </w:rPr>
              <w:t>処理フロー</w:t>
            </w:r>
            <w:r w:rsidR="004F08B4">
              <w:rPr>
                <w:noProof/>
                <w:webHidden/>
              </w:rPr>
              <w:tab/>
            </w:r>
            <w:r w:rsidR="004F08B4">
              <w:rPr>
                <w:noProof/>
                <w:webHidden/>
              </w:rPr>
              <w:fldChar w:fldCharType="begin"/>
            </w:r>
            <w:r w:rsidR="004F08B4">
              <w:rPr>
                <w:noProof/>
                <w:webHidden/>
              </w:rPr>
              <w:instrText xml:space="preserve"> PAGEREF _Toc103954748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11AEE8B8" w14:textId="5EE7298B" w:rsidR="004F08B4" w:rsidRDefault="00DE425F">
          <w:pPr>
            <w:pStyle w:val="31"/>
            <w:tabs>
              <w:tab w:val="right" w:leader="dot" w:pos="10456"/>
            </w:tabs>
            <w:rPr>
              <w:rFonts w:asciiTheme="minorHAnsi" w:hAnsiTheme="minorHAnsi"/>
              <w:noProof/>
            </w:rPr>
          </w:pPr>
          <w:hyperlink w:anchor="_Toc103954749" w:history="1">
            <w:r w:rsidR="004F08B4" w:rsidRPr="00C122C6">
              <w:rPr>
                <w:rStyle w:val="ac"/>
                <w:noProof/>
              </w:rPr>
              <w:t>６．２．２</w:t>
            </w:r>
            <w:r w:rsidR="004F08B4" w:rsidRPr="00C122C6">
              <w:rPr>
                <w:rStyle w:val="ac"/>
                <w:noProof/>
              </w:rPr>
              <w:t xml:space="preserve"> </w:t>
            </w:r>
            <w:r w:rsidR="004F08B4" w:rsidRPr="00C122C6">
              <w:rPr>
                <w:rStyle w:val="ac"/>
                <w:noProof/>
              </w:rPr>
              <w:t>出力ログ</w:t>
            </w:r>
            <w:r w:rsidR="004F08B4">
              <w:rPr>
                <w:noProof/>
                <w:webHidden/>
              </w:rPr>
              <w:tab/>
            </w:r>
            <w:r w:rsidR="004F08B4">
              <w:rPr>
                <w:noProof/>
                <w:webHidden/>
              </w:rPr>
              <w:fldChar w:fldCharType="begin"/>
            </w:r>
            <w:r w:rsidR="004F08B4">
              <w:rPr>
                <w:noProof/>
                <w:webHidden/>
              </w:rPr>
              <w:instrText xml:space="preserve"> PAGEREF _Toc103954749 \h </w:instrText>
            </w:r>
            <w:r w:rsidR="004F08B4">
              <w:rPr>
                <w:noProof/>
                <w:webHidden/>
              </w:rPr>
            </w:r>
            <w:r w:rsidR="004F08B4">
              <w:rPr>
                <w:noProof/>
                <w:webHidden/>
              </w:rPr>
              <w:fldChar w:fldCharType="separate"/>
            </w:r>
            <w:r w:rsidR="004F08B4">
              <w:rPr>
                <w:noProof/>
                <w:webHidden/>
              </w:rPr>
              <w:t>17</w:t>
            </w:r>
            <w:r w:rsidR="004F08B4">
              <w:rPr>
                <w:noProof/>
                <w:webHidden/>
              </w:rPr>
              <w:fldChar w:fldCharType="end"/>
            </w:r>
          </w:hyperlink>
        </w:p>
        <w:p w14:paraId="02FF7232" w14:textId="68CA5733" w:rsidR="00DF2BC6" w:rsidRPr="00246EBC" w:rsidRDefault="00DF2BC6">
          <w:pPr>
            <w:rPr>
              <w:rFonts w:asciiTheme="minorHAnsi" w:hAnsiTheme="minorHAnsi"/>
            </w:rPr>
          </w:pPr>
          <w:r w:rsidRPr="00246EBC">
            <w:rPr>
              <w:rFonts w:asciiTheme="minorHAnsi" w:hAnsiTheme="minorHAnsi"/>
              <w:b/>
              <w:bCs/>
              <w:lang w:val="ja-JP"/>
            </w:rPr>
            <w:fldChar w:fldCharType="end"/>
          </w:r>
        </w:p>
      </w:sdtContent>
    </w:sdt>
    <w:p w14:paraId="1CCC963F" w14:textId="5384B877" w:rsidR="00A66DE6" w:rsidRPr="00246EBC" w:rsidRDefault="00A66DE6" w:rsidP="00EC3D69">
      <w:pPr>
        <w:rPr>
          <w:rFonts w:asciiTheme="minorHAnsi" w:hAnsiTheme="minorHAnsi"/>
        </w:rPr>
        <w:sectPr w:rsidR="00A66DE6" w:rsidRPr="00246EBC" w:rsidSect="00A6229B">
          <w:footerReference w:type="default" r:id="rId12"/>
          <w:type w:val="continuous"/>
          <w:pgSz w:w="11906" w:h="16838"/>
          <w:pgMar w:top="1440" w:right="1080" w:bottom="1440" w:left="1080" w:header="851" w:footer="992" w:gutter="0"/>
          <w:pgNumType w:fmt="decimalFullWidth" w:start="1" w:chapStyle="1"/>
          <w:cols w:space="425"/>
          <w:docGrid w:type="lines" w:linePitch="360"/>
        </w:sectPr>
      </w:pPr>
    </w:p>
    <w:p w14:paraId="6FACBD90" w14:textId="77777777" w:rsidR="00A17540" w:rsidRPr="00246EBC" w:rsidRDefault="007D79DC" w:rsidP="00A66DE6">
      <w:pPr>
        <w:pStyle w:val="1"/>
        <w:rPr>
          <w:rFonts w:asciiTheme="minorHAnsi" w:hAnsiTheme="minorHAnsi" w:cstheme="majorHAnsi"/>
        </w:rPr>
      </w:pPr>
      <w:bookmarkStart w:id="22" w:name="_Ref517689332"/>
      <w:bookmarkStart w:id="23" w:name="_Toc103954706"/>
      <w:bookmarkEnd w:id="0"/>
      <w:r w:rsidRPr="00246EBC">
        <w:rPr>
          <w:rFonts w:asciiTheme="minorHAnsi" w:hAnsiTheme="minorHAnsi"/>
        </w:rPr>
        <w:lastRenderedPageBreak/>
        <w:t>はじめに</w:t>
      </w:r>
      <w:bookmarkEnd w:id="22"/>
      <w:bookmarkEnd w:id="23"/>
    </w:p>
    <w:p w14:paraId="50F12384" w14:textId="77777777" w:rsidR="007D79DC" w:rsidRPr="00246EBC" w:rsidRDefault="007D79DC" w:rsidP="007D79DC">
      <w:pPr>
        <w:pStyle w:val="2"/>
        <w:rPr>
          <w:rFonts w:asciiTheme="minorHAnsi" w:hAnsiTheme="minorHAnsi"/>
        </w:rPr>
      </w:pPr>
      <w:bookmarkStart w:id="24" w:name="_Toc517170859"/>
      <w:bookmarkStart w:id="25" w:name="_Toc103954707"/>
      <w:bookmarkEnd w:id="1"/>
      <w:bookmarkEnd w:id="2"/>
      <w:r w:rsidRPr="00246EBC">
        <w:rPr>
          <w:rFonts w:asciiTheme="minorHAnsi" w:hAnsiTheme="minorHAnsi"/>
        </w:rPr>
        <w:t>ドキュメント体系</w:t>
      </w:r>
      <w:bookmarkEnd w:id="24"/>
      <w:bookmarkEnd w:id="25"/>
    </w:p>
    <w:p w14:paraId="4DEC4F80" w14:textId="43308881" w:rsidR="0026217D" w:rsidRPr="00246EBC" w:rsidRDefault="0029102D" w:rsidP="0026217D">
      <w:pPr>
        <w:ind w:firstLineChars="100" w:firstLine="210"/>
        <w:rPr>
          <w:rFonts w:asciiTheme="minorHAnsi" w:hAnsiTheme="minorHAnsi"/>
          <w:color w:val="000000" w:themeColor="text1"/>
        </w:rPr>
      </w:pPr>
      <w:r w:rsidRPr="00246EBC">
        <w:rPr>
          <w:rFonts w:asciiTheme="minorHAnsi" w:hAnsiTheme="minorHAnsi"/>
          <w:color w:val="000000" w:themeColor="text1"/>
        </w:rPr>
        <w:t>本書は</w:t>
      </w:r>
      <w:r w:rsidR="00D97727">
        <w:rPr>
          <w:rFonts w:asciiTheme="minorHAnsi" w:hAnsiTheme="minorHAnsi"/>
          <w:color w:val="000000" w:themeColor="text1"/>
        </w:rPr>
        <w:t>システムの</w:t>
      </w:r>
      <w:r w:rsidR="005E36E4">
        <w:rPr>
          <w:rFonts w:asciiTheme="minorHAnsi" w:hAnsiTheme="minorHAnsi" w:hint="eastAsia"/>
          <w:color w:val="000000" w:themeColor="text1"/>
        </w:rPr>
        <w:t>内部設計</w:t>
      </w:r>
      <w:r w:rsidRPr="00246EBC">
        <w:rPr>
          <w:rFonts w:asciiTheme="minorHAnsi" w:hAnsiTheme="minorHAnsi"/>
          <w:color w:val="000000" w:themeColor="text1"/>
        </w:rPr>
        <w:t>を記載する。</w:t>
      </w:r>
      <w:r w:rsidR="0026217D" w:rsidRPr="00246EBC">
        <w:rPr>
          <w:rFonts w:asciiTheme="minorHAnsi" w:hAnsiTheme="minorHAnsi"/>
          <w:color w:val="000000" w:themeColor="text1"/>
        </w:rPr>
        <w:t>構成ファイル一覧を</w:t>
      </w:r>
      <w:r w:rsidR="0026217D" w:rsidRPr="00246EBC">
        <w:rPr>
          <w:rFonts w:asciiTheme="minorHAnsi" w:hAnsiTheme="minorHAnsi"/>
          <w:color w:val="000000" w:themeColor="text1"/>
        </w:rPr>
        <w:fldChar w:fldCharType="begin"/>
      </w:r>
      <w:r w:rsidR="0026217D" w:rsidRPr="00246EBC">
        <w:rPr>
          <w:rFonts w:asciiTheme="minorHAnsi" w:hAnsiTheme="minorHAnsi"/>
          <w:color w:val="000000" w:themeColor="text1"/>
        </w:rPr>
        <w:instrText xml:space="preserve"> REF _Ref514758139 \h </w:instrText>
      </w:r>
      <w:r w:rsidR="00246EBC" w:rsidRPr="00246EBC">
        <w:rPr>
          <w:rFonts w:asciiTheme="minorHAnsi" w:hAnsiTheme="minorHAnsi"/>
          <w:color w:val="000000" w:themeColor="text1"/>
        </w:rPr>
        <w:instrText xml:space="preserve"> \* MERGEFORMAT </w:instrText>
      </w:r>
      <w:r w:rsidR="0026217D" w:rsidRPr="00246EBC">
        <w:rPr>
          <w:rFonts w:asciiTheme="minorHAnsi" w:hAnsiTheme="minorHAnsi"/>
          <w:color w:val="000000" w:themeColor="text1"/>
        </w:rPr>
      </w:r>
      <w:r w:rsidR="0026217D" w:rsidRPr="00246EBC">
        <w:rPr>
          <w:rFonts w:asciiTheme="minorHAnsi" w:hAnsiTheme="minorHAnsi"/>
          <w:color w:val="000000" w:themeColor="text1"/>
        </w:rPr>
        <w:fldChar w:fldCharType="separate"/>
      </w:r>
      <w:r w:rsidR="004F08B4" w:rsidRPr="00246EBC">
        <w:rPr>
          <w:rFonts w:asciiTheme="minorHAnsi" w:hAnsiTheme="minorHAnsi"/>
        </w:rPr>
        <w:t>表</w:t>
      </w:r>
      <w:r w:rsidR="004F08B4" w:rsidRPr="00246EBC">
        <w:rPr>
          <w:rFonts w:asciiTheme="minorHAnsi" w:hAnsiTheme="minorHAnsi"/>
        </w:rPr>
        <w:t xml:space="preserve"> </w:t>
      </w:r>
      <w:r w:rsidR="004F08B4">
        <w:rPr>
          <w:rFonts w:asciiTheme="minorHAnsi" w:hAnsiTheme="minorHAnsi" w:hint="eastAsia"/>
          <w:noProof/>
        </w:rPr>
        <w:t>１．１</w:t>
      </w:r>
      <w:r w:rsidR="004F08B4" w:rsidRPr="00246EBC">
        <w:rPr>
          <w:rFonts w:asciiTheme="minorHAnsi" w:hAnsiTheme="minorHAnsi"/>
          <w:noProof/>
        </w:rPr>
        <w:noBreakHyphen/>
      </w:r>
      <w:r w:rsidR="004F08B4">
        <w:rPr>
          <w:rFonts w:asciiTheme="minorHAnsi" w:hAnsiTheme="minorHAnsi" w:hint="eastAsia"/>
          <w:noProof/>
        </w:rPr>
        <w:t>１</w:t>
      </w:r>
      <w:r w:rsidR="0026217D" w:rsidRPr="00246EBC">
        <w:rPr>
          <w:rFonts w:asciiTheme="minorHAnsi" w:hAnsiTheme="minorHAnsi"/>
          <w:color w:val="000000" w:themeColor="text1"/>
        </w:rPr>
        <w:fldChar w:fldCharType="end"/>
      </w:r>
      <w:r w:rsidR="0026217D" w:rsidRPr="00246EBC">
        <w:rPr>
          <w:rFonts w:asciiTheme="minorHAnsi" w:hAnsiTheme="minorHAnsi"/>
          <w:color w:val="000000" w:themeColor="text1"/>
        </w:rPr>
        <w:t>に記載する。</w:t>
      </w:r>
    </w:p>
    <w:p w14:paraId="4E4DD8D1" w14:textId="76505708" w:rsidR="00945C61" w:rsidRPr="00246EBC" w:rsidRDefault="0029102D" w:rsidP="00945C61">
      <w:pPr>
        <w:pStyle w:val="a9"/>
        <w:keepNext/>
        <w:jc w:val="center"/>
        <w:rPr>
          <w:rFonts w:asciiTheme="minorHAnsi" w:hAnsiTheme="minorHAnsi"/>
        </w:rPr>
      </w:pPr>
      <w:bookmarkStart w:id="26" w:name="_Ref514758139"/>
      <w:bookmarkStart w:id="27" w:name="_Ref514758130"/>
      <w:r w:rsidRPr="00246EBC">
        <w:rPr>
          <w:rFonts w:asciiTheme="minorHAnsi" w:hAnsiTheme="minorHAnsi"/>
        </w:rPr>
        <w:t>表</w:t>
      </w:r>
      <w:r w:rsidRPr="00246EBC">
        <w:rPr>
          <w:rFonts w:asciiTheme="minorHAnsi" w:hAnsiTheme="minorHAnsi"/>
        </w:rPr>
        <w:t xml:space="preserve"> </w:t>
      </w:r>
      <w:r w:rsidR="000509C3" w:rsidRPr="00246EBC">
        <w:rPr>
          <w:rFonts w:asciiTheme="minorHAnsi" w:hAnsiTheme="minorHAnsi"/>
        </w:rPr>
        <w:fldChar w:fldCharType="begin"/>
      </w:r>
      <w:r w:rsidR="000509C3" w:rsidRPr="00246EBC">
        <w:rPr>
          <w:rFonts w:asciiTheme="minorHAnsi" w:hAnsiTheme="minorHAnsi"/>
        </w:rPr>
        <w:instrText xml:space="preserve"> </w:instrText>
      </w:r>
      <w:r w:rsidR="007E57BE">
        <w:rPr>
          <w:rFonts w:asciiTheme="minorHAnsi" w:hAnsiTheme="minorHAnsi"/>
        </w:rPr>
        <w:instrText>STYLEREF 2</w:instrText>
      </w:r>
      <w:r w:rsidR="000509C3" w:rsidRPr="00246EBC">
        <w:rPr>
          <w:rFonts w:asciiTheme="minorHAnsi" w:hAnsiTheme="minorHAnsi"/>
        </w:rPr>
        <w:instrText xml:space="preserve"> \s </w:instrText>
      </w:r>
      <w:r w:rsidR="000509C3" w:rsidRPr="00246EBC">
        <w:rPr>
          <w:rFonts w:asciiTheme="minorHAnsi" w:hAnsiTheme="minorHAnsi"/>
        </w:rPr>
        <w:fldChar w:fldCharType="separate"/>
      </w:r>
      <w:r w:rsidR="004F08B4">
        <w:rPr>
          <w:rFonts w:asciiTheme="minorHAnsi" w:hAnsiTheme="minorHAnsi" w:hint="eastAsia"/>
          <w:noProof/>
        </w:rPr>
        <w:t>１．１</w:t>
      </w:r>
      <w:r w:rsidR="000509C3" w:rsidRPr="00246EBC">
        <w:rPr>
          <w:rFonts w:asciiTheme="minorHAnsi" w:hAnsiTheme="minorHAnsi"/>
          <w:noProof/>
        </w:rPr>
        <w:fldChar w:fldCharType="end"/>
      </w:r>
      <w:r w:rsidR="00945C61" w:rsidRPr="00246EBC">
        <w:rPr>
          <w:rFonts w:asciiTheme="minorHAnsi" w:hAnsiTheme="minorHAnsi"/>
        </w:rPr>
        <w:noBreakHyphen/>
      </w:r>
      <w:r w:rsidR="00945C61" w:rsidRPr="00246EBC">
        <w:rPr>
          <w:rFonts w:asciiTheme="minorHAnsi" w:hAnsiTheme="minorHAnsi"/>
        </w:rPr>
        <w:fldChar w:fldCharType="begin"/>
      </w:r>
      <w:r w:rsidR="00945C61" w:rsidRPr="00246EBC">
        <w:rPr>
          <w:rFonts w:asciiTheme="minorHAnsi" w:hAnsiTheme="minorHAnsi"/>
        </w:rPr>
        <w:instrText xml:space="preserve"> SEQ </w:instrText>
      </w:r>
      <w:r w:rsidR="00945C61" w:rsidRPr="00246EBC">
        <w:rPr>
          <w:rFonts w:asciiTheme="minorHAnsi" w:hAnsiTheme="minorHAnsi"/>
        </w:rPr>
        <w:instrText>表</w:instrText>
      </w:r>
      <w:r w:rsidR="00945C61" w:rsidRPr="00246EBC">
        <w:rPr>
          <w:rFonts w:asciiTheme="minorHAnsi" w:hAnsiTheme="minorHAnsi"/>
        </w:rPr>
        <w:instrText xml:space="preserve"> \* </w:instrText>
      </w:r>
      <w:r w:rsidR="007E57BE">
        <w:rPr>
          <w:rFonts w:asciiTheme="minorHAnsi" w:hAnsiTheme="minorHAnsi"/>
        </w:rPr>
        <w:instrText>DBCHAR \s 2</w:instrText>
      </w:r>
      <w:r w:rsidR="00945C61" w:rsidRPr="00246EBC">
        <w:rPr>
          <w:rFonts w:asciiTheme="minorHAnsi" w:hAnsiTheme="minorHAnsi"/>
        </w:rPr>
        <w:instrText xml:space="preserve"> </w:instrText>
      </w:r>
      <w:r w:rsidR="00945C61" w:rsidRPr="00246EBC">
        <w:rPr>
          <w:rFonts w:asciiTheme="minorHAnsi" w:hAnsiTheme="minorHAnsi"/>
        </w:rPr>
        <w:fldChar w:fldCharType="separate"/>
      </w:r>
      <w:r w:rsidR="004F08B4">
        <w:rPr>
          <w:rFonts w:asciiTheme="minorHAnsi" w:hAnsiTheme="minorHAnsi" w:hint="eastAsia"/>
          <w:noProof/>
        </w:rPr>
        <w:t>１</w:t>
      </w:r>
      <w:r w:rsidR="00945C61" w:rsidRPr="00246EBC">
        <w:rPr>
          <w:rFonts w:asciiTheme="minorHAnsi" w:hAnsiTheme="minorHAnsi"/>
        </w:rPr>
        <w:fldChar w:fldCharType="end"/>
      </w:r>
      <w:bookmarkEnd w:id="26"/>
      <w:r w:rsidR="00E003E2">
        <w:rPr>
          <w:rFonts w:asciiTheme="minorHAnsi" w:hAnsiTheme="minorHAnsi" w:hint="eastAsia"/>
        </w:rPr>
        <w:t>詳細</w:t>
      </w:r>
      <w:r w:rsidR="005E36E4">
        <w:rPr>
          <w:rFonts w:asciiTheme="minorHAnsi" w:hAnsiTheme="minorHAnsi" w:hint="eastAsia"/>
          <w:color w:val="000000" w:themeColor="text1"/>
        </w:rPr>
        <w:t>設計</w:t>
      </w:r>
      <w:r w:rsidRPr="00246EBC">
        <w:rPr>
          <w:rFonts w:asciiTheme="minorHAnsi" w:hAnsiTheme="minorHAnsi"/>
        </w:rPr>
        <w:t>書</w:t>
      </w:r>
      <w:r w:rsidRPr="00246EBC">
        <w:rPr>
          <w:rFonts w:asciiTheme="minorHAnsi" w:hAnsiTheme="minorHAnsi"/>
          <w:color w:val="000000" w:themeColor="text1"/>
        </w:rPr>
        <w:t>構成ファイル一覧</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797"/>
      </w:tblGrid>
      <w:tr w:rsidR="0029102D" w:rsidRPr="00246EBC" w14:paraId="54173E6E" w14:textId="77777777" w:rsidTr="00604E44">
        <w:trPr>
          <w:jc w:val="center"/>
        </w:trPr>
        <w:tc>
          <w:tcPr>
            <w:tcW w:w="562" w:type="dxa"/>
            <w:shd w:val="clear" w:color="auto" w:fill="D9D9D9" w:themeFill="background1" w:themeFillShade="D9"/>
          </w:tcPr>
          <w:p w14:paraId="1B83B680"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7797" w:type="dxa"/>
            <w:shd w:val="clear" w:color="auto" w:fill="D9D9D9" w:themeFill="background1" w:themeFillShade="D9"/>
          </w:tcPr>
          <w:p w14:paraId="26FD078C"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ドキュメント名</w:t>
            </w:r>
          </w:p>
        </w:tc>
      </w:tr>
      <w:tr w:rsidR="008575CB" w:rsidRPr="00246EBC" w14:paraId="4993D811" w14:textId="77777777" w:rsidTr="00604E44">
        <w:trPr>
          <w:jc w:val="center"/>
        </w:trPr>
        <w:tc>
          <w:tcPr>
            <w:tcW w:w="562" w:type="dxa"/>
          </w:tcPr>
          <w:p w14:paraId="1AC2E11F"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41432FF6" w14:textId="015FC662" w:rsidR="008575CB" w:rsidRPr="00246EBC" w:rsidRDefault="008575CB" w:rsidP="008575CB">
            <w:pPr>
              <w:rPr>
                <w:rFonts w:asciiTheme="minorHAnsi" w:hAnsiTheme="minorHAnsi" w:cstheme="majorHAnsi"/>
                <w:color w:val="000000" w:themeColor="text1"/>
              </w:rPr>
            </w:pPr>
            <w:r w:rsidRPr="003B6A71">
              <w:rPr>
                <w:rFonts w:asciiTheme="minorHAnsi" w:hAnsiTheme="minorHAnsi" w:cstheme="majorHAnsi" w:hint="eastAsia"/>
                <w:color w:val="000000" w:themeColor="text1"/>
                <w:kern w:val="0"/>
              </w:rPr>
              <w:t>詳細設計書</w:t>
            </w:r>
            <w:r w:rsidRPr="003B6A71">
              <w:rPr>
                <w:rFonts w:asciiTheme="minorHAnsi" w:hAnsiTheme="minorHAnsi" w:cstheme="majorHAnsi" w:hint="eastAsia"/>
                <w:color w:val="000000" w:themeColor="text1"/>
                <w:kern w:val="0"/>
              </w:rPr>
              <w:t>_</w:t>
            </w:r>
            <w:r w:rsidRPr="003B6A71">
              <w:rPr>
                <w:rFonts w:asciiTheme="minorHAnsi" w:hAnsiTheme="minorHAnsi" w:cstheme="majorHAnsi" w:hint="eastAsia"/>
                <w:color w:val="000000" w:themeColor="text1"/>
                <w:kern w:val="0"/>
              </w:rPr>
              <w:t>共通編</w:t>
            </w:r>
            <w:r w:rsidRPr="00922D26">
              <w:rPr>
                <w:rFonts w:asciiTheme="minorHAnsi" w:hAnsiTheme="minorHAnsi" w:cstheme="majorHAnsi" w:hint="eastAsia"/>
                <w:color w:val="000000" w:themeColor="text1"/>
              </w:rPr>
              <w:t>.docx</w:t>
            </w:r>
          </w:p>
        </w:tc>
      </w:tr>
      <w:tr w:rsidR="008575CB" w:rsidRPr="00246EBC" w14:paraId="43DE8C26" w14:textId="77777777" w:rsidTr="00604E44">
        <w:trPr>
          <w:jc w:val="center"/>
        </w:trPr>
        <w:tc>
          <w:tcPr>
            <w:tcW w:w="562" w:type="dxa"/>
          </w:tcPr>
          <w:p w14:paraId="47D4ED00"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4E94F742" w14:textId="06940F46" w:rsidR="008575CB" w:rsidRPr="00246EBC" w:rsidRDefault="008575CB" w:rsidP="008575CB">
            <w:pPr>
              <w:rPr>
                <w:rFonts w:asciiTheme="minorHAnsi" w:hAnsiTheme="minorHAnsi" w:cstheme="majorHAnsi"/>
                <w:color w:val="000000" w:themeColor="text1"/>
              </w:rPr>
            </w:pPr>
            <w:r w:rsidRPr="00922D26">
              <w:rPr>
                <w:rFonts w:asciiTheme="minorHAnsi" w:hAnsiTheme="minorHAnsi" w:cstheme="majorHAnsi" w:hint="eastAsia"/>
                <w:color w:val="000000" w:themeColor="text1"/>
              </w:rPr>
              <w:t>詳細設計書</w:t>
            </w:r>
            <w:r w:rsidRPr="00922D26">
              <w:rPr>
                <w:rFonts w:asciiTheme="minorHAnsi" w:hAnsiTheme="minorHAnsi" w:cstheme="majorHAnsi" w:hint="eastAsia"/>
                <w:color w:val="000000" w:themeColor="text1"/>
              </w:rPr>
              <w:t>_</w:t>
            </w:r>
            <w:r w:rsidRPr="00922D26">
              <w:rPr>
                <w:rFonts w:asciiTheme="minorHAnsi" w:hAnsiTheme="minorHAnsi" w:cstheme="majorHAnsi" w:hint="eastAsia"/>
                <w:color w:val="000000" w:themeColor="text1"/>
              </w:rPr>
              <w:t>提供者編</w:t>
            </w:r>
            <w:r w:rsidRPr="00922D26">
              <w:rPr>
                <w:rFonts w:asciiTheme="minorHAnsi" w:hAnsiTheme="minorHAnsi" w:cstheme="majorHAnsi" w:hint="eastAsia"/>
                <w:color w:val="000000" w:themeColor="text1"/>
              </w:rPr>
              <w:t>.docx</w:t>
            </w:r>
          </w:p>
        </w:tc>
      </w:tr>
      <w:tr w:rsidR="008575CB" w:rsidRPr="00246EBC" w14:paraId="54CD4C09" w14:textId="77777777" w:rsidTr="00604E44">
        <w:trPr>
          <w:jc w:val="center"/>
        </w:trPr>
        <w:tc>
          <w:tcPr>
            <w:tcW w:w="562" w:type="dxa"/>
          </w:tcPr>
          <w:p w14:paraId="4903DA34"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33D6DC47" w14:textId="0C3A4209" w:rsidR="008575CB" w:rsidRDefault="008575CB" w:rsidP="008575CB">
            <w:pPr>
              <w:rPr>
                <w:rFonts w:asciiTheme="minorHAnsi" w:hAnsiTheme="minorHAnsi" w:cstheme="majorHAnsi"/>
                <w:color w:val="000000" w:themeColor="text1"/>
              </w:rPr>
            </w:pPr>
            <w:r w:rsidRPr="00571DB6">
              <w:rPr>
                <w:rFonts w:asciiTheme="minorHAnsi" w:hAnsiTheme="minorHAnsi" w:cstheme="majorHAnsi" w:hint="eastAsia"/>
                <w:color w:val="000000" w:themeColor="text1"/>
              </w:rPr>
              <w:t>詳細設計書</w:t>
            </w:r>
            <w:r w:rsidRPr="00571DB6">
              <w:rPr>
                <w:rFonts w:asciiTheme="minorHAnsi" w:hAnsiTheme="minorHAnsi" w:cstheme="majorHAnsi" w:hint="eastAsia"/>
                <w:color w:val="000000" w:themeColor="text1"/>
              </w:rPr>
              <w:t>_</w:t>
            </w:r>
            <w:r w:rsidRPr="00571DB6">
              <w:rPr>
                <w:rFonts w:asciiTheme="minorHAnsi" w:hAnsiTheme="minorHAnsi" w:cstheme="majorHAnsi" w:hint="eastAsia"/>
                <w:color w:val="000000" w:themeColor="text1"/>
              </w:rPr>
              <w:t>利用者編</w:t>
            </w:r>
            <w:r w:rsidRPr="00922D26">
              <w:rPr>
                <w:rFonts w:asciiTheme="minorHAnsi" w:hAnsiTheme="minorHAnsi" w:cstheme="majorHAnsi" w:hint="eastAsia"/>
                <w:color w:val="000000" w:themeColor="text1"/>
              </w:rPr>
              <w:t>.docx</w:t>
            </w:r>
          </w:p>
        </w:tc>
      </w:tr>
      <w:tr w:rsidR="00E1621B" w:rsidRPr="00246EBC" w14:paraId="2B14B3FF" w14:textId="0A4FBB78" w:rsidTr="00604E44">
        <w:trPr>
          <w:jc w:val="center"/>
        </w:trPr>
        <w:tc>
          <w:tcPr>
            <w:tcW w:w="562" w:type="dxa"/>
          </w:tcPr>
          <w:p w14:paraId="4BB35A3B" w14:textId="7278149D" w:rsidR="00E1621B" w:rsidRPr="00246EBC" w:rsidRDefault="00E1621B" w:rsidP="00CA142A">
            <w:pPr>
              <w:pStyle w:val="a8"/>
              <w:numPr>
                <w:ilvl w:val="0"/>
                <w:numId w:val="2"/>
              </w:numPr>
              <w:ind w:leftChars="0"/>
              <w:rPr>
                <w:rFonts w:asciiTheme="minorHAnsi" w:hAnsiTheme="minorHAnsi" w:cstheme="majorHAnsi"/>
                <w:color w:val="000000" w:themeColor="text1"/>
              </w:rPr>
            </w:pPr>
          </w:p>
        </w:tc>
        <w:tc>
          <w:tcPr>
            <w:tcW w:w="7797" w:type="dxa"/>
          </w:tcPr>
          <w:p w14:paraId="3A996DC3" w14:textId="518B9890" w:rsidR="00E1621B" w:rsidRPr="008B3F9B" w:rsidRDefault="00E63B1F" w:rsidP="00E1621B">
            <w:pPr>
              <w:rPr>
                <w:rFonts w:asciiTheme="minorHAnsi" w:hAnsiTheme="minorHAnsi" w:cstheme="majorHAnsi"/>
                <w:color w:val="000000" w:themeColor="text1"/>
              </w:rPr>
            </w:pPr>
            <w:r>
              <w:rPr>
                <w:rFonts w:asciiTheme="minorHAnsi" w:hAnsiTheme="minorHAnsi" w:cstheme="majorHAnsi" w:hint="eastAsia"/>
                <w:color w:val="000000" w:themeColor="text1"/>
                <w:kern w:val="0"/>
              </w:rPr>
              <w:t>基本設計書</w:t>
            </w:r>
            <w:r>
              <w:rPr>
                <w:rFonts w:asciiTheme="minorHAnsi" w:hAnsiTheme="minorHAnsi" w:cstheme="majorHAnsi" w:hint="eastAsia"/>
                <w:color w:val="000000" w:themeColor="text1"/>
                <w:kern w:val="0"/>
              </w:rPr>
              <w:t>_</w:t>
            </w:r>
            <w:r>
              <w:rPr>
                <w:rFonts w:asciiTheme="minorHAnsi" w:hAnsiTheme="minorHAnsi" w:cstheme="majorHAnsi" w:hint="eastAsia"/>
                <w:color w:val="000000" w:themeColor="text1"/>
                <w:kern w:val="0"/>
              </w:rPr>
              <w:t>別紙</w:t>
            </w:r>
            <w:r>
              <w:rPr>
                <w:rFonts w:asciiTheme="minorHAnsi" w:hAnsiTheme="minorHAnsi" w:cstheme="majorHAnsi" w:hint="eastAsia"/>
                <w:color w:val="000000" w:themeColor="text1"/>
                <w:kern w:val="0"/>
              </w:rPr>
              <w:t>2_</w:t>
            </w:r>
            <w:r>
              <w:rPr>
                <w:rFonts w:asciiTheme="minorHAnsi" w:hAnsiTheme="minorHAnsi" w:cstheme="majorHAnsi" w:hint="eastAsia"/>
                <w:color w:val="000000" w:themeColor="text1"/>
                <w:kern w:val="0"/>
              </w:rPr>
              <w:t>コンフィグパラメータ一覧</w:t>
            </w:r>
            <w:r w:rsidR="001C6CBE">
              <w:rPr>
                <w:rFonts w:asciiTheme="minorHAnsi" w:hAnsiTheme="minorHAnsi" w:cstheme="majorHAnsi"/>
                <w:color w:val="000000" w:themeColor="text1"/>
                <w:kern w:val="0"/>
              </w:rPr>
              <w:t>.xlsx</w:t>
            </w:r>
          </w:p>
        </w:tc>
      </w:tr>
      <w:tr w:rsidR="00E1621B" w:rsidRPr="00246EBC" w14:paraId="6A354C81" w14:textId="77777777" w:rsidTr="00604E44">
        <w:trPr>
          <w:jc w:val="center"/>
        </w:trPr>
        <w:tc>
          <w:tcPr>
            <w:tcW w:w="562" w:type="dxa"/>
          </w:tcPr>
          <w:p w14:paraId="544A1587" w14:textId="77777777" w:rsidR="00E1621B" w:rsidRPr="00246EBC" w:rsidRDefault="00E1621B" w:rsidP="00CA142A">
            <w:pPr>
              <w:pStyle w:val="a8"/>
              <w:numPr>
                <w:ilvl w:val="0"/>
                <w:numId w:val="2"/>
              </w:numPr>
              <w:ind w:leftChars="0"/>
              <w:rPr>
                <w:rFonts w:asciiTheme="minorHAnsi" w:hAnsiTheme="minorHAnsi" w:cstheme="majorHAnsi"/>
                <w:color w:val="000000" w:themeColor="text1"/>
              </w:rPr>
            </w:pPr>
          </w:p>
        </w:tc>
        <w:tc>
          <w:tcPr>
            <w:tcW w:w="7797" w:type="dxa"/>
          </w:tcPr>
          <w:p w14:paraId="3928B85B" w14:textId="39A1499D" w:rsidR="00E1621B" w:rsidRPr="008B3F9B" w:rsidRDefault="00B40D58" w:rsidP="00E1621B">
            <w:pPr>
              <w:rPr>
                <w:rFonts w:asciiTheme="minorHAnsi" w:hAnsiTheme="minorHAnsi" w:cstheme="majorHAnsi"/>
                <w:color w:val="000000" w:themeColor="text1"/>
              </w:rPr>
            </w:pPr>
            <w:r w:rsidRPr="006D28D7">
              <w:rPr>
                <w:rFonts w:asciiTheme="minorHAnsi" w:hAnsiTheme="minorHAnsi" w:cstheme="majorHAnsi" w:hint="eastAsia"/>
                <w:color w:val="000000" w:themeColor="text1"/>
              </w:rPr>
              <w:t>詳細設計書</w:t>
            </w:r>
            <w:r w:rsidRPr="006D28D7">
              <w:rPr>
                <w:rFonts w:asciiTheme="minorHAnsi" w:hAnsiTheme="minorHAnsi" w:cstheme="majorHAnsi" w:hint="eastAsia"/>
                <w:color w:val="000000" w:themeColor="text1"/>
              </w:rPr>
              <w:t>_</w:t>
            </w:r>
            <w:r w:rsidR="00E1621B" w:rsidRPr="008B3F9B">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1</w:t>
            </w:r>
            <w:r w:rsidR="00E1621B" w:rsidRPr="008B3F9B">
              <w:rPr>
                <w:rFonts w:asciiTheme="minorHAnsi" w:hAnsiTheme="minorHAnsi" w:cstheme="majorHAnsi" w:hint="eastAsia"/>
                <w:color w:val="000000" w:themeColor="text1"/>
              </w:rPr>
              <w:t>_</w:t>
            </w:r>
            <w:r w:rsidR="00E1621B" w:rsidRPr="008B3F9B">
              <w:rPr>
                <w:rFonts w:asciiTheme="minorHAnsi" w:hAnsiTheme="minorHAnsi" w:cstheme="majorHAnsi" w:hint="eastAsia"/>
                <w:color w:val="000000" w:themeColor="text1"/>
              </w:rPr>
              <w:t>メッセージ一覧</w:t>
            </w:r>
            <w:r w:rsidR="00E1621B" w:rsidRPr="008B3F9B">
              <w:rPr>
                <w:rFonts w:asciiTheme="minorHAnsi" w:hAnsiTheme="minorHAnsi" w:cstheme="majorHAnsi" w:hint="eastAsia"/>
                <w:color w:val="000000" w:themeColor="text1"/>
              </w:rPr>
              <w:t>.xlsx</w:t>
            </w:r>
          </w:p>
        </w:tc>
      </w:tr>
      <w:tr w:rsidR="004B7373" w:rsidRPr="00246EBC" w14:paraId="3FF86C3E" w14:textId="77777777" w:rsidTr="00604E44">
        <w:trPr>
          <w:jc w:val="center"/>
        </w:trPr>
        <w:tc>
          <w:tcPr>
            <w:tcW w:w="562" w:type="dxa"/>
          </w:tcPr>
          <w:p w14:paraId="0FEB86B5"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599B9037" w14:textId="54560DB4" w:rsidR="004B7373" w:rsidRPr="006D28D7"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2</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コネクタメイン</w:t>
            </w:r>
            <w:r w:rsidRPr="004B7373">
              <w:rPr>
                <w:rFonts w:asciiTheme="minorHAnsi" w:hAnsiTheme="minorHAnsi" w:cstheme="majorHAnsi" w:hint="eastAsia"/>
                <w:color w:val="000000" w:themeColor="text1"/>
              </w:rPr>
              <w:t>.html</w:t>
            </w:r>
          </w:p>
        </w:tc>
      </w:tr>
      <w:tr w:rsidR="004B7373" w:rsidRPr="00246EBC" w14:paraId="27716F78" w14:textId="77777777" w:rsidTr="00604E44">
        <w:trPr>
          <w:jc w:val="center"/>
        </w:trPr>
        <w:tc>
          <w:tcPr>
            <w:tcW w:w="562" w:type="dxa"/>
          </w:tcPr>
          <w:p w14:paraId="79DF4802"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05DA6C17" w14:textId="45F1E9C8" w:rsidR="004B7373" w:rsidRPr="004B7373"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3</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カタログ検索</w:t>
            </w:r>
            <w:r w:rsidRPr="004B7373">
              <w:rPr>
                <w:rFonts w:asciiTheme="minorHAnsi" w:hAnsiTheme="minorHAnsi" w:cstheme="majorHAnsi" w:hint="eastAsia"/>
                <w:color w:val="000000" w:themeColor="text1"/>
              </w:rPr>
              <w:t>IF.html</w:t>
            </w:r>
          </w:p>
        </w:tc>
      </w:tr>
      <w:tr w:rsidR="004B7373" w:rsidRPr="00246EBC" w14:paraId="588FB90B" w14:textId="77777777" w:rsidTr="00604E44">
        <w:trPr>
          <w:jc w:val="center"/>
        </w:trPr>
        <w:tc>
          <w:tcPr>
            <w:tcW w:w="562" w:type="dxa"/>
          </w:tcPr>
          <w:p w14:paraId="5CEF9290"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6DD67D3F" w14:textId="13CB0739" w:rsidR="004B7373" w:rsidRPr="004B7373" w:rsidRDefault="004B7373"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4</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データ交換</w:t>
            </w:r>
            <w:r w:rsidRPr="004B7373">
              <w:rPr>
                <w:rFonts w:asciiTheme="minorHAnsi" w:hAnsiTheme="minorHAnsi" w:cstheme="majorHAnsi" w:hint="eastAsia"/>
                <w:color w:val="000000" w:themeColor="text1"/>
              </w:rPr>
              <w:t>IF(CADDE).html</w:t>
            </w:r>
          </w:p>
        </w:tc>
      </w:tr>
      <w:tr w:rsidR="004B7373" w:rsidRPr="00246EBC" w14:paraId="60CA162C" w14:textId="77777777" w:rsidTr="00604E44">
        <w:trPr>
          <w:jc w:val="center"/>
        </w:trPr>
        <w:tc>
          <w:tcPr>
            <w:tcW w:w="562" w:type="dxa"/>
          </w:tcPr>
          <w:p w14:paraId="0CC8091C"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7112295F" w14:textId="00F57A4E"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5</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利用者</w:t>
            </w:r>
            <w:r w:rsidRPr="004B7373">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認証認可</w:t>
            </w:r>
            <w:r w:rsidRPr="002514BE">
              <w:rPr>
                <w:rFonts w:asciiTheme="minorHAnsi" w:hAnsiTheme="minorHAnsi" w:cstheme="majorHAnsi" w:hint="eastAsia"/>
                <w:color w:val="000000" w:themeColor="text1"/>
              </w:rPr>
              <w:t>IF</w:t>
            </w:r>
            <w:r w:rsidRPr="004B7373">
              <w:rPr>
                <w:rFonts w:asciiTheme="minorHAnsi" w:hAnsiTheme="minorHAnsi" w:cstheme="majorHAnsi" w:hint="eastAsia"/>
                <w:color w:val="000000" w:themeColor="text1"/>
              </w:rPr>
              <w:t>.html</w:t>
            </w:r>
          </w:p>
        </w:tc>
      </w:tr>
      <w:tr w:rsidR="004B7373" w:rsidRPr="00246EBC" w14:paraId="7B8916A7" w14:textId="77777777" w:rsidTr="00604E44">
        <w:trPr>
          <w:jc w:val="center"/>
        </w:trPr>
        <w:tc>
          <w:tcPr>
            <w:tcW w:w="562" w:type="dxa"/>
          </w:tcPr>
          <w:p w14:paraId="35EC3449"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419E9363" w14:textId="6A15052C"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hint="eastAsia"/>
                <w:color w:val="000000" w:themeColor="text1"/>
              </w:rPr>
              <w:t>6</w:t>
            </w:r>
            <w:r>
              <w:rPr>
                <w:rFonts w:asciiTheme="minorHAnsi" w:hAnsiTheme="minorHAnsi" w:cstheme="majorHAnsi"/>
                <w:color w:val="000000" w:themeColor="text1"/>
              </w:rPr>
              <w:t>_</w:t>
            </w:r>
            <w:r w:rsidRPr="002514BE">
              <w:rPr>
                <w:rFonts w:asciiTheme="minorHAnsi" w:hAnsiTheme="minorHAnsi" w:cstheme="majorHAnsi" w:hint="eastAsia"/>
                <w:color w:val="000000" w:themeColor="text1"/>
              </w:rPr>
              <w:t>利用者</w:t>
            </w:r>
            <w:r w:rsidRPr="002514BE">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来歴管理</w:t>
            </w:r>
            <w:r w:rsidRPr="002514BE">
              <w:rPr>
                <w:rFonts w:asciiTheme="minorHAnsi" w:hAnsiTheme="minorHAnsi" w:cstheme="majorHAnsi" w:hint="eastAsia"/>
                <w:color w:val="000000" w:themeColor="text1"/>
              </w:rPr>
              <w:t>IF</w:t>
            </w:r>
            <w:r w:rsidR="00651AA6">
              <w:rPr>
                <w:rFonts w:asciiTheme="minorHAnsi" w:hAnsiTheme="minorHAnsi" w:cstheme="majorHAnsi" w:hint="eastAsia"/>
                <w:color w:val="000000" w:themeColor="text1"/>
              </w:rPr>
              <w:t>.</w:t>
            </w:r>
            <w:r w:rsidR="00651AA6">
              <w:rPr>
                <w:rFonts w:asciiTheme="minorHAnsi" w:hAnsiTheme="minorHAnsi" w:cstheme="majorHAnsi"/>
                <w:color w:val="000000" w:themeColor="text1"/>
              </w:rPr>
              <w:t>html</w:t>
            </w:r>
          </w:p>
        </w:tc>
      </w:tr>
      <w:tr w:rsidR="004B7373" w:rsidRPr="00246EBC" w14:paraId="6158E485" w14:textId="77777777" w:rsidTr="00604E44">
        <w:trPr>
          <w:jc w:val="center"/>
        </w:trPr>
        <w:tc>
          <w:tcPr>
            <w:tcW w:w="562" w:type="dxa"/>
          </w:tcPr>
          <w:p w14:paraId="38A831ED" w14:textId="77777777" w:rsidR="004B7373" w:rsidRPr="00246EBC" w:rsidRDefault="004B7373" w:rsidP="00CA142A">
            <w:pPr>
              <w:pStyle w:val="a8"/>
              <w:numPr>
                <w:ilvl w:val="0"/>
                <w:numId w:val="2"/>
              </w:numPr>
              <w:ind w:leftChars="0"/>
              <w:rPr>
                <w:rFonts w:asciiTheme="minorHAnsi" w:hAnsiTheme="minorHAnsi" w:cstheme="majorHAnsi"/>
                <w:color w:val="000000" w:themeColor="text1"/>
              </w:rPr>
            </w:pPr>
          </w:p>
        </w:tc>
        <w:tc>
          <w:tcPr>
            <w:tcW w:w="7797" w:type="dxa"/>
          </w:tcPr>
          <w:p w14:paraId="27902E9C" w14:textId="3EF44214" w:rsidR="004B7373"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7</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コネクタメイン</w:t>
            </w:r>
            <w:r w:rsidRPr="004B7373">
              <w:rPr>
                <w:rFonts w:asciiTheme="minorHAnsi" w:hAnsiTheme="minorHAnsi" w:cstheme="majorHAnsi" w:hint="eastAsia"/>
                <w:color w:val="000000" w:themeColor="text1"/>
              </w:rPr>
              <w:t>.html</w:t>
            </w:r>
          </w:p>
        </w:tc>
      </w:tr>
      <w:tr w:rsidR="002514BE" w:rsidRPr="00246EBC" w14:paraId="74FD525D" w14:textId="77777777" w:rsidTr="00604E44">
        <w:trPr>
          <w:jc w:val="center"/>
        </w:trPr>
        <w:tc>
          <w:tcPr>
            <w:tcW w:w="562" w:type="dxa"/>
          </w:tcPr>
          <w:p w14:paraId="2AF76EB9"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715F6D9F" w14:textId="02F36E5E"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8</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カタログ検索</w:t>
            </w:r>
            <w:r w:rsidRPr="004B7373">
              <w:rPr>
                <w:rFonts w:asciiTheme="minorHAnsi" w:hAnsiTheme="minorHAnsi" w:cstheme="majorHAnsi" w:hint="eastAsia"/>
                <w:color w:val="000000" w:themeColor="text1"/>
              </w:rPr>
              <w:t>IF.html</w:t>
            </w:r>
          </w:p>
        </w:tc>
      </w:tr>
      <w:tr w:rsidR="002514BE" w:rsidRPr="00246EBC" w14:paraId="3B3B9B19" w14:textId="77777777" w:rsidTr="00604E44">
        <w:trPr>
          <w:jc w:val="center"/>
        </w:trPr>
        <w:tc>
          <w:tcPr>
            <w:tcW w:w="562" w:type="dxa"/>
          </w:tcPr>
          <w:p w14:paraId="47D537B4"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59C6D08D" w14:textId="2DD6AC5A"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sidR="002A2D36">
              <w:rPr>
                <w:rFonts w:asciiTheme="minorHAnsi" w:hAnsiTheme="minorHAnsi" w:cstheme="majorHAnsi"/>
                <w:color w:val="000000" w:themeColor="text1"/>
              </w:rPr>
              <w:t>9</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提供者</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データ交換</w:t>
            </w:r>
            <w:r w:rsidRPr="004B7373">
              <w:rPr>
                <w:rFonts w:asciiTheme="minorHAnsi" w:hAnsiTheme="minorHAnsi" w:cstheme="majorHAnsi" w:hint="eastAsia"/>
                <w:color w:val="000000" w:themeColor="text1"/>
              </w:rPr>
              <w:t>IF(CADDE).html</w:t>
            </w:r>
          </w:p>
        </w:tc>
      </w:tr>
      <w:tr w:rsidR="002514BE" w:rsidRPr="00246EBC" w14:paraId="176F07E7" w14:textId="77777777" w:rsidTr="00604E44">
        <w:trPr>
          <w:jc w:val="center"/>
        </w:trPr>
        <w:tc>
          <w:tcPr>
            <w:tcW w:w="562" w:type="dxa"/>
          </w:tcPr>
          <w:p w14:paraId="7234927E"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65E4D93E" w14:textId="6B218082"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Pr>
                <w:rFonts w:asciiTheme="minorHAnsi" w:hAnsiTheme="minorHAnsi" w:cstheme="majorHAnsi" w:hint="eastAsia"/>
                <w:color w:val="000000" w:themeColor="text1"/>
              </w:rPr>
              <w:t>1</w:t>
            </w:r>
            <w:r w:rsidR="002A2D36">
              <w:rPr>
                <w:rFonts w:asciiTheme="minorHAnsi" w:hAnsiTheme="minorHAnsi" w:cstheme="majorHAnsi"/>
                <w:color w:val="000000" w:themeColor="text1"/>
              </w:rPr>
              <w:t>0</w:t>
            </w:r>
            <w:r w:rsidRPr="004B7373">
              <w:rPr>
                <w:rFonts w:asciiTheme="minorHAnsi" w:hAnsiTheme="minorHAnsi" w:cstheme="majorHAnsi" w:hint="eastAsia"/>
                <w:color w:val="000000" w:themeColor="text1"/>
              </w:rPr>
              <w:t>_</w:t>
            </w:r>
            <w:r>
              <w:rPr>
                <w:rFonts w:asciiTheme="minorHAnsi" w:hAnsiTheme="minorHAnsi" w:cstheme="majorHAnsi" w:hint="eastAsia"/>
                <w:color w:val="000000" w:themeColor="text1"/>
              </w:rPr>
              <w:t>提供</w:t>
            </w:r>
            <w:r w:rsidRPr="004B7373">
              <w:rPr>
                <w:rFonts w:asciiTheme="minorHAnsi" w:hAnsiTheme="minorHAnsi" w:cstheme="majorHAnsi" w:hint="eastAsia"/>
                <w:color w:val="000000" w:themeColor="text1"/>
              </w:rPr>
              <w:t>者</w:t>
            </w:r>
            <w:r w:rsidRPr="004B7373">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認証認可</w:t>
            </w:r>
            <w:r w:rsidRPr="002514BE">
              <w:rPr>
                <w:rFonts w:asciiTheme="minorHAnsi" w:hAnsiTheme="minorHAnsi" w:cstheme="majorHAnsi" w:hint="eastAsia"/>
                <w:color w:val="000000" w:themeColor="text1"/>
              </w:rPr>
              <w:t>IF</w:t>
            </w:r>
            <w:r w:rsidRPr="004B7373">
              <w:rPr>
                <w:rFonts w:asciiTheme="minorHAnsi" w:hAnsiTheme="minorHAnsi" w:cstheme="majorHAnsi" w:hint="eastAsia"/>
                <w:color w:val="000000" w:themeColor="text1"/>
              </w:rPr>
              <w:t>.html</w:t>
            </w:r>
          </w:p>
        </w:tc>
      </w:tr>
      <w:tr w:rsidR="002514BE" w:rsidRPr="00246EBC" w14:paraId="74FD12CC" w14:textId="77777777" w:rsidTr="00604E44">
        <w:trPr>
          <w:jc w:val="center"/>
        </w:trPr>
        <w:tc>
          <w:tcPr>
            <w:tcW w:w="562" w:type="dxa"/>
          </w:tcPr>
          <w:p w14:paraId="7169B0D2" w14:textId="77777777" w:rsidR="002514BE" w:rsidRPr="00246EBC" w:rsidRDefault="002514BE" w:rsidP="00CA142A">
            <w:pPr>
              <w:pStyle w:val="a8"/>
              <w:numPr>
                <w:ilvl w:val="0"/>
                <w:numId w:val="2"/>
              </w:numPr>
              <w:ind w:leftChars="0"/>
              <w:rPr>
                <w:rFonts w:asciiTheme="minorHAnsi" w:hAnsiTheme="minorHAnsi" w:cstheme="majorHAnsi"/>
                <w:color w:val="000000" w:themeColor="text1"/>
              </w:rPr>
            </w:pPr>
          </w:p>
        </w:tc>
        <w:tc>
          <w:tcPr>
            <w:tcW w:w="7797" w:type="dxa"/>
          </w:tcPr>
          <w:p w14:paraId="7EB15B00" w14:textId="437456FB" w:rsidR="002514BE" w:rsidRPr="004B7373" w:rsidRDefault="002514BE" w:rsidP="00E1621B">
            <w:pPr>
              <w:rPr>
                <w:rFonts w:asciiTheme="minorHAnsi" w:hAnsiTheme="minorHAnsi" w:cstheme="majorHAnsi"/>
                <w:color w:val="000000" w:themeColor="text1"/>
              </w:rPr>
            </w:pPr>
            <w:r w:rsidRPr="004B7373">
              <w:rPr>
                <w:rFonts w:asciiTheme="minorHAnsi" w:hAnsiTheme="minorHAnsi" w:cstheme="majorHAnsi" w:hint="eastAsia"/>
                <w:color w:val="000000" w:themeColor="text1"/>
              </w:rPr>
              <w:t>詳細設計書</w:t>
            </w:r>
            <w:r w:rsidRPr="004B7373">
              <w:rPr>
                <w:rFonts w:asciiTheme="minorHAnsi" w:hAnsiTheme="minorHAnsi" w:cstheme="majorHAnsi" w:hint="eastAsia"/>
                <w:color w:val="000000" w:themeColor="text1"/>
              </w:rPr>
              <w:t>_</w:t>
            </w:r>
            <w:r w:rsidRPr="004B7373">
              <w:rPr>
                <w:rFonts w:asciiTheme="minorHAnsi" w:hAnsiTheme="minorHAnsi" w:cstheme="majorHAnsi" w:hint="eastAsia"/>
                <w:color w:val="000000" w:themeColor="text1"/>
              </w:rPr>
              <w:t>別紙</w:t>
            </w:r>
            <w:r>
              <w:rPr>
                <w:rFonts w:asciiTheme="minorHAnsi" w:hAnsiTheme="minorHAnsi" w:cstheme="majorHAnsi" w:hint="eastAsia"/>
                <w:color w:val="000000" w:themeColor="text1"/>
              </w:rPr>
              <w:t>1</w:t>
            </w:r>
            <w:r w:rsidR="002A2D36">
              <w:rPr>
                <w:rFonts w:asciiTheme="minorHAnsi" w:hAnsiTheme="minorHAnsi" w:cstheme="majorHAnsi"/>
                <w:color w:val="000000" w:themeColor="text1"/>
              </w:rPr>
              <w:t>1</w:t>
            </w:r>
            <w:r>
              <w:rPr>
                <w:rFonts w:asciiTheme="minorHAnsi" w:hAnsiTheme="minorHAnsi" w:cstheme="majorHAnsi"/>
                <w:color w:val="000000" w:themeColor="text1"/>
              </w:rPr>
              <w:t>_</w:t>
            </w:r>
            <w:r>
              <w:rPr>
                <w:rFonts w:asciiTheme="minorHAnsi" w:hAnsiTheme="minorHAnsi" w:cstheme="majorHAnsi" w:hint="eastAsia"/>
                <w:color w:val="000000" w:themeColor="text1"/>
              </w:rPr>
              <w:t>提供</w:t>
            </w:r>
            <w:r w:rsidRPr="002514BE">
              <w:rPr>
                <w:rFonts w:asciiTheme="minorHAnsi" w:hAnsiTheme="minorHAnsi" w:cstheme="majorHAnsi" w:hint="eastAsia"/>
                <w:color w:val="000000" w:themeColor="text1"/>
              </w:rPr>
              <w:t>者</w:t>
            </w:r>
            <w:r w:rsidRPr="002514BE">
              <w:rPr>
                <w:rFonts w:asciiTheme="minorHAnsi" w:hAnsiTheme="minorHAnsi" w:cstheme="majorHAnsi" w:hint="eastAsia"/>
                <w:color w:val="000000" w:themeColor="text1"/>
              </w:rPr>
              <w:t>_</w:t>
            </w:r>
            <w:r w:rsidRPr="002514BE">
              <w:rPr>
                <w:rFonts w:asciiTheme="minorHAnsi" w:hAnsiTheme="minorHAnsi" w:cstheme="majorHAnsi" w:hint="eastAsia"/>
                <w:color w:val="000000" w:themeColor="text1"/>
              </w:rPr>
              <w:t>来歴管理</w:t>
            </w:r>
            <w:r w:rsidRPr="002514BE">
              <w:rPr>
                <w:rFonts w:asciiTheme="minorHAnsi" w:hAnsiTheme="minorHAnsi" w:cstheme="majorHAnsi" w:hint="eastAsia"/>
                <w:color w:val="000000" w:themeColor="text1"/>
              </w:rPr>
              <w:t>IF</w:t>
            </w:r>
            <w:r w:rsidR="00651AA6">
              <w:rPr>
                <w:rFonts w:asciiTheme="minorHAnsi" w:hAnsiTheme="minorHAnsi" w:cstheme="majorHAnsi"/>
                <w:color w:val="000000" w:themeColor="text1"/>
              </w:rPr>
              <w:t>.html</w:t>
            </w:r>
          </w:p>
        </w:tc>
      </w:tr>
      <w:tr w:rsidR="00173789" w:rsidRPr="00246EBC" w14:paraId="0B154EBF" w14:textId="77777777" w:rsidTr="00604E44">
        <w:trPr>
          <w:jc w:val="center"/>
        </w:trPr>
        <w:tc>
          <w:tcPr>
            <w:tcW w:w="562" w:type="dxa"/>
          </w:tcPr>
          <w:p w14:paraId="1CA6B2EE" w14:textId="77777777" w:rsidR="00173789" w:rsidRPr="00246EBC" w:rsidRDefault="00173789" w:rsidP="00CA142A">
            <w:pPr>
              <w:pStyle w:val="a8"/>
              <w:numPr>
                <w:ilvl w:val="0"/>
                <w:numId w:val="2"/>
              </w:numPr>
              <w:ind w:leftChars="0"/>
              <w:rPr>
                <w:rFonts w:asciiTheme="minorHAnsi" w:hAnsiTheme="minorHAnsi" w:cstheme="majorHAnsi"/>
                <w:color w:val="000000" w:themeColor="text1"/>
              </w:rPr>
            </w:pPr>
          </w:p>
        </w:tc>
        <w:tc>
          <w:tcPr>
            <w:tcW w:w="7797" w:type="dxa"/>
          </w:tcPr>
          <w:p w14:paraId="422B1D71" w14:textId="5274A1AE" w:rsidR="00173789" w:rsidRPr="004B7373" w:rsidRDefault="00173789" w:rsidP="00E1621B">
            <w:pPr>
              <w:rPr>
                <w:rFonts w:asciiTheme="minorHAnsi" w:hAnsiTheme="minorHAnsi" w:cstheme="majorHAnsi"/>
                <w:color w:val="000000" w:themeColor="text1"/>
              </w:rPr>
            </w:pPr>
            <w:r w:rsidRPr="00173789">
              <w:rPr>
                <w:rFonts w:asciiTheme="minorHAnsi" w:hAnsiTheme="minorHAnsi" w:cstheme="majorHAnsi" w:hint="eastAsia"/>
                <w:color w:val="000000" w:themeColor="text1"/>
              </w:rPr>
              <w:t>詳細設計書</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別紙</w:t>
            </w:r>
            <w:r w:rsidRPr="00173789">
              <w:rPr>
                <w:rFonts w:asciiTheme="minorHAnsi" w:hAnsiTheme="minorHAnsi" w:cstheme="majorHAnsi" w:hint="eastAsia"/>
                <w:color w:val="000000" w:themeColor="text1"/>
              </w:rPr>
              <w:t>12_</w:t>
            </w:r>
            <w:r w:rsidRPr="00173789">
              <w:rPr>
                <w:rFonts w:asciiTheme="minorHAnsi" w:hAnsiTheme="minorHAnsi" w:cstheme="majorHAnsi" w:hint="eastAsia"/>
                <w:color w:val="000000" w:themeColor="text1"/>
              </w:rPr>
              <w:t>利用者コネクタ</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ディレクトリ構成</w:t>
            </w:r>
            <w:r w:rsidRPr="00173789">
              <w:rPr>
                <w:rFonts w:asciiTheme="minorHAnsi" w:hAnsiTheme="minorHAnsi" w:cstheme="majorHAnsi" w:hint="eastAsia"/>
                <w:color w:val="000000" w:themeColor="text1"/>
              </w:rPr>
              <w:t>.xlsx</w:t>
            </w:r>
          </w:p>
        </w:tc>
      </w:tr>
      <w:tr w:rsidR="00173789" w:rsidRPr="00246EBC" w14:paraId="792F0860" w14:textId="77777777" w:rsidTr="00604E44">
        <w:trPr>
          <w:jc w:val="center"/>
        </w:trPr>
        <w:tc>
          <w:tcPr>
            <w:tcW w:w="562" w:type="dxa"/>
          </w:tcPr>
          <w:p w14:paraId="6A2B9EFD" w14:textId="77777777" w:rsidR="00173789" w:rsidRPr="00246EBC" w:rsidRDefault="00173789" w:rsidP="00CA142A">
            <w:pPr>
              <w:pStyle w:val="a8"/>
              <w:numPr>
                <w:ilvl w:val="0"/>
                <w:numId w:val="2"/>
              </w:numPr>
              <w:ind w:leftChars="0"/>
              <w:rPr>
                <w:rFonts w:asciiTheme="minorHAnsi" w:hAnsiTheme="minorHAnsi" w:cstheme="majorHAnsi"/>
                <w:color w:val="000000" w:themeColor="text1"/>
              </w:rPr>
            </w:pPr>
          </w:p>
        </w:tc>
        <w:tc>
          <w:tcPr>
            <w:tcW w:w="7797" w:type="dxa"/>
          </w:tcPr>
          <w:p w14:paraId="267F355D" w14:textId="3DFA86E3" w:rsidR="00173789" w:rsidRPr="00173789" w:rsidRDefault="00173789" w:rsidP="00E1621B">
            <w:pPr>
              <w:rPr>
                <w:rFonts w:asciiTheme="minorHAnsi" w:hAnsiTheme="minorHAnsi" w:cstheme="majorHAnsi"/>
                <w:color w:val="000000" w:themeColor="text1"/>
              </w:rPr>
            </w:pPr>
            <w:r w:rsidRPr="00173789">
              <w:rPr>
                <w:rFonts w:asciiTheme="minorHAnsi" w:hAnsiTheme="minorHAnsi" w:cstheme="majorHAnsi" w:hint="eastAsia"/>
                <w:color w:val="000000" w:themeColor="text1"/>
              </w:rPr>
              <w:t>詳細設計書</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別紙</w:t>
            </w:r>
            <w:r w:rsidRPr="00173789">
              <w:rPr>
                <w:rFonts w:asciiTheme="minorHAnsi" w:hAnsiTheme="minorHAnsi" w:cstheme="majorHAnsi" w:hint="eastAsia"/>
                <w:color w:val="000000" w:themeColor="text1"/>
              </w:rPr>
              <w:t>13_</w:t>
            </w:r>
            <w:r w:rsidRPr="00173789">
              <w:rPr>
                <w:rFonts w:asciiTheme="minorHAnsi" w:hAnsiTheme="minorHAnsi" w:cstheme="majorHAnsi" w:hint="eastAsia"/>
                <w:color w:val="000000" w:themeColor="text1"/>
              </w:rPr>
              <w:t>提供者コネクタ</w:t>
            </w:r>
            <w:r w:rsidRPr="00173789">
              <w:rPr>
                <w:rFonts w:asciiTheme="minorHAnsi" w:hAnsiTheme="minorHAnsi" w:cstheme="majorHAnsi" w:hint="eastAsia"/>
                <w:color w:val="000000" w:themeColor="text1"/>
              </w:rPr>
              <w:t>_</w:t>
            </w:r>
            <w:r w:rsidRPr="00173789">
              <w:rPr>
                <w:rFonts w:asciiTheme="minorHAnsi" w:hAnsiTheme="minorHAnsi" w:cstheme="majorHAnsi" w:hint="eastAsia"/>
                <w:color w:val="000000" w:themeColor="text1"/>
              </w:rPr>
              <w:t>ディレクトリ構成</w:t>
            </w:r>
            <w:r w:rsidRPr="00173789">
              <w:rPr>
                <w:rFonts w:asciiTheme="minorHAnsi" w:hAnsiTheme="minorHAnsi" w:cstheme="majorHAnsi" w:hint="eastAsia"/>
                <w:color w:val="000000" w:themeColor="text1"/>
              </w:rPr>
              <w:t>.xlsx</w:t>
            </w:r>
          </w:p>
        </w:tc>
      </w:tr>
    </w:tbl>
    <w:p w14:paraId="19C4DBB7" w14:textId="77777777" w:rsidR="007D79DC" w:rsidRPr="00246EBC" w:rsidRDefault="007D79DC" w:rsidP="009F4A60">
      <w:pPr>
        <w:widowControl/>
        <w:jc w:val="left"/>
        <w:rPr>
          <w:rFonts w:asciiTheme="minorHAnsi" w:hAnsiTheme="minorHAnsi" w:cstheme="majorBidi"/>
        </w:rPr>
      </w:pPr>
    </w:p>
    <w:p w14:paraId="302DAFB5" w14:textId="77777777" w:rsidR="007D79DC" w:rsidRPr="00246EBC" w:rsidRDefault="007D79DC" w:rsidP="007D79DC">
      <w:pPr>
        <w:pStyle w:val="2"/>
        <w:rPr>
          <w:rFonts w:asciiTheme="minorHAnsi" w:hAnsiTheme="minorHAnsi"/>
        </w:rPr>
      </w:pPr>
      <w:bookmarkStart w:id="28" w:name="_Toc103954708"/>
      <w:r w:rsidRPr="00246EBC">
        <w:rPr>
          <w:rFonts w:asciiTheme="minorHAnsi" w:hAnsiTheme="minorHAnsi"/>
        </w:rPr>
        <w:t>適用範囲</w:t>
      </w:r>
      <w:bookmarkEnd w:id="28"/>
    </w:p>
    <w:p w14:paraId="63BA7D61" w14:textId="4388019C" w:rsidR="00A66DE6" w:rsidRDefault="00D245B8" w:rsidP="007F5204">
      <w:pPr>
        <w:ind w:firstLineChars="100" w:firstLine="210"/>
        <w:rPr>
          <w:rFonts w:asciiTheme="minorHAnsi" w:hAnsiTheme="minorHAnsi"/>
          <w:color w:val="000000" w:themeColor="text1"/>
        </w:rPr>
      </w:pPr>
      <w:r>
        <w:rPr>
          <w:rFonts w:asciiTheme="minorHAnsi" w:hAnsiTheme="minorHAnsi" w:hint="eastAsia"/>
          <w:color w:val="000000" w:themeColor="text1"/>
        </w:rPr>
        <w:t>本書は</w:t>
      </w:r>
      <w:r w:rsidR="00EB5B4C">
        <w:rPr>
          <w:rFonts w:asciiTheme="minorHAnsi" w:hAnsiTheme="minorHAnsi" w:hint="eastAsia"/>
          <w:color w:val="000000" w:themeColor="text1"/>
        </w:rPr>
        <w:t>2</w:t>
      </w:r>
      <w:r w:rsidR="00EB5B4C">
        <w:rPr>
          <w:rFonts w:asciiTheme="minorHAnsi" w:hAnsiTheme="minorHAnsi"/>
          <w:color w:val="000000" w:themeColor="text1"/>
        </w:rPr>
        <w:t>02</w:t>
      </w:r>
      <w:r w:rsidR="004500C2">
        <w:rPr>
          <w:rFonts w:asciiTheme="minorHAnsi" w:hAnsiTheme="minorHAnsi"/>
          <w:color w:val="000000" w:themeColor="text1"/>
        </w:rPr>
        <w:t>2</w:t>
      </w:r>
      <w:r w:rsidR="00ED72F0">
        <w:rPr>
          <w:rFonts w:asciiTheme="minorHAnsi" w:hAnsiTheme="minorHAnsi" w:hint="eastAsia"/>
          <w:color w:val="000000" w:themeColor="text1"/>
        </w:rPr>
        <w:t>年</w:t>
      </w:r>
      <w:r w:rsidR="00EB5B4C">
        <w:rPr>
          <w:rFonts w:asciiTheme="minorHAnsi" w:hAnsiTheme="minorHAnsi"/>
          <w:color w:val="000000" w:themeColor="text1"/>
        </w:rPr>
        <w:t>0</w:t>
      </w:r>
      <w:r w:rsidR="00AC02C4">
        <w:rPr>
          <w:rFonts w:asciiTheme="minorHAnsi" w:hAnsiTheme="minorHAnsi"/>
          <w:color w:val="000000" w:themeColor="text1"/>
        </w:rPr>
        <w:t>3</w:t>
      </w:r>
      <w:r w:rsidR="00EB5B4C">
        <w:rPr>
          <w:rFonts w:asciiTheme="minorHAnsi" w:hAnsiTheme="minorHAnsi" w:hint="eastAsia"/>
          <w:color w:val="000000" w:themeColor="text1"/>
        </w:rPr>
        <w:t>月版の詳細</w:t>
      </w:r>
      <w:r w:rsidR="007F5204" w:rsidRPr="00246EBC">
        <w:rPr>
          <w:rFonts w:asciiTheme="minorHAnsi" w:hAnsiTheme="minorHAnsi"/>
          <w:color w:val="000000" w:themeColor="text1"/>
        </w:rPr>
        <w:t>設計を</w:t>
      </w:r>
      <w:r w:rsidR="005C0E13">
        <w:rPr>
          <w:rFonts w:asciiTheme="minorHAnsi" w:hAnsiTheme="minorHAnsi" w:hint="eastAsia"/>
          <w:color w:val="000000" w:themeColor="text1"/>
        </w:rPr>
        <w:t>対象と</w:t>
      </w:r>
      <w:r w:rsidR="007F5204" w:rsidRPr="00246EBC">
        <w:rPr>
          <w:rFonts w:asciiTheme="minorHAnsi" w:hAnsiTheme="minorHAnsi"/>
          <w:color w:val="000000" w:themeColor="text1"/>
        </w:rPr>
        <w:t>する。</w:t>
      </w:r>
    </w:p>
    <w:p w14:paraId="38AC98CB" w14:textId="37C446D2" w:rsidR="00565924" w:rsidRDefault="00565924" w:rsidP="007F5204">
      <w:pPr>
        <w:ind w:firstLineChars="100" w:firstLine="210"/>
        <w:rPr>
          <w:rFonts w:asciiTheme="minorHAnsi" w:hAnsiTheme="minorHAnsi"/>
          <w:color w:val="000000" w:themeColor="text1"/>
        </w:rPr>
      </w:pPr>
      <w:r>
        <w:rPr>
          <w:rFonts w:asciiTheme="minorHAnsi" w:hAnsiTheme="minorHAnsi" w:hint="eastAsia"/>
          <w:color w:val="000000" w:themeColor="text1"/>
        </w:rPr>
        <w:t>本書には利用者</w:t>
      </w:r>
      <w:r w:rsidR="003E3A03">
        <w:rPr>
          <w:rFonts w:asciiTheme="minorHAnsi" w:hAnsiTheme="minorHAnsi" w:hint="eastAsia"/>
          <w:color w:val="000000" w:themeColor="text1"/>
        </w:rPr>
        <w:t>コネクタ</w:t>
      </w:r>
      <w:r>
        <w:rPr>
          <w:rFonts w:asciiTheme="minorHAnsi" w:hAnsiTheme="minorHAnsi" w:hint="eastAsia"/>
          <w:color w:val="000000" w:themeColor="text1"/>
        </w:rPr>
        <w:t>と</w:t>
      </w:r>
      <w:r w:rsidR="00BE2FA7">
        <w:rPr>
          <w:rFonts w:asciiTheme="minorHAnsi" w:hAnsiTheme="minorHAnsi" w:hint="eastAsia"/>
          <w:color w:val="000000" w:themeColor="text1"/>
        </w:rPr>
        <w:t>提供</w:t>
      </w:r>
      <w:r>
        <w:rPr>
          <w:rFonts w:asciiTheme="minorHAnsi" w:hAnsiTheme="minorHAnsi" w:hint="eastAsia"/>
          <w:color w:val="000000" w:themeColor="text1"/>
        </w:rPr>
        <w:t>者</w:t>
      </w:r>
      <w:r w:rsidR="003E3A03">
        <w:rPr>
          <w:rFonts w:asciiTheme="minorHAnsi" w:hAnsiTheme="minorHAnsi" w:hint="eastAsia"/>
          <w:color w:val="000000" w:themeColor="text1"/>
        </w:rPr>
        <w:t>コネクタ</w:t>
      </w:r>
      <w:r>
        <w:rPr>
          <w:rFonts w:asciiTheme="minorHAnsi" w:hAnsiTheme="minorHAnsi" w:hint="eastAsia"/>
          <w:color w:val="000000" w:themeColor="text1"/>
        </w:rPr>
        <w:t>で共通する部分について記載する。</w:t>
      </w:r>
    </w:p>
    <w:p w14:paraId="54794129" w14:textId="60960439" w:rsidR="00203374" w:rsidRPr="00246EBC" w:rsidRDefault="00203374" w:rsidP="00203374">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2</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１．２</w:t>
      </w:r>
      <w:r w:rsidRPr="00246EBC">
        <w:rPr>
          <w:rFonts w:asciiTheme="minorHAnsi" w:hAnsiTheme="minorHAnsi"/>
          <w:noProof/>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2</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Pr>
          <w:rFonts w:asciiTheme="minorHAnsi" w:hAnsiTheme="minorHAnsi" w:hint="eastAsia"/>
        </w:rPr>
        <w:t>共通項目</w:t>
      </w:r>
      <w:r w:rsidRPr="00246EBC">
        <w:rPr>
          <w:rFonts w:asciiTheme="minorHAnsi" w:hAnsiTheme="minorHAnsi"/>
          <w:color w:val="000000" w:themeColor="text1"/>
        </w:rPr>
        <w:t>一覧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552"/>
        <w:gridCol w:w="5245"/>
      </w:tblGrid>
      <w:tr w:rsidR="00203374" w:rsidRPr="00246EBC" w14:paraId="08E2D4F7" w14:textId="2C66137E" w:rsidTr="00F06B42">
        <w:trPr>
          <w:jc w:val="center"/>
        </w:trPr>
        <w:tc>
          <w:tcPr>
            <w:tcW w:w="562" w:type="dxa"/>
            <w:shd w:val="clear" w:color="auto" w:fill="D9D9D9" w:themeFill="background1" w:themeFillShade="D9"/>
          </w:tcPr>
          <w:p w14:paraId="4AC5AB2B" w14:textId="77777777" w:rsidR="00203374" w:rsidRPr="00246EBC" w:rsidRDefault="00203374" w:rsidP="000E3B00">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552" w:type="dxa"/>
            <w:shd w:val="clear" w:color="auto" w:fill="D9D9D9" w:themeFill="background1" w:themeFillShade="D9"/>
          </w:tcPr>
          <w:p w14:paraId="1C447255" w14:textId="229D76A5"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項目</w:t>
            </w:r>
          </w:p>
        </w:tc>
        <w:tc>
          <w:tcPr>
            <w:tcW w:w="5245" w:type="dxa"/>
            <w:shd w:val="clear" w:color="auto" w:fill="D9D9D9" w:themeFill="background1" w:themeFillShade="D9"/>
          </w:tcPr>
          <w:p w14:paraId="63069593" w14:textId="527C6B9F"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内容</w:t>
            </w:r>
          </w:p>
        </w:tc>
      </w:tr>
      <w:tr w:rsidR="00203374" w:rsidRPr="00246EBC" w14:paraId="0CBD08C8" w14:textId="0EA50937" w:rsidTr="00F06B42">
        <w:trPr>
          <w:jc w:val="center"/>
        </w:trPr>
        <w:tc>
          <w:tcPr>
            <w:tcW w:w="562" w:type="dxa"/>
          </w:tcPr>
          <w:p w14:paraId="0110B00C"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783E6531" w14:textId="273865BD" w:rsidR="00203374" w:rsidRPr="00246EBC"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共通</w:t>
            </w:r>
            <w:r w:rsidR="00E62045">
              <w:rPr>
                <w:rFonts w:asciiTheme="minorHAnsi" w:hAnsiTheme="minorHAnsi" w:cstheme="majorHAnsi" w:hint="eastAsia"/>
                <w:color w:val="000000" w:themeColor="text1"/>
              </w:rPr>
              <w:t>内部</w:t>
            </w:r>
            <w:r>
              <w:rPr>
                <w:rFonts w:asciiTheme="minorHAnsi" w:hAnsiTheme="minorHAnsi" w:cstheme="majorHAnsi" w:hint="eastAsia"/>
                <w:color w:val="000000" w:themeColor="text1"/>
              </w:rPr>
              <w:t>仕様</w:t>
            </w:r>
          </w:p>
        </w:tc>
        <w:tc>
          <w:tcPr>
            <w:tcW w:w="5245" w:type="dxa"/>
          </w:tcPr>
          <w:p w14:paraId="6C5F2A2A" w14:textId="684FBFB9"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システムで共通するポリシーを記載する</w:t>
            </w:r>
          </w:p>
        </w:tc>
      </w:tr>
      <w:tr w:rsidR="00203374" w:rsidRPr="00246EBC" w14:paraId="0930F32D" w14:textId="19E18D63" w:rsidTr="00F06B42">
        <w:trPr>
          <w:jc w:val="center"/>
        </w:trPr>
        <w:tc>
          <w:tcPr>
            <w:tcW w:w="562" w:type="dxa"/>
          </w:tcPr>
          <w:p w14:paraId="4B06A8F6"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598CCA12" w14:textId="3D8ECCFA" w:rsidR="00203374" w:rsidRPr="00246EBC"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w:t>
            </w:r>
            <w:r w:rsidR="00F1548C">
              <w:rPr>
                <w:rFonts w:asciiTheme="minorHAnsi" w:hAnsiTheme="minorHAnsi" w:cstheme="majorHAnsi"/>
                <w:color w:val="000000" w:themeColor="text1"/>
              </w:rPr>
              <w:t>HTTPS</w:t>
            </w:r>
            <w:r>
              <w:rPr>
                <w:rFonts w:asciiTheme="minorHAnsi" w:hAnsiTheme="minorHAnsi" w:cstheme="majorHAnsi"/>
                <w:color w:val="000000" w:themeColor="text1"/>
              </w:rPr>
              <w:t>)</w:t>
            </w:r>
          </w:p>
        </w:tc>
        <w:tc>
          <w:tcPr>
            <w:tcW w:w="5245" w:type="dxa"/>
          </w:tcPr>
          <w:p w14:paraId="7CF9D9D1" w14:textId="6B2F73BE" w:rsidR="00203374" w:rsidRPr="00246EBC"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sidR="00F1548C">
              <w:rPr>
                <w:rFonts w:asciiTheme="minorHAnsi" w:hAnsiTheme="minorHAnsi" w:cstheme="majorHAnsi" w:hint="eastAsia"/>
                <w:color w:val="000000" w:themeColor="text1"/>
              </w:rPr>
              <w:t>HTTPS</w:t>
            </w:r>
            <w:r>
              <w:rPr>
                <w:rFonts w:asciiTheme="minorHAnsi" w:hAnsiTheme="minorHAnsi" w:cstheme="majorHAnsi" w:hint="eastAsia"/>
                <w:color w:val="000000" w:themeColor="text1"/>
              </w:rPr>
              <w:t>でファイルを取得する機能を記載する。</w:t>
            </w:r>
          </w:p>
        </w:tc>
      </w:tr>
      <w:tr w:rsidR="00203374" w:rsidRPr="00246EBC" w14:paraId="1764B879" w14:textId="18261260" w:rsidTr="00F06B42">
        <w:trPr>
          <w:jc w:val="center"/>
        </w:trPr>
        <w:tc>
          <w:tcPr>
            <w:tcW w:w="562" w:type="dxa"/>
          </w:tcPr>
          <w:p w14:paraId="35EDC8A2" w14:textId="77777777" w:rsidR="00203374" w:rsidRPr="00246EBC" w:rsidRDefault="00203374" w:rsidP="00CA142A">
            <w:pPr>
              <w:pStyle w:val="a8"/>
              <w:numPr>
                <w:ilvl w:val="0"/>
                <w:numId w:val="12"/>
              </w:numPr>
              <w:ind w:leftChars="0"/>
              <w:rPr>
                <w:rFonts w:asciiTheme="minorHAnsi" w:hAnsiTheme="minorHAnsi" w:cstheme="majorHAnsi"/>
                <w:color w:val="000000" w:themeColor="text1"/>
              </w:rPr>
            </w:pPr>
          </w:p>
        </w:tc>
        <w:tc>
          <w:tcPr>
            <w:tcW w:w="2552" w:type="dxa"/>
          </w:tcPr>
          <w:p w14:paraId="7E36CD08" w14:textId="48A958AF" w:rsidR="00203374" w:rsidRDefault="00203374"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(FTP)</w:t>
            </w:r>
          </w:p>
        </w:tc>
        <w:tc>
          <w:tcPr>
            <w:tcW w:w="5245" w:type="dxa"/>
          </w:tcPr>
          <w:p w14:paraId="079BB2A3" w14:textId="5A2B264E" w:rsidR="00203374" w:rsidRDefault="00F06B42"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Pr>
                <w:rFonts w:asciiTheme="minorHAnsi" w:hAnsiTheme="minorHAnsi" w:cstheme="majorHAnsi"/>
                <w:color w:val="000000" w:themeColor="text1"/>
              </w:rPr>
              <w:t>FTP</w:t>
            </w:r>
            <w:r>
              <w:rPr>
                <w:rFonts w:asciiTheme="minorHAnsi" w:hAnsiTheme="minorHAnsi" w:cstheme="majorHAnsi" w:hint="eastAsia"/>
                <w:color w:val="000000" w:themeColor="text1"/>
              </w:rPr>
              <w:t>でファイルを取得する機能を記載する。</w:t>
            </w:r>
          </w:p>
        </w:tc>
      </w:tr>
      <w:tr w:rsidR="00CD2E81" w:rsidRPr="00246EBC" w14:paraId="2DBF327C" w14:textId="77777777" w:rsidTr="00F06B42">
        <w:trPr>
          <w:jc w:val="center"/>
        </w:trPr>
        <w:tc>
          <w:tcPr>
            <w:tcW w:w="562" w:type="dxa"/>
          </w:tcPr>
          <w:p w14:paraId="30C36A44" w14:textId="77777777" w:rsidR="00CD2E81" w:rsidRPr="00246EBC" w:rsidRDefault="00CD2E81" w:rsidP="00CA142A">
            <w:pPr>
              <w:pStyle w:val="a8"/>
              <w:numPr>
                <w:ilvl w:val="0"/>
                <w:numId w:val="12"/>
              </w:numPr>
              <w:ind w:leftChars="0"/>
              <w:rPr>
                <w:rFonts w:asciiTheme="minorHAnsi" w:hAnsiTheme="minorHAnsi" w:cstheme="majorHAnsi"/>
                <w:color w:val="000000" w:themeColor="text1"/>
              </w:rPr>
            </w:pPr>
          </w:p>
        </w:tc>
        <w:tc>
          <w:tcPr>
            <w:tcW w:w="2552" w:type="dxa"/>
          </w:tcPr>
          <w:p w14:paraId="53D0717E" w14:textId="16783D4E" w:rsidR="00CD2E81" w:rsidRDefault="00CD2E81" w:rsidP="000E3B00">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r w:rsidR="0019691C">
              <w:rPr>
                <w:rFonts w:asciiTheme="minorHAnsi" w:hAnsiTheme="minorHAnsi" w:cstheme="majorHAnsi" w:hint="eastAsia"/>
                <w:color w:val="000000" w:themeColor="text1"/>
              </w:rPr>
              <w:t>I/F</w:t>
            </w:r>
            <w:r>
              <w:rPr>
                <w:rFonts w:asciiTheme="minorHAnsi" w:hAnsiTheme="minorHAnsi" w:cstheme="majorHAnsi"/>
                <w:color w:val="000000" w:themeColor="text1"/>
              </w:rPr>
              <w:t>(</w:t>
            </w:r>
            <w:r w:rsidR="00F1548C">
              <w:rPr>
                <w:rFonts w:asciiTheme="minorHAnsi" w:hAnsiTheme="minorHAnsi" w:cstheme="majorHAnsi"/>
                <w:color w:val="000000" w:themeColor="text1"/>
              </w:rPr>
              <w:t>HTTPS</w:t>
            </w:r>
            <w:r w:rsidR="00637DE2">
              <w:rPr>
                <w:rFonts w:asciiTheme="minorHAnsi" w:hAnsiTheme="minorHAnsi" w:cstheme="majorHAnsi"/>
                <w:color w:val="000000" w:themeColor="text1"/>
              </w:rPr>
              <w:t xml:space="preserve"> </w:t>
            </w:r>
            <w:r>
              <w:rPr>
                <w:rFonts w:asciiTheme="minorHAnsi" w:hAnsiTheme="minorHAnsi" w:cstheme="majorHAnsi"/>
                <w:color w:val="000000" w:themeColor="text1"/>
              </w:rPr>
              <w:t>NGSI)</w:t>
            </w:r>
          </w:p>
        </w:tc>
        <w:tc>
          <w:tcPr>
            <w:tcW w:w="5245" w:type="dxa"/>
          </w:tcPr>
          <w:p w14:paraId="5E0C7CF3" w14:textId="0235AAAE" w:rsidR="00CD2E81" w:rsidRDefault="0005092A" w:rsidP="000E3B00">
            <w:pPr>
              <w:rPr>
                <w:rFonts w:asciiTheme="minorHAnsi" w:hAnsiTheme="minorHAnsi" w:cstheme="majorHAnsi"/>
                <w:color w:val="000000" w:themeColor="text1"/>
              </w:rPr>
            </w:pPr>
            <w:r>
              <w:rPr>
                <w:rFonts w:asciiTheme="minorHAnsi" w:hAnsiTheme="minorHAnsi" w:cstheme="majorHAnsi" w:hint="eastAsia"/>
                <w:color w:val="000000" w:themeColor="text1"/>
              </w:rPr>
              <w:t>コネクタメインがデータ管理から</w:t>
            </w:r>
            <w:r w:rsidR="00F1548C">
              <w:rPr>
                <w:rFonts w:asciiTheme="minorHAnsi" w:hAnsiTheme="minorHAnsi" w:cstheme="majorHAnsi" w:hint="eastAsia"/>
                <w:color w:val="000000" w:themeColor="text1"/>
              </w:rPr>
              <w:t>HTTPS</w:t>
            </w:r>
            <w:r w:rsidR="00637DE2">
              <w:rPr>
                <w:rFonts w:asciiTheme="minorHAnsi" w:hAnsiTheme="minorHAnsi" w:cstheme="majorHAnsi"/>
                <w:color w:val="000000" w:themeColor="text1"/>
              </w:rPr>
              <w:t xml:space="preserve"> </w:t>
            </w:r>
            <w:r>
              <w:rPr>
                <w:rFonts w:asciiTheme="minorHAnsi" w:hAnsiTheme="minorHAnsi" w:cstheme="majorHAnsi" w:hint="eastAsia"/>
                <w:color w:val="000000" w:themeColor="text1"/>
              </w:rPr>
              <w:t>N</w:t>
            </w:r>
            <w:r>
              <w:rPr>
                <w:rFonts w:asciiTheme="minorHAnsi" w:hAnsiTheme="minorHAnsi" w:cstheme="majorHAnsi"/>
                <w:color w:val="000000" w:themeColor="text1"/>
              </w:rPr>
              <w:t>GSI</w:t>
            </w:r>
            <w:r>
              <w:rPr>
                <w:rFonts w:asciiTheme="minorHAnsi" w:hAnsiTheme="minorHAnsi" w:cstheme="majorHAnsi" w:hint="eastAsia"/>
                <w:color w:val="000000" w:themeColor="text1"/>
              </w:rPr>
              <w:t>でデータを取得する機能を記載する。</w:t>
            </w:r>
          </w:p>
          <w:p w14:paraId="7E9ED0DA" w14:textId="6668B10D" w:rsidR="00E265EE" w:rsidRDefault="00E265EE" w:rsidP="000E3B00">
            <w:pPr>
              <w:rPr>
                <w:rFonts w:asciiTheme="minorHAnsi" w:hAnsiTheme="minorHAnsi" w:cstheme="majorHAnsi"/>
                <w:color w:val="000000" w:themeColor="text1"/>
              </w:rPr>
            </w:pPr>
            <w:r>
              <w:rPr>
                <w:rFonts w:asciiTheme="minorHAnsi" w:hAnsiTheme="minorHAnsi" w:cstheme="majorHAnsi" w:hint="eastAsia"/>
                <w:color w:val="000000" w:themeColor="text1"/>
              </w:rPr>
              <w:t>※</w:t>
            </w:r>
            <w:r>
              <w:rPr>
                <w:rFonts w:asciiTheme="minorHAnsi" w:hAnsiTheme="minorHAnsi" w:cstheme="majorHAnsi" w:hint="eastAsia"/>
                <w:color w:val="000000" w:themeColor="text1"/>
              </w:rPr>
              <w:t>NEC</w:t>
            </w:r>
            <w:r>
              <w:rPr>
                <w:rFonts w:asciiTheme="minorHAnsi" w:hAnsiTheme="minorHAnsi" w:cstheme="majorHAnsi" w:hint="eastAsia"/>
                <w:color w:val="000000" w:themeColor="text1"/>
              </w:rPr>
              <w:t>担当</w:t>
            </w:r>
          </w:p>
        </w:tc>
      </w:tr>
    </w:tbl>
    <w:p w14:paraId="32649D55" w14:textId="77777777" w:rsidR="00203374" w:rsidRPr="00203374" w:rsidRDefault="00203374" w:rsidP="007F5204">
      <w:pPr>
        <w:ind w:firstLineChars="100" w:firstLine="210"/>
        <w:rPr>
          <w:rFonts w:asciiTheme="minorHAnsi" w:hAnsiTheme="minorHAnsi"/>
          <w:color w:val="000000" w:themeColor="text1"/>
        </w:rPr>
      </w:pPr>
    </w:p>
    <w:p w14:paraId="564D6308" w14:textId="77777777" w:rsidR="00565924" w:rsidRPr="00246EBC" w:rsidRDefault="00565924" w:rsidP="007F5204">
      <w:pPr>
        <w:ind w:firstLineChars="100" w:firstLine="210"/>
        <w:rPr>
          <w:rFonts w:asciiTheme="minorHAnsi" w:hAnsiTheme="minorHAnsi"/>
          <w:color w:val="000000" w:themeColor="text1"/>
        </w:rPr>
      </w:pPr>
    </w:p>
    <w:p w14:paraId="5B16CBF9" w14:textId="77777777" w:rsidR="005329B9" w:rsidRDefault="005329B9" w:rsidP="009F4A60">
      <w:pPr>
        <w:widowControl/>
        <w:jc w:val="left"/>
        <w:rPr>
          <w:rFonts w:asciiTheme="minorHAnsi" w:hAnsiTheme="minorHAnsi" w:cstheme="majorBidi"/>
        </w:rPr>
        <w:sectPr w:rsidR="005329B9" w:rsidSect="00A6229B">
          <w:footerReference w:type="default" r:id="rId13"/>
          <w:pgSz w:w="11906" w:h="16838"/>
          <w:pgMar w:top="1440" w:right="1080" w:bottom="1440" w:left="1080" w:header="851" w:footer="992" w:gutter="0"/>
          <w:pgNumType w:start="1"/>
          <w:cols w:space="425"/>
          <w:docGrid w:type="lines" w:linePitch="360"/>
        </w:sectPr>
      </w:pPr>
    </w:p>
    <w:p w14:paraId="79758B78" w14:textId="298F25B5" w:rsidR="00BB358F" w:rsidRPr="00D03F89" w:rsidRDefault="00334B6F" w:rsidP="00334B6F">
      <w:pPr>
        <w:pStyle w:val="1"/>
        <w:rPr>
          <w:rFonts w:asciiTheme="minorHAnsi" w:hAnsiTheme="minorHAnsi"/>
        </w:rPr>
      </w:pPr>
      <w:bookmarkStart w:id="29" w:name="_Toc103954709"/>
      <w:r>
        <w:rPr>
          <w:rFonts w:asciiTheme="minorHAnsi" w:hAnsiTheme="minorHAnsi" w:hint="eastAsia"/>
        </w:rPr>
        <w:lastRenderedPageBreak/>
        <w:t>共通内部仕様</w:t>
      </w:r>
      <w:bookmarkEnd w:id="29"/>
    </w:p>
    <w:p w14:paraId="1971D0DA" w14:textId="77756DAD" w:rsidR="00795144" w:rsidRDefault="00795144" w:rsidP="00795144">
      <w:pPr>
        <w:pStyle w:val="2"/>
      </w:pPr>
      <w:bookmarkStart w:id="30" w:name="_Toc103954710"/>
      <w:r>
        <w:rPr>
          <w:rFonts w:hint="eastAsia"/>
        </w:rPr>
        <w:t>使用プログラム言語、フレームワーク</w:t>
      </w:r>
      <w:bookmarkEnd w:id="30"/>
    </w:p>
    <w:p w14:paraId="3E65FDCF" w14:textId="64C5E2F7" w:rsidR="00795144" w:rsidRDefault="007448D7" w:rsidP="00795144">
      <w:r>
        <w:rPr>
          <w:rFonts w:hint="eastAsia"/>
        </w:rPr>
        <w:t>本システムで使用するプログラム言語、フレームワークを</w:t>
      </w:r>
      <w:r w:rsidR="00681958">
        <w:rPr>
          <w:rFonts w:hint="eastAsia"/>
        </w:rPr>
        <w:t>下表に記載する。</w:t>
      </w:r>
    </w:p>
    <w:p w14:paraId="789F6039" w14:textId="77777777" w:rsidR="007448D7" w:rsidRDefault="007448D7" w:rsidP="00795144"/>
    <w:p w14:paraId="1EC8DBC3" w14:textId="26AD05B1" w:rsidR="00557051" w:rsidRPr="003C10AB" w:rsidRDefault="00557051" w:rsidP="00557051">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2</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2</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317D9B">
        <w:rPr>
          <w:rFonts w:asciiTheme="minorHAnsi" w:hAnsiTheme="minorHAnsi" w:hint="eastAsia"/>
        </w:rPr>
        <w:t>プログラム言語・フレームワーク</w:t>
      </w:r>
      <w:r w:rsidR="00E82253">
        <w:rPr>
          <w:rFonts w:asciiTheme="minorHAnsi" w:hAnsiTheme="minorHAnsi" w:hint="eastAsia"/>
        </w:rPr>
        <w:t>、文字コード</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268"/>
        <w:gridCol w:w="2976"/>
      </w:tblGrid>
      <w:tr w:rsidR="00317D9B" w:rsidRPr="00246EBC" w14:paraId="1982087D" w14:textId="77777777" w:rsidTr="00995033">
        <w:trPr>
          <w:trHeight w:val="394"/>
          <w:jc w:val="center"/>
        </w:trPr>
        <w:tc>
          <w:tcPr>
            <w:tcW w:w="421" w:type="dxa"/>
            <w:shd w:val="clear" w:color="auto" w:fill="D9D9D9" w:themeFill="background1" w:themeFillShade="D9"/>
          </w:tcPr>
          <w:p w14:paraId="1AA377CC" w14:textId="77777777" w:rsidR="00317D9B" w:rsidRPr="00246EBC" w:rsidRDefault="00317D9B" w:rsidP="00646DD2">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268" w:type="dxa"/>
            <w:shd w:val="clear" w:color="auto" w:fill="D9D9D9" w:themeFill="background1" w:themeFillShade="D9"/>
          </w:tcPr>
          <w:p w14:paraId="0C378A2E" w14:textId="231B0935" w:rsidR="00317D9B" w:rsidRPr="00246EBC"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対象</w:t>
            </w:r>
          </w:p>
        </w:tc>
        <w:tc>
          <w:tcPr>
            <w:tcW w:w="2976" w:type="dxa"/>
            <w:shd w:val="clear" w:color="auto" w:fill="D9D9D9" w:themeFill="background1" w:themeFillShade="D9"/>
          </w:tcPr>
          <w:p w14:paraId="49BCBB9C" w14:textId="08583586"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ソフトウェア</w:t>
            </w:r>
            <w:r w:rsidR="00995033">
              <w:rPr>
                <w:rFonts w:asciiTheme="minorHAnsi" w:hAnsiTheme="minorHAnsi" w:cstheme="majorHAnsi" w:hint="eastAsia"/>
                <w:color w:val="000000" w:themeColor="text1"/>
              </w:rPr>
              <w:t>(</w:t>
            </w:r>
            <w:r w:rsidR="00995033">
              <w:rPr>
                <w:rFonts w:asciiTheme="minorHAnsi" w:hAnsiTheme="minorHAnsi" w:cstheme="majorHAnsi" w:hint="eastAsia"/>
                <w:color w:val="000000" w:themeColor="text1"/>
              </w:rPr>
              <w:t>規格</w:t>
            </w:r>
            <w:r w:rsidR="00995033">
              <w:rPr>
                <w:rFonts w:asciiTheme="minorHAnsi" w:hAnsiTheme="minorHAnsi" w:cstheme="majorHAnsi" w:hint="eastAsia"/>
                <w:color w:val="000000" w:themeColor="text1"/>
              </w:rPr>
              <w:t>)</w:t>
            </w:r>
          </w:p>
        </w:tc>
      </w:tr>
      <w:tr w:rsidR="00317D9B" w:rsidRPr="00246EBC" w14:paraId="7E0A18E1" w14:textId="77777777" w:rsidTr="00995033">
        <w:trPr>
          <w:trHeight w:val="377"/>
          <w:jc w:val="center"/>
        </w:trPr>
        <w:tc>
          <w:tcPr>
            <w:tcW w:w="421" w:type="dxa"/>
          </w:tcPr>
          <w:p w14:paraId="2C8C5264"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1E419BE6" w14:textId="4F6A8578" w:rsidR="00317D9B" w:rsidRPr="00246EBC"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プログラム言語</w:t>
            </w:r>
          </w:p>
        </w:tc>
        <w:tc>
          <w:tcPr>
            <w:tcW w:w="2976" w:type="dxa"/>
          </w:tcPr>
          <w:p w14:paraId="56068AAA" w14:textId="4F41E056"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Python</w:t>
            </w:r>
            <w:r w:rsidR="00FD602A">
              <w:rPr>
                <w:rFonts w:asciiTheme="minorHAnsi" w:hAnsiTheme="minorHAnsi" w:cstheme="majorHAnsi"/>
                <w:color w:val="000000" w:themeColor="text1"/>
              </w:rPr>
              <w:t>3.</w:t>
            </w:r>
            <w:r w:rsidR="008D50FD">
              <w:rPr>
                <w:rFonts w:asciiTheme="minorHAnsi" w:hAnsiTheme="minorHAnsi" w:cstheme="majorHAnsi"/>
                <w:color w:val="000000" w:themeColor="text1"/>
              </w:rPr>
              <w:t>8</w:t>
            </w:r>
            <w:r w:rsidR="004B7373">
              <w:rPr>
                <w:rFonts w:asciiTheme="minorHAnsi" w:hAnsiTheme="minorHAnsi" w:cstheme="majorHAnsi" w:hint="eastAsia"/>
                <w:color w:val="000000" w:themeColor="text1"/>
              </w:rPr>
              <w:t xml:space="preserve"> </w:t>
            </w:r>
            <w:r w:rsidR="004B7373">
              <w:rPr>
                <w:rFonts w:asciiTheme="minorHAnsi" w:hAnsiTheme="minorHAnsi" w:cstheme="majorHAnsi"/>
                <w:color w:val="000000" w:themeColor="text1"/>
              </w:rPr>
              <w:t>64bit</w:t>
            </w:r>
          </w:p>
        </w:tc>
      </w:tr>
      <w:tr w:rsidR="00317D9B" w:rsidRPr="00246EBC" w14:paraId="52513D65" w14:textId="77777777" w:rsidTr="00995033">
        <w:trPr>
          <w:trHeight w:val="394"/>
          <w:jc w:val="center"/>
        </w:trPr>
        <w:tc>
          <w:tcPr>
            <w:tcW w:w="421" w:type="dxa"/>
          </w:tcPr>
          <w:p w14:paraId="64696AC5"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3B31EB4C" w14:textId="68AFF90E" w:rsidR="00317D9B" w:rsidRPr="00246EBC" w:rsidRDefault="00995033" w:rsidP="00646DD2">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w:t>
            </w:r>
            <w:r w:rsidR="00317D9B">
              <w:rPr>
                <w:rFonts w:asciiTheme="minorHAnsi" w:hAnsiTheme="minorHAnsi" w:cstheme="majorHAnsi" w:hint="eastAsia"/>
                <w:color w:val="000000" w:themeColor="text1"/>
              </w:rPr>
              <w:t>フレームワーク</w:t>
            </w:r>
          </w:p>
        </w:tc>
        <w:tc>
          <w:tcPr>
            <w:tcW w:w="2976" w:type="dxa"/>
          </w:tcPr>
          <w:p w14:paraId="051C9363" w14:textId="557FFA42" w:rsidR="00317D9B" w:rsidRPr="00246EBC" w:rsidRDefault="00C4149B" w:rsidP="00646DD2">
            <w:pPr>
              <w:rPr>
                <w:rFonts w:asciiTheme="minorHAnsi" w:hAnsiTheme="minorHAnsi" w:cstheme="majorHAnsi"/>
                <w:color w:val="000000" w:themeColor="text1"/>
              </w:rPr>
            </w:pPr>
            <w:r>
              <w:rPr>
                <w:rFonts w:asciiTheme="minorHAnsi" w:hAnsiTheme="minorHAnsi" w:cstheme="majorHAnsi"/>
                <w:color w:val="000000" w:themeColor="text1"/>
              </w:rPr>
              <w:t>Connexion(</w:t>
            </w:r>
            <w:r w:rsidR="00317D9B">
              <w:rPr>
                <w:rFonts w:asciiTheme="minorHAnsi" w:hAnsiTheme="minorHAnsi" w:cstheme="majorHAnsi" w:hint="eastAsia"/>
                <w:color w:val="000000" w:themeColor="text1"/>
              </w:rPr>
              <w:t>F</w:t>
            </w:r>
            <w:r w:rsidR="00317D9B">
              <w:rPr>
                <w:rFonts w:asciiTheme="minorHAnsi" w:hAnsiTheme="minorHAnsi" w:cstheme="majorHAnsi"/>
                <w:color w:val="000000" w:themeColor="text1"/>
              </w:rPr>
              <w:t>lask</w:t>
            </w:r>
            <w:r>
              <w:rPr>
                <w:rFonts w:asciiTheme="minorHAnsi" w:hAnsiTheme="minorHAnsi" w:cstheme="majorHAnsi"/>
                <w:color w:val="000000" w:themeColor="text1"/>
              </w:rPr>
              <w:t>)</w:t>
            </w:r>
          </w:p>
        </w:tc>
      </w:tr>
      <w:tr w:rsidR="00317D9B" w:rsidRPr="00246EBC" w14:paraId="61485B4D" w14:textId="77777777" w:rsidTr="00995033">
        <w:trPr>
          <w:trHeight w:val="394"/>
          <w:jc w:val="center"/>
        </w:trPr>
        <w:tc>
          <w:tcPr>
            <w:tcW w:w="421" w:type="dxa"/>
          </w:tcPr>
          <w:p w14:paraId="11AD3951" w14:textId="77777777" w:rsidR="00317D9B" w:rsidRPr="00246EBC" w:rsidRDefault="00317D9B" w:rsidP="00CA142A">
            <w:pPr>
              <w:pStyle w:val="a8"/>
              <w:numPr>
                <w:ilvl w:val="0"/>
                <w:numId w:val="5"/>
              </w:numPr>
              <w:ind w:leftChars="0"/>
              <w:rPr>
                <w:rFonts w:asciiTheme="minorHAnsi" w:hAnsiTheme="minorHAnsi" w:cstheme="majorHAnsi"/>
                <w:color w:val="000000" w:themeColor="text1"/>
              </w:rPr>
            </w:pPr>
          </w:p>
        </w:tc>
        <w:tc>
          <w:tcPr>
            <w:tcW w:w="2268" w:type="dxa"/>
          </w:tcPr>
          <w:p w14:paraId="3D7C81F0" w14:textId="61F24A1C" w:rsidR="00317D9B" w:rsidRDefault="00317D9B" w:rsidP="00646DD2">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ebAPI</w:t>
            </w:r>
            <w:r>
              <w:rPr>
                <w:rFonts w:asciiTheme="minorHAnsi" w:hAnsiTheme="minorHAnsi" w:cstheme="majorHAnsi" w:hint="eastAsia"/>
                <w:color w:val="000000" w:themeColor="text1"/>
              </w:rPr>
              <w:t>定義</w:t>
            </w:r>
          </w:p>
        </w:tc>
        <w:tc>
          <w:tcPr>
            <w:tcW w:w="2976" w:type="dxa"/>
          </w:tcPr>
          <w:p w14:paraId="6C919FCA" w14:textId="24B78A3A" w:rsidR="00317D9B" w:rsidRDefault="00317D9B" w:rsidP="00646DD2">
            <w:pPr>
              <w:rPr>
                <w:rFonts w:asciiTheme="minorHAnsi" w:hAnsiTheme="minorHAnsi" w:cstheme="majorHAnsi"/>
                <w:color w:val="000000" w:themeColor="text1"/>
              </w:rPr>
            </w:pPr>
            <w:r>
              <w:rPr>
                <w:rFonts w:asciiTheme="minorHAnsi" w:hAnsiTheme="minorHAnsi" w:cstheme="majorHAnsi"/>
                <w:color w:val="000000" w:themeColor="text1"/>
              </w:rPr>
              <w:t>OpenAPI</w:t>
            </w:r>
            <w:r w:rsidR="001C72B8">
              <w:rPr>
                <w:rFonts w:asciiTheme="minorHAnsi" w:hAnsiTheme="minorHAnsi" w:cstheme="majorHAnsi" w:hint="eastAsia"/>
                <w:color w:val="000000" w:themeColor="text1"/>
              </w:rPr>
              <w:t xml:space="preserve"> </w:t>
            </w:r>
            <w:r w:rsidR="001C72B8">
              <w:rPr>
                <w:rFonts w:asciiTheme="minorHAnsi" w:hAnsiTheme="minorHAnsi" w:cstheme="majorHAnsi"/>
                <w:color w:val="000000" w:themeColor="text1"/>
              </w:rPr>
              <w:t>3.0</w:t>
            </w:r>
          </w:p>
        </w:tc>
      </w:tr>
      <w:tr w:rsidR="00F1792F" w:rsidRPr="00246EBC" w14:paraId="23703DFB" w14:textId="77777777" w:rsidTr="00995033">
        <w:trPr>
          <w:trHeight w:val="394"/>
          <w:jc w:val="center"/>
        </w:trPr>
        <w:tc>
          <w:tcPr>
            <w:tcW w:w="421" w:type="dxa"/>
          </w:tcPr>
          <w:p w14:paraId="2BB7B14F" w14:textId="77777777" w:rsidR="00F1792F" w:rsidRPr="00246EBC" w:rsidRDefault="00F1792F" w:rsidP="00CA142A">
            <w:pPr>
              <w:pStyle w:val="a8"/>
              <w:numPr>
                <w:ilvl w:val="0"/>
                <w:numId w:val="5"/>
              </w:numPr>
              <w:ind w:leftChars="0"/>
              <w:rPr>
                <w:rFonts w:asciiTheme="minorHAnsi" w:hAnsiTheme="minorHAnsi" w:cstheme="majorHAnsi"/>
                <w:color w:val="000000" w:themeColor="text1"/>
              </w:rPr>
            </w:pPr>
          </w:p>
        </w:tc>
        <w:tc>
          <w:tcPr>
            <w:tcW w:w="2268" w:type="dxa"/>
          </w:tcPr>
          <w:p w14:paraId="4119E509" w14:textId="20F83447" w:rsidR="00F1792F" w:rsidRDefault="00F1792F" w:rsidP="00646DD2">
            <w:pPr>
              <w:rPr>
                <w:rFonts w:asciiTheme="minorHAnsi" w:hAnsiTheme="minorHAnsi" w:cstheme="majorHAnsi"/>
                <w:color w:val="000000" w:themeColor="text1"/>
              </w:rPr>
            </w:pPr>
            <w:r>
              <w:rPr>
                <w:rFonts w:asciiTheme="minorHAnsi" w:hAnsiTheme="minorHAnsi" w:cstheme="majorHAnsi" w:hint="eastAsia"/>
                <w:color w:val="000000" w:themeColor="text1"/>
              </w:rPr>
              <w:t>文字コード</w:t>
            </w:r>
          </w:p>
        </w:tc>
        <w:tc>
          <w:tcPr>
            <w:tcW w:w="2976" w:type="dxa"/>
          </w:tcPr>
          <w:p w14:paraId="19747319" w14:textId="19FB4D83" w:rsidR="00F1792F" w:rsidRDefault="00F1792F" w:rsidP="00646DD2">
            <w:pPr>
              <w:rPr>
                <w:rFonts w:asciiTheme="minorHAnsi" w:hAnsiTheme="minorHAnsi" w:cstheme="majorHAnsi"/>
                <w:color w:val="000000" w:themeColor="text1"/>
              </w:rPr>
            </w:pPr>
            <w:r>
              <w:rPr>
                <w:rFonts w:asciiTheme="minorHAnsi" w:hAnsiTheme="minorHAnsi" w:cstheme="majorHAnsi" w:hint="eastAsia"/>
                <w:color w:val="000000" w:themeColor="text1"/>
              </w:rPr>
              <w:t>U</w:t>
            </w:r>
            <w:r>
              <w:rPr>
                <w:rFonts w:asciiTheme="minorHAnsi" w:hAnsiTheme="minorHAnsi" w:cstheme="majorHAnsi"/>
                <w:color w:val="000000" w:themeColor="text1"/>
              </w:rPr>
              <w:t>TF-8</w:t>
            </w:r>
          </w:p>
        </w:tc>
      </w:tr>
    </w:tbl>
    <w:p w14:paraId="06F57BD7" w14:textId="77777777" w:rsidR="00795144" w:rsidRPr="00795144" w:rsidRDefault="00795144" w:rsidP="00795144"/>
    <w:p w14:paraId="7B001E17" w14:textId="129C8DEC" w:rsidR="00334B6F" w:rsidRDefault="00795144" w:rsidP="00D04DC1">
      <w:pPr>
        <w:pStyle w:val="2"/>
      </w:pPr>
      <w:bookmarkStart w:id="31" w:name="_Toc103954711"/>
      <w:r>
        <w:rPr>
          <w:rFonts w:hint="eastAsia"/>
        </w:rPr>
        <w:t>エラー共通処理</w:t>
      </w:r>
      <w:bookmarkEnd w:id="31"/>
    </w:p>
    <w:p w14:paraId="34E629E8" w14:textId="6508DC37" w:rsidR="00661B7C" w:rsidRPr="00661B7C" w:rsidRDefault="00661B7C" w:rsidP="00661B7C">
      <w:pPr>
        <w:pStyle w:val="3"/>
      </w:pPr>
      <w:bookmarkStart w:id="32" w:name="_Toc103954712"/>
      <w:r>
        <w:rPr>
          <w:rFonts w:hint="eastAsia"/>
        </w:rPr>
        <w:t>各サブシステム内で発生したエラー</w:t>
      </w:r>
      <w:bookmarkEnd w:id="32"/>
    </w:p>
    <w:p w14:paraId="2EE2442C" w14:textId="1C9A1045" w:rsidR="00195CF5" w:rsidRDefault="00195CF5" w:rsidP="00195CF5">
      <w:r>
        <w:rPr>
          <w:rFonts w:hint="eastAsia"/>
        </w:rPr>
        <w:t>各サブシステムのコントローラ、サービス処理内でエラーが発生した場合は、</w:t>
      </w:r>
      <w:r w:rsidR="004007C0">
        <w:rPr>
          <w:rFonts w:hint="eastAsia"/>
        </w:rPr>
        <w:t>P</w:t>
      </w:r>
      <w:r w:rsidR="004007C0">
        <w:t>ython</w:t>
      </w:r>
      <w:r w:rsidR="004007C0">
        <w:rPr>
          <w:rFonts w:hint="eastAsia"/>
        </w:rPr>
        <w:t>の</w:t>
      </w:r>
      <w:r w:rsidR="004007C0">
        <w:rPr>
          <w:rFonts w:hint="eastAsia"/>
        </w:rPr>
        <w:t>E</w:t>
      </w:r>
      <w:r w:rsidR="004007C0">
        <w:t>xception</w:t>
      </w:r>
      <w:r w:rsidR="004007C0">
        <w:rPr>
          <w:rFonts w:hint="eastAsia"/>
        </w:rPr>
        <w:t>を継承した</w:t>
      </w:r>
      <w:r>
        <w:rPr>
          <w:rFonts w:hint="eastAsia"/>
        </w:rPr>
        <w:t>本機能独自</w:t>
      </w:r>
      <w:r>
        <w:rPr>
          <w:rFonts w:hint="eastAsia"/>
        </w:rPr>
        <w:t>E</w:t>
      </w:r>
      <w:r>
        <w:t>xception</w:t>
      </w:r>
      <w:r>
        <w:rPr>
          <w:rFonts w:hint="eastAsia"/>
        </w:rPr>
        <w:t>にメッセージコード</w:t>
      </w:r>
      <w:r w:rsidR="004007C0">
        <w:rPr>
          <w:rFonts w:hint="eastAsia"/>
        </w:rPr>
        <w:t>とエラー時の</w:t>
      </w:r>
      <w:r w:rsidR="004007C0">
        <w:rPr>
          <w:rFonts w:hint="eastAsia"/>
        </w:rPr>
        <w:t>H</w:t>
      </w:r>
      <w:r w:rsidR="004007C0">
        <w:t>TTP</w:t>
      </w:r>
      <w:r w:rsidR="004007C0">
        <w:rPr>
          <w:rFonts w:hint="eastAsia"/>
        </w:rPr>
        <w:t>ステータスコード</w:t>
      </w:r>
      <w:r>
        <w:rPr>
          <w:rFonts w:hint="eastAsia"/>
        </w:rPr>
        <w:t>を設定して、</w:t>
      </w:r>
      <w:r w:rsidR="004007C0">
        <w:rPr>
          <w:rFonts w:hint="eastAsia"/>
        </w:rPr>
        <w:t>E</w:t>
      </w:r>
      <w:r w:rsidR="004007C0">
        <w:t>xception</w:t>
      </w:r>
      <w:r w:rsidR="004007C0">
        <w:rPr>
          <w:rFonts w:hint="eastAsia"/>
        </w:rPr>
        <w:t>を</w:t>
      </w:r>
      <w:r w:rsidR="00042E75">
        <w:rPr>
          <w:rFonts w:hint="eastAsia"/>
        </w:rPr>
        <w:t>発生させる</w:t>
      </w:r>
      <w:r w:rsidR="004007C0">
        <w:rPr>
          <w:rFonts w:hint="eastAsia"/>
        </w:rPr>
        <w:t>。</w:t>
      </w:r>
    </w:p>
    <w:p w14:paraId="28374130" w14:textId="77777777" w:rsidR="00263119" w:rsidRDefault="00263119" w:rsidP="00263119">
      <w:r>
        <w:rPr>
          <w:rFonts w:hint="eastAsia"/>
        </w:rPr>
        <w:t>独自</w:t>
      </w:r>
      <w:r>
        <w:rPr>
          <w:rFonts w:hint="eastAsia"/>
        </w:rPr>
        <w:t>E</w:t>
      </w:r>
      <w:r>
        <w:t>xception</w:t>
      </w:r>
      <w:r>
        <w:rPr>
          <w:rFonts w:hint="eastAsia"/>
        </w:rPr>
        <w:t>は</w:t>
      </w:r>
      <w:r>
        <w:t>Python</w:t>
      </w:r>
      <w:r>
        <w:rPr>
          <w:rFonts w:hint="eastAsia"/>
        </w:rPr>
        <w:t>の</w:t>
      </w:r>
      <w:r>
        <w:rPr>
          <w:rFonts w:hint="eastAsia"/>
        </w:rPr>
        <w:t>E</w:t>
      </w:r>
      <w:r>
        <w:t>xception</w:t>
      </w:r>
      <w:r>
        <w:rPr>
          <w:rFonts w:hint="eastAsia"/>
        </w:rPr>
        <w:t>を継承し、</w:t>
      </w:r>
      <w:r>
        <w:rPr>
          <w:rFonts w:hint="eastAsia"/>
        </w:rPr>
        <w:t>C</w:t>
      </w:r>
      <w:r>
        <w:t>addeException</w:t>
      </w:r>
      <w:r>
        <w:rPr>
          <w:rFonts w:hint="eastAsia"/>
        </w:rPr>
        <w:t>クラスを作成する。</w:t>
      </w:r>
    </w:p>
    <w:p w14:paraId="6ACC9505" w14:textId="7F5B587E" w:rsidR="00263119" w:rsidRDefault="00263119" w:rsidP="00263119">
      <w:r>
        <w:rPr>
          <w:rFonts w:hint="eastAsia"/>
        </w:rPr>
        <w:t>エラー発生時は下記</w:t>
      </w:r>
      <w:r>
        <w:rPr>
          <w:rFonts w:hint="eastAsia"/>
        </w:rPr>
        <w:t>1.</w:t>
      </w:r>
      <w:r>
        <w:rPr>
          <w:rFonts w:hint="eastAsia"/>
        </w:rPr>
        <w:t>のようにメッセージ</w:t>
      </w:r>
      <w:r w:rsidR="001104A2">
        <w:rPr>
          <w:rFonts w:hint="eastAsia"/>
        </w:rPr>
        <w:t>コード</w:t>
      </w:r>
      <w:r>
        <w:rPr>
          <w:rFonts w:hint="eastAsia"/>
        </w:rPr>
        <w:t>を指定して、</w:t>
      </w:r>
      <w:r>
        <w:rPr>
          <w:rFonts w:hint="eastAsia"/>
        </w:rPr>
        <w:t>C</w:t>
      </w:r>
      <w:r>
        <w:t>addeException</w:t>
      </w:r>
      <w:r>
        <w:rPr>
          <w:rFonts w:hint="eastAsia"/>
        </w:rPr>
        <w:t>を投げる。個別に</w:t>
      </w:r>
      <w:r>
        <w:rPr>
          <w:rFonts w:hint="eastAsia"/>
        </w:rPr>
        <w:t>H</w:t>
      </w:r>
      <w:r>
        <w:t>TTP</w:t>
      </w:r>
      <w:r>
        <w:rPr>
          <w:rFonts w:hint="eastAsia"/>
        </w:rPr>
        <w:t>ステータスコードやメッセージの置き換え文字列を設定する場合は、下記</w:t>
      </w:r>
      <w:r>
        <w:rPr>
          <w:rFonts w:hint="eastAsia"/>
        </w:rPr>
        <w:t>2.</w:t>
      </w:r>
      <w:r>
        <w:rPr>
          <w:rFonts w:hint="eastAsia"/>
        </w:rPr>
        <w:t>のようにメッセージ</w:t>
      </w:r>
      <w:r w:rsidR="001104A2">
        <w:rPr>
          <w:rFonts w:hint="eastAsia"/>
        </w:rPr>
        <w:t>コード</w:t>
      </w:r>
      <w:r>
        <w:rPr>
          <w:rFonts w:hint="eastAsia"/>
        </w:rPr>
        <w:t>、</w:t>
      </w:r>
      <w:r>
        <w:rPr>
          <w:rFonts w:hint="eastAsia"/>
        </w:rPr>
        <w:t>H</w:t>
      </w:r>
      <w:r>
        <w:t>TTP</w:t>
      </w:r>
      <w:r>
        <w:rPr>
          <w:rFonts w:hint="eastAsia"/>
        </w:rPr>
        <w:t>ステータスコード、置き換え文字列を指定して、</w:t>
      </w:r>
      <w:r>
        <w:rPr>
          <w:rFonts w:hint="eastAsia"/>
        </w:rPr>
        <w:t>C</w:t>
      </w:r>
      <w:r>
        <w:t>addeException</w:t>
      </w:r>
      <w:r>
        <w:rPr>
          <w:rFonts w:hint="eastAsia"/>
        </w:rPr>
        <w:t>を投げる。</w:t>
      </w:r>
    </w:p>
    <w:p w14:paraId="457DBEB4" w14:textId="307D4C14" w:rsidR="00263119" w:rsidRDefault="00263119" w:rsidP="00263119">
      <w:r>
        <w:rPr>
          <w:rFonts w:hint="eastAsia"/>
        </w:rPr>
        <w:t>1</w:t>
      </w:r>
      <w:r>
        <w:t xml:space="preserve">.  raise </w:t>
      </w:r>
      <w:r w:rsidRPr="009F4C05">
        <w:t>CaddeException</w:t>
      </w:r>
      <w:r>
        <w:t>((</w:t>
      </w:r>
      <w:r>
        <w:rPr>
          <w:rFonts w:hint="eastAsia"/>
        </w:rPr>
        <w:t>メッセージ</w:t>
      </w:r>
      <w:r w:rsidR="001104A2">
        <w:rPr>
          <w:rFonts w:hint="eastAsia"/>
        </w:rPr>
        <w:t>コード</w:t>
      </w:r>
      <w:r>
        <w:t>))</w:t>
      </w:r>
    </w:p>
    <w:p w14:paraId="0409C9CC" w14:textId="1BCF986A" w:rsidR="00263119" w:rsidRDefault="00263119" w:rsidP="00263119">
      <w:r>
        <w:rPr>
          <w:rFonts w:hint="eastAsia"/>
        </w:rPr>
        <w:t>2</w:t>
      </w:r>
      <w:r>
        <w:t xml:space="preserve">.  raise </w:t>
      </w:r>
      <w:r w:rsidRPr="009F4C05">
        <w:t>CaddeException</w:t>
      </w:r>
      <w:r>
        <w:t>((</w:t>
      </w:r>
      <w:r>
        <w:rPr>
          <w:rFonts w:hint="eastAsia"/>
        </w:rPr>
        <w:t>メッセージ</w:t>
      </w:r>
      <w:r w:rsidR="001104A2">
        <w:rPr>
          <w:rFonts w:hint="eastAsia"/>
        </w:rPr>
        <w:t>コード</w:t>
      </w:r>
      <w:r>
        <w:t xml:space="preserve">), </w:t>
      </w:r>
      <w:r w:rsidRPr="00B95642">
        <w:t>status_code=</w:t>
      </w:r>
      <w:r>
        <w:t>(HTTP</w:t>
      </w:r>
      <w:r>
        <w:rPr>
          <w:rFonts w:hint="eastAsia"/>
        </w:rPr>
        <w:t>ステータスコード</w:t>
      </w:r>
      <w:r>
        <w:t xml:space="preserve">), </w:t>
      </w:r>
      <w:r w:rsidRPr="00B95642">
        <w:t>replace_str_list</w:t>
      </w:r>
      <w:r>
        <w:rPr>
          <w:rFonts w:hint="eastAsia"/>
        </w:rPr>
        <w:t>=</w:t>
      </w:r>
      <w:r>
        <w:t>(</w:t>
      </w:r>
      <w:r>
        <w:rPr>
          <w:rFonts w:hint="eastAsia"/>
        </w:rPr>
        <w:t>置き換え文字列</w:t>
      </w:r>
      <w:r>
        <w:t>))</w:t>
      </w:r>
    </w:p>
    <w:p w14:paraId="31D24457" w14:textId="791B5203" w:rsidR="001104A2" w:rsidRDefault="001104A2" w:rsidP="001104A2">
      <w:r>
        <w:rPr>
          <w:rFonts w:hint="eastAsia"/>
        </w:rPr>
        <w:t>メッセージコードの一覧は「</w:t>
      </w:r>
      <w:r w:rsidR="007A1430">
        <w:rPr>
          <w:rFonts w:hint="eastAsia"/>
        </w:rPr>
        <w:t>詳細設計書</w:t>
      </w:r>
      <w:r w:rsidR="007A1430">
        <w:rPr>
          <w:rFonts w:hint="eastAsia"/>
        </w:rPr>
        <w:t>_</w:t>
      </w:r>
      <w:r w:rsidR="007A1430">
        <w:rPr>
          <w:rFonts w:hint="eastAsia"/>
        </w:rPr>
        <w:t>別紙</w:t>
      </w:r>
      <w:r w:rsidR="007A1430">
        <w:rPr>
          <w:rFonts w:hint="eastAsia"/>
        </w:rPr>
        <w:t>1_</w:t>
      </w:r>
      <w:r w:rsidR="007A1430">
        <w:rPr>
          <w:rFonts w:hint="eastAsia"/>
        </w:rPr>
        <w:t>メッセージ一覧</w:t>
      </w:r>
      <w:r w:rsidRPr="001104A2">
        <w:rPr>
          <w:rFonts w:hint="eastAsia"/>
        </w:rPr>
        <w:t>.xlsx</w:t>
      </w:r>
      <w:r>
        <w:rPr>
          <w:rFonts w:hint="eastAsia"/>
        </w:rPr>
        <w:t>」を参照のこと</w:t>
      </w:r>
    </w:p>
    <w:p w14:paraId="09B2517E" w14:textId="77777777" w:rsidR="00263119" w:rsidRPr="001104A2" w:rsidRDefault="00263119" w:rsidP="00195CF5"/>
    <w:p w14:paraId="0FC18803" w14:textId="18D6E6F6" w:rsidR="004007C0" w:rsidRDefault="00177772" w:rsidP="00195CF5">
      <w:r>
        <w:rPr>
          <w:rFonts w:hint="eastAsia"/>
        </w:rPr>
        <w:t>発生した</w:t>
      </w:r>
      <w:r w:rsidR="004007C0">
        <w:rPr>
          <w:rFonts w:hint="eastAsia"/>
        </w:rPr>
        <w:t>E</w:t>
      </w:r>
      <w:r w:rsidR="004007C0">
        <w:t>xception</w:t>
      </w:r>
      <w:r w:rsidR="004007C0">
        <w:rPr>
          <w:rFonts w:hint="eastAsia"/>
        </w:rPr>
        <w:t>は各サブシステムのメインファイル</w:t>
      </w:r>
      <w:r w:rsidR="004007C0">
        <w:rPr>
          <w:rFonts w:hint="eastAsia"/>
        </w:rPr>
        <w:t>(</w:t>
      </w:r>
      <w:r w:rsidR="004007C0">
        <w:t>__main__.py)</w:t>
      </w:r>
      <w:r w:rsidR="004007C0">
        <w:rPr>
          <w:rFonts w:hint="eastAsia"/>
        </w:rPr>
        <w:t>でハンドリングし、以下の処理を行う。</w:t>
      </w:r>
    </w:p>
    <w:p w14:paraId="41CF495E" w14:textId="1A837A84" w:rsidR="004007C0" w:rsidRPr="00D04DC1" w:rsidRDefault="004007C0" w:rsidP="00195CF5"/>
    <w:p w14:paraId="40FFE6E8" w14:textId="2F0AF35B" w:rsidR="004007C0" w:rsidRDefault="004007C0" w:rsidP="00CA142A">
      <w:pPr>
        <w:pStyle w:val="a8"/>
        <w:numPr>
          <w:ilvl w:val="0"/>
          <w:numId w:val="6"/>
        </w:numPr>
        <w:ind w:leftChars="0"/>
      </w:pPr>
      <w:r>
        <w:rPr>
          <w:rFonts w:hint="eastAsia"/>
        </w:rPr>
        <w:t>独自</w:t>
      </w:r>
      <w:r>
        <w:rPr>
          <w:rFonts w:hint="eastAsia"/>
        </w:rPr>
        <w:t>E</w:t>
      </w:r>
      <w:r>
        <w:t>xception</w:t>
      </w:r>
      <w:r>
        <w:rPr>
          <w:rFonts w:hint="eastAsia"/>
        </w:rPr>
        <w:t>に設定された</w:t>
      </w:r>
      <w:r w:rsidR="00BB358F">
        <w:rPr>
          <w:rFonts w:hint="eastAsia"/>
        </w:rPr>
        <w:t>メッセージ</w:t>
      </w:r>
      <w:r w:rsidR="00BC784A">
        <w:rPr>
          <w:rFonts w:hint="eastAsia"/>
        </w:rPr>
        <w:t>と</w:t>
      </w:r>
      <w:r w:rsidR="00BC784A">
        <w:rPr>
          <w:rFonts w:hint="eastAsia"/>
        </w:rPr>
        <w:t>H</w:t>
      </w:r>
      <w:r w:rsidR="00BC784A">
        <w:t>TTP</w:t>
      </w:r>
      <w:r w:rsidR="00BC784A">
        <w:rPr>
          <w:rFonts w:hint="eastAsia"/>
        </w:rPr>
        <w:t>ステータスコード</w:t>
      </w:r>
      <w:r w:rsidR="00BB358F">
        <w:rPr>
          <w:rFonts w:hint="eastAsia"/>
        </w:rPr>
        <w:t>を取得する。</w:t>
      </w:r>
    </w:p>
    <w:p w14:paraId="26D291A0" w14:textId="7CACE9E3" w:rsidR="004007C0" w:rsidRDefault="00177772" w:rsidP="00CA142A">
      <w:pPr>
        <w:pStyle w:val="a8"/>
        <w:numPr>
          <w:ilvl w:val="0"/>
          <w:numId w:val="6"/>
        </w:numPr>
        <w:ind w:leftChars="0"/>
      </w:pPr>
      <w:r>
        <w:rPr>
          <w:rFonts w:hint="eastAsia"/>
        </w:rPr>
        <w:t>発生した</w:t>
      </w:r>
      <w:r>
        <w:rPr>
          <w:rFonts w:hint="eastAsia"/>
        </w:rPr>
        <w:t>E</w:t>
      </w:r>
      <w:r>
        <w:t>xception</w:t>
      </w:r>
      <w:r>
        <w:rPr>
          <w:rFonts w:hint="eastAsia"/>
        </w:rPr>
        <w:t>の</w:t>
      </w:r>
      <w:r w:rsidR="00B843F3">
        <w:rPr>
          <w:rFonts w:hint="eastAsia"/>
        </w:rPr>
        <w:t>エラー内容と</w:t>
      </w:r>
      <w:r>
        <w:rPr>
          <w:rFonts w:hint="eastAsia"/>
        </w:rPr>
        <w:t>スタックトレースをログ出力する。</w:t>
      </w:r>
    </w:p>
    <w:p w14:paraId="08D2D084" w14:textId="5C99332D" w:rsidR="00177772" w:rsidRDefault="00177772" w:rsidP="00CA142A">
      <w:pPr>
        <w:pStyle w:val="a8"/>
        <w:numPr>
          <w:ilvl w:val="0"/>
          <w:numId w:val="6"/>
        </w:numPr>
        <w:ind w:leftChars="0"/>
      </w:pPr>
      <w:r>
        <w:rPr>
          <w:rFonts w:hint="eastAsia"/>
        </w:rPr>
        <w:t>以下の形式でレスポンス用の</w:t>
      </w:r>
      <w:r>
        <w:rPr>
          <w:rFonts w:hint="eastAsia"/>
        </w:rPr>
        <w:t>J</w:t>
      </w:r>
      <w:r>
        <w:t>SON</w:t>
      </w:r>
      <w:r>
        <w:rPr>
          <w:rFonts w:hint="eastAsia"/>
        </w:rPr>
        <w:t>文字列を作成する。</w:t>
      </w:r>
      <w:r>
        <w:br/>
        <w:t>{</w:t>
      </w:r>
      <w:r>
        <w:br/>
        <w:t xml:space="preserve">    </w:t>
      </w:r>
      <w:r w:rsidR="00D03D66" w:rsidRPr="00D03D66">
        <w:t>"</w:t>
      </w:r>
      <w:r w:rsidR="00BC784A">
        <w:rPr>
          <w:rFonts w:hint="eastAsia"/>
        </w:rPr>
        <w:t>d</w:t>
      </w:r>
      <w:r w:rsidR="00BC784A">
        <w:t>etail</w:t>
      </w:r>
      <w:r w:rsidR="00D03D66" w:rsidRPr="00D03D66">
        <w:t>"</w:t>
      </w:r>
      <w:r>
        <w:t>:(1.</w:t>
      </w:r>
      <w:r>
        <w:rPr>
          <w:rFonts w:hint="eastAsia"/>
        </w:rPr>
        <w:t>で取得したメッセージ</w:t>
      </w:r>
      <w:r>
        <w:rPr>
          <w:rFonts w:hint="eastAsia"/>
        </w:rPr>
        <w:t>)</w:t>
      </w:r>
      <w:r w:rsidR="00BC784A">
        <w:br/>
        <w:t xml:space="preserve">    </w:t>
      </w:r>
      <w:r w:rsidR="00D03D66" w:rsidRPr="00D03D66">
        <w:t>"</w:t>
      </w:r>
      <w:r w:rsidR="00BC784A">
        <w:t>status</w:t>
      </w:r>
      <w:r w:rsidR="00D03D66" w:rsidRPr="00D03D66">
        <w:t>"</w:t>
      </w:r>
      <w:r w:rsidR="00BC784A">
        <w:t>:(1.</w:t>
      </w:r>
      <w:r w:rsidR="00BC784A">
        <w:rPr>
          <w:rFonts w:hint="eastAsia"/>
        </w:rPr>
        <w:t>で取得した</w:t>
      </w:r>
      <w:r w:rsidR="00BC784A">
        <w:rPr>
          <w:rFonts w:hint="eastAsia"/>
        </w:rPr>
        <w:t>H</w:t>
      </w:r>
      <w:r w:rsidR="00BC784A">
        <w:t>TTP</w:t>
      </w:r>
      <w:r w:rsidR="00BC784A">
        <w:rPr>
          <w:rFonts w:hint="eastAsia"/>
        </w:rPr>
        <w:t>ステータスコード</w:t>
      </w:r>
      <w:r w:rsidR="00BC784A">
        <w:t>)</w:t>
      </w:r>
      <w:r w:rsidR="00BC784A">
        <w:br/>
        <w:t xml:space="preserve">    </w:t>
      </w:r>
      <w:r w:rsidR="00D03D66" w:rsidRPr="00D03D66">
        <w:t>"</w:t>
      </w:r>
      <w:r w:rsidR="00BC784A">
        <w:t>title</w:t>
      </w:r>
      <w:r w:rsidR="00D03D66" w:rsidRPr="00D03D66">
        <w:t>"</w:t>
      </w:r>
      <w:r w:rsidR="00BC784A">
        <w:t>:</w:t>
      </w:r>
      <w:r w:rsidR="00D03D66" w:rsidRPr="00D03D66">
        <w:t xml:space="preserve"> "" </w:t>
      </w:r>
      <w:r w:rsidR="00BC784A">
        <w:t>(</w:t>
      </w:r>
      <w:r w:rsidR="00BC784A">
        <w:rPr>
          <w:rFonts w:hint="eastAsia"/>
        </w:rPr>
        <w:t>空文字</w:t>
      </w:r>
      <w:r w:rsidR="00BC784A">
        <w:t>)</w:t>
      </w:r>
      <w:r w:rsidR="00BC784A">
        <w:br/>
      </w:r>
      <w:r w:rsidR="00BC784A">
        <w:rPr>
          <w:rFonts w:hint="eastAsia"/>
        </w:rPr>
        <w:t xml:space="preserve">    </w:t>
      </w:r>
      <w:r w:rsidR="00D03D66" w:rsidRPr="00D03D66">
        <w:t>"</w:t>
      </w:r>
      <w:r w:rsidR="00BC784A">
        <w:t>type</w:t>
      </w:r>
      <w:r w:rsidR="00D03D66" w:rsidRPr="00D03D66">
        <w:t>"</w:t>
      </w:r>
      <w:r w:rsidR="00BC784A">
        <w:t>:</w:t>
      </w:r>
      <w:r w:rsidR="00D03D66" w:rsidRPr="00D03D66">
        <w:t xml:space="preserve">"" </w:t>
      </w:r>
      <w:r w:rsidR="00BC784A">
        <w:t>(</w:t>
      </w:r>
      <w:r w:rsidR="00BC784A">
        <w:rPr>
          <w:rFonts w:hint="eastAsia"/>
        </w:rPr>
        <w:t>空文字</w:t>
      </w:r>
      <w:r w:rsidR="00BC784A">
        <w:t>)</w:t>
      </w:r>
      <w:r>
        <w:br/>
        <w:t>}</w:t>
      </w:r>
    </w:p>
    <w:p w14:paraId="51414DC4" w14:textId="77777777" w:rsidR="004F08B4" w:rsidRDefault="00B24A0F" w:rsidP="00CA142A">
      <w:pPr>
        <w:pStyle w:val="a8"/>
        <w:numPr>
          <w:ilvl w:val="0"/>
          <w:numId w:val="6"/>
        </w:numPr>
        <w:ind w:leftChars="0"/>
      </w:pPr>
      <w:r>
        <w:rPr>
          <w:rFonts w:hint="eastAsia"/>
        </w:rPr>
        <w:t>上記</w:t>
      </w:r>
      <w:r w:rsidR="00177772">
        <w:rPr>
          <w:rFonts w:hint="eastAsia"/>
        </w:rPr>
        <w:t>で作成したレスポンス用</w:t>
      </w:r>
      <w:r w:rsidR="00177772">
        <w:rPr>
          <w:rFonts w:hint="eastAsia"/>
        </w:rPr>
        <w:t>J</w:t>
      </w:r>
      <w:r w:rsidR="00177772">
        <w:t>SON</w:t>
      </w:r>
      <w:r w:rsidR="00177772">
        <w:rPr>
          <w:rFonts w:hint="eastAsia"/>
        </w:rPr>
        <w:t>文字列と独自</w:t>
      </w:r>
      <w:r w:rsidR="00177772">
        <w:rPr>
          <w:rFonts w:hint="eastAsia"/>
        </w:rPr>
        <w:t>E</w:t>
      </w:r>
      <w:r w:rsidR="00177772">
        <w:t>xception</w:t>
      </w:r>
      <w:r w:rsidR="00177772">
        <w:rPr>
          <w:rFonts w:hint="eastAsia"/>
        </w:rPr>
        <w:t>に設定された</w:t>
      </w:r>
      <w:r w:rsidR="00177772">
        <w:rPr>
          <w:rFonts w:hint="eastAsia"/>
        </w:rPr>
        <w:t>H</w:t>
      </w:r>
      <w:r w:rsidR="00177772">
        <w:t>TTP</w:t>
      </w:r>
      <w:r w:rsidR="00177772">
        <w:rPr>
          <w:rFonts w:hint="eastAsia"/>
        </w:rPr>
        <w:t>ステータスコード</w:t>
      </w:r>
      <w:r w:rsidR="00177772">
        <w:rPr>
          <w:rFonts w:hint="eastAsia"/>
        </w:rPr>
        <w:lastRenderedPageBreak/>
        <w:t>をレスポンスに設定し、処理を終了する。</w:t>
      </w:r>
    </w:p>
    <w:p w14:paraId="52462894" w14:textId="77777777" w:rsidR="004F08B4" w:rsidRDefault="00177772" w:rsidP="004F08B4">
      <w:pPr>
        <w:pStyle w:val="a8"/>
        <w:ind w:leftChars="0" w:left="360"/>
      </w:pPr>
      <w:r>
        <w:rPr>
          <w:rFonts w:hint="eastAsia"/>
        </w:rPr>
        <w:t>レスポンスは</w:t>
      </w:r>
      <w:r>
        <w:rPr>
          <w:rFonts w:hint="eastAsia"/>
        </w:rPr>
        <w:t>f</w:t>
      </w:r>
      <w:r>
        <w:t>lask</w:t>
      </w:r>
      <w:r>
        <w:rPr>
          <w:rFonts w:hint="eastAsia"/>
        </w:rPr>
        <w:t>ライブラリを利用</w:t>
      </w:r>
      <w:r w:rsidR="007C1162">
        <w:rPr>
          <w:rFonts w:hint="eastAsia"/>
        </w:rPr>
        <w:t>して作成する。レスポンスの</w:t>
      </w:r>
      <w:r w:rsidR="00DF79B4">
        <w:t>C</w:t>
      </w:r>
      <w:r w:rsidR="007C1162" w:rsidRPr="007C1162">
        <w:t>ontent</w:t>
      </w:r>
      <w:r w:rsidR="00DF79B4">
        <w:t>-T</w:t>
      </w:r>
      <w:r w:rsidR="007C1162" w:rsidRPr="007C1162">
        <w:t>ype</w:t>
      </w:r>
      <w:r w:rsidR="007C1162">
        <w:rPr>
          <w:rFonts w:hint="eastAsia"/>
        </w:rPr>
        <w:t>は</w:t>
      </w:r>
      <w:r w:rsidR="00D03D66" w:rsidRPr="00D03D66">
        <w:t>"</w:t>
      </w:r>
      <w:r w:rsidR="007C1162" w:rsidRPr="008B6892">
        <w:t>application/json</w:t>
      </w:r>
      <w:r w:rsidR="00D03D66" w:rsidRPr="00D03D66">
        <w:t>"</w:t>
      </w:r>
      <w:r w:rsidR="007C1162">
        <w:rPr>
          <w:rFonts w:hint="eastAsia"/>
        </w:rPr>
        <w:t>に設定する。</w:t>
      </w:r>
    </w:p>
    <w:p w14:paraId="6D287DB6" w14:textId="697BDCD6" w:rsidR="00D04DC1" w:rsidRDefault="00D04DC1" w:rsidP="004F08B4">
      <w:pPr>
        <w:pStyle w:val="a8"/>
        <w:ind w:leftChars="0" w:left="360"/>
      </w:pPr>
    </w:p>
    <w:p w14:paraId="4C22F395" w14:textId="3C058D92" w:rsidR="00661B7C" w:rsidRPr="00661B7C" w:rsidRDefault="00661B7C" w:rsidP="00661B7C">
      <w:pPr>
        <w:pStyle w:val="3"/>
      </w:pPr>
      <w:bookmarkStart w:id="33" w:name="_Toc103954713"/>
      <w:r>
        <w:rPr>
          <w:rFonts w:hint="eastAsia"/>
        </w:rPr>
        <w:t>必須パラメータチェックにて発生したエラー</w:t>
      </w:r>
      <w:bookmarkEnd w:id="33"/>
    </w:p>
    <w:p w14:paraId="4757B13B" w14:textId="5F6C68AA" w:rsidR="00661B7C" w:rsidRDefault="00661B7C" w:rsidP="00661B7C">
      <w:r>
        <w:rPr>
          <w:rFonts w:hint="eastAsia"/>
        </w:rPr>
        <w:t>各サブシステムのコンテナに通信を行った際に、別紙</w:t>
      </w:r>
      <w:r w:rsidR="00DA436F">
        <w:rPr>
          <w:rFonts w:hint="eastAsia"/>
        </w:rPr>
        <w:t>2</w:t>
      </w:r>
      <w:r>
        <w:rPr>
          <w:rFonts w:hint="eastAsia"/>
        </w:rPr>
        <w:t>～別紙</w:t>
      </w:r>
      <w:r w:rsidR="00DA436F">
        <w:t>11</w:t>
      </w:r>
      <w:r>
        <w:rPr>
          <w:rFonts w:hint="eastAsia"/>
        </w:rPr>
        <w:t>の</w:t>
      </w:r>
      <w:r>
        <w:rPr>
          <w:rFonts w:hint="eastAsia"/>
        </w:rPr>
        <w:t>P</w:t>
      </w:r>
      <w:r>
        <w:t>arameters</w:t>
      </w:r>
      <w:r>
        <w:rPr>
          <w:rFonts w:hint="eastAsia"/>
        </w:rPr>
        <w:t>欄の</w:t>
      </w:r>
      <w:r>
        <w:rPr>
          <w:rFonts w:hint="eastAsia"/>
        </w:rPr>
        <w:t>D</w:t>
      </w:r>
      <w:r>
        <w:t>escription</w:t>
      </w:r>
      <w:r>
        <w:rPr>
          <w:rFonts w:hint="eastAsia"/>
        </w:rPr>
        <w:t>に</w:t>
      </w:r>
      <w:r w:rsidR="00D03D66" w:rsidRPr="00D03D66">
        <w:t>"</w:t>
      </w:r>
      <w:r>
        <w:rPr>
          <w:rFonts w:hint="eastAsia"/>
        </w:rPr>
        <w:t>R</w:t>
      </w:r>
      <w:r>
        <w:t>equired</w:t>
      </w:r>
      <w:r w:rsidR="00D03D66" w:rsidRPr="00D03D66">
        <w:t>"</w:t>
      </w:r>
      <w:r>
        <w:rPr>
          <w:rFonts w:hint="eastAsia"/>
        </w:rPr>
        <w:t>の記載があるパラメータは必須パラメータチェックが行われる。パラメータチェックにて、当該パラメータ設定されていない場合、以下の形式のレスポンスを返す。</w:t>
      </w:r>
    </w:p>
    <w:p w14:paraId="78DF910C" w14:textId="157037F6" w:rsidR="00661B7C" w:rsidRPr="00661B7C" w:rsidRDefault="00661B7C" w:rsidP="00661B7C">
      <w:r>
        <w:t>{</w:t>
      </w:r>
      <w:r>
        <w:br/>
        <w:t xml:space="preserve">    </w:t>
      </w:r>
      <w:r w:rsidR="00D03D66" w:rsidRPr="00D03D66">
        <w:t>"</w:t>
      </w:r>
      <w:r>
        <w:rPr>
          <w:rFonts w:hint="eastAsia"/>
        </w:rPr>
        <w:t>d</w:t>
      </w:r>
      <w:r>
        <w:t>etail</w:t>
      </w:r>
      <w:r w:rsidR="00D03D66" w:rsidRPr="00D03D66">
        <w:t>"</w:t>
      </w:r>
      <w:r>
        <w:t>:</w:t>
      </w:r>
      <w:r w:rsidRPr="00661B7C">
        <w:t xml:space="preserve"> Missing header parameter</w:t>
      </w:r>
      <w:r>
        <w:rPr>
          <w:rFonts w:hint="eastAsia"/>
        </w:rPr>
        <w:t xml:space="preserve"> </w:t>
      </w:r>
      <w:r>
        <w:t>(</w:t>
      </w:r>
      <w:r>
        <w:rPr>
          <w:rFonts w:hint="eastAsia"/>
        </w:rPr>
        <w:t>必須パラメータ名</w:t>
      </w:r>
      <w:r>
        <w:t>)</w:t>
      </w:r>
      <w:r>
        <w:br/>
        <w:t xml:space="preserve">    </w:t>
      </w:r>
      <w:r w:rsidR="00D03D66" w:rsidRPr="00D03D66">
        <w:t>"</w:t>
      </w:r>
      <w:r>
        <w:t>status</w:t>
      </w:r>
      <w:r w:rsidR="00D03D66" w:rsidRPr="00D03D66">
        <w:t>"</w:t>
      </w:r>
      <w:r>
        <w:t>:</w:t>
      </w:r>
      <w:r>
        <w:rPr>
          <w:rFonts w:hint="eastAsia"/>
        </w:rPr>
        <w:t xml:space="preserve"> </w:t>
      </w:r>
      <w:r>
        <w:t xml:space="preserve">400 </w:t>
      </w:r>
      <w:r>
        <w:br/>
        <w:t xml:space="preserve">    </w:t>
      </w:r>
      <w:r w:rsidR="00D03D66" w:rsidRPr="00D03D66">
        <w:t>"</w:t>
      </w:r>
      <w:r>
        <w:t>title</w:t>
      </w:r>
      <w:r w:rsidR="00D03D66" w:rsidRPr="00D03D66">
        <w:t>"</w:t>
      </w:r>
      <w:r>
        <w:t xml:space="preserve">: </w:t>
      </w:r>
      <w:r w:rsidRPr="00661B7C">
        <w:t>Bad Request</w:t>
      </w:r>
      <w:r>
        <w:t xml:space="preserve"> </w:t>
      </w:r>
      <w:r>
        <w:br/>
      </w:r>
      <w:r>
        <w:rPr>
          <w:rFonts w:hint="eastAsia"/>
        </w:rPr>
        <w:t xml:space="preserve">    </w:t>
      </w:r>
      <w:r w:rsidR="00D03D66" w:rsidRPr="00D03D66">
        <w:t>"</w:t>
      </w:r>
      <w:r>
        <w:t>type</w:t>
      </w:r>
      <w:r w:rsidR="00D03D66" w:rsidRPr="00D03D66">
        <w:t>"</w:t>
      </w:r>
      <w:r>
        <w:t>:</w:t>
      </w:r>
      <w:r w:rsidRPr="00661B7C">
        <w:t xml:space="preserve"> about:blank</w:t>
      </w:r>
      <w:r>
        <w:br/>
        <w:t>}</w:t>
      </w:r>
    </w:p>
    <w:p w14:paraId="0CB0F577" w14:textId="35F25980" w:rsidR="00263119" w:rsidRPr="00A6260C" w:rsidRDefault="002D5D0A" w:rsidP="001F75D4">
      <w:pPr>
        <w:rPr>
          <w:rFonts w:asciiTheme="minorHAnsi" w:hAnsiTheme="minorHAnsi"/>
        </w:rPr>
      </w:pPr>
      <w:r>
        <w:br w:type="page"/>
      </w:r>
    </w:p>
    <w:p w14:paraId="19A55161" w14:textId="14BA03F5" w:rsidR="00E41A6B" w:rsidRDefault="00E41A6B" w:rsidP="002A3A19">
      <w:pPr>
        <w:pStyle w:val="3"/>
      </w:pPr>
      <w:bookmarkStart w:id="34" w:name="_Toc58921807"/>
      <w:bookmarkStart w:id="35" w:name="_Toc63788339"/>
      <w:bookmarkStart w:id="36" w:name="_Toc58921808"/>
      <w:bookmarkStart w:id="37" w:name="_Toc63788340"/>
      <w:bookmarkStart w:id="38" w:name="_Toc103954714"/>
      <w:bookmarkEnd w:id="34"/>
      <w:bookmarkEnd w:id="35"/>
      <w:bookmarkEnd w:id="36"/>
      <w:bookmarkEnd w:id="37"/>
      <w:r>
        <w:lastRenderedPageBreak/>
        <w:t>HTTP</w:t>
      </w:r>
      <w:r>
        <w:rPr>
          <w:rFonts w:hint="eastAsia"/>
        </w:rPr>
        <w:t>ステータスコードについて</w:t>
      </w:r>
      <w:bookmarkEnd w:id="38"/>
    </w:p>
    <w:p w14:paraId="04B6C649" w14:textId="2077FFAD" w:rsidR="00E41A6B" w:rsidRDefault="00E41A6B" w:rsidP="00E41A6B">
      <w:r>
        <w:rPr>
          <w:rFonts w:hint="eastAsia"/>
        </w:rPr>
        <w:t>各処理</w:t>
      </w:r>
      <w:r w:rsidR="005E5386">
        <w:rPr>
          <w:rFonts w:hint="eastAsia"/>
        </w:rPr>
        <w:t>で</w:t>
      </w:r>
      <w:r>
        <w:rPr>
          <w:rFonts w:hint="eastAsia"/>
        </w:rPr>
        <w:t>応答を返す際の</w:t>
      </w:r>
      <w:r>
        <w:rPr>
          <w:rFonts w:hint="eastAsia"/>
        </w:rPr>
        <w:t>H</w:t>
      </w:r>
      <w:r>
        <w:t>TTP</w:t>
      </w:r>
      <w:r>
        <w:rPr>
          <w:rFonts w:hint="eastAsia"/>
        </w:rPr>
        <w:t>ステータスコードについて以下の方針で設定する。</w:t>
      </w:r>
    </w:p>
    <w:p w14:paraId="299CC343" w14:textId="00E693DE" w:rsidR="005446CF" w:rsidRPr="005446CF" w:rsidRDefault="005446CF" w:rsidP="00E41A6B">
      <w:r>
        <w:rPr>
          <w:rFonts w:hint="eastAsia"/>
        </w:rPr>
        <w:t>また、他コンテナへ処理要求を行った際のステータスコード値については、受け取ったものをそのまま返却するものとする。</w:t>
      </w:r>
    </w:p>
    <w:p w14:paraId="4D8450A2" w14:textId="6F30CCC7" w:rsidR="00E41A6B" w:rsidRPr="003C10AB" w:rsidRDefault="00E41A6B" w:rsidP="00E41A6B">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２．２．３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H</w:t>
      </w:r>
      <w:r>
        <w:rPr>
          <w:rFonts w:asciiTheme="minorHAnsi" w:hAnsiTheme="minorHAnsi"/>
        </w:rPr>
        <w:t>TTP</w:t>
      </w:r>
      <w:r>
        <w:rPr>
          <w:rFonts w:asciiTheme="minorHAnsi" w:hAnsiTheme="minorHAnsi" w:hint="eastAsia"/>
        </w:rPr>
        <w:t>ステータスコード一覧</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
        <w:gridCol w:w="1934"/>
        <w:gridCol w:w="2687"/>
        <w:gridCol w:w="1135"/>
        <w:gridCol w:w="3641"/>
      </w:tblGrid>
      <w:tr w:rsidR="00384F49" w:rsidRPr="00246EBC" w14:paraId="79745DF6" w14:textId="77777777" w:rsidTr="00BE33B9">
        <w:trPr>
          <w:trHeight w:val="394"/>
          <w:jc w:val="center"/>
        </w:trPr>
        <w:tc>
          <w:tcPr>
            <w:tcW w:w="174" w:type="pct"/>
            <w:shd w:val="clear" w:color="auto" w:fill="D9D9D9" w:themeFill="background1" w:themeFillShade="D9"/>
          </w:tcPr>
          <w:p w14:paraId="6816236D" w14:textId="77777777" w:rsidR="003C01B1" w:rsidRPr="00246EBC" w:rsidRDefault="003C01B1" w:rsidP="007B307E">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993" w:type="pct"/>
            <w:shd w:val="clear" w:color="auto" w:fill="D9D9D9" w:themeFill="background1" w:themeFillShade="D9"/>
          </w:tcPr>
          <w:p w14:paraId="10DD0544" w14:textId="346C2208"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定義名</w:t>
            </w:r>
          </w:p>
        </w:tc>
        <w:tc>
          <w:tcPr>
            <w:tcW w:w="1380" w:type="pct"/>
            <w:shd w:val="clear" w:color="auto" w:fill="D9D9D9" w:themeFill="background1" w:themeFillShade="D9"/>
          </w:tcPr>
          <w:p w14:paraId="3459FEDD" w14:textId="62B9E6ED"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処理結果</w:t>
            </w:r>
          </w:p>
        </w:tc>
        <w:tc>
          <w:tcPr>
            <w:tcW w:w="583" w:type="pct"/>
            <w:shd w:val="clear" w:color="auto" w:fill="D9D9D9" w:themeFill="background1" w:themeFillShade="D9"/>
          </w:tcPr>
          <w:p w14:paraId="7B933E32" w14:textId="5C9D3939"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ステータスコード</w:t>
            </w:r>
          </w:p>
        </w:tc>
        <w:tc>
          <w:tcPr>
            <w:tcW w:w="1871" w:type="pct"/>
            <w:shd w:val="clear" w:color="auto" w:fill="D9D9D9" w:themeFill="background1" w:themeFillShade="D9"/>
          </w:tcPr>
          <w:p w14:paraId="5AC6032B"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レスポンス条件</w:t>
            </w:r>
          </w:p>
        </w:tc>
      </w:tr>
      <w:tr w:rsidR="00384F49" w:rsidRPr="00246EBC" w14:paraId="39664174" w14:textId="77777777" w:rsidTr="00BE33B9">
        <w:trPr>
          <w:trHeight w:val="377"/>
          <w:jc w:val="center"/>
        </w:trPr>
        <w:tc>
          <w:tcPr>
            <w:tcW w:w="174" w:type="pct"/>
          </w:tcPr>
          <w:p w14:paraId="0045A24E"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E81CB5A" w14:textId="49EF8A49"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TATUS_CODE_SUCCESS</w:t>
            </w:r>
          </w:p>
        </w:tc>
        <w:tc>
          <w:tcPr>
            <w:tcW w:w="1380" w:type="pct"/>
          </w:tcPr>
          <w:p w14:paraId="0A70283C" w14:textId="0A1FBC2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正常終了</w:t>
            </w:r>
          </w:p>
        </w:tc>
        <w:tc>
          <w:tcPr>
            <w:tcW w:w="583" w:type="pct"/>
          </w:tcPr>
          <w:p w14:paraId="0BC44B7C" w14:textId="77777777" w:rsidR="003C01B1" w:rsidRDefault="003C01B1" w:rsidP="007B307E">
            <w:pPr>
              <w:rPr>
                <w:rFonts w:asciiTheme="minorHAnsi" w:hAnsiTheme="minorHAnsi" w:cstheme="majorHAnsi"/>
                <w:color w:val="000000" w:themeColor="text1"/>
              </w:rPr>
            </w:pPr>
            <w:r>
              <w:rPr>
                <w:rFonts w:asciiTheme="minorHAnsi" w:hAnsiTheme="minorHAnsi" w:cstheme="majorHAnsi"/>
                <w:color w:val="000000" w:themeColor="text1"/>
              </w:rPr>
              <w:t>200</w:t>
            </w:r>
          </w:p>
        </w:tc>
        <w:tc>
          <w:tcPr>
            <w:tcW w:w="1871" w:type="pct"/>
          </w:tcPr>
          <w:p w14:paraId="0490930E"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正常終了時</w:t>
            </w:r>
          </w:p>
        </w:tc>
      </w:tr>
      <w:tr w:rsidR="00384F49" w:rsidRPr="00246EBC" w14:paraId="06878607" w14:textId="77777777" w:rsidTr="00BE33B9">
        <w:trPr>
          <w:trHeight w:val="394"/>
          <w:jc w:val="center"/>
        </w:trPr>
        <w:tc>
          <w:tcPr>
            <w:tcW w:w="174" w:type="pct"/>
          </w:tcPr>
          <w:p w14:paraId="22E9C903"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DFAD881" w14:textId="600660FD"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TATUS_CODE_PARAMETER_INVALID</w:t>
            </w:r>
          </w:p>
        </w:tc>
        <w:tc>
          <w:tcPr>
            <w:tcW w:w="1380" w:type="pct"/>
          </w:tcPr>
          <w:p w14:paraId="7DD14663" w14:textId="54633BD2"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パラメータ不正</w:t>
            </w:r>
          </w:p>
        </w:tc>
        <w:tc>
          <w:tcPr>
            <w:tcW w:w="583" w:type="pct"/>
          </w:tcPr>
          <w:p w14:paraId="60863D0C" w14:textId="7777777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00</w:t>
            </w:r>
          </w:p>
        </w:tc>
        <w:tc>
          <w:tcPr>
            <w:tcW w:w="1871" w:type="pct"/>
          </w:tcPr>
          <w:p w14:paraId="18E0E395" w14:textId="77777777" w:rsidR="003C01B1" w:rsidRPr="00246EBC"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パラメータ確認時に必須パラメータが存在しない場合</w:t>
            </w:r>
          </w:p>
        </w:tc>
      </w:tr>
      <w:tr w:rsidR="00384F49" w:rsidRPr="00246EBC" w14:paraId="2C9D6278" w14:textId="77777777" w:rsidTr="00BE33B9">
        <w:trPr>
          <w:trHeight w:val="394"/>
          <w:jc w:val="center"/>
        </w:trPr>
        <w:tc>
          <w:tcPr>
            <w:tcW w:w="174" w:type="pct"/>
          </w:tcPr>
          <w:p w14:paraId="3C066486"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1AF3908D" w14:textId="09B79069" w:rsidR="003C01B1" w:rsidRDefault="00E54AB4" w:rsidP="007B307E">
            <w:pPr>
              <w:rPr>
                <w:rFonts w:asciiTheme="minorHAnsi" w:hAnsiTheme="minorHAnsi" w:cstheme="majorHAnsi"/>
                <w:color w:val="000000" w:themeColor="text1"/>
              </w:rPr>
            </w:pPr>
            <w:r>
              <w:rPr>
                <w:rFonts w:asciiTheme="minorHAnsi" w:hAnsiTheme="minorHAnsi" w:cstheme="majorHAnsi"/>
                <w:color w:val="000000" w:themeColor="text1"/>
                <w:kern w:val="0"/>
              </w:rPr>
              <w:t>STATUS_CODE_</w:t>
            </w:r>
            <w:r w:rsidR="00995E3E">
              <w:rPr>
                <w:rFonts w:asciiTheme="minorHAnsi" w:hAnsiTheme="minorHAnsi" w:cstheme="majorHAnsi" w:hint="eastAsia"/>
                <w:color w:val="000000" w:themeColor="text1"/>
                <w:kern w:val="0"/>
              </w:rPr>
              <w:t>DATA_</w:t>
            </w:r>
            <w:r>
              <w:rPr>
                <w:kern w:val="0"/>
              </w:rPr>
              <w:t>ACCESS</w:t>
            </w:r>
            <w:r>
              <w:rPr>
                <w:rFonts w:asciiTheme="minorHAnsi" w:hAnsiTheme="minorHAnsi" w:cstheme="majorHAnsi"/>
                <w:color w:val="000000" w:themeColor="text1"/>
                <w:kern w:val="0"/>
              </w:rPr>
              <w:t>_FAILURE</w:t>
            </w:r>
          </w:p>
        </w:tc>
        <w:tc>
          <w:tcPr>
            <w:tcW w:w="1380" w:type="pct"/>
          </w:tcPr>
          <w:p w14:paraId="5C4B4F2E" w14:textId="3D9901D2" w:rsidR="003C01B1" w:rsidRDefault="0022147B" w:rsidP="007B307E">
            <w:pPr>
              <w:rPr>
                <w:rFonts w:asciiTheme="minorHAnsi" w:hAnsiTheme="minorHAnsi" w:cstheme="majorHAnsi"/>
                <w:color w:val="000000" w:themeColor="text1"/>
              </w:rPr>
            </w:pPr>
            <w:r>
              <w:rPr>
                <w:rFonts w:asciiTheme="minorHAnsi" w:hAnsiTheme="minorHAnsi" w:cstheme="majorHAnsi" w:hint="eastAsia"/>
                <w:color w:val="000000" w:themeColor="text1"/>
              </w:rPr>
              <w:t>アクセス権不正</w:t>
            </w:r>
          </w:p>
        </w:tc>
        <w:tc>
          <w:tcPr>
            <w:tcW w:w="583" w:type="pct"/>
          </w:tcPr>
          <w:p w14:paraId="50298422" w14:textId="44C33D9D"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03</w:t>
            </w:r>
          </w:p>
        </w:tc>
        <w:tc>
          <w:tcPr>
            <w:tcW w:w="1871" w:type="pct"/>
          </w:tcPr>
          <w:p w14:paraId="1A10B41F" w14:textId="14FAE056" w:rsidR="003E2243"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3E2243" w:rsidRPr="00A22EF7">
              <w:rPr>
                <w:rFonts w:asciiTheme="minorHAnsi" w:hAnsiTheme="minorHAnsi" w:cstheme="majorHAnsi" w:hint="eastAsia"/>
                <w:color w:val="000000" w:themeColor="text1"/>
              </w:rPr>
              <w:t>接続</w:t>
            </w:r>
            <w:r w:rsidR="003E2243">
              <w:rPr>
                <w:rFonts w:asciiTheme="minorHAnsi" w:hAnsiTheme="minorHAnsi" w:cstheme="majorHAnsi" w:hint="eastAsia"/>
                <w:color w:val="000000" w:themeColor="text1"/>
              </w:rPr>
              <w:t>で</w:t>
            </w:r>
            <w:r w:rsidR="003E2243" w:rsidRPr="00A22EF7">
              <w:rPr>
                <w:rFonts w:asciiTheme="minorHAnsi" w:hAnsiTheme="minorHAnsi" w:cstheme="majorHAnsi" w:hint="eastAsia"/>
                <w:color w:val="000000" w:themeColor="text1"/>
              </w:rPr>
              <w:t>認証失敗</w:t>
            </w:r>
            <w:r w:rsidR="003E2243">
              <w:rPr>
                <w:rFonts w:asciiTheme="minorHAnsi" w:hAnsiTheme="minorHAnsi" w:cstheme="majorHAnsi" w:hint="eastAsia"/>
                <w:color w:val="000000" w:themeColor="text1"/>
              </w:rPr>
              <w:t>した場合</w:t>
            </w:r>
          </w:p>
          <w:p w14:paraId="2C3242D4" w14:textId="77777777" w:rsidR="003C01B1" w:rsidRDefault="003C01B1" w:rsidP="007B307E">
            <w:pPr>
              <w:rPr>
                <w:rFonts w:asciiTheme="minorHAnsi" w:hAnsiTheme="minorHAnsi" w:cstheme="majorHAnsi"/>
                <w:color w:val="000000" w:themeColor="text1"/>
              </w:rPr>
            </w:pPr>
            <w:r w:rsidRPr="00A22EF7">
              <w:rPr>
                <w:rFonts w:asciiTheme="minorHAnsi" w:hAnsiTheme="minorHAnsi" w:cstheme="majorHAnsi" w:hint="eastAsia"/>
                <w:color w:val="000000" w:themeColor="text1"/>
              </w:rPr>
              <w:t>FTP</w:t>
            </w:r>
            <w:r w:rsidRPr="00A22EF7">
              <w:rPr>
                <w:rFonts w:asciiTheme="minorHAnsi" w:hAnsiTheme="minorHAnsi" w:cstheme="majorHAnsi" w:hint="eastAsia"/>
                <w:color w:val="000000" w:themeColor="text1"/>
              </w:rPr>
              <w:t>接続</w:t>
            </w:r>
            <w:r>
              <w:rPr>
                <w:rFonts w:asciiTheme="minorHAnsi" w:hAnsiTheme="minorHAnsi" w:cstheme="majorHAnsi" w:hint="eastAsia"/>
                <w:color w:val="000000" w:themeColor="text1"/>
              </w:rPr>
              <w:t>で</w:t>
            </w:r>
            <w:r w:rsidRPr="00A22EF7">
              <w:rPr>
                <w:rFonts w:asciiTheme="minorHAnsi" w:hAnsiTheme="minorHAnsi" w:cstheme="majorHAnsi" w:hint="eastAsia"/>
                <w:color w:val="000000" w:themeColor="text1"/>
              </w:rPr>
              <w:t>認証失敗</w:t>
            </w:r>
            <w:r>
              <w:rPr>
                <w:rFonts w:asciiTheme="minorHAnsi" w:hAnsiTheme="minorHAnsi" w:cstheme="majorHAnsi" w:hint="eastAsia"/>
                <w:color w:val="000000" w:themeColor="text1"/>
              </w:rPr>
              <w:t>した場合</w:t>
            </w:r>
          </w:p>
          <w:p w14:paraId="63BEDFD2" w14:textId="132CF9D8" w:rsidR="00DB40BB" w:rsidRPr="00A22EF7" w:rsidRDefault="00DB40BB" w:rsidP="007B307E">
            <w:pPr>
              <w:rPr>
                <w:rFonts w:asciiTheme="minorHAnsi" w:hAnsiTheme="minorHAnsi" w:cstheme="majorHAnsi"/>
                <w:color w:val="000000" w:themeColor="text1"/>
              </w:rPr>
            </w:pPr>
            <w:r>
              <w:rPr>
                <w:rFonts w:asciiTheme="minorHAnsi" w:hAnsiTheme="minorHAnsi" w:cstheme="majorHAnsi" w:hint="eastAsia"/>
                <w:color w:val="000000" w:themeColor="text1"/>
              </w:rPr>
              <w:t>認可および契約確認に失敗した場合</w:t>
            </w:r>
          </w:p>
        </w:tc>
      </w:tr>
      <w:tr w:rsidR="00384F49" w:rsidRPr="00246EBC" w14:paraId="3CA9BF8B" w14:textId="77777777" w:rsidTr="00BE33B9">
        <w:trPr>
          <w:trHeight w:val="394"/>
          <w:jc w:val="center"/>
        </w:trPr>
        <w:tc>
          <w:tcPr>
            <w:tcW w:w="174" w:type="pct"/>
          </w:tcPr>
          <w:p w14:paraId="0EBCBB04"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6A5E0BB1" w14:textId="0D24B02D" w:rsidR="003C01B1" w:rsidRDefault="00F50EF8"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Pr="00F50EF8">
              <w:rPr>
                <w:rFonts w:asciiTheme="minorHAnsi" w:hAnsiTheme="minorHAnsi" w:cstheme="majorHAnsi"/>
                <w:color w:val="000000" w:themeColor="text1"/>
              </w:rPr>
              <w:t>FILE</w:t>
            </w:r>
            <w:r>
              <w:rPr>
                <w:rFonts w:asciiTheme="minorHAnsi" w:hAnsiTheme="minorHAnsi" w:cstheme="majorHAnsi"/>
                <w:color w:val="000000" w:themeColor="text1"/>
              </w:rPr>
              <w:t>_</w:t>
            </w:r>
            <w:r w:rsidRPr="00F50EF8">
              <w:rPr>
                <w:rFonts w:asciiTheme="minorHAnsi" w:hAnsiTheme="minorHAnsi" w:cstheme="majorHAnsi"/>
                <w:color w:val="000000" w:themeColor="text1"/>
              </w:rPr>
              <w:t>REFERENCE</w:t>
            </w:r>
            <w:r>
              <w:rPr>
                <w:rFonts w:asciiTheme="minorHAnsi" w:hAnsiTheme="minorHAnsi" w:cstheme="majorHAnsi"/>
                <w:color w:val="000000" w:themeColor="text1"/>
              </w:rPr>
              <w:t>_</w:t>
            </w:r>
            <w:r w:rsidRPr="00F50EF8">
              <w:rPr>
                <w:rFonts w:asciiTheme="minorHAnsi" w:hAnsiTheme="minorHAnsi" w:cstheme="majorHAnsi"/>
                <w:color w:val="000000" w:themeColor="text1"/>
              </w:rPr>
              <w:t>FAILURE</w:t>
            </w:r>
          </w:p>
        </w:tc>
        <w:tc>
          <w:tcPr>
            <w:tcW w:w="1380" w:type="pct"/>
          </w:tcPr>
          <w:p w14:paraId="795F4AE9" w14:textId="68752EA7" w:rsidR="003C01B1"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3C01B1">
              <w:rPr>
                <w:rFonts w:asciiTheme="minorHAnsi" w:hAnsiTheme="minorHAnsi" w:cstheme="majorHAnsi" w:hint="eastAsia"/>
                <w:color w:val="000000" w:themeColor="text1"/>
              </w:rPr>
              <w:t>参照失敗</w:t>
            </w:r>
          </w:p>
        </w:tc>
        <w:tc>
          <w:tcPr>
            <w:tcW w:w="583" w:type="pct"/>
          </w:tcPr>
          <w:p w14:paraId="57C9D144" w14:textId="7CA70316"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04</w:t>
            </w:r>
          </w:p>
        </w:tc>
        <w:tc>
          <w:tcPr>
            <w:tcW w:w="1871" w:type="pct"/>
          </w:tcPr>
          <w:p w14:paraId="0EAB4CD0" w14:textId="77777777" w:rsidR="003C01B1" w:rsidRDefault="003C01B1" w:rsidP="007B307E">
            <w:pPr>
              <w:rPr>
                <w:rFonts w:asciiTheme="minorHAnsi" w:hAnsiTheme="minorHAnsi" w:cstheme="majorHAnsi"/>
                <w:color w:val="000000" w:themeColor="text1"/>
              </w:rPr>
            </w:pPr>
            <w:r w:rsidRPr="00BC5689">
              <w:rPr>
                <w:rFonts w:asciiTheme="minorHAnsi" w:hAnsiTheme="minorHAnsi" w:cstheme="majorHAnsi" w:hint="eastAsia"/>
                <w:color w:val="000000" w:themeColor="text1"/>
              </w:rPr>
              <w:t>FTP</w:t>
            </w:r>
            <w:r w:rsidRPr="00BC5689">
              <w:rPr>
                <w:rFonts w:asciiTheme="minorHAnsi" w:hAnsiTheme="minorHAnsi" w:cstheme="majorHAnsi" w:hint="eastAsia"/>
                <w:color w:val="000000" w:themeColor="text1"/>
              </w:rPr>
              <w:t>接続にて指定したディレクトリにファイルが存在しない場合</w:t>
            </w:r>
          </w:p>
          <w:p w14:paraId="1A570C32" w14:textId="777CFBBC" w:rsidR="003C01B1" w:rsidRDefault="00F1548C" w:rsidP="007B307E">
            <w:pPr>
              <w:rPr>
                <w:rFonts w:asciiTheme="minorHAnsi" w:hAnsiTheme="minorHAnsi" w:cstheme="majorHAnsi"/>
                <w:color w:val="000000" w:themeColor="text1"/>
              </w:rPr>
            </w:pPr>
            <w:r>
              <w:rPr>
                <w:rFonts w:asciiTheme="minorHAnsi" w:hAnsiTheme="minorHAnsi" w:cstheme="majorHAnsi" w:hint="eastAsia"/>
                <w:color w:val="000000" w:themeColor="text1"/>
              </w:rPr>
              <w:t>HTTPS</w:t>
            </w:r>
            <w:r w:rsidR="003C01B1" w:rsidRPr="00BC5689">
              <w:rPr>
                <w:rFonts w:asciiTheme="minorHAnsi" w:hAnsiTheme="minorHAnsi" w:cstheme="majorHAnsi" w:hint="eastAsia"/>
                <w:color w:val="000000" w:themeColor="text1"/>
              </w:rPr>
              <w:t>接続にて指定した</w:t>
            </w:r>
            <w:r w:rsidR="003C01B1" w:rsidRPr="00BC5689">
              <w:rPr>
                <w:rFonts w:asciiTheme="minorHAnsi" w:hAnsiTheme="minorHAnsi" w:cstheme="majorHAnsi" w:hint="eastAsia"/>
                <w:color w:val="000000" w:themeColor="text1"/>
              </w:rPr>
              <w:t>URL</w:t>
            </w:r>
            <w:r w:rsidR="003C01B1" w:rsidRPr="00BC5689">
              <w:rPr>
                <w:rFonts w:asciiTheme="minorHAnsi" w:hAnsiTheme="minorHAnsi" w:cstheme="majorHAnsi" w:hint="eastAsia"/>
                <w:color w:val="000000" w:themeColor="text1"/>
              </w:rPr>
              <w:t>にファイルが存在しない場合</w:t>
            </w:r>
          </w:p>
          <w:p w14:paraId="746E0B05" w14:textId="10D259DB" w:rsidR="005B1919" w:rsidRPr="00A22EF7"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D37B03">
              <w:rPr>
                <w:rFonts w:asciiTheme="minorHAnsi" w:hAnsiTheme="minorHAnsi" w:cstheme="majorHAnsi"/>
                <w:color w:val="000000" w:themeColor="text1"/>
              </w:rPr>
              <w:t xml:space="preserve"> </w:t>
            </w:r>
            <w:r w:rsidR="005B1919" w:rsidRPr="005B1919">
              <w:rPr>
                <w:rFonts w:asciiTheme="minorHAnsi" w:hAnsiTheme="minorHAnsi" w:cstheme="majorHAnsi" w:hint="eastAsia"/>
                <w:color w:val="000000" w:themeColor="text1"/>
              </w:rPr>
              <w:t>NGSI</w:t>
            </w:r>
            <w:r w:rsidR="005B1919" w:rsidRPr="005B1919">
              <w:rPr>
                <w:rFonts w:asciiTheme="minorHAnsi" w:hAnsiTheme="minorHAnsi" w:cstheme="majorHAnsi" w:hint="eastAsia"/>
                <w:color w:val="000000" w:themeColor="text1"/>
              </w:rPr>
              <w:t>接続にて指定したエンティティが存在しない場合</w:t>
            </w:r>
          </w:p>
        </w:tc>
      </w:tr>
      <w:tr w:rsidR="00384F49" w:rsidRPr="00246EBC" w14:paraId="0A20ABC6" w14:textId="77777777" w:rsidTr="00BE33B9">
        <w:trPr>
          <w:trHeight w:val="394"/>
          <w:jc w:val="center"/>
        </w:trPr>
        <w:tc>
          <w:tcPr>
            <w:tcW w:w="174" w:type="pct"/>
          </w:tcPr>
          <w:p w14:paraId="6309A6E3" w14:textId="77777777" w:rsidR="005B1919" w:rsidRPr="00246EBC" w:rsidRDefault="005B1919" w:rsidP="00CA142A">
            <w:pPr>
              <w:pStyle w:val="a8"/>
              <w:numPr>
                <w:ilvl w:val="0"/>
                <w:numId w:val="13"/>
              </w:numPr>
              <w:ind w:leftChars="0"/>
              <w:rPr>
                <w:rFonts w:asciiTheme="minorHAnsi" w:hAnsiTheme="minorHAnsi" w:cstheme="majorHAnsi"/>
                <w:color w:val="000000" w:themeColor="text1"/>
              </w:rPr>
            </w:pPr>
          </w:p>
        </w:tc>
        <w:tc>
          <w:tcPr>
            <w:tcW w:w="993" w:type="pct"/>
          </w:tcPr>
          <w:p w14:paraId="04542F3B" w14:textId="1E3F5038" w:rsid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Pr="005B1919">
              <w:rPr>
                <w:rFonts w:asciiTheme="minorHAnsi" w:hAnsiTheme="minorHAnsi" w:cstheme="majorHAnsi"/>
                <w:color w:val="000000" w:themeColor="text1"/>
              </w:rPr>
              <w:t>R</w:t>
            </w:r>
            <w:r>
              <w:rPr>
                <w:rFonts w:asciiTheme="minorHAnsi" w:hAnsiTheme="minorHAnsi" w:cstheme="majorHAnsi"/>
                <w:color w:val="000000" w:themeColor="text1"/>
              </w:rPr>
              <w:t>EQUEST_TIMEOUT</w:t>
            </w:r>
          </w:p>
        </w:tc>
        <w:tc>
          <w:tcPr>
            <w:tcW w:w="1380" w:type="pct"/>
          </w:tcPr>
          <w:p w14:paraId="2CA498F7" w14:textId="71FB6243" w:rsidR="005B1919" w:rsidRP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リクエストタイムアウト</w:t>
            </w:r>
          </w:p>
        </w:tc>
        <w:tc>
          <w:tcPr>
            <w:tcW w:w="583" w:type="pct"/>
          </w:tcPr>
          <w:p w14:paraId="418D0DDA" w14:textId="3134B34C" w:rsidR="005B191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08</w:t>
            </w:r>
          </w:p>
        </w:tc>
        <w:tc>
          <w:tcPr>
            <w:tcW w:w="1871" w:type="pct"/>
          </w:tcPr>
          <w:p w14:paraId="5B594108" w14:textId="4A1098B5" w:rsidR="005B1919" w:rsidRPr="00BC5689" w:rsidRDefault="005B1919" w:rsidP="007B307E">
            <w:pPr>
              <w:rPr>
                <w:rFonts w:asciiTheme="minorHAnsi" w:hAnsiTheme="minorHAnsi" w:cstheme="majorHAnsi"/>
                <w:color w:val="000000" w:themeColor="text1"/>
              </w:rPr>
            </w:pPr>
            <w:r>
              <w:rPr>
                <w:rFonts w:asciiTheme="minorHAnsi" w:hAnsiTheme="minorHAnsi" w:cstheme="majorHAnsi" w:hint="eastAsia"/>
                <w:color w:val="000000" w:themeColor="text1"/>
              </w:rPr>
              <w:t>H</w:t>
            </w:r>
            <w:r>
              <w:rPr>
                <w:rFonts w:asciiTheme="minorHAnsi" w:hAnsiTheme="minorHAnsi" w:cstheme="majorHAnsi"/>
                <w:color w:val="000000" w:themeColor="text1"/>
              </w:rPr>
              <w:t>TTP</w:t>
            </w:r>
            <w:r>
              <w:rPr>
                <w:rFonts w:asciiTheme="minorHAnsi" w:hAnsiTheme="minorHAnsi" w:cstheme="majorHAnsi" w:hint="eastAsia"/>
                <w:color w:val="000000" w:themeColor="text1"/>
              </w:rPr>
              <w:t>リクエスト、</w:t>
            </w:r>
            <w:r>
              <w:rPr>
                <w:rFonts w:asciiTheme="minorHAnsi" w:hAnsiTheme="minorHAnsi" w:cstheme="majorHAnsi" w:hint="eastAsia"/>
                <w:color w:val="000000" w:themeColor="text1"/>
              </w:rPr>
              <w:t>F</w:t>
            </w:r>
            <w:r>
              <w:rPr>
                <w:rFonts w:asciiTheme="minorHAnsi" w:hAnsiTheme="minorHAnsi" w:cstheme="majorHAnsi"/>
                <w:color w:val="000000" w:themeColor="text1"/>
              </w:rPr>
              <w:t>TP</w:t>
            </w:r>
            <w:r>
              <w:rPr>
                <w:rFonts w:asciiTheme="minorHAnsi" w:hAnsiTheme="minorHAnsi" w:cstheme="majorHAnsi" w:hint="eastAsia"/>
                <w:color w:val="000000" w:themeColor="text1"/>
              </w:rPr>
              <w:t>リクエストがタイムアウトした場合</w:t>
            </w:r>
          </w:p>
        </w:tc>
      </w:tr>
      <w:tr w:rsidR="00384F49" w:rsidRPr="00246EBC" w14:paraId="01DCA514" w14:textId="77777777" w:rsidTr="00BE33B9">
        <w:trPr>
          <w:trHeight w:val="394"/>
          <w:jc w:val="center"/>
        </w:trPr>
        <w:tc>
          <w:tcPr>
            <w:tcW w:w="174" w:type="pct"/>
          </w:tcPr>
          <w:p w14:paraId="155BB212" w14:textId="77777777" w:rsidR="000055BB" w:rsidRPr="00246EBC" w:rsidRDefault="000055BB" w:rsidP="00CA142A">
            <w:pPr>
              <w:pStyle w:val="a8"/>
              <w:numPr>
                <w:ilvl w:val="0"/>
                <w:numId w:val="13"/>
              </w:numPr>
              <w:ind w:leftChars="0"/>
              <w:rPr>
                <w:rFonts w:asciiTheme="minorHAnsi" w:hAnsiTheme="minorHAnsi" w:cstheme="majorHAnsi"/>
                <w:color w:val="000000" w:themeColor="text1"/>
              </w:rPr>
            </w:pPr>
          </w:p>
        </w:tc>
        <w:tc>
          <w:tcPr>
            <w:tcW w:w="993" w:type="pct"/>
          </w:tcPr>
          <w:p w14:paraId="79CB1110" w14:textId="7EB8734C" w:rsidR="000055BB" w:rsidRDefault="005E3CB1"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TATUS_CODE_</w:t>
            </w:r>
            <w:r w:rsidR="00C23ADD">
              <w:rPr>
                <w:rFonts w:asciiTheme="minorHAnsi" w:hAnsiTheme="minorHAnsi" w:cstheme="majorHAnsi"/>
                <w:color w:val="000000" w:themeColor="text1"/>
              </w:rPr>
              <w:t>CONFLICT</w:t>
            </w:r>
          </w:p>
        </w:tc>
        <w:tc>
          <w:tcPr>
            <w:tcW w:w="1380" w:type="pct"/>
          </w:tcPr>
          <w:p w14:paraId="7E5A7950" w14:textId="7D80E8CB" w:rsidR="000055BB" w:rsidRDefault="000055BB" w:rsidP="007B307E">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C23ADD">
              <w:rPr>
                <w:rFonts w:asciiTheme="minorHAnsi" w:hAnsiTheme="minorHAnsi" w:cstheme="majorHAnsi" w:hint="eastAsia"/>
                <w:color w:val="000000" w:themeColor="text1"/>
              </w:rPr>
              <w:t>競合</w:t>
            </w:r>
          </w:p>
        </w:tc>
        <w:tc>
          <w:tcPr>
            <w:tcW w:w="583" w:type="pct"/>
          </w:tcPr>
          <w:p w14:paraId="6FECDE7B" w14:textId="7D69D932" w:rsidR="000055BB" w:rsidRDefault="000055BB" w:rsidP="007B307E">
            <w:pPr>
              <w:rPr>
                <w:rFonts w:asciiTheme="minorHAnsi" w:hAnsiTheme="minorHAnsi" w:cstheme="majorHAnsi"/>
                <w:color w:val="000000" w:themeColor="text1"/>
              </w:rPr>
            </w:pPr>
            <w:r>
              <w:rPr>
                <w:rFonts w:asciiTheme="minorHAnsi" w:hAnsiTheme="minorHAnsi" w:cstheme="majorHAnsi" w:hint="eastAsia"/>
                <w:color w:val="000000" w:themeColor="text1"/>
              </w:rPr>
              <w:t>4</w:t>
            </w:r>
            <w:r>
              <w:rPr>
                <w:rFonts w:asciiTheme="minorHAnsi" w:hAnsiTheme="minorHAnsi" w:cstheme="majorHAnsi"/>
                <w:color w:val="000000" w:themeColor="text1"/>
              </w:rPr>
              <w:t>09</w:t>
            </w:r>
          </w:p>
        </w:tc>
        <w:tc>
          <w:tcPr>
            <w:tcW w:w="1871" w:type="pct"/>
          </w:tcPr>
          <w:p w14:paraId="6D200E97" w14:textId="70CDD217" w:rsidR="000055BB" w:rsidRDefault="00F1548C" w:rsidP="007B307E">
            <w:pPr>
              <w:rPr>
                <w:rFonts w:asciiTheme="minorHAnsi" w:hAnsiTheme="minorHAnsi" w:cstheme="majorHAnsi"/>
                <w:color w:val="000000" w:themeColor="text1"/>
              </w:rPr>
            </w:pPr>
            <w:r>
              <w:rPr>
                <w:rFonts w:asciiTheme="minorHAnsi" w:hAnsiTheme="minorHAnsi" w:cstheme="majorHAnsi"/>
                <w:color w:val="000000" w:themeColor="text1"/>
              </w:rPr>
              <w:t>HTTPS</w:t>
            </w:r>
            <w:r w:rsidR="000055BB">
              <w:rPr>
                <w:rFonts w:asciiTheme="minorHAnsi" w:hAnsiTheme="minorHAnsi" w:cstheme="majorHAnsi"/>
                <w:color w:val="000000" w:themeColor="text1"/>
              </w:rPr>
              <w:t xml:space="preserve"> NGSI</w:t>
            </w:r>
            <w:r w:rsidR="000055BB">
              <w:rPr>
                <w:rFonts w:asciiTheme="minorHAnsi" w:hAnsiTheme="minorHAnsi" w:cstheme="majorHAnsi" w:hint="eastAsia"/>
                <w:color w:val="000000" w:themeColor="text1"/>
              </w:rPr>
              <w:t>接続にて指定したリソースが複数存在する場合</w:t>
            </w:r>
          </w:p>
        </w:tc>
      </w:tr>
      <w:tr w:rsidR="00384F49" w:rsidRPr="00246EBC" w14:paraId="51ABDE3D" w14:textId="77777777" w:rsidTr="00BE33B9">
        <w:trPr>
          <w:trHeight w:val="394"/>
          <w:jc w:val="center"/>
        </w:trPr>
        <w:tc>
          <w:tcPr>
            <w:tcW w:w="174" w:type="pct"/>
          </w:tcPr>
          <w:p w14:paraId="182D652E" w14:textId="77777777" w:rsidR="003C01B1" w:rsidRPr="00246EBC" w:rsidRDefault="003C01B1" w:rsidP="00CA142A">
            <w:pPr>
              <w:pStyle w:val="a8"/>
              <w:numPr>
                <w:ilvl w:val="0"/>
                <w:numId w:val="13"/>
              </w:numPr>
              <w:ind w:leftChars="0"/>
              <w:rPr>
                <w:rFonts w:asciiTheme="minorHAnsi" w:hAnsiTheme="minorHAnsi" w:cstheme="majorHAnsi"/>
                <w:color w:val="000000" w:themeColor="text1"/>
              </w:rPr>
            </w:pPr>
          </w:p>
        </w:tc>
        <w:tc>
          <w:tcPr>
            <w:tcW w:w="993" w:type="pct"/>
          </w:tcPr>
          <w:p w14:paraId="7B10D1A8" w14:textId="454C7EB4" w:rsidR="003C01B1" w:rsidRDefault="00F50EF8" w:rsidP="007B307E">
            <w:pPr>
              <w:rPr>
                <w:rFonts w:asciiTheme="minorHAnsi" w:hAnsiTheme="minorHAnsi" w:cstheme="majorHAnsi"/>
                <w:color w:val="000000" w:themeColor="text1"/>
              </w:rPr>
            </w:pPr>
            <w:r>
              <w:rPr>
                <w:rFonts w:asciiTheme="minorHAnsi" w:hAnsiTheme="minorHAnsi" w:cstheme="majorHAnsi" w:hint="eastAsia"/>
                <w:color w:val="000000" w:themeColor="text1"/>
              </w:rPr>
              <w:t>S</w:t>
            </w:r>
            <w:r>
              <w:rPr>
                <w:rFonts w:asciiTheme="minorHAnsi" w:hAnsiTheme="minorHAnsi" w:cstheme="majorHAnsi"/>
                <w:color w:val="000000" w:themeColor="text1"/>
              </w:rPr>
              <w:t>TATUS_CODE</w:t>
            </w:r>
            <w:r w:rsidR="00101C58">
              <w:rPr>
                <w:rFonts w:asciiTheme="minorHAnsi" w:hAnsiTheme="minorHAnsi" w:cstheme="majorHAnsi" w:hint="eastAsia"/>
                <w:color w:val="000000" w:themeColor="text1"/>
              </w:rPr>
              <w:t>_</w:t>
            </w:r>
            <w:r w:rsidRPr="00F50EF8">
              <w:rPr>
                <w:rFonts w:asciiTheme="minorHAnsi" w:hAnsiTheme="minorHAnsi" w:cstheme="majorHAnsi"/>
                <w:color w:val="000000" w:themeColor="text1"/>
              </w:rPr>
              <w:t>OTHER_ERROR</w:t>
            </w:r>
          </w:p>
        </w:tc>
        <w:tc>
          <w:tcPr>
            <w:tcW w:w="1380" w:type="pct"/>
          </w:tcPr>
          <w:p w14:paraId="208F56C0" w14:textId="34F3765E"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その他エラー</w:t>
            </w:r>
          </w:p>
        </w:tc>
        <w:tc>
          <w:tcPr>
            <w:tcW w:w="583" w:type="pct"/>
          </w:tcPr>
          <w:p w14:paraId="35FFD0B4" w14:textId="77777777"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5</w:t>
            </w:r>
            <w:r>
              <w:rPr>
                <w:rFonts w:asciiTheme="minorHAnsi" w:hAnsiTheme="minorHAnsi" w:cstheme="majorHAnsi"/>
                <w:color w:val="000000" w:themeColor="text1"/>
              </w:rPr>
              <w:t>00</w:t>
            </w:r>
          </w:p>
        </w:tc>
        <w:tc>
          <w:tcPr>
            <w:tcW w:w="1871" w:type="pct"/>
          </w:tcPr>
          <w:p w14:paraId="31F651C6" w14:textId="0D2500E0" w:rsidR="003C01B1" w:rsidRDefault="003C01B1" w:rsidP="007B307E">
            <w:pPr>
              <w:rPr>
                <w:rFonts w:asciiTheme="minorHAnsi" w:hAnsiTheme="minorHAnsi" w:cstheme="majorHAnsi"/>
                <w:color w:val="000000" w:themeColor="text1"/>
              </w:rPr>
            </w:pPr>
            <w:r>
              <w:rPr>
                <w:rFonts w:asciiTheme="minorHAnsi" w:hAnsiTheme="minorHAnsi" w:cstheme="majorHAnsi" w:hint="eastAsia"/>
                <w:color w:val="000000" w:themeColor="text1"/>
              </w:rPr>
              <w:t>その他のエラー発生時</w:t>
            </w:r>
          </w:p>
        </w:tc>
      </w:tr>
    </w:tbl>
    <w:p w14:paraId="71788B22" w14:textId="54029083" w:rsidR="00AD3D36" w:rsidRDefault="00AD3D36" w:rsidP="00D04DC1"/>
    <w:p w14:paraId="016EDE17" w14:textId="77777777" w:rsidR="00AD3D36" w:rsidRDefault="00AD3D36">
      <w:pPr>
        <w:widowControl/>
        <w:jc w:val="left"/>
      </w:pPr>
      <w:r>
        <w:br w:type="page"/>
      </w:r>
    </w:p>
    <w:p w14:paraId="286B2CC8" w14:textId="77777777" w:rsidR="00D04DC1" w:rsidRDefault="00D04DC1" w:rsidP="002A3A19">
      <w:pPr>
        <w:pStyle w:val="3"/>
      </w:pPr>
      <w:bookmarkStart w:id="39" w:name="_Toc58921810"/>
      <w:bookmarkStart w:id="40" w:name="_Toc63788342"/>
      <w:bookmarkStart w:id="41" w:name="_Toc58921811"/>
      <w:bookmarkStart w:id="42" w:name="_Toc63788343"/>
      <w:bookmarkStart w:id="43" w:name="_Toc103954715"/>
      <w:bookmarkEnd w:id="39"/>
      <w:bookmarkEnd w:id="40"/>
      <w:bookmarkEnd w:id="41"/>
      <w:bookmarkEnd w:id="42"/>
      <w:r>
        <w:rPr>
          <w:rFonts w:hint="eastAsia"/>
        </w:rPr>
        <w:lastRenderedPageBreak/>
        <w:t>ログ出力</w:t>
      </w:r>
      <w:bookmarkEnd w:id="43"/>
    </w:p>
    <w:p w14:paraId="34C5B74D" w14:textId="7513A6D4" w:rsidR="0045102E" w:rsidRDefault="0045102E" w:rsidP="00D04DC1">
      <w:r>
        <w:rPr>
          <w:rFonts w:hint="eastAsia"/>
        </w:rPr>
        <w:t>本システムは次の目的</w:t>
      </w:r>
      <w:r w:rsidR="001B22E7">
        <w:rPr>
          <w:rFonts w:hint="eastAsia"/>
        </w:rPr>
        <w:t>で</w:t>
      </w:r>
      <w:r>
        <w:rPr>
          <w:rFonts w:hint="eastAsia"/>
        </w:rPr>
        <w:t>ログを出力する。</w:t>
      </w:r>
      <w:r w:rsidR="009D339E">
        <w:rPr>
          <w:rFonts w:hint="eastAsia"/>
        </w:rPr>
        <w:t>デフォルトは</w:t>
      </w:r>
      <w:r w:rsidR="009D339E">
        <w:rPr>
          <w:rFonts w:hint="eastAsia"/>
        </w:rPr>
        <w:t>W</w:t>
      </w:r>
      <w:r w:rsidR="009D339E">
        <w:t>arning</w:t>
      </w:r>
      <w:r w:rsidR="00C123AA">
        <w:rPr>
          <w:rFonts w:hint="eastAsia"/>
        </w:rPr>
        <w:t>レベル</w:t>
      </w:r>
      <w:r w:rsidR="00933AB9">
        <w:rPr>
          <w:rFonts w:hint="eastAsia"/>
        </w:rPr>
        <w:t>以上</w:t>
      </w:r>
      <w:r w:rsidR="002E1137">
        <w:rPr>
          <w:rFonts w:hint="eastAsia"/>
        </w:rPr>
        <w:t>を</w:t>
      </w:r>
      <w:r w:rsidR="009D339E">
        <w:rPr>
          <w:rFonts w:hint="eastAsia"/>
        </w:rPr>
        <w:t>出力する。</w:t>
      </w:r>
    </w:p>
    <w:p w14:paraId="6955AE23" w14:textId="5BEDCF4F" w:rsidR="001B22E7" w:rsidRDefault="008A7165" w:rsidP="00D04DC1">
      <w:r>
        <w:rPr>
          <w:rFonts w:hint="eastAsia"/>
        </w:rPr>
        <w:t>ログは標準出力に出力</w:t>
      </w:r>
      <w:r w:rsidR="00A452D6">
        <w:rPr>
          <w:rFonts w:hint="eastAsia"/>
        </w:rPr>
        <w:t>することで</w:t>
      </w:r>
      <w:r>
        <w:rPr>
          <w:rFonts w:hint="eastAsia"/>
        </w:rPr>
        <w:t>、</w:t>
      </w:r>
      <w:r>
        <w:rPr>
          <w:rFonts w:hint="eastAsia"/>
        </w:rPr>
        <w:t>d</w:t>
      </w:r>
      <w:r>
        <w:t>ocker</w:t>
      </w:r>
      <w:r w:rsidR="002D49CC">
        <w:rPr>
          <w:rFonts w:hint="eastAsia"/>
        </w:rPr>
        <w:t>が保存し、「</w:t>
      </w:r>
      <w:r w:rsidR="002D49CC">
        <w:rPr>
          <w:rFonts w:hint="eastAsia"/>
        </w:rPr>
        <w:t>d</w:t>
      </w:r>
      <w:r w:rsidR="002D49CC">
        <w:t>ocker log</w:t>
      </w:r>
      <w:r w:rsidR="002D49CC">
        <w:rPr>
          <w:rFonts w:hint="eastAsia"/>
        </w:rPr>
        <w:t>s</w:t>
      </w:r>
      <w:r w:rsidR="002D49CC">
        <w:rPr>
          <w:rFonts w:hint="eastAsia"/>
        </w:rPr>
        <w:t>」コマンドを使用して、</w:t>
      </w:r>
      <w:r>
        <w:rPr>
          <w:rFonts w:hint="eastAsia"/>
        </w:rPr>
        <w:t>ユーザが確認する。</w:t>
      </w:r>
    </w:p>
    <w:p w14:paraId="5638CCB2" w14:textId="77777777" w:rsidR="008A7165" w:rsidRPr="008A7165" w:rsidRDefault="008A7165" w:rsidP="00D04DC1"/>
    <w:p w14:paraId="74DC5F92" w14:textId="2813CAC7" w:rsidR="001B22E7" w:rsidRPr="001B22E7" w:rsidRDefault="001B22E7" w:rsidP="001B22E7">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２．２．４</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ログ種別一覧</w:t>
      </w:r>
    </w:p>
    <w:tbl>
      <w:tblPr>
        <w:tblStyle w:val="a7"/>
        <w:tblW w:w="0" w:type="auto"/>
        <w:jc w:val="center"/>
        <w:tblLook w:val="04A0" w:firstRow="1" w:lastRow="0" w:firstColumn="1" w:lastColumn="0" w:noHBand="0" w:noVBand="1"/>
      </w:tblPr>
      <w:tblGrid>
        <w:gridCol w:w="562"/>
        <w:gridCol w:w="5670"/>
        <w:gridCol w:w="3261"/>
      </w:tblGrid>
      <w:tr w:rsidR="0045102E" w14:paraId="6CFC2847" w14:textId="77777777" w:rsidTr="0045102E">
        <w:trPr>
          <w:jc w:val="center"/>
        </w:trPr>
        <w:tc>
          <w:tcPr>
            <w:tcW w:w="562" w:type="dxa"/>
            <w:shd w:val="clear" w:color="auto" w:fill="D9D9D9" w:themeFill="background1" w:themeFillShade="D9"/>
          </w:tcPr>
          <w:p w14:paraId="522C82F2" w14:textId="7300C110" w:rsidR="0045102E" w:rsidRDefault="0045102E" w:rsidP="00D04DC1">
            <w:r>
              <w:rPr>
                <w:rFonts w:hint="eastAsia"/>
              </w:rPr>
              <w:t>#</w:t>
            </w:r>
          </w:p>
        </w:tc>
        <w:tc>
          <w:tcPr>
            <w:tcW w:w="5670" w:type="dxa"/>
            <w:shd w:val="clear" w:color="auto" w:fill="D9D9D9" w:themeFill="background1" w:themeFillShade="D9"/>
          </w:tcPr>
          <w:p w14:paraId="10A8525D" w14:textId="3D95BD03" w:rsidR="0045102E" w:rsidRDefault="0045102E" w:rsidP="00D04DC1">
            <w:r>
              <w:rPr>
                <w:rFonts w:hint="eastAsia"/>
              </w:rPr>
              <w:t>目的</w:t>
            </w:r>
          </w:p>
        </w:tc>
        <w:tc>
          <w:tcPr>
            <w:tcW w:w="3261" w:type="dxa"/>
            <w:shd w:val="clear" w:color="auto" w:fill="D9D9D9" w:themeFill="background1" w:themeFillShade="D9"/>
          </w:tcPr>
          <w:p w14:paraId="246C6219" w14:textId="79B8C5E0" w:rsidR="0045102E" w:rsidRDefault="0045102E" w:rsidP="00D04DC1">
            <w:r>
              <w:rPr>
                <w:rFonts w:hint="eastAsia"/>
              </w:rPr>
              <w:t>ログレベル</w:t>
            </w:r>
          </w:p>
        </w:tc>
      </w:tr>
      <w:tr w:rsidR="0045102E" w14:paraId="58FF5EF9" w14:textId="77777777" w:rsidTr="0045102E">
        <w:trPr>
          <w:jc w:val="center"/>
        </w:trPr>
        <w:tc>
          <w:tcPr>
            <w:tcW w:w="562" w:type="dxa"/>
          </w:tcPr>
          <w:p w14:paraId="20A22BC6" w14:textId="737B9CBC" w:rsidR="0045102E" w:rsidRDefault="0045102E" w:rsidP="00D04DC1">
            <w:r>
              <w:rPr>
                <w:rFonts w:hint="eastAsia"/>
              </w:rPr>
              <w:t>1</w:t>
            </w:r>
          </w:p>
        </w:tc>
        <w:tc>
          <w:tcPr>
            <w:tcW w:w="5670" w:type="dxa"/>
          </w:tcPr>
          <w:p w14:paraId="087607B3" w14:textId="4AC37D6E" w:rsidR="0045102E" w:rsidRDefault="0045102E" w:rsidP="00D04DC1">
            <w:r>
              <w:rPr>
                <w:rFonts w:hint="eastAsia"/>
              </w:rPr>
              <w:t>正常動作時の動作内容の確認</w:t>
            </w:r>
          </w:p>
        </w:tc>
        <w:tc>
          <w:tcPr>
            <w:tcW w:w="3261" w:type="dxa"/>
          </w:tcPr>
          <w:p w14:paraId="33121D6B" w14:textId="599D680F" w:rsidR="0045102E" w:rsidRDefault="0045102E" w:rsidP="00D04DC1">
            <w:r>
              <w:rPr>
                <w:rFonts w:hint="eastAsia"/>
              </w:rPr>
              <w:t>D</w:t>
            </w:r>
            <w:r>
              <w:t>ebug</w:t>
            </w:r>
          </w:p>
        </w:tc>
      </w:tr>
      <w:tr w:rsidR="0045102E" w14:paraId="082273B5" w14:textId="77777777" w:rsidTr="0045102E">
        <w:trPr>
          <w:jc w:val="center"/>
        </w:trPr>
        <w:tc>
          <w:tcPr>
            <w:tcW w:w="562" w:type="dxa"/>
          </w:tcPr>
          <w:p w14:paraId="57EB4CC6" w14:textId="67B951B7" w:rsidR="0045102E" w:rsidRDefault="0045102E" w:rsidP="00D04DC1">
            <w:r>
              <w:rPr>
                <w:rFonts w:hint="eastAsia"/>
              </w:rPr>
              <w:t>2</w:t>
            </w:r>
          </w:p>
        </w:tc>
        <w:tc>
          <w:tcPr>
            <w:tcW w:w="5670" w:type="dxa"/>
          </w:tcPr>
          <w:p w14:paraId="78ED2B5B" w14:textId="3F740317" w:rsidR="0045102E" w:rsidRDefault="0045102E" w:rsidP="00D04DC1">
            <w:r>
              <w:rPr>
                <w:rFonts w:hint="eastAsia"/>
              </w:rPr>
              <w:t>エラー内容の確認</w:t>
            </w:r>
          </w:p>
        </w:tc>
        <w:tc>
          <w:tcPr>
            <w:tcW w:w="3261" w:type="dxa"/>
          </w:tcPr>
          <w:p w14:paraId="3DA543AF" w14:textId="379113A3" w:rsidR="0045102E" w:rsidRDefault="0045102E" w:rsidP="00D04DC1">
            <w:r>
              <w:rPr>
                <w:rFonts w:hint="eastAsia"/>
              </w:rPr>
              <w:t>W</w:t>
            </w:r>
            <w:r>
              <w:t>arning</w:t>
            </w:r>
          </w:p>
        </w:tc>
      </w:tr>
      <w:tr w:rsidR="0045102E" w14:paraId="456626FF" w14:textId="77777777" w:rsidTr="0045102E">
        <w:trPr>
          <w:jc w:val="center"/>
        </w:trPr>
        <w:tc>
          <w:tcPr>
            <w:tcW w:w="562" w:type="dxa"/>
          </w:tcPr>
          <w:p w14:paraId="2CBDA625" w14:textId="24B019FF" w:rsidR="0045102E" w:rsidRDefault="0045102E" w:rsidP="00D04DC1">
            <w:r>
              <w:rPr>
                <w:rFonts w:hint="eastAsia"/>
              </w:rPr>
              <w:t>3</w:t>
            </w:r>
          </w:p>
        </w:tc>
        <w:tc>
          <w:tcPr>
            <w:tcW w:w="5670" w:type="dxa"/>
          </w:tcPr>
          <w:p w14:paraId="029BA68C" w14:textId="3DB6C59A" w:rsidR="0045102E" w:rsidRPr="0045102E" w:rsidRDefault="0045102E" w:rsidP="00D04DC1">
            <w:r>
              <w:rPr>
                <w:rFonts w:hint="eastAsia"/>
              </w:rPr>
              <w:t>スタックトレースによるエラー発生個所の確認</w:t>
            </w:r>
          </w:p>
        </w:tc>
        <w:tc>
          <w:tcPr>
            <w:tcW w:w="3261" w:type="dxa"/>
          </w:tcPr>
          <w:p w14:paraId="2850F8D1" w14:textId="13CFE3CD" w:rsidR="0045102E" w:rsidRDefault="0045102E" w:rsidP="00D04DC1">
            <w:r>
              <w:rPr>
                <w:rFonts w:hint="eastAsia"/>
              </w:rPr>
              <w:t>W</w:t>
            </w:r>
            <w:r>
              <w:t>arning</w:t>
            </w:r>
          </w:p>
        </w:tc>
      </w:tr>
    </w:tbl>
    <w:p w14:paraId="6824B5C4" w14:textId="77777777" w:rsidR="001B22E7" w:rsidRDefault="001B22E7" w:rsidP="00D04DC1"/>
    <w:p w14:paraId="590DED05" w14:textId="6F0975C0" w:rsidR="00831BEC" w:rsidRDefault="00831BEC" w:rsidP="00D04DC1">
      <w:r>
        <w:rPr>
          <w:rFonts w:hint="eastAsia"/>
        </w:rPr>
        <w:t>ログのフォーマットは以下の通りとする。</w:t>
      </w:r>
    </w:p>
    <w:p w14:paraId="3D5A9F4D" w14:textId="77777777" w:rsidR="00831BEC" w:rsidRDefault="00831BEC" w:rsidP="00D04DC1">
      <w:r w:rsidRPr="00831BEC">
        <w:rPr>
          <w:rFonts w:hint="eastAsia"/>
        </w:rPr>
        <w:t>YYYY-MM-DD hh:mm:ss,SSS (</w:t>
      </w:r>
      <w:r w:rsidRPr="00831BEC">
        <w:rPr>
          <w:rFonts w:hint="eastAsia"/>
        </w:rPr>
        <w:t>ログレベル</w:t>
      </w:r>
      <w:r w:rsidRPr="00831BEC">
        <w:rPr>
          <w:rFonts w:hint="eastAsia"/>
        </w:rPr>
        <w:t>) (</w:t>
      </w:r>
      <w:r w:rsidRPr="00831BEC">
        <w:rPr>
          <w:rFonts w:hint="eastAsia"/>
        </w:rPr>
        <w:t>発生関数</w:t>
      </w:r>
      <w:r w:rsidRPr="00831BEC">
        <w:rPr>
          <w:rFonts w:hint="eastAsia"/>
        </w:rPr>
        <w:t>) :(</w:t>
      </w:r>
      <w:r w:rsidRPr="00831BEC">
        <w:rPr>
          <w:rFonts w:hint="eastAsia"/>
        </w:rPr>
        <w:t>説明文字列</w:t>
      </w:r>
      <w:r w:rsidRPr="00831BEC">
        <w:rPr>
          <w:rFonts w:hint="eastAsia"/>
        </w:rPr>
        <w:t>)</w:t>
      </w:r>
    </w:p>
    <w:p w14:paraId="55F74016" w14:textId="77777777" w:rsidR="00831BEC" w:rsidRDefault="00831BEC" w:rsidP="00D04DC1"/>
    <w:p w14:paraId="063CCAF4" w14:textId="77777777" w:rsidR="00831BEC" w:rsidRDefault="00831BEC" w:rsidP="00D04DC1">
      <w:r>
        <w:rPr>
          <w:rFonts w:hint="eastAsia"/>
        </w:rPr>
        <w:t>例</w:t>
      </w:r>
      <w:r>
        <w:rPr>
          <w:rFonts w:hint="eastAsia"/>
        </w:rPr>
        <w:t>:</w:t>
      </w:r>
      <w:r>
        <w:t xml:space="preserve"> </w:t>
      </w:r>
    </w:p>
    <w:p w14:paraId="6E88AFB7" w14:textId="39185A2D" w:rsidR="00831BEC" w:rsidRPr="00334B6F" w:rsidRDefault="00831BEC" w:rsidP="00D04DC1">
      <w:pPr>
        <w:sectPr w:rsidR="00831BEC" w:rsidRPr="00334B6F" w:rsidSect="005A16C1">
          <w:footerReference w:type="default" r:id="rId14"/>
          <w:pgSz w:w="11906" w:h="16838"/>
          <w:pgMar w:top="1440" w:right="1080" w:bottom="1440" w:left="1080" w:header="851" w:footer="992" w:gutter="0"/>
          <w:cols w:space="425"/>
          <w:docGrid w:type="lines" w:linePitch="360"/>
        </w:sectPr>
      </w:pPr>
      <w:r>
        <w:t>2020-07-01 12:34:56</w:t>
      </w:r>
      <w:r w:rsidR="006B6C5B">
        <w:rPr>
          <w:rFonts w:hint="eastAsia"/>
        </w:rPr>
        <w:t>,</w:t>
      </w:r>
      <w:r>
        <w:t xml:space="preserve">789 Warning __main__: </w:t>
      </w:r>
      <w:r w:rsidRPr="00831BEC">
        <w:rPr>
          <w:rFonts w:hint="eastAsia"/>
        </w:rPr>
        <w:t>エラーが発生しました。エラー内容</w:t>
      </w:r>
      <w:r w:rsidRPr="00831BEC">
        <w:rPr>
          <w:rFonts w:hint="eastAsia"/>
        </w:rPr>
        <w:t>:</w:t>
      </w:r>
      <w:r w:rsidR="00F87A92">
        <w:t>XXX</w:t>
      </w:r>
    </w:p>
    <w:p w14:paraId="714BFDB6" w14:textId="77777777" w:rsidR="008958AB" w:rsidRDefault="008958AB" w:rsidP="008958AB">
      <w:pPr>
        <w:pStyle w:val="1"/>
        <w:rPr>
          <w:rFonts w:asciiTheme="minorHAnsi" w:hAnsiTheme="minorHAnsi"/>
        </w:rPr>
      </w:pPr>
      <w:bookmarkStart w:id="44" w:name="_Toc103701146"/>
      <w:bookmarkStart w:id="45" w:name="_Toc103954716"/>
      <w:bookmarkStart w:id="46" w:name="_Toc45811694"/>
      <w:r>
        <w:rPr>
          <w:rFonts w:asciiTheme="minorHAnsi" w:hAnsiTheme="minorHAnsi" w:hint="eastAsia"/>
        </w:rPr>
        <w:lastRenderedPageBreak/>
        <w:t>カタログ</w:t>
      </w:r>
      <w:r>
        <w:rPr>
          <w:rFonts w:ascii="ＭＳ 明朝" w:eastAsia="ＭＳ 明朝" w:hAnsi="ＭＳ 明朝" w:cs="Times New Roman" w:hint="eastAsia"/>
          <w:color w:val="000000"/>
          <w:szCs w:val="21"/>
        </w:rPr>
        <w:t>検索</w:t>
      </w:r>
      <w:r>
        <w:rPr>
          <w:rFonts w:asciiTheme="minorHAnsi" w:hAnsiTheme="minorHAnsi" w:hint="eastAsia"/>
        </w:rPr>
        <w:t>I/F</w:t>
      </w:r>
      <w:r>
        <w:rPr>
          <w:rFonts w:asciiTheme="minorHAnsi" w:hAnsiTheme="minorHAnsi"/>
        </w:rPr>
        <w:t>(HTTPS CKAN)</w:t>
      </w:r>
      <w:r>
        <w:rPr>
          <w:rFonts w:asciiTheme="minorHAnsi" w:hAnsiTheme="minorHAnsi" w:hint="eastAsia"/>
        </w:rPr>
        <w:t>サブシステム</w:t>
      </w:r>
      <w:bookmarkEnd w:id="44"/>
      <w:bookmarkEnd w:id="45"/>
    </w:p>
    <w:p w14:paraId="0B512CB3" w14:textId="77777777" w:rsidR="008958AB" w:rsidRPr="00E15268" w:rsidRDefault="008958AB" w:rsidP="008958AB">
      <w:pPr>
        <w:pStyle w:val="2"/>
      </w:pPr>
      <w:bookmarkStart w:id="47" w:name="_Toc103701147"/>
      <w:bookmarkStart w:id="48" w:name="_Toc103954717"/>
      <w:r>
        <w:rPr>
          <w:rFonts w:hint="eastAsia"/>
        </w:rPr>
        <w:t>内部仕様</w:t>
      </w:r>
      <w:bookmarkEnd w:id="46"/>
      <w:bookmarkEnd w:id="47"/>
      <w:bookmarkEnd w:id="48"/>
    </w:p>
    <w:p w14:paraId="442C92FD" w14:textId="4281507D" w:rsidR="008958AB" w:rsidRDefault="004F08B4" w:rsidP="008958AB">
      <w:pPr>
        <w:pStyle w:val="3"/>
      </w:pPr>
      <w:bookmarkStart w:id="49" w:name="_Toc103954718"/>
      <w:r>
        <w:rPr>
          <w:rFonts w:hint="eastAsia"/>
        </w:rPr>
        <w:t>データフロー</w:t>
      </w:r>
      <w:bookmarkEnd w:id="49"/>
    </w:p>
    <w:p w14:paraId="60E2411A" w14:textId="77777777" w:rsidR="008958AB" w:rsidRPr="007B06BC" w:rsidRDefault="008958AB" w:rsidP="008958AB"/>
    <w:p w14:paraId="62E87CCD" w14:textId="77777777" w:rsidR="008958AB" w:rsidRDefault="008958AB" w:rsidP="008958AB">
      <w:r>
        <w:rPr>
          <w:noProof/>
        </w:rPr>
        <mc:AlternateContent>
          <mc:Choice Requires="wps">
            <w:drawing>
              <wp:anchor distT="0" distB="0" distL="114300" distR="114300" simplePos="0" relativeHeight="251984896" behindDoc="0" locked="0" layoutInCell="1" allowOverlap="1" wp14:anchorId="0317639E" wp14:editId="3355558D">
                <wp:simplePos x="0" y="0"/>
                <wp:positionH relativeFrom="column">
                  <wp:posOffset>1080770</wp:posOffset>
                </wp:positionH>
                <wp:positionV relativeFrom="paragraph">
                  <wp:posOffset>2611268</wp:posOffset>
                </wp:positionV>
                <wp:extent cx="1133475" cy="0"/>
                <wp:effectExtent l="0" t="76200" r="28575" b="114300"/>
                <wp:wrapNone/>
                <wp:docPr id="22" name="直線矢印コネクタ 22"/>
                <wp:cNvGraphicFramePr/>
                <a:graphic xmlns:a="http://schemas.openxmlformats.org/drawingml/2006/main">
                  <a:graphicData uri="http://schemas.microsoft.com/office/word/2010/wordprocessingShape">
                    <wps:wsp>
                      <wps:cNvCnPr/>
                      <wps:spPr>
                        <a:xfrm flipV="1">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53E765" id="_x0000_t32" coordsize="21600,21600" o:spt="32" o:oned="t" path="m,l21600,21600e" filled="f">
                <v:path arrowok="t" fillok="f" o:connecttype="none"/>
                <o:lock v:ext="edit" shapetype="t"/>
              </v:shapetype>
              <v:shape id="直線矢印コネクタ 22" o:spid="_x0000_s1026" type="#_x0000_t32" style="position:absolute;left:0;text-align:left;margin-left:85.1pt;margin-top:205.6pt;width:89.25pt;height:0;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" strokecolor="black [3200]" strokeweight=".5pt">
                <v:stroke endarrow="open" joinstyle="miter"/>
              </v:shape>
            </w:pict>
          </mc:Fallback>
        </mc:AlternateContent>
      </w:r>
      <w:r>
        <w:rPr>
          <w:noProof/>
        </w:rPr>
        <mc:AlternateContent>
          <mc:Choice Requires="wps">
            <w:drawing>
              <wp:anchor distT="0" distB="0" distL="114300" distR="114300" simplePos="0" relativeHeight="251985920" behindDoc="0" locked="0" layoutInCell="1" allowOverlap="1" wp14:anchorId="6BBFE20E" wp14:editId="3B503024">
                <wp:simplePos x="0" y="0"/>
                <wp:positionH relativeFrom="column">
                  <wp:posOffset>1092521</wp:posOffset>
                </wp:positionH>
                <wp:positionV relativeFrom="paragraph">
                  <wp:posOffset>3083973</wp:posOffset>
                </wp:positionV>
                <wp:extent cx="1104900" cy="0"/>
                <wp:effectExtent l="38100" t="76200" r="0" b="114300"/>
                <wp:wrapNone/>
                <wp:docPr id="23" name="直線矢印コネクタ 23"/>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CCC80B" id="直線矢印コネクタ 23" o:spid="_x0000_s1026" type="#_x0000_t32" style="position:absolute;left:0;text-align:left;margin-left:86.05pt;margin-top:242.85pt;width:87pt;height:0;flip:x;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" strokecolor="black [3200]" strokeweight=".5pt">
                <v:stroke endarrow="open" joinstyle="miter"/>
              </v:shape>
            </w:pict>
          </mc:Fallback>
        </mc:AlternateContent>
      </w:r>
      <w:r>
        <w:rPr>
          <w:noProof/>
        </w:rPr>
        <mc:AlternateContent>
          <mc:Choice Requires="wpc">
            <w:drawing>
              <wp:inline distT="0" distB="0" distL="0" distR="0" wp14:anchorId="0E53B511" wp14:editId="011F8499">
                <wp:extent cx="6198919" cy="4429125"/>
                <wp:effectExtent l="0" t="0" r="11430" b="2857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28" name="正方形/長方形 28"/>
                        <wps:cNvSpPr/>
                        <wps:spPr>
                          <a:xfrm>
                            <a:off x="199478"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0ADF48" w14:textId="77777777" w:rsidR="008958AB" w:rsidRDefault="008958AB" w:rsidP="008958AB">
                              <w:pPr>
                                <w:jc w:val="center"/>
                                <w:rPr>
                                  <w:kern w:val="0"/>
                                  <w:sz w:val="24"/>
                                  <w:szCs w:val="24"/>
                                </w:rPr>
                              </w:pPr>
                              <w:r>
                                <w:rPr>
                                  <w:rFonts w:ascii="ＭＳ 明朝" w:eastAsia="ＭＳ 明朝" w:hAnsi="ＭＳ 明朝" w:cs="Times New Roman" w:hint="eastAsia"/>
                                  <w:color w:val="000000"/>
                                  <w:szCs w:val="21"/>
                                </w:rPr>
                                <w:t>コネクタ</w:t>
                              </w:r>
                            </w:p>
                            <w:p w14:paraId="7724BA19" w14:textId="77777777" w:rsidR="008958AB" w:rsidRDefault="008958AB" w:rsidP="008958AB">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2164597"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02806" w14:textId="77777777" w:rsidR="008958AB" w:rsidRDefault="008958AB" w:rsidP="008958AB">
                              <w:pPr>
                                <w:jc w:val="center"/>
                                <w:rPr>
                                  <w:rFonts w:ascii="ＭＳ 明朝" w:eastAsia="ＭＳ 明朝" w:hAnsi="ＭＳ 明朝" w:cs="Times New Roman"/>
                                  <w:szCs w:val="21"/>
                                </w:rPr>
                              </w:pPr>
                              <w:r>
                                <w:rPr>
                                  <w:rFonts w:ascii="ＭＳ 明朝" w:eastAsia="ＭＳ 明朝" w:hAnsi="ＭＳ 明朝" w:cs="Times New Roman" w:hint="eastAsia"/>
                                  <w:szCs w:val="21"/>
                                </w:rPr>
                                <w:t>カタログ検索</w:t>
                              </w:r>
                              <w:r w:rsidRPr="004F1FC8">
                                <w:rPr>
                                  <w:rFonts w:asciiTheme="minorHAnsi" w:eastAsia="ＭＳ 明朝" w:hAnsiTheme="minorHAnsi" w:cs="Times New Roman"/>
                                  <w:szCs w:val="21"/>
                                </w:rPr>
                                <w:t>I/F</w:t>
                              </w:r>
                            </w:p>
                            <w:p w14:paraId="0A1C4DF1" w14:textId="77777777" w:rsidR="008958AB" w:rsidRPr="004F1FC8" w:rsidRDefault="008958AB" w:rsidP="008958AB">
                              <w:pPr>
                                <w:jc w:val="center"/>
                                <w:rPr>
                                  <w:rFonts w:asciiTheme="minorHAnsi" w:hAnsiTheme="minorHAnsi"/>
                                </w:rPr>
                              </w:pPr>
                              <w:r w:rsidRPr="004F1FC8">
                                <w:rPr>
                                  <w:rFonts w:asciiTheme="minorHAnsi" w:eastAsia="ＭＳ 明朝" w:hAnsiTheme="minorHAnsi" w:cs="Times New Roman"/>
                                  <w:szCs w:val="21"/>
                                </w:rPr>
                                <w:t>(HTTP</w:t>
                              </w:r>
                              <w:r>
                                <w:rPr>
                                  <w:rFonts w:asciiTheme="minorHAnsi" w:eastAsia="ＭＳ 明朝" w:hAnsiTheme="minorHAnsi" w:cs="Times New Roman"/>
                                  <w:szCs w:val="21"/>
                                </w:rPr>
                                <w:t>S</w:t>
                              </w:r>
                              <w:r w:rsidRPr="004F1FC8">
                                <w:rPr>
                                  <w:rFonts w:asciiTheme="minorHAnsi" w:eastAsia="ＭＳ 明朝" w:hAnsiTheme="minorHAnsi" w:cs="Times New Roman"/>
                                  <w:szCs w:val="21"/>
                                </w:rPr>
                                <w:t xml:space="preserve"> CKAN)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正方形/長方形 30"/>
                        <wps:cNvSpPr/>
                        <wps:spPr>
                          <a:xfrm>
                            <a:off x="5020860"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AA772A" w14:textId="77777777" w:rsidR="008958AB" w:rsidRDefault="008958AB" w:rsidP="00A6229B">
                              <w:pPr>
                                <w:jc w:val="center"/>
                                <w:rPr>
                                  <w:kern w:val="0"/>
                                  <w:sz w:val="24"/>
                                  <w:szCs w:val="24"/>
                                </w:rPr>
                              </w:pPr>
                              <w:r>
                                <w:rPr>
                                  <w:rFonts w:eastAsia="ＭＳ 明朝" w:cs="Times New Roman"/>
                                  <w:color w:val="000000"/>
                                  <w:szCs w:val="21"/>
                                </w:rPr>
                                <w:t>CKAN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3" name="グループ化 43"/>
                        <wpg:cNvGrpSpPr/>
                        <wpg:grpSpPr>
                          <a:xfrm>
                            <a:off x="3890818" y="114300"/>
                            <a:ext cx="2185060" cy="1354166"/>
                            <a:chOff x="1869213" y="46980"/>
                            <a:chExt cx="2185060" cy="1354166"/>
                          </a:xfrm>
                        </wpg:grpSpPr>
                        <wps:wsp>
                          <wps:cNvPr id="24" name="正方形/長方形 24"/>
                          <wps:cNvSpPr/>
                          <wps:spPr>
                            <a:xfrm>
                              <a:off x="1986717"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607DE" w14:textId="77777777" w:rsidR="008958AB" w:rsidRDefault="008958AB" w:rsidP="008958AB">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正方形/長方形 25"/>
                          <wps:cNvSpPr/>
                          <wps:spPr>
                            <a:xfrm>
                              <a:off x="2005767"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68F62B" w14:textId="77777777" w:rsidR="008958AB" w:rsidRDefault="008958AB" w:rsidP="008958AB">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線矢印コネクタ 26"/>
                          <wps:cNvCnPr/>
                          <wps:spPr>
                            <a:xfrm flipV="1">
                              <a:off x="1977192"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テキスト ボックス 27"/>
                          <wps:cNvSpPr txBox="1"/>
                          <wps:spPr>
                            <a:xfrm>
                              <a:off x="1869213" y="46980"/>
                              <a:ext cx="2185060" cy="1354166"/>
                            </a:xfrm>
                            <a:prstGeom prst="rect">
                              <a:avLst/>
                            </a:prstGeom>
                            <a:noFill/>
                            <a:ln w="6350">
                              <a:solidFill>
                                <a:prstClr val="black"/>
                              </a:solidFill>
                            </a:ln>
                          </wps:spPr>
                          <wps:txbx>
                            <w:txbxContent>
                              <w:p w14:paraId="6A4DCA78" w14:textId="77777777" w:rsidR="008958AB" w:rsidRDefault="008958AB" w:rsidP="008958AB">
                                <w:pPr>
                                  <w:jc w:val="left"/>
                                </w:pPr>
                                <w:r>
                                  <w:rPr>
                                    <w:rFonts w:hint="eastAsia"/>
                                  </w:rPr>
                                  <w:t>凡例</w:t>
                                </w:r>
                                <w:r>
                                  <w:rPr>
                                    <w:rFonts w:hint="eastAsia"/>
                                  </w:rPr>
                                  <w:t>:</w:t>
                                </w:r>
                              </w:p>
                              <w:p w14:paraId="455D40CC" w14:textId="77777777" w:rsidR="008958AB" w:rsidRDefault="008958AB" w:rsidP="008958AB">
                                <w:pPr>
                                  <w:jc w:val="left"/>
                                </w:pPr>
                                <w:r>
                                  <w:rPr>
                                    <w:rFonts w:hint="eastAsia"/>
                                  </w:rPr>
                                  <w:t xml:space="preserve"> </w:t>
                                </w:r>
                                <w:r>
                                  <w:t xml:space="preserve">       : </w:t>
                                </w:r>
                                <w:r>
                                  <w:rPr>
                                    <w:rFonts w:hint="eastAsia"/>
                                  </w:rPr>
                                  <w:t>対象サブシステム</w:t>
                                </w:r>
                              </w:p>
                              <w:p w14:paraId="258BBED5" w14:textId="77777777" w:rsidR="008958AB" w:rsidRDefault="008958AB" w:rsidP="008958AB">
                                <w:pPr>
                                  <w:jc w:val="left"/>
                                </w:pPr>
                                <w:r>
                                  <w:rPr>
                                    <w:rFonts w:hint="eastAsia"/>
                                  </w:rPr>
                                  <w:t xml:space="preserve"> </w:t>
                                </w:r>
                                <w:r>
                                  <w:t xml:space="preserve">       : </w:t>
                                </w:r>
                                <w:r>
                                  <w:rPr>
                                    <w:rFonts w:hint="eastAsia"/>
                                  </w:rPr>
                                  <w:t>その他システム</w:t>
                                </w:r>
                              </w:p>
                              <w:p w14:paraId="7D24BA5B" w14:textId="77777777" w:rsidR="008958AB" w:rsidRDefault="008958AB" w:rsidP="008958AB">
                                <w:pPr>
                                  <w:jc w:val="left"/>
                                </w:pPr>
                                <w:r>
                                  <w:rPr>
                                    <w:rFonts w:hint="eastAsia"/>
                                  </w:rPr>
                                  <w:t xml:space="preserve"> </w:t>
                                </w:r>
                                <w:r>
                                  <w:t xml:space="preserve">       : HTTPS</w:t>
                                </w:r>
                                <w:r>
                                  <w:rPr>
                                    <w:rFonts w:hint="eastAsia"/>
                                  </w:rPr>
                                  <w:t>通信</w:t>
                                </w:r>
                              </w:p>
                              <w:p w14:paraId="050E321E" w14:textId="77777777" w:rsidR="008958AB" w:rsidRDefault="008958AB" w:rsidP="008958AB">
                                <w:pPr>
                                  <w:jc w:val="left"/>
                                </w:pPr>
                                <w:r>
                                  <w:rPr>
                                    <w:rFonts w:hint="eastAsia"/>
                                  </w:rPr>
                                  <w:t xml:space="preserve"> </w:t>
                                </w:r>
                                <w:r>
                                  <w:t xml:space="preserve">       : </w:t>
                                </w:r>
                                <w:r>
                                  <w:rPr>
                                    <w:rFonts w:hint="eastAsia"/>
                                  </w:rPr>
                                  <w:t>関数呼び出し</w:t>
                                </w:r>
                              </w:p>
                              <w:p w14:paraId="0CA56286" w14:textId="77777777" w:rsidR="008958AB" w:rsidRDefault="008958AB" w:rsidP="008958AB">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直線矢印コネクタ 31"/>
                          <wps:cNvCnPr/>
                          <wps:spPr>
                            <a:xfrm>
                              <a:off x="1977192"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32" name="正方形/長方形 32"/>
                        <wps:cNvSpPr/>
                        <wps:spPr>
                          <a:xfrm>
                            <a:off x="102605"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テキスト ボックス 33"/>
                        <wps:cNvSpPr txBox="1"/>
                        <wps:spPr>
                          <a:xfrm>
                            <a:off x="765272" y="1724548"/>
                            <a:ext cx="1733798" cy="368135"/>
                          </a:xfrm>
                          <a:prstGeom prst="rect">
                            <a:avLst/>
                          </a:prstGeom>
                          <a:noFill/>
                          <a:ln w="6350">
                            <a:noFill/>
                          </a:ln>
                        </wps:spPr>
                        <wps:txbx>
                          <w:txbxContent>
                            <w:p w14:paraId="492793EE" w14:textId="77777777" w:rsidR="008958AB" w:rsidRDefault="008958AB" w:rsidP="008958AB">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テキスト ボックス 170"/>
                        <wps:cNvSpPr txBox="1"/>
                        <wps:spPr>
                          <a:xfrm>
                            <a:off x="952804" y="2000160"/>
                            <a:ext cx="1176756" cy="533490"/>
                          </a:xfrm>
                          <a:prstGeom prst="rect">
                            <a:avLst/>
                          </a:prstGeom>
                          <a:noFill/>
                          <a:ln w="6350">
                            <a:noFill/>
                          </a:ln>
                        </wps:spPr>
                        <wps:txbx>
                          <w:txbxContent>
                            <w:p w14:paraId="051A6CF1" w14:textId="77777777" w:rsidR="008958AB" w:rsidRDefault="008958AB" w:rsidP="008958AB">
                              <w:pPr>
                                <w:jc w:val="center"/>
                                <w:rPr>
                                  <w:rFonts w:asciiTheme="minorHAnsi" w:hAnsiTheme="minorHAnsi" w:cstheme="majorHAnsi"/>
                                  <w:color w:val="000000" w:themeColor="text1"/>
                                </w:rPr>
                              </w:pPr>
                              <w:r>
                                <w:rPr>
                                  <w:rFonts w:asciiTheme="minorHAnsi" w:hAnsiTheme="minorHAnsi" w:cstheme="majorHAnsi" w:hint="eastAsia"/>
                                  <w:color w:val="000000" w:themeColor="text1"/>
                                </w:rPr>
                                <w:t>カタログ</w:t>
                              </w:r>
                            </w:p>
                            <w:p w14:paraId="61D1FDBD" w14:textId="77777777" w:rsidR="008958AB" w:rsidRDefault="008958AB" w:rsidP="008958AB">
                              <w:pPr>
                                <w:jc w:val="center"/>
                                <w:rPr>
                                  <w:kern w:val="0"/>
                                  <w:sz w:val="24"/>
                                  <w:szCs w:val="24"/>
                                </w:rPr>
                              </w:pPr>
                              <w:r>
                                <w:rPr>
                                  <w:rFonts w:asciiTheme="minorHAnsi" w:hAnsiTheme="minorHAnsi" w:cstheme="majorHAnsi" w:hint="eastAsia"/>
                                  <w:color w:val="000000" w:themeColor="text1"/>
                                </w:rPr>
                                <w:t>検索要求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テキスト ボックス 170"/>
                        <wps:cNvSpPr txBox="1"/>
                        <wps:spPr>
                          <a:xfrm>
                            <a:off x="1162354" y="2716232"/>
                            <a:ext cx="814821" cy="367665"/>
                          </a:xfrm>
                          <a:prstGeom prst="rect">
                            <a:avLst/>
                          </a:prstGeom>
                          <a:noFill/>
                          <a:ln w="6350">
                            <a:noFill/>
                          </a:ln>
                        </wps:spPr>
                        <wps:txbx>
                          <w:txbxContent>
                            <w:p w14:paraId="327B90AD" w14:textId="77777777" w:rsidR="008958AB" w:rsidRDefault="008958AB" w:rsidP="008958AB">
                              <w:pPr>
                                <w:rPr>
                                  <w:kern w:val="0"/>
                                  <w:sz w:val="24"/>
                                  <w:szCs w:val="24"/>
                                </w:rPr>
                              </w:pPr>
                              <w:r>
                                <w:rPr>
                                  <w:rFonts w:eastAsia="ＭＳ 明朝" w:hAnsi="ＭＳ 明朝" w:cs="Times New Roman" w:hint="eastAsia"/>
                                  <w:szCs w:val="21"/>
                                </w:rPr>
                                <w:t>検索結果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テキスト ボックス 170"/>
                        <wps:cNvSpPr txBox="1"/>
                        <wps:spPr>
                          <a:xfrm>
                            <a:off x="3890834" y="2728335"/>
                            <a:ext cx="1176756" cy="367665"/>
                          </a:xfrm>
                          <a:prstGeom prst="rect">
                            <a:avLst/>
                          </a:prstGeom>
                          <a:noFill/>
                          <a:ln w="6350">
                            <a:noFill/>
                          </a:ln>
                        </wps:spPr>
                        <wps:txbx>
                          <w:txbxContent>
                            <w:p w14:paraId="04432324" w14:textId="77777777" w:rsidR="008958AB" w:rsidRDefault="008958AB" w:rsidP="008958AB">
                              <w:pPr>
                                <w:rPr>
                                  <w:kern w:val="0"/>
                                  <w:sz w:val="24"/>
                                  <w:szCs w:val="24"/>
                                </w:rPr>
                              </w:pPr>
                              <w:r>
                                <w:rPr>
                                  <w:rFonts w:eastAsia="ＭＳ 明朝" w:hAnsi="ＭＳ 明朝" w:cs="Times New Roman" w:hint="eastAsia"/>
                                  <w:szCs w:val="21"/>
                                </w:rPr>
                                <w:t>検索結果</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正方形/長方形 37"/>
                        <wps:cNvSpPr/>
                        <wps:spPr>
                          <a:xfrm>
                            <a:off x="3795831"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線矢印コネクタ 38"/>
                        <wps:cNvCnPr/>
                        <wps:spPr>
                          <a:xfrm>
                            <a:off x="3421278"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直線矢印コネクタ 39"/>
                        <wps:cNvCnPr/>
                        <wps:spPr>
                          <a:xfrm flipH="1">
                            <a:off x="3448355"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テキスト ボックス 301"/>
                        <wps:cNvSpPr txBox="1"/>
                        <wps:spPr>
                          <a:xfrm>
                            <a:off x="4248964" y="1762230"/>
                            <a:ext cx="1733550" cy="367665"/>
                          </a:xfrm>
                          <a:prstGeom prst="rect">
                            <a:avLst/>
                          </a:prstGeom>
                          <a:noFill/>
                          <a:ln w="6350">
                            <a:noFill/>
                          </a:ln>
                        </wps:spPr>
                        <wps:txbx>
                          <w:txbxContent>
                            <w:p w14:paraId="2805DE6C" w14:textId="77777777" w:rsidR="008958AB" w:rsidRDefault="008958AB" w:rsidP="008958AB">
                              <w:pPr>
                                <w:rPr>
                                  <w:kern w:val="0"/>
                                  <w:sz w:val="24"/>
                                  <w:szCs w:val="24"/>
                                </w:rPr>
                              </w:pPr>
                              <w:r>
                                <w:rPr>
                                  <w:rFonts w:eastAsia="ＭＳ 明朝" w:hAnsi="ＭＳ 明朝" w:cs="Times New Roman" w:hint="eastAsia"/>
                                  <w:szCs w:val="21"/>
                                </w:rPr>
                                <w:t>データ管理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テキスト ボックス 170"/>
                        <wps:cNvSpPr txBox="1"/>
                        <wps:spPr>
                          <a:xfrm>
                            <a:off x="3814525" y="2056425"/>
                            <a:ext cx="1176655" cy="533400"/>
                          </a:xfrm>
                          <a:prstGeom prst="rect">
                            <a:avLst/>
                          </a:prstGeom>
                          <a:noFill/>
                          <a:ln w="6350">
                            <a:noFill/>
                          </a:ln>
                        </wps:spPr>
                        <wps:txbx>
                          <w:txbxContent>
                            <w:p w14:paraId="248ABF12" w14:textId="77777777" w:rsidR="008958AB" w:rsidRDefault="008958AB" w:rsidP="008958AB">
                              <w:pPr>
                                <w:rPr>
                                  <w:kern w:val="0"/>
                                  <w:sz w:val="24"/>
                                  <w:szCs w:val="24"/>
                                </w:rPr>
                              </w:pPr>
                              <w:r>
                                <w:rPr>
                                  <w:rFonts w:eastAsia="ＭＳ 明朝" w:hAnsi="ＭＳ 明朝" w:cs="Arial" w:hint="eastAsia"/>
                                  <w:color w:val="000000"/>
                                  <w:szCs w:val="21"/>
                                </w:rPr>
                                <w:t>カタログ</w:t>
                              </w:r>
                            </w:p>
                            <w:p w14:paraId="79D0E81B" w14:textId="77777777" w:rsidR="008958AB" w:rsidRDefault="008958AB" w:rsidP="008958AB">
                              <w:r>
                                <w:rPr>
                                  <w:rFonts w:eastAsia="ＭＳ 明朝" w:hAnsi="ＭＳ 明朝" w:cs="Arial" w:hint="eastAsia"/>
                                  <w:color w:val="000000"/>
                                  <w:szCs w:val="21"/>
                                </w:rPr>
                                <w:t>検索要求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53B511" id="キャンバス 42" o:spid="_x0000_s1026" editas="canvas" style="width:488.1pt;height:348.75pt;mso-position-horizontal-relative:char;mso-position-vertical-relative:line" coordsize="61988,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988;height:44291;visibility:visible;mso-wrap-style:square" filled="t" stroked="t" strokecolor="black [3200]">
                  <v:fill o:detectmouseclick="t"/>
                  <v:path o:connecttype="none"/>
                </v:shape>
                <v:rect id="正方形/長方形 28" o:spid="_x0000_s1028" style="position:absolute;left:1994;top:21545;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" fillcolor="white [3212]" strokecolor="#1f4d78 [1604]" strokeweight="1pt">
                  <v:textbox>
                    <w:txbxContent>
                      <w:p w14:paraId="770ADF48" w14:textId="77777777" w:rsidR="008958AB" w:rsidRDefault="008958AB" w:rsidP="008958AB">
                        <w:pPr>
                          <w:jc w:val="center"/>
                          <w:rPr>
                            <w:kern w:val="0"/>
                            <w:sz w:val="24"/>
                            <w:szCs w:val="24"/>
                          </w:rPr>
                        </w:pPr>
                        <w:r>
                          <w:rPr>
                            <w:rFonts w:ascii="ＭＳ 明朝" w:eastAsia="ＭＳ 明朝" w:hAnsi="ＭＳ 明朝" w:cs="Times New Roman" w:hint="eastAsia"/>
                            <w:color w:val="000000"/>
                            <w:szCs w:val="21"/>
                          </w:rPr>
                          <w:t>コネクタ</w:t>
                        </w:r>
                      </w:p>
                      <w:p w14:paraId="7724BA19" w14:textId="77777777" w:rsidR="008958AB" w:rsidRDefault="008958AB" w:rsidP="008958AB">
                        <w:pPr>
                          <w:jc w:val="center"/>
                        </w:pPr>
                        <w:r>
                          <w:rPr>
                            <w:rFonts w:ascii="ＭＳ 明朝" w:eastAsia="ＭＳ 明朝" w:hAnsi="ＭＳ 明朝" w:cs="Times New Roman" w:hint="eastAsia"/>
                            <w:color w:val="000000"/>
                            <w:szCs w:val="21"/>
                          </w:rPr>
                          <w:t>メイン</w:t>
                        </w:r>
                      </w:p>
                    </w:txbxContent>
                  </v:textbox>
                </v:rect>
                <v:rect id="正方形/長方形 29" o:spid="_x0000_s1029" style="position:absolute;left:21645;top:21901;width:122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14:paraId="5C502806" w14:textId="77777777" w:rsidR="008958AB" w:rsidRDefault="008958AB" w:rsidP="008958AB">
                        <w:pPr>
                          <w:jc w:val="center"/>
                          <w:rPr>
                            <w:rFonts w:ascii="ＭＳ 明朝" w:eastAsia="ＭＳ 明朝" w:hAnsi="ＭＳ 明朝" w:cs="Times New Roman"/>
                            <w:szCs w:val="21"/>
                          </w:rPr>
                        </w:pPr>
                        <w:r>
                          <w:rPr>
                            <w:rFonts w:ascii="ＭＳ 明朝" w:eastAsia="ＭＳ 明朝" w:hAnsi="ＭＳ 明朝" w:cs="Times New Roman" w:hint="eastAsia"/>
                            <w:szCs w:val="21"/>
                          </w:rPr>
                          <w:t>カタログ検索</w:t>
                        </w:r>
                        <w:r w:rsidRPr="004F1FC8">
                          <w:rPr>
                            <w:rFonts w:asciiTheme="minorHAnsi" w:eastAsia="ＭＳ 明朝" w:hAnsiTheme="minorHAnsi" w:cs="Times New Roman"/>
                            <w:szCs w:val="21"/>
                          </w:rPr>
                          <w:t>I/F</w:t>
                        </w:r>
                      </w:p>
                      <w:p w14:paraId="0A1C4DF1" w14:textId="77777777" w:rsidR="008958AB" w:rsidRPr="004F1FC8" w:rsidRDefault="008958AB" w:rsidP="008958AB">
                        <w:pPr>
                          <w:jc w:val="center"/>
                          <w:rPr>
                            <w:rFonts w:asciiTheme="minorHAnsi" w:hAnsiTheme="minorHAnsi"/>
                          </w:rPr>
                        </w:pPr>
                        <w:r w:rsidRPr="004F1FC8">
                          <w:rPr>
                            <w:rFonts w:asciiTheme="minorHAnsi" w:eastAsia="ＭＳ 明朝" w:hAnsiTheme="minorHAnsi" w:cs="Times New Roman"/>
                            <w:szCs w:val="21"/>
                          </w:rPr>
                          <w:t>(HTTP</w:t>
                        </w:r>
                        <w:r>
                          <w:rPr>
                            <w:rFonts w:asciiTheme="minorHAnsi" w:eastAsia="ＭＳ 明朝" w:hAnsiTheme="minorHAnsi" w:cs="Times New Roman"/>
                            <w:szCs w:val="21"/>
                          </w:rPr>
                          <w:t>S</w:t>
                        </w:r>
                        <w:r w:rsidRPr="004F1FC8">
                          <w:rPr>
                            <w:rFonts w:asciiTheme="minorHAnsi" w:eastAsia="ＭＳ 明朝" w:hAnsiTheme="minorHAnsi" w:cs="Times New Roman"/>
                            <w:szCs w:val="21"/>
                          </w:rPr>
                          <w:t xml:space="preserve"> CKAN)</w:t>
                        </w:r>
                      </w:p>
                    </w:txbxContent>
                  </v:textbox>
                </v:rect>
                <v:rect id="正方形/長方形 30" o:spid="_x0000_s1030" style="position:absolute;left:50208;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" fillcolor="white [3212]" strokecolor="#1f4d78 [1604]" strokeweight="1pt">
                  <v:textbox>
                    <w:txbxContent>
                      <w:p w14:paraId="03AA772A" w14:textId="77777777" w:rsidR="008958AB" w:rsidRDefault="008958AB" w:rsidP="00A6229B">
                        <w:pPr>
                          <w:jc w:val="center"/>
                          <w:rPr>
                            <w:kern w:val="0"/>
                            <w:sz w:val="24"/>
                            <w:szCs w:val="24"/>
                          </w:rPr>
                        </w:pPr>
                        <w:r>
                          <w:rPr>
                            <w:rFonts w:eastAsia="ＭＳ 明朝" w:cs="Times New Roman"/>
                            <w:color w:val="000000"/>
                            <w:szCs w:val="21"/>
                          </w:rPr>
                          <w:t>CKAN</w:t>
                        </w:r>
                      </w:p>
                    </w:txbxContent>
                  </v:textbox>
                </v:rect>
                <v:group id="グループ化 43" o:spid="_x0000_s1031" style="position:absolute;left:38908;top:1143;width:21850;height:13541" coordorigin="18692,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正方形/長方形 24" o:spid="_x0000_s1032" style="position:absolute;left:19867;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14:paraId="34D607DE" w14:textId="77777777" w:rsidR="008958AB" w:rsidRDefault="008958AB" w:rsidP="008958AB">
                          <w:pPr>
                            <w:jc w:val="center"/>
                            <w:rPr>
                              <w:kern w:val="0"/>
                              <w:sz w:val="24"/>
                              <w:szCs w:val="24"/>
                            </w:rPr>
                          </w:pPr>
                          <w:r>
                            <w:rPr>
                              <w:rFonts w:eastAsia="ＭＳ 明朝" w:cs="Times New Roman"/>
                              <w:szCs w:val="21"/>
                            </w:rPr>
                            <w:t> </w:t>
                          </w:r>
                        </w:p>
                      </w:txbxContent>
                    </v:textbox>
                  </v:rect>
                  <v:rect id="正方形/長方形 25" o:spid="_x0000_s1033" style="position:absolute;left:20057;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" fillcolor="white [3212]" strokecolor="#1f4d78 [1604]" strokeweight="1pt">
                    <v:textbox>
                      <w:txbxContent>
                        <w:p w14:paraId="0868F62B" w14:textId="77777777" w:rsidR="008958AB" w:rsidRDefault="008958AB" w:rsidP="008958AB">
                          <w:pPr>
                            <w:rPr>
                              <w:kern w:val="0"/>
                              <w:sz w:val="24"/>
                              <w:szCs w:val="24"/>
                            </w:rPr>
                          </w:pPr>
                          <w:r>
                            <w:rPr>
                              <w:rFonts w:eastAsia="ＭＳ 明朝" w:cs="Times New Roman"/>
                              <w:color w:val="000000"/>
                              <w:szCs w:val="21"/>
                            </w:rPr>
                            <w:t> </w:t>
                          </w:r>
                        </w:p>
                      </w:txbxContent>
                    </v:textbox>
                  </v:rect>
                  <v:shapetype id="_x0000_t32" coordsize="21600,21600" o:spt="32" o:oned="t" path="m,l21600,21600e" filled="f">
                    <v:path arrowok="t" fillok="f" o:connecttype="none"/>
                    <o:lock v:ext="edit" shapetype="t"/>
                  </v:shapetype>
                  <v:shape id="直線矢印コネクタ 26" o:spid="_x0000_s1034" type="#_x0000_t32" style="position:absolute;left:19771;top:8893;width:42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テキスト ボックス 27" o:spid="_x0000_s1035" type="#_x0000_t202" style="position:absolute;left:18692;top:469;width:218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" filled="f" strokeweight=".5pt">
                    <v:textbox>
                      <w:txbxContent>
                        <w:p w14:paraId="6A4DCA78" w14:textId="77777777" w:rsidR="008958AB" w:rsidRDefault="008958AB" w:rsidP="008958AB">
                          <w:pPr>
                            <w:jc w:val="left"/>
                          </w:pPr>
                          <w:r>
                            <w:rPr>
                              <w:rFonts w:hint="eastAsia"/>
                            </w:rPr>
                            <w:t>凡例</w:t>
                          </w:r>
                          <w:r>
                            <w:rPr>
                              <w:rFonts w:hint="eastAsia"/>
                            </w:rPr>
                            <w:t>:</w:t>
                          </w:r>
                        </w:p>
                        <w:p w14:paraId="455D40CC" w14:textId="77777777" w:rsidR="008958AB" w:rsidRDefault="008958AB" w:rsidP="008958AB">
                          <w:pPr>
                            <w:jc w:val="left"/>
                          </w:pPr>
                          <w:r>
                            <w:rPr>
                              <w:rFonts w:hint="eastAsia"/>
                            </w:rPr>
                            <w:t xml:space="preserve"> </w:t>
                          </w:r>
                          <w:r>
                            <w:t xml:space="preserve">       : </w:t>
                          </w:r>
                          <w:r>
                            <w:rPr>
                              <w:rFonts w:hint="eastAsia"/>
                            </w:rPr>
                            <w:t>対象サブシステム</w:t>
                          </w:r>
                        </w:p>
                        <w:p w14:paraId="258BBED5" w14:textId="77777777" w:rsidR="008958AB" w:rsidRDefault="008958AB" w:rsidP="008958AB">
                          <w:pPr>
                            <w:jc w:val="left"/>
                          </w:pPr>
                          <w:r>
                            <w:rPr>
                              <w:rFonts w:hint="eastAsia"/>
                            </w:rPr>
                            <w:t xml:space="preserve"> </w:t>
                          </w:r>
                          <w:r>
                            <w:t xml:space="preserve">       : </w:t>
                          </w:r>
                          <w:r>
                            <w:rPr>
                              <w:rFonts w:hint="eastAsia"/>
                            </w:rPr>
                            <w:t>その他システム</w:t>
                          </w:r>
                        </w:p>
                        <w:p w14:paraId="7D24BA5B" w14:textId="77777777" w:rsidR="008958AB" w:rsidRDefault="008958AB" w:rsidP="008958AB">
                          <w:pPr>
                            <w:jc w:val="left"/>
                          </w:pPr>
                          <w:r>
                            <w:rPr>
                              <w:rFonts w:hint="eastAsia"/>
                            </w:rPr>
                            <w:t xml:space="preserve"> </w:t>
                          </w:r>
                          <w:r>
                            <w:t xml:space="preserve">       : HTTPS</w:t>
                          </w:r>
                          <w:r>
                            <w:rPr>
                              <w:rFonts w:hint="eastAsia"/>
                            </w:rPr>
                            <w:t>通信</w:t>
                          </w:r>
                        </w:p>
                        <w:p w14:paraId="050E321E" w14:textId="77777777" w:rsidR="008958AB" w:rsidRDefault="008958AB" w:rsidP="008958AB">
                          <w:pPr>
                            <w:jc w:val="left"/>
                          </w:pPr>
                          <w:r>
                            <w:rPr>
                              <w:rFonts w:hint="eastAsia"/>
                            </w:rPr>
                            <w:t xml:space="preserve"> </w:t>
                          </w:r>
                          <w:r>
                            <w:t xml:space="preserve">       : </w:t>
                          </w:r>
                          <w:r>
                            <w:rPr>
                              <w:rFonts w:hint="eastAsia"/>
                            </w:rPr>
                            <w:t>関数呼び出し</w:t>
                          </w:r>
                        </w:p>
                        <w:p w14:paraId="0CA56286" w14:textId="77777777" w:rsidR="008958AB" w:rsidRDefault="008958AB" w:rsidP="008958AB">
                          <w:pPr>
                            <w:jc w:val="left"/>
                          </w:pPr>
                        </w:p>
                      </w:txbxContent>
                    </v:textbox>
                  </v:shape>
                  <v:shape id="直線矢印コネクタ 31" o:spid="_x0000_s1036" type="#_x0000_t32" style="position:absolute;left:19771;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" strokecolor="black [3200]" strokeweight=".5pt">
                    <v:stroke endarrow="open" joinstyle="miter"/>
                  </v:shape>
                </v:group>
                <v:rect id="正方形/長方形 32" o:spid="_x0000_s1037" style="position:absolute;left:1026;top:17606;width:35269;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" filled="f" strokecolor="#1f4d78 [1604]" strokeweight="1pt"/>
                <v:shape id="テキスト ボックス 33" o:spid="_x0000_s1038" type="#_x0000_t202" style="position:absolute;left:7652;top:17245;width:17338;height:3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92793EE" w14:textId="77777777" w:rsidR="008958AB" w:rsidRDefault="008958AB" w:rsidP="008958AB">
                        <w:r>
                          <w:rPr>
                            <w:rFonts w:hint="eastAsia"/>
                          </w:rPr>
                          <w:t>コネクタメインコンテナ</w:t>
                        </w:r>
                      </w:p>
                    </w:txbxContent>
                  </v:textbox>
                </v:shape>
                <v:shape id="テキスト ボックス 170" o:spid="_x0000_s1039" type="#_x0000_t202" style="position:absolute;left:9528;top:20001;width:11767;height: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51A6CF1" w14:textId="77777777" w:rsidR="008958AB" w:rsidRDefault="008958AB" w:rsidP="008958AB">
                        <w:pPr>
                          <w:jc w:val="center"/>
                          <w:rPr>
                            <w:rFonts w:asciiTheme="minorHAnsi" w:hAnsiTheme="minorHAnsi" w:cstheme="majorHAnsi"/>
                            <w:color w:val="000000" w:themeColor="text1"/>
                          </w:rPr>
                        </w:pPr>
                        <w:r>
                          <w:rPr>
                            <w:rFonts w:asciiTheme="minorHAnsi" w:hAnsiTheme="minorHAnsi" w:cstheme="majorHAnsi" w:hint="eastAsia"/>
                            <w:color w:val="000000" w:themeColor="text1"/>
                          </w:rPr>
                          <w:t>カタログ</w:t>
                        </w:r>
                      </w:p>
                      <w:p w14:paraId="61D1FDBD" w14:textId="77777777" w:rsidR="008958AB" w:rsidRDefault="008958AB" w:rsidP="008958AB">
                        <w:pPr>
                          <w:jc w:val="center"/>
                          <w:rPr>
                            <w:kern w:val="0"/>
                            <w:sz w:val="24"/>
                            <w:szCs w:val="24"/>
                          </w:rPr>
                        </w:pPr>
                        <w:r>
                          <w:rPr>
                            <w:rFonts w:asciiTheme="minorHAnsi" w:hAnsiTheme="minorHAnsi" w:cstheme="majorHAnsi" w:hint="eastAsia"/>
                            <w:color w:val="000000" w:themeColor="text1"/>
                          </w:rPr>
                          <w:t>検索要求</w:t>
                        </w:r>
                      </w:p>
                    </w:txbxContent>
                  </v:textbox>
                </v:shape>
                <v:shape id="テキスト ボックス 170" o:spid="_x0000_s1040" type="#_x0000_t202" style="position:absolute;left:11623;top:27162;width:8148;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27B90AD" w14:textId="77777777" w:rsidR="008958AB" w:rsidRDefault="008958AB" w:rsidP="008958AB">
                        <w:pPr>
                          <w:rPr>
                            <w:kern w:val="0"/>
                            <w:sz w:val="24"/>
                            <w:szCs w:val="24"/>
                          </w:rPr>
                        </w:pPr>
                        <w:r>
                          <w:rPr>
                            <w:rFonts w:eastAsia="ＭＳ 明朝" w:hAnsi="ＭＳ 明朝" w:cs="Times New Roman" w:hint="eastAsia"/>
                            <w:szCs w:val="21"/>
                          </w:rPr>
                          <w:t>検索結果</w:t>
                        </w:r>
                      </w:p>
                    </w:txbxContent>
                  </v:textbox>
                </v:shape>
                <v:shape id="テキスト ボックス 170" o:spid="_x0000_s1041" type="#_x0000_t202" style="position:absolute;left:38908;top:27283;width:1176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4432324" w14:textId="77777777" w:rsidR="008958AB" w:rsidRDefault="008958AB" w:rsidP="008958AB">
                        <w:pPr>
                          <w:rPr>
                            <w:kern w:val="0"/>
                            <w:sz w:val="24"/>
                            <w:szCs w:val="24"/>
                          </w:rPr>
                        </w:pPr>
                        <w:r>
                          <w:rPr>
                            <w:rFonts w:eastAsia="ＭＳ 明朝" w:hAnsi="ＭＳ 明朝" w:cs="Times New Roman" w:hint="eastAsia"/>
                            <w:szCs w:val="21"/>
                          </w:rPr>
                          <w:t>検索結果</w:t>
                        </w:r>
                      </w:p>
                    </w:txbxContent>
                  </v:textbox>
                </v:shape>
                <v:rect id="正方形/長方形 37" o:spid="_x0000_s1042" style="position:absolute;left:37958;top:17622;width:23530;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4d78 [1604]" strokeweight="1pt"/>
                <v:shape id="直線矢印コネクタ 38" o:spid="_x0000_s1043" type="#_x0000_t32" style="position:absolute;left:34212;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線矢印コネクタ 39" o:spid="_x0000_s1044" type="#_x0000_t32" style="position:absolute;left:34483;top:30215;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テキスト ボックス 301" o:spid="_x0000_s1045" type="#_x0000_t202" style="position:absolute;left:42489;top:17622;width:17336;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2805DE6C" w14:textId="77777777" w:rsidR="008958AB" w:rsidRDefault="008958AB" w:rsidP="008958AB">
                        <w:pPr>
                          <w:rPr>
                            <w:kern w:val="0"/>
                            <w:sz w:val="24"/>
                            <w:szCs w:val="24"/>
                          </w:rPr>
                        </w:pPr>
                        <w:r>
                          <w:rPr>
                            <w:rFonts w:eastAsia="ＭＳ 明朝" w:hAnsi="ＭＳ 明朝" w:cs="Times New Roman" w:hint="eastAsia"/>
                            <w:szCs w:val="21"/>
                          </w:rPr>
                          <w:t>データ管理</w:t>
                        </w:r>
                      </w:p>
                    </w:txbxContent>
                  </v:textbox>
                </v:shape>
                <v:shape id="テキスト ボックス 170" o:spid="_x0000_s1046" type="#_x0000_t202" style="position:absolute;left:38145;top:20564;width:11766;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248ABF12" w14:textId="77777777" w:rsidR="008958AB" w:rsidRDefault="008958AB" w:rsidP="008958AB">
                        <w:pPr>
                          <w:rPr>
                            <w:kern w:val="0"/>
                            <w:sz w:val="24"/>
                            <w:szCs w:val="24"/>
                          </w:rPr>
                        </w:pPr>
                        <w:r>
                          <w:rPr>
                            <w:rFonts w:eastAsia="ＭＳ 明朝" w:hAnsi="ＭＳ 明朝" w:cs="Arial" w:hint="eastAsia"/>
                            <w:color w:val="000000"/>
                            <w:szCs w:val="21"/>
                          </w:rPr>
                          <w:t>カタログ</w:t>
                        </w:r>
                      </w:p>
                      <w:p w14:paraId="79D0E81B" w14:textId="77777777" w:rsidR="008958AB" w:rsidRDefault="008958AB" w:rsidP="008958AB">
                        <w:r>
                          <w:rPr>
                            <w:rFonts w:eastAsia="ＭＳ 明朝" w:hAnsi="ＭＳ 明朝" w:cs="Arial" w:hint="eastAsia"/>
                            <w:color w:val="000000"/>
                            <w:szCs w:val="21"/>
                          </w:rPr>
                          <w:t>検索要求</w:t>
                        </w:r>
                      </w:p>
                    </w:txbxContent>
                  </v:textbox>
                </v:shape>
                <w10:anchorlock/>
              </v:group>
            </w:pict>
          </mc:Fallback>
        </mc:AlternateContent>
      </w:r>
    </w:p>
    <w:p w14:paraId="0C08B611" w14:textId="6B294028" w:rsidR="008958AB" w:rsidRPr="00A6260C" w:rsidRDefault="008958AB" w:rsidP="008958AB">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STYLEREF 3 \s</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３．１．１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 xml:space="preserve">SEQ </w:instrText>
      </w:r>
      <w:r>
        <w:rPr>
          <w:rFonts w:asciiTheme="minorHAnsi" w:hAnsiTheme="minorHAnsi"/>
        </w:rPr>
        <w:instrText>表</w:instrText>
      </w:r>
      <w:r>
        <w:rPr>
          <w:rFonts w:asciiTheme="minorHAnsi" w:hAnsiTheme="minorHAnsi"/>
        </w:rPr>
        <w:instrText xml:space="preserve"> \* 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システム構成</w:t>
      </w:r>
    </w:p>
    <w:p w14:paraId="453D6BBD" w14:textId="77777777" w:rsidR="008958AB" w:rsidRDefault="008958AB" w:rsidP="008958AB"/>
    <w:p w14:paraId="605B0906" w14:textId="77777777" w:rsidR="008958AB" w:rsidRDefault="008958AB" w:rsidP="008958AB">
      <w:pPr>
        <w:pStyle w:val="3"/>
      </w:pPr>
      <w:bookmarkStart w:id="50" w:name="_Toc45811696"/>
      <w:bookmarkStart w:id="51" w:name="_Toc103701149"/>
      <w:bookmarkStart w:id="52" w:name="_Toc103954719"/>
      <w:r>
        <w:rPr>
          <w:rFonts w:hint="eastAsia"/>
        </w:rPr>
        <w:t>公開インタフェース</w:t>
      </w:r>
      <w:bookmarkEnd w:id="50"/>
      <w:bookmarkEnd w:id="51"/>
      <w:bookmarkEnd w:id="52"/>
    </w:p>
    <w:p w14:paraId="1F762371" w14:textId="569EEB93" w:rsidR="008958AB" w:rsidRPr="00603C27" w:rsidRDefault="008958AB" w:rsidP="008958AB">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STYLEREF 3 \s</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３．１．２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w:instrText>
      </w:r>
      <w:r>
        <w:rPr>
          <w:rFonts w:asciiTheme="minorHAnsi" w:hAnsiTheme="minorHAnsi"/>
        </w:rPr>
        <w:instrText xml:space="preserve">SEQ </w:instrText>
      </w:r>
      <w:r>
        <w:rPr>
          <w:rFonts w:asciiTheme="minorHAnsi" w:hAnsiTheme="minorHAnsi"/>
        </w:rPr>
        <w:instrText>表</w:instrText>
      </w:r>
      <w:r>
        <w:rPr>
          <w:rFonts w:asciiTheme="minorHAnsi" w:hAnsiTheme="minorHAnsi"/>
        </w:rPr>
        <w:instrText xml:space="preserve"> \* 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3"/>
        <w:gridCol w:w="2021"/>
        <w:gridCol w:w="1112"/>
        <w:gridCol w:w="2806"/>
        <w:gridCol w:w="1653"/>
        <w:gridCol w:w="1651"/>
      </w:tblGrid>
      <w:tr w:rsidR="008958AB" w:rsidRPr="00246EBC" w14:paraId="34876099" w14:textId="77777777" w:rsidTr="00A6229B">
        <w:trPr>
          <w:trHeight w:val="395"/>
          <w:jc w:val="center"/>
        </w:trPr>
        <w:tc>
          <w:tcPr>
            <w:tcW w:w="253" w:type="pct"/>
            <w:shd w:val="clear" w:color="auto" w:fill="D9D9D9" w:themeFill="background1" w:themeFillShade="D9"/>
          </w:tcPr>
          <w:p w14:paraId="123A6DFC" w14:textId="77777777" w:rsidR="008958AB" w:rsidRPr="00246EBC" w:rsidRDefault="008958AB" w:rsidP="00E74C89">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1038" w:type="pct"/>
            <w:shd w:val="clear" w:color="auto" w:fill="D9D9D9" w:themeFill="background1" w:themeFillShade="D9"/>
          </w:tcPr>
          <w:p w14:paraId="669A1E68" w14:textId="77777777" w:rsidR="008958AB" w:rsidRPr="00246EBC"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571" w:type="pct"/>
            <w:shd w:val="clear" w:color="auto" w:fill="D9D9D9" w:themeFill="background1" w:themeFillShade="D9"/>
          </w:tcPr>
          <w:p w14:paraId="418D6F05"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441" w:type="pct"/>
            <w:shd w:val="clear" w:color="auto" w:fill="D9D9D9" w:themeFill="background1" w:themeFillShade="D9"/>
          </w:tcPr>
          <w:p w14:paraId="69E8FA97"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849" w:type="pct"/>
            <w:shd w:val="clear" w:color="auto" w:fill="D9D9D9" w:themeFill="background1" w:themeFillShade="D9"/>
          </w:tcPr>
          <w:p w14:paraId="29E262A6"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848" w:type="pct"/>
            <w:shd w:val="clear" w:color="auto" w:fill="D9D9D9" w:themeFill="background1" w:themeFillShade="D9"/>
          </w:tcPr>
          <w:p w14:paraId="6CEF5471" w14:textId="77777777" w:rsidR="008958AB"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8958AB" w:rsidRPr="00246EBC" w14:paraId="14DBAE3C" w14:textId="77777777" w:rsidTr="00A6229B">
        <w:trPr>
          <w:trHeight w:val="802"/>
          <w:jc w:val="center"/>
        </w:trPr>
        <w:tc>
          <w:tcPr>
            <w:tcW w:w="253" w:type="pct"/>
          </w:tcPr>
          <w:p w14:paraId="489196A3" w14:textId="77777777" w:rsidR="008958AB" w:rsidRPr="00246EBC" w:rsidRDefault="008958AB" w:rsidP="008958AB">
            <w:pPr>
              <w:pStyle w:val="a8"/>
              <w:numPr>
                <w:ilvl w:val="0"/>
                <w:numId w:val="10"/>
              </w:numPr>
              <w:ind w:leftChars="0"/>
              <w:rPr>
                <w:rFonts w:asciiTheme="minorHAnsi" w:hAnsiTheme="minorHAnsi" w:cstheme="majorHAnsi"/>
                <w:color w:val="000000" w:themeColor="text1"/>
              </w:rPr>
            </w:pPr>
          </w:p>
        </w:tc>
        <w:tc>
          <w:tcPr>
            <w:tcW w:w="1038" w:type="pct"/>
          </w:tcPr>
          <w:p w14:paraId="144CC8E1" w14:textId="77777777" w:rsidR="008958AB" w:rsidRPr="00246EBC" w:rsidRDefault="008958AB" w:rsidP="00E74C89">
            <w:pPr>
              <w:rPr>
                <w:rFonts w:asciiTheme="minorHAnsi" w:hAnsiTheme="minorHAnsi" w:cstheme="majorHAnsi"/>
                <w:color w:val="000000" w:themeColor="text1"/>
              </w:rPr>
            </w:pPr>
            <w:r>
              <w:rPr>
                <w:rFonts w:asciiTheme="minorHAnsi" w:hAnsiTheme="minorHAnsi" w:cstheme="majorHAnsi" w:hint="eastAsia"/>
                <w:color w:val="000000" w:themeColor="text1"/>
              </w:rPr>
              <w:t>カタログ検索要求</w:t>
            </w:r>
          </w:p>
        </w:tc>
        <w:tc>
          <w:tcPr>
            <w:tcW w:w="571" w:type="pct"/>
          </w:tcPr>
          <w:p w14:paraId="60C31529" w14:textId="77777777" w:rsidR="008958AB" w:rsidRPr="007C6D32" w:rsidRDefault="008958AB" w:rsidP="00E74C89">
            <w:pPr>
              <w:rPr>
                <w:rFonts w:asciiTheme="minorHAnsi" w:hAnsiTheme="minorHAnsi" w:cstheme="majorHAnsi"/>
                <w:color w:val="000000" w:themeColor="text1"/>
              </w:rPr>
            </w:pPr>
            <w:r>
              <w:rPr>
                <w:rFonts w:asciiTheme="minorHAnsi" w:hAnsiTheme="minorHAnsi" w:cstheme="majorHAnsi"/>
                <w:color w:val="000000" w:themeColor="text1"/>
                <w:kern w:val="0"/>
              </w:rPr>
              <w:t>ckan_search</w:t>
            </w:r>
          </w:p>
        </w:tc>
        <w:tc>
          <w:tcPr>
            <w:tcW w:w="1441" w:type="pct"/>
          </w:tcPr>
          <w:p w14:paraId="370FB34A" w14:textId="77777777" w:rsidR="008958AB" w:rsidRDefault="008958AB" w:rsidP="00E74C89">
            <w:pPr>
              <w:rPr>
                <w:rFonts w:asciiTheme="minorHAnsi" w:hAnsiTheme="minorHAnsi" w:cstheme="majorHAnsi"/>
                <w:color w:val="000000" w:themeColor="text1"/>
              </w:rPr>
            </w:pPr>
            <w:r>
              <w:rPr>
                <w:rFonts w:asciiTheme="minorHAnsi" w:hAnsiTheme="minorHAnsi" w:cstheme="majorHAnsi"/>
                <w:color w:val="000000" w:themeColor="text1"/>
              </w:rPr>
              <w:t>CKAN</w:t>
            </w:r>
            <w:r>
              <w:rPr>
                <w:rFonts w:asciiTheme="minorHAnsi" w:hAnsiTheme="minorHAnsi" w:cstheme="majorHAnsi" w:hint="eastAsia"/>
                <w:color w:val="000000" w:themeColor="text1"/>
              </w:rPr>
              <w:t>サーバからカタログ検索結果を取得して返却する。</w:t>
            </w:r>
          </w:p>
        </w:tc>
        <w:tc>
          <w:tcPr>
            <w:tcW w:w="849" w:type="pct"/>
          </w:tcPr>
          <w:p w14:paraId="705DFF36" w14:textId="77777777" w:rsidR="008958AB" w:rsidRPr="004F1FC8" w:rsidRDefault="008958AB" w:rsidP="008958AB">
            <w:pPr>
              <w:pStyle w:val="a8"/>
              <w:numPr>
                <w:ilvl w:val="0"/>
                <w:numId w:val="24"/>
              </w:numPr>
              <w:ind w:leftChars="0"/>
              <w:rPr>
                <w:rFonts w:asciiTheme="minorHAnsi" w:hAnsiTheme="minorHAnsi" w:cstheme="majorHAnsi"/>
                <w:color w:val="000000" w:themeColor="text1"/>
              </w:rPr>
            </w:pPr>
            <w:r>
              <w:rPr>
                <w:rFonts w:asciiTheme="minorHAnsi" w:hAnsiTheme="minorHAnsi" w:cstheme="majorHAnsi" w:hint="eastAsia"/>
                <w:color w:val="000000" w:themeColor="text1"/>
              </w:rPr>
              <w:t>検索条件</w:t>
            </w:r>
          </w:p>
          <w:p w14:paraId="6114B8F2" w14:textId="77777777" w:rsidR="008958AB" w:rsidRPr="004F1FC8" w:rsidRDefault="008958AB" w:rsidP="008958AB">
            <w:pPr>
              <w:pStyle w:val="a8"/>
              <w:numPr>
                <w:ilvl w:val="0"/>
                <w:numId w:val="24"/>
              </w:numPr>
              <w:ind w:leftChars="0"/>
              <w:rPr>
                <w:rFonts w:asciiTheme="minorHAnsi" w:hAnsiTheme="minorHAnsi" w:cstheme="majorHAnsi"/>
                <w:color w:val="000000" w:themeColor="text1"/>
              </w:rPr>
            </w:pPr>
            <w:r>
              <w:rPr>
                <w:rFonts w:hint="eastAsia"/>
              </w:rPr>
              <w:t>C</w:t>
            </w:r>
            <w:r>
              <w:t>KAN URL</w:t>
            </w:r>
          </w:p>
        </w:tc>
        <w:tc>
          <w:tcPr>
            <w:tcW w:w="848" w:type="pct"/>
          </w:tcPr>
          <w:p w14:paraId="7307FF57" w14:textId="77777777" w:rsidR="008958AB" w:rsidRDefault="008958AB" w:rsidP="00E74C89">
            <w:pPr>
              <w:rPr>
                <w:rFonts w:asciiTheme="minorHAnsi" w:hAnsiTheme="minorHAnsi" w:cstheme="majorHAnsi"/>
                <w:color w:val="000000" w:themeColor="text1"/>
              </w:rPr>
            </w:pPr>
            <w:r w:rsidRPr="00A6229B">
              <w:rPr>
                <w:rFonts w:asciiTheme="minorHAnsi" w:hAnsiTheme="minorHAnsi" w:cstheme="majorHAnsi" w:hint="eastAsia"/>
                <w:color w:val="000000" w:themeColor="text1"/>
                <w:kern w:val="0"/>
                <w:fitText w:val="1470" w:id="-1498717696"/>
              </w:rPr>
              <w:t>検索結果文字列</w:t>
            </w:r>
          </w:p>
        </w:tc>
      </w:tr>
    </w:tbl>
    <w:p w14:paraId="4AB7F090" w14:textId="3198D193" w:rsidR="00E74CA9" w:rsidRDefault="00E74CA9" w:rsidP="008958AB">
      <w:pPr>
        <w:widowControl/>
        <w:jc w:val="left"/>
        <w:rPr>
          <w:rFonts w:asciiTheme="minorHAnsi" w:hAnsiTheme="minorHAnsi"/>
        </w:rPr>
      </w:pPr>
    </w:p>
    <w:p w14:paraId="4EACB464" w14:textId="77777777" w:rsidR="00E74CA9" w:rsidRDefault="00E74CA9">
      <w:pPr>
        <w:widowControl/>
        <w:jc w:val="left"/>
        <w:rPr>
          <w:rFonts w:asciiTheme="minorHAnsi" w:hAnsiTheme="minorHAnsi"/>
        </w:rPr>
      </w:pPr>
      <w:r>
        <w:rPr>
          <w:rFonts w:asciiTheme="minorHAnsi" w:hAnsiTheme="minorHAnsi"/>
        </w:rPr>
        <w:br w:type="page"/>
      </w:r>
    </w:p>
    <w:p w14:paraId="2E63469D" w14:textId="77777777" w:rsidR="008958AB" w:rsidRDefault="008958AB" w:rsidP="008958AB">
      <w:pPr>
        <w:widowControl/>
        <w:jc w:val="left"/>
        <w:rPr>
          <w:rFonts w:asciiTheme="minorHAnsi" w:hAnsiTheme="minorHAnsi"/>
        </w:rPr>
      </w:pPr>
    </w:p>
    <w:p w14:paraId="0D94AA12" w14:textId="77777777" w:rsidR="008958AB" w:rsidRPr="00182305" w:rsidRDefault="008958AB" w:rsidP="008958AB">
      <w:pPr>
        <w:pStyle w:val="2"/>
      </w:pPr>
      <w:bookmarkStart w:id="53" w:name="_Toc103701150"/>
      <w:bookmarkStart w:id="54" w:name="_Toc103954720"/>
      <w:r>
        <w:rPr>
          <w:rFonts w:hint="eastAsia"/>
        </w:rPr>
        <w:t>機能詳細</w:t>
      </w:r>
      <w:bookmarkEnd w:id="53"/>
      <w:bookmarkEnd w:id="54"/>
    </w:p>
    <w:p w14:paraId="1B4D1B48" w14:textId="77777777" w:rsidR="008958AB" w:rsidRDefault="008958AB" w:rsidP="008958AB">
      <w:pPr>
        <w:pStyle w:val="3"/>
      </w:pPr>
      <w:bookmarkStart w:id="55" w:name="_Toc103701151"/>
      <w:bookmarkStart w:id="56" w:name="_Toc103954721"/>
      <w:r w:rsidRPr="00246EBC">
        <w:t>処理フロー</w:t>
      </w:r>
      <w:bookmarkEnd w:id="55"/>
      <w:bookmarkEnd w:id="56"/>
    </w:p>
    <w:p w14:paraId="781C491B" w14:textId="77777777" w:rsidR="008958AB" w:rsidRPr="00F259C7" w:rsidRDefault="008958AB" w:rsidP="008958AB">
      <w:pPr>
        <w:pStyle w:val="4"/>
      </w:pPr>
      <w:r>
        <w:rPr>
          <w:rFonts w:hint="eastAsia"/>
        </w:rPr>
        <w:t>カタログ検索要求</w:t>
      </w:r>
    </w:p>
    <w:p w14:paraId="702D9A99" w14:textId="77777777" w:rsidR="008958AB" w:rsidRDefault="008958AB" w:rsidP="008958AB">
      <w:pPr>
        <w:pStyle w:val="a8"/>
        <w:numPr>
          <w:ilvl w:val="0"/>
          <w:numId w:val="4"/>
        </w:numPr>
        <w:ind w:leftChars="0"/>
      </w:pPr>
      <w:r>
        <w:rPr>
          <w:rFonts w:hint="eastAsia"/>
        </w:rPr>
        <w:t>検索条件と対象カタログサイト</w:t>
      </w:r>
      <w:r>
        <w:rPr>
          <w:rFonts w:hint="eastAsia"/>
        </w:rPr>
        <w:t>U</w:t>
      </w:r>
      <w:r>
        <w:t>RL</w:t>
      </w:r>
      <w:r>
        <w:rPr>
          <w:rFonts w:hint="eastAsia"/>
        </w:rPr>
        <w:t xml:space="preserve"> </w:t>
      </w:r>
      <w:r>
        <w:rPr>
          <w:rFonts w:hint="eastAsia"/>
        </w:rPr>
        <w:t>（</w:t>
      </w:r>
      <w:r>
        <w:rPr>
          <w:rFonts w:hint="eastAsia"/>
        </w:rPr>
        <w:t>C</w:t>
      </w:r>
      <w:r>
        <w:t xml:space="preserve">KAN </w:t>
      </w:r>
      <w:r>
        <w:rPr>
          <w:rFonts w:hint="eastAsia"/>
        </w:rPr>
        <w:t>U</w:t>
      </w:r>
      <w:r>
        <w:t>RL</w:t>
      </w:r>
      <w:r>
        <w:rPr>
          <w:rFonts w:hint="eastAsia"/>
        </w:rPr>
        <w:t>）をメッセージコードとともにログ出力する。</w:t>
      </w:r>
    </w:p>
    <w:p w14:paraId="2090E149" w14:textId="77777777" w:rsidR="008958AB" w:rsidRDefault="008958AB" w:rsidP="008958AB">
      <w:pPr>
        <w:pStyle w:val="a8"/>
        <w:numPr>
          <w:ilvl w:val="0"/>
          <w:numId w:val="4"/>
        </w:numPr>
        <w:ind w:leftChars="0"/>
      </w:pPr>
      <w:r>
        <w:rPr>
          <w:rFonts w:hint="eastAsia"/>
        </w:rPr>
        <w:t>C</w:t>
      </w:r>
      <w:r>
        <w:t>KAN</w:t>
      </w:r>
      <w:r>
        <w:rPr>
          <w:rFonts w:hint="eastAsia"/>
        </w:rPr>
        <w:t xml:space="preserve"> </w:t>
      </w:r>
      <w:r>
        <w:t>URL</w:t>
      </w:r>
      <w:r>
        <w:rPr>
          <w:rFonts w:hint="eastAsia"/>
        </w:rPr>
        <w:t>とクエリストリングから次の方式で検索用</w:t>
      </w:r>
      <w:r>
        <w:rPr>
          <w:rFonts w:hint="eastAsia"/>
        </w:rPr>
        <w:t>U</w:t>
      </w:r>
      <w:r>
        <w:t>RL</w:t>
      </w:r>
      <w:r>
        <w:rPr>
          <w:rFonts w:hint="eastAsia"/>
        </w:rPr>
        <w:t>を作成する。</w:t>
      </w:r>
      <w:r>
        <w:br/>
      </w:r>
      <w:r>
        <w:rPr>
          <w:rFonts w:hint="eastAsia"/>
        </w:rPr>
        <w:t>検索用</w:t>
      </w:r>
      <w:r>
        <w:t>URL =</w:t>
      </w:r>
      <w:r>
        <w:rPr>
          <w:rFonts w:hint="eastAsia"/>
        </w:rPr>
        <w:t xml:space="preserve"> C</w:t>
      </w:r>
      <w:r>
        <w:t>KAN</w:t>
      </w:r>
      <w:r>
        <w:rPr>
          <w:rFonts w:hint="eastAsia"/>
        </w:rPr>
        <w:t xml:space="preserve"> </w:t>
      </w:r>
      <w:r>
        <w:t>URL</w:t>
      </w:r>
      <w:r>
        <w:rPr>
          <w:rFonts w:hint="eastAsia"/>
        </w:rPr>
        <w:t xml:space="preserve"> </w:t>
      </w:r>
      <w:r>
        <w:t xml:space="preserve">+ </w:t>
      </w:r>
      <w:r>
        <w:rPr>
          <w:rFonts w:hint="eastAsia"/>
        </w:rPr>
        <w:t>クエリストリング</w:t>
      </w:r>
    </w:p>
    <w:p w14:paraId="711F712D" w14:textId="77777777" w:rsidR="008958AB" w:rsidRDefault="008958AB" w:rsidP="008958AB">
      <w:pPr>
        <w:pStyle w:val="a8"/>
        <w:numPr>
          <w:ilvl w:val="0"/>
          <w:numId w:val="4"/>
        </w:numPr>
        <w:ind w:leftChars="0"/>
      </w:pPr>
      <w:r>
        <w:rPr>
          <w:rFonts w:hint="eastAsia"/>
        </w:rPr>
        <w:t>検索用</w:t>
      </w:r>
      <w:r>
        <w:rPr>
          <w:rFonts w:hint="eastAsia"/>
        </w:rPr>
        <w:t>U</w:t>
      </w:r>
      <w:r>
        <w:t>RL</w:t>
      </w:r>
      <w:r>
        <w:rPr>
          <w:rFonts w:hint="eastAsia"/>
        </w:rPr>
        <w:t>に対して</w:t>
      </w:r>
      <w:r>
        <w:t>GET</w:t>
      </w:r>
      <w:r>
        <w:rPr>
          <w:rFonts w:hint="eastAsia"/>
        </w:rPr>
        <w:t>通信で</w:t>
      </w:r>
      <w:r>
        <w:rPr>
          <w:rFonts w:hint="eastAsia"/>
        </w:rPr>
        <w:t>H</w:t>
      </w:r>
      <w:r>
        <w:t>TTP</w:t>
      </w:r>
      <w:r>
        <w:rPr>
          <w:rFonts w:hint="eastAsia"/>
        </w:rPr>
        <w:t>リクエストを発行する。</w:t>
      </w:r>
    </w:p>
    <w:p w14:paraId="5E45CC5F" w14:textId="77777777" w:rsidR="008958AB" w:rsidRDefault="008958AB" w:rsidP="008958AB">
      <w:pPr>
        <w:pStyle w:val="a8"/>
        <w:numPr>
          <w:ilvl w:val="0"/>
          <w:numId w:val="4"/>
        </w:numPr>
        <w:ind w:leftChars="0"/>
      </w:pPr>
      <w:r>
        <w:rPr>
          <w:rFonts w:hint="eastAsia"/>
        </w:rPr>
        <w:t>検索結果を確認し、次のいずれかの処理を行う。</w:t>
      </w:r>
    </w:p>
    <w:p w14:paraId="24711B93" w14:textId="26FD077F" w:rsidR="001C0783" w:rsidRDefault="001C0783" w:rsidP="00756EF9">
      <w:pPr>
        <w:pStyle w:val="a8"/>
        <w:numPr>
          <w:ilvl w:val="0"/>
          <w:numId w:val="23"/>
        </w:numPr>
        <w:ind w:leftChars="0" w:left="567" w:hanging="207"/>
      </w:pPr>
      <w:r>
        <w:rPr>
          <w:rFonts w:hint="eastAsia"/>
        </w:rPr>
        <w:t>検索</w:t>
      </w:r>
      <w:r w:rsidRPr="009268D2">
        <w:rPr>
          <w:rFonts w:hint="eastAsia"/>
        </w:rPr>
        <w:t>結果のステータスコードが</w:t>
      </w:r>
      <w:r>
        <w:rPr>
          <w:rFonts w:hint="eastAsia"/>
        </w:rPr>
        <w:t>「</w:t>
      </w:r>
      <w:r>
        <w:rPr>
          <w:rFonts w:hint="eastAsia"/>
        </w:rPr>
        <w:t>400</w:t>
      </w:r>
      <w:r>
        <w:rPr>
          <w:rFonts w:hint="eastAsia"/>
        </w:rPr>
        <w:t>」の場合は、パラメータが不正の値である独自</w:t>
      </w:r>
      <w:r>
        <w:t>Exception</w:t>
      </w:r>
      <w:r>
        <w:rPr>
          <w:rFonts w:hint="eastAsia"/>
        </w:rPr>
        <w:t>を発生させる。</w:t>
      </w:r>
    </w:p>
    <w:p w14:paraId="36BE509F" w14:textId="088C87C0" w:rsidR="008958AB" w:rsidRDefault="008958AB" w:rsidP="00756EF9">
      <w:pPr>
        <w:pStyle w:val="a8"/>
        <w:numPr>
          <w:ilvl w:val="0"/>
          <w:numId w:val="23"/>
        </w:numPr>
        <w:ind w:leftChars="0" w:left="567" w:hanging="207"/>
      </w:pPr>
      <w:r>
        <w:rPr>
          <w:rFonts w:hint="eastAsia"/>
        </w:rPr>
        <w:t>検索</w:t>
      </w:r>
      <w:r w:rsidRPr="009268D2">
        <w:rPr>
          <w:rFonts w:hint="eastAsia"/>
        </w:rPr>
        <w:t>結果のステータスコードが</w:t>
      </w:r>
      <w:r w:rsidR="001C0783">
        <w:rPr>
          <w:rFonts w:hint="eastAsia"/>
        </w:rPr>
        <w:t>「</w:t>
      </w:r>
      <w:r w:rsidR="001C0783">
        <w:rPr>
          <w:rFonts w:hint="eastAsia"/>
        </w:rPr>
        <w:t>400</w:t>
      </w:r>
      <w:r w:rsidR="001C0783">
        <w:rPr>
          <w:rFonts w:hint="eastAsia"/>
        </w:rPr>
        <w:t>」および</w:t>
      </w:r>
      <w:r w:rsidRPr="009268D2">
        <w:rPr>
          <w:rFonts w:hint="eastAsia"/>
        </w:rPr>
        <w:t>「</w:t>
      </w:r>
      <w:r w:rsidRPr="009268D2">
        <w:rPr>
          <w:rFonts w:hint="eastAsia"/>
        </w:rPr>
        <w:t>2xx</w:t>
      </w:r>
      <w:r w:rsidRPr="009268D2">
        <w:rPr>
          <w:rFonts w:hint="eastAsia"/>
        </w:rPr>
        <w:t>」以外の場合</w:t>
      </w:r>
      <w:r>
        <w:rPr>
          <w:rFonts w:hint="eastAsia"/>
        </w:rPr>
        <w:t>は、独自</w:t>
      </w:r>
      <w:r>
        <w:t>Exception</w:t>
      </w:r>
      <w:r>
        <w:rPr>
          <w:rFonts w:hint="eastAsia"/>
        </w:rPr>
        <w:t>を発生させる。</w:t>
      </w:r>
    </w:p>
    <w:p w14:paraId="3E27C41F" w14:textId="77777777" w:rsidR="008958AB" w:rsidRDefault="008958AB" w:rsidP="00756EF9">
      <w:pPr>
        <w:pStyle w:val="a8"/>
        <w:numPr>
          <w:ilvl w:val="0"/>
          <w:numId w:val="23"/>
        </w:numPr>
        <w:ind w:leftChars="0" w:left="567" w:hanging="207"/>
      </w:pPr>
      <w:r>
        <w:rPr>
          <w:rFonts w:hint="eastAsia"/>
        </w:rPr>
        <w:t>検索</w:t>
      </w:r>
      <w:r w:rsidRPr="009268D2">
        <w:rPr>
          <w:rFonts w:hint="eastAsia"/>
        </w:rPr>
        <w:t>結果の</w:t>
      </w:r>
      <w:r>
        <w:rPr>
          <w:rFonts w:hint="eastAsia"/>
        </w:rPr>
        <w:t>ステータスコードが「</w:t>
      </w:r>
      <w:r>
        <w:rPr>
          <w:rFonts w:hint="eastAsia"/>
        </w:rPr>
        <w:t>2</w:t>
      </w:r>
      <w:r>
        <w:t>xx</w:t>
      </w:r>
      <w:r>
        <w:rPr>
          <w:rFonts w:hint="eastAsia"/>
        </w:rPr>
        <w:t>」の場合、検索結果文字列を呼び出し元に返却する。</w:t>
      </w:r>
    </w:p>
    <w:p w14:paraId="169BA35E" w14:textId="0F89817A" w:rsidR="008958AB" w:rsidRDefault="008958AB" w:rsidP="008958AB"/>
    <w:p w14:paraId="075D1F34" w14:textId="461EBBD6" w:rsidR="008F50DA" w:rsidRDefault="008F50DA" w:rsidP="008F50DA">
      <w:pPr>
        <w:pStyle w:val="3"/>
      </w:pPr>
      <w:bookmarkStart w:id="57" w:name="_Toc103954722"/>
      <w:r>
        <w:rPr>
          <w:rFonts w:hint="eastAsia"/>
        </w:rPr>
        <w:t>出力ログ</w:t>
      </w:r>
      <w:bookmarkEnd w:id="57"/>
    </w:p>
    <w:p w14:paraId="6B0FFA92" w14:textId="77777777" w:rsidR="008F50DA" w:rsidRDefault="008F50DA" w:rsidP="008F50DA">
      <w:r>
        <w:rPr>
          <w:rFonts w:hint="eastAsia"/>
        </w:rPr>
        <w:t>独自</w:t>
      </w:r>
      <w:r>
        <w:t>Exception</w:t>
      </w:r>
      <w:r>
        <w:rPr>
          <w:rFonts w:hint="eastAsia"/>
        </w:rPr>
        <w:t>に付与するエラーメッセージおよび出力ログの情報は「詳細設計書</w:t>
      </w:r>
      <w:r>
        <w:t>_</w:t>
      </w:r>
      <w:r>
        <w:rPr>
          <w:rFonts w:hint="eastAsia"/>
        </w:rPr>
        <w:t>別紙</w:t>
      </w:r>
      <w:r>
        <w:t>1_</w:t>
      </w:r>
      <w:r>
        <w:rPr>
          <w:rFonts w:hint="eastAsia"/>
        </w:rPr>
        <w:t>メッセージ一覧</w:t>
      </w:r>
      <w:r>
        <w:t>.xlsx</w:t>
      </w:r>
      <w:r>
        <w:rPr>
          <w:rFonts w:hint="eastAsia"/>
        </w:rPr>
        <w:t>」を参照すること。</w:t>
      </w:r>
    </w:p>
    <w:p w14:paraId="3FFC8E6A" w14:textId="77777777" w:rsidR="008958AB" w:rsidRDefault="008958AB" w:rsidP="008958AB">
      <w:pPr>
        <w:widowControl/>
        <w:jc w:val="left"/>
        <w:rPr>
          <w:rFonts w:asciiTheme="majorHAnsi" w:hAnsiTheme="majorHAnsi" w:cstheme="majorBidi"/>
        </w:rPr>
      </w:pPr>
    </w:p>
    <w:p w14:paraId="7D193556" w14:textId="264F0196" w:rsidR="008F50DA" w:rsidRDefault="008F50DA" w:rsidP="008958AB">
      <w:pPr>
        <w:widowControl/>
        <w:jc w:val="left"/>
        <w:rPr>
          <w:rFonts w:asciiTheme="minorHAnsi" w:hAnsiTheme="minorHAnsi"/>
        </w:rPr>
        <w:sectPr w:rsidR="008F50DA" w:rsidSect="00A6229B">
          <w:footerReference w:type="default" r:id="rId15"/>
          <w:pgSz w:w="11906" w:h="16838"/>
          <w:pgMar w:top="1440" w:right="1080" w:bottom="1440" w:left="1080" w:header="851" w:footer="992" w:gutter="0"/>
          <w:cols w:space="425"/>
          <w:docGrid w:type="lines" w:linePitch="360"/>
        </w:sectPr>
      </w:pPr>
    </w:p>
    <w:p w14:paraId="2FD3663F" w14:textId="77777777" w:rsidR="005078A9" w:rsidRDefault="00B05394" w:rsidP="00E15268">
      <w:pPr>
        <w:pStyle w:val="1"/>
        <w:rPr>
          <w:rFonts w:asciiTheme="minorHAnsi" w:hAnsiTheme="minorHAnsi"/>
        </w:rPr>
      </w:pPr>
      <w:bookmarkStart w:id="58" w:name="_Toc103954723"/>
      <w:r>
        <w:rPr>
          <w:rFonts w:asciiTheme="minorHAnsi" w:hAnsiTheme="minorHAnsi" w:hint="eastAsia"/>
        </w:rPr>
        <w:lastRenderedPageBreak/>
        <w:t>データ提供</w:t>
      </w:r>
      <w:r w:rsidR="0019691C">
        <w:rPr>
          <w:rFonts w:asciiTheme="minorHAnsi" w:hAnsiTheme="minorHAnsi" w:hint="eastAsia"/>
        </w:rPr>
        <w:t>I/F</w:t>
      </w:r>
      <w:r>
        <w:rPr>
          <w:rFonts w:asciiTheme="minorHAnsi" w:hAnsiTheme="minorHAnsi"/>
        </w:rPr>
        <w:t>(</w:t>
      </w:r>
      <w:r w:rsidR="00F1548C">
        <w:rPr>
          <w:rFonts w:asciiTheme="minorHAnsi" w:hAnsiTheme="minorHAnsi"/>
        </w:rPr>
        <w:t>HTTPS</w:t>
      </w:r>
      <w:r>
        <w:rPr>
          <w:rFonts w:asciiTheme="minorHAnsi" w:hAnsiTheme="minorHAnsi"/>
        </w:rPr>
        <w:t>)</w:t>
      </w:r>
      <w:r w:rsidR="00475A01">
        <w:rPr>
          <w:rFonts w:asciiTheme="minorHAnsi" w:hAnsiTheme="minorHAnsi" w:hint="eastAsia"/>
        </w:rPr>
        <w:t>サブシステム</w:t>
      </w:r>
      <w:bookmarkEnd w:id="58"/>
    </w:p>
    <w:p w14:paraId="10D13AD3" w14:textId="37A4295B" w:rsidR="00E15268" w:rsidRPr="00E15268" w:rsidRDefault="00616AC4" w:rsidP="005078A9">
      <w:pPr>
        <w:pStyle w:val="2"/>
      </w:pPr>
      <w:bookmarkStart w:id="59" w:name="_Toc103954724"/>
      <w:r>
        <w:rPr>
          <w:rFonts w:hint="eastAsia"/>
        </w:rPr>
        <w:t>内部仕様</w:t>
      </w:r>
      <w:bookmarkEnd w:id="59"/>
    </w:p>
    <w:p w14:paraId="18C5D295" w14:textId="73C101D1" w:rsidR="00C06E51" w:rsidRDefault="006E6168" w:rsidP="005078A9">
      <w:pPr>
        <w:pStyle w:val="3"/>
      </w:pPr>
      <w:bookmarkStart w:id="60" w:name="_Toc103954725"/>
      <w:r>
        <w:rPr>
          <w:rFonts w:hint="eastAsia"/>
        </w:rPr>
        <w:t>データフロー</w:t>
      </w:r>
      <w:bookmarkEnd w:id="60"/>
    </w:p>
    <w:p w14:paraId="2601DC98" w14:textId="173C709A" w:rsidR="00AB50FC" w:rsidRDefault="00AB50FC" w:rsidP="00AB50FC"/>
    <w:p w14:paraId="04B88E34" w14:textId="1A661B5F" w:rsidR="00AB50FC" w:rsidRDefault="00C46999" w:rsidP="00AB50FC">
      <w:r>
        <w:rPr>
          <w:noProof/>
        </w:rPr>
        <mc:AlternateContent>
          <mc:Choice Requires="wps">
            <w:drawing>
              <wp:anchor distT="0" distB="0" distL="114300" distR="114300" simplePos="0" relativeHeight="251981824" behindDoc="0" locked="0" layoutInCell="1" allowOverlap="1" wp14:anchorId="0B574775" wp14:editId="4AAE41EB">
                <wp:simplePos x="0" y="0"/>
                <wp:positionH relativeFrom="column">
                  <wp:posOffset>1080770</wp:posOffset>
                </wp:positionH>
                <wp:positionV relativeFrom="paragraph">
                  <wp:posOffset>2611268</wp:posOffset>
                </wp:positionV>
                <wp:extent cx="1133475" cy="0"/>
                <wp:effectExtent l="0" t="76200" r="28575" b="114300"/>
                <wp:wrapNone/>
                <wp:docPr id="71" name="直線矢印コネクタ 71"/>
                <wp:cNvGraphicFramePr/>
                <a:graphic xmlns:a="http://schemas.openxmlformats.org/drawingml/2006/main">
                  <a:graphicData uri="http://schemas.microsoft.com/office/word/2010/wordprocessingShape">
                    <wps:wsp>
                      <wps:cNvCnPr/>
                      <wps:spPr>
                        <a:xfrm flipV="1">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AFC6E2" id="_x0000_t32" coordsize="21600,21600" o:spt="32" o:oned="t" path="m,l21600,21600e" filled="f">
                <v:path arrowok="t" fillok="f" o:connecttype="none"/>
                <o:lock v:ext="edit" shapetype="t"/>
              </v:shapetype>
              <v:shape id="直線矢印コネクタ 71" o:spid="_x0000_s1026" type="#_x0000_t32" style="position:absolute;left:0;text-align:left;margin-left:85.1pt;margin-top:205.6pt;width:89.25pt;height:0;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" strokecolor="black [3200]" strokeweight=".5pt">
                <v:stroke endarrow="open" joinstyle="miter"/>
              </v:shape>
            </w:pict>
          </mc:Fallback>
        </mc:AlternateContent>
      </w:r>
      <w:r>
        <w:rPr>
          <w:noProof/>
        </w:rPr>
        <mc:AlternateContent>
          <mc:Choice Requires="wps">
            <w:drawing>
              <wp:anchor distT="0" distB="0" distL="114300" distR="114300" simplePos="0" relativeHeight="251982848" behindDoc="0" locked="0" layoutInCell="1" allowOverlap="1" wp14:anchorId="42E45137" wp14:editId="032948A3">
                <wp:simplePos x="0" y="0"/>
                <wp:positionH relativeFrom="column">
                  <wp:posOffset>1092521</wp:posOffset>
                </wp:positionH>
                <wp:positionV relativeFrom="paragraph">
                  <wp:posOffset>3083973</wp:posOffset>
                </wp:positionV>
                <wp:extent cx="1104900" cy="0"/>
                <wp:effectExtent l="38100" t="76200" r="0" b="114300"/>
                <wp:wrapNone/>
                <wp:docPr id="73" name="直線矢印コネクタ 73"/>
                <wp:cNvGraphicFramePr/>
                <a:graphic xmlns:a="http://schemas.openxmlformats.org/drawingml/2006/main">
                  <a:graphicData uri="http://schemas.microsoft.com/office/word/2010/wordprocessingShape">
                    <wps:wsp>
                      <wps:cNvCnPr/>
                      <wps:spPr>
                        <a:xfrm flipH="1">
                          <a:off x="0" y="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918F" id="直線矢印コネクタ 73" o:spid="_x0000_s1026" type="#_x0000_t32" style="position:absolute;left:0;text-align:left;margin-left:86.05pt;margin-top:242.85pt;width:87pt;height:0;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" strokecolor="black [3200]" strokeweight=".5pt">
                <v:stroke endarrow="open" joinstyle="miter"/>
              </v:shape>
            </w:pict>
          </mc:Fallback>
        </mc:AlternateContent>
      </w:r>
      <w:r w:rsidR="00AB50FC">
        <w:rPr>
          <w:noProof/>
        </w:rPr>
        <mc:AlternateContent>
          <mc:Choice Requires="wpc">
            <w:drawing>
              <wp:inline distT="0" distB="0" distL="0" distR="0" wp14:anchorId="518F0B44" wp14:editId="113A3BB1">
                <wp:extent cx="6200775" cy="4429125"/>
                <wp:effectExtent l="0" t="0" r="28575" b="28575"/>
                <wp:docPr id="163" name="キャンバス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288" name="正方形/長方形 288"/>
                        <wps:cNvSpPr/>
                        <wps:spPr>
                          <a:xfrm>
                            <a:off x="184743"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BC2A25" w14:textId="77777777" w:rsidR="000055BB" w:rsidRDefault="000055BB" w:rsidP="00AB50FC">
                              <w:pPr>
                                <w:jc w:val="center"/>
                                <w:rPr>
                                  <w:kern w:val="0"/>
                                  <w:sz w:val="24"/>
                                  <w:szCs w:val="24"/>
                                </w:rPr>
                              </w:pPr>
                              <w:r>
                                <w:rPr>
                                  <w:rFonts w:ascii="ＭＳ 明朝" w:eastAsia="ＭＳ 明朝" w:hAnsi="ＭＳ 明朝" w:cs="Times New Roman" w:hint="eastAsia"/>
                                  <w:color w:val="000000"/>
                                  <w:szCs w:val="21"/>
                                </w:rPr>
                                <w:t>コネクタ</w:t>
                              </w:r>
                            </w:p>
                            <w:p w14:paraId="16A9A9AE" w14:textId="77777777" w:rsidR="000055BB" w:rsidRDefault="000055BB" w:rsidP="00AB50FC">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正方形/長方形 289"/>
                        <wps:cNvSpPr/>
                        <wps:spPr>
                          <a:xfrm>
                            <a:off x="2149862"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3EC44A" w14:textId="77777777" w:rsidR="000055BB" w:rsidRDefault="000055BB" w:rsidP="00AB50FC">
                              <w:pPr>
                                <w:jc w:val="center"/>
                                <w:rPr>
                                  <w:kern w:val="0"/>
                                  <w:sz w:val="24"/>
                                  <w:szCs w:val="24"/>
                                </w:rPr>
                              </w:pPr>
                              <w:r>
                                <w:rPr>
                                  <w:rFonts w:ascii="ＭＳ 明朝" w:eastAsia="ＭＳ 明朝" w:hAnsi="ＭＳ 明朝" w:cs="Times New Roman" w:hint="eastAsia"/>
                                  <w:szCs w:val="21"/>
                                </w:rPr>
                                <w:t>データ提供</w:t>
                              </w:r>
                            </w:p>
                            <w:p w14:paraId="76FD0FBD" w14:textId="5F96BCC8" w:rsidR="000055BB" w:rsidRDefault="000055BB" w:rsidP="00AB50FC">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正方形/長方形 290"/>
                        <wps:cNvSpPr/>
                        <wps:spPr>
                          <a:xfrm>
                            <a:off x="5006125"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09274E" w14:textId="77777777" w:rsidR="005A16C1" w:rsidRDefault="00F1548C" w:rsidP="00A6229B">
                              <w:pPr>
                                <w:jc w:val="center"/>
                                <w:rPr>
                                  <w:rFonts w:eastAsia="ＭＳ 明朝" w:cs="Times New Roman"/>
                                  <w:color w:val="000000"/>
                                  <w:szCs w:val="21"/>
                                </w:rPr>
                              </w:pPr>
                              <w:r>
                                <w:rPr>
                                  <w:rFonts w:eastAsia="ＭＳ 明朝" w:cs="Times New Roman"/>
                                  <w:color w:val="000000"/>
                                  <w:szCs w:val="21"/>
                                </w:rPr>
                                <w:t>HTTPS</w:t>
                              </w:r>
                            </w:p>
                            <w:p w14:paraId="1B30EE7D" w14:textId="009AE9D4" w:rsidR="000055BB" w:rsidRDefault="000055BB" w:rsidP="00A6229B">
                              <w:pPr>
                                <w:jc w:val="center"/>
                                <w:rPr>
                                  <w:kern w:val="0"/>
                                  <w:sz w:val="24"/>
                                  <w:szCs w:val="24"/>
                                </w:rPr>
                              </w:pPr>
                              <w:r>
                                <w:rPr>
                                  <w:rFonts w:ascii="ＭＳ 明朝" w:eastAsia="ＭＳ 明朝" w:hAnsi="ＭＳ 明朝" w:cs="Times New Roman" w:hint="eastAsia"/>
                                  <w:color w:val="000000"/>
                                  <w:szCs w:val="21"/>
                                </w:rPr>
                                <w:t>サーバ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4" name="グループ化 44"/>
                        <wpg:cNvGrpSpPr/>
                        <wpg:grpSpPr>
                          <a:xfrm>
                            <a:off x="3901415" y="131734"/>
                            <a:ext cx="2185060" cy="1354166"/>
                            <a:chOff x="1733550" y="46980"/>
                            <a:chExt cx="2185060" cy="1354166"/>
                          </a:xfrm>
                        </wpg:grpSpPr>
                        <wps:wsp>
                          <wps:cNvPr id="285" name="正方形/長方形 285"/>
                          <wps:cNvSpPr/>
                          <wps:spPr>
                            <a:xfrm>
                              <a:off x="1876425"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F194E" w14:textId="77777777" w:rsidR="000055BB" w:rsidRDefault="000055BB" w:rsidP="00AB50FC">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正方形/長方形 286"/>
                          <wps:cNvSpPr/>
                          <wps:spPr>
                            <a:xfrm>
                              <a:off x="1895475"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AB4B6" w14:textId="77777777" w:rsidR="000055BB" w:rsidRDefault="000055BB" w:rsidP="00AB50FC">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直線矢印コネクタ 287"/>
                          <wps:cNvCnPr/>
                          <wps:spPr>
                            <a:xfrm flipV="1">
                              <a:off x="1866900"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テキスト ボックス 165"/>
                          <wps:cNvSpPr txBox="1"/>
                          <wps:spPr>
                            <a:xfrm>
                              <a:off x="1733550" y="46980"/>
                              <a:ext cx="2185060" cy="1354166"/>
                            </a:xfrm>
                            <a:prstGeom prst="rect">
                              <a:avLst/>
                            </a:prstGeom>
                            <a:noFill/>
                            <a:ln w="6350">
                              <a:solidFill>
                                <a:prstClr val="black"/>
                              </a:solidFill>
                            </a:ln>
                          </wps:spPr>
                          <wps:txbx>
                            <w:txbxContent>
                              <w:p w14:paraId="39FDE24B" w14:textId="77777777" w:rsidR="000055BB" w:rsidRDefault="000055BB" w:rsidP="00AB50FC">
                                <w:pPr>
                                  <w:jc w:val="left"/>
                                </w:pPr>
                                <w:r>
                                  <w:rPr>
                                    <w:rFonts w:hint="eastAsia"/>
                                  </w:rPr>
                                  <w:t>凡例</w:t>
                                </w:r>
                                <w:r>
                                  <w:rPr>
                                    <w:rFonts w:hint="eastAsia"/>
                                  </w:rPr>
                                  <w:t>:</w:t>
                                </w:r>
                              </w:p>
                              <w:p w14:paraId="5BDF1CA1" w14:textId="77777777" w:rsidR="000055BB" w:rsidRDefault="000055BB" w:rsidP="00AB50FC">
                                <w:pPr>
                                  <w:jc w:val="left"/>
                                </w:pPr>
                                <w:r>
                                  <w:rPr>
                                    <w:rFonts w:hint="eastAsia"/>
                                  </w:rPr>
                                  <w:t xml:space="preserve"> </w:t>
                                </w:r>
                                <w:r>
                                  <w:t xml:space="preserve">       : </w:t>
                                </w:r>
                                <w:r>
                                  <w:rPr>
                                    <w:rFonts w:hint="eastAsia"/>
                                  </w:rPr>
                                  <w:t>対象サブシステム</w:t>
                                </w:r>
                              </w:p>
                              <w:p w14:paraId="195A2DF9" w14:textId="77777777" w:rsidR="000055BB" w:rsidRDefault="000055BB" w:rsidP="00AB50FC">
                                <w:pPr>
                                  <w:jc w:val="left"/>
                                </w:pPr>
                                <w:r>
                                  <w:rPr>
                                    <w:rFonts w:hint="eastAsia"/>
                                  </w:rPr>
                                  <w:t xml:space="preserve"> </w:t>
                                </w:r>
                                <w:r>
                                  <w:t xml:space="preserve">       : </w:t>
                                </w:r>
                                <w:r>
                                  <w:rPr>
                                    <w:rFonts w:hint="eastAsia"/>
                                  </w:rPr>
                                  <w:t>その他システム</w:t>
                                </w:r>
                              </w:p>
                              <w:p w14:paraId="4D4D8482" w14:textId="4B86123C" w:rsidR="000055BB" w:rsidRDefault="000055BB" w:rsidP="00AB50FC">
                                <w:pPr>
                                  <w:jc w:val="left"/>
                                </w:pPr>
                                <w:r>
                                  <w:rPr>
                                    <w:rFonts w:hint="eastAsia"/>
                                  </w:rPr>
                                  <w:t xml:space="preserve"> </w:t>
                                </w:r>
                                <w:r>
                                  <w:t xml:space="preserve">       : </w:t>
                                </w:r>
                                <w:r>
                                  <w:rPr>
                                    <w:rFonts w:hint="eastAsia"/>
                                  </w:rPr>
                                  <w:t>通信</w:t>
                                </w:r>
                              </w:p>
                              <w:p w14:paraId="71766A53" w14:textId="75AC60C7" w:rsidR="000055BB" w:rsidRDefault="000055BB" w:rsidP="00AB50FC">
                                <w:pPr>
                                  <w:jc w:val="left"/>
                                </w:pPr>
                                <w:r>
                                  <w:rPr>
                                    <w:rFonts w:hint="eastAsia"/>
                                  </w:rPr>
                                  <w:t xml:space="preserve"> </w:t>
                                </w:r>
                                <w:r>
                                  <w:t xml:space="preserve">       : </w:t>
                                </w:r>
                                <w:r>
                                  <w:rPr>
                                    <w:rFonts w:hint="eastAsia"/>
                                  </w:rPr>
                                  <w:t>関数呼び出し</w:t>
                                </w:r>
                              </w:p>
                              <w:p w14:paraId="119941DB" w14:textId="77777777" w:rsidR="000055BB" w:rsidRDefault="000055BB" w:rsidP="00AB50F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直線矢印コネクタ 168"/>
                          <wps:cNvCnPr/>
                          <wps:spPr>
                            <a:xfrm>
                              <a:off x="1866900"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169" name="正方形/長方形 169"/>
                        <wps:cNvSpPr/>
                        <wps:spPr>
                          <a:xfrm>
                            <a:off x="87870"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テキスト ボックス 170"/>
                        <wps:cNvSpPr txBox="1"/>
                        <wps:spPr>
                          <a:xfrm>
                            <a:off x="741012" y="1810273"/>
                            <a:ext cx="1733798" cy="368135"/>
                          </a:xfrm>
                          <a:prstGeom prst="rect">
                            <a:avLst/>
                          </a:prstGeom>
                          <a:noFill/>
                          <a:ln w="6350">
                            <a:noFill/>
                          </a:ln>
                        </wps:spPr>
                        <wps:txbx>
                          <w:txbxContent>
                            <w:p w14:paraId="005FAB2E" w14:textId="4C0605DA" w:rsidR="000055BB" w:rsidRDefault="000055BB">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 name="テキスト ボックス 170"/>
                        <wps:cNvSpPr txBox="1"/>
                        <wps:spPr>
                          <a:xfrm>
                            <a:off x="966644" y="2217696"/>
                            <a:ext cx="1176756" cy="367665"/>
                          </a:xfrm>
                          <a:prstGeom prst="rect">
                            <a:avLst/>
                          </a:prstGeom>
                          <a:noFill/>
                          <a:ln w="6350">
                            <a:noFill/>
                          </a:ln>
                        </wps:spPr>
                        <wps:txbx>
                          <w:txbxContent>
                            <w:p w14:paraId="4B468ADF" w14:textId="44E94E2F" w:rsidR="000055BB" w:rsidRDefault="000055BB" w:rsidP="00A6229B">
                              <w:pPr>
                                <w:jc w:val="center"/>
                                <w:rPr>
                                  <w:kern w:val="0"/>
                                  <w:sz w:val="24"/>
                                  <w:szCs w:val="24"/>
                                </w:rPr>
                              </w:pPr>
                              <w:r>
                                <w:rPr>
                                  <w:rFonts w:asciiTheme="minorHAnsi" w:hAnsiTheme="minorHAnsi" w:cstheme="majorHAnsi" w:hint="eastAsia"/>
                                  <w:color w:val="000000" w:themeColor="text1"/>
                                </w:rPr>
                                <w:t>データ提供</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テキスト ボックス 170"/>
                        <wps:cNvSpPr txBox="1"/>
                        <wps:spPr>
                          <a:xfrm>
                            <a:off x="966644" y="2716460"/>
                            <a:ext cx="1176756" cy="367665"/>
                          </a:xfrm>
                          <a:prstGeom prst="rect">
                            <a:avLst/>
                          </a:prstGeom>
                          <a:noFill/>
                          <a:ln w="6350">
                            <a:noFill/>
                          </a:ln>
                        </wps:spPr>
                        <wps:txbx>
                          <w:txbxContent>
                            <w:p w14:paraId="5D8056E6" w14:textId="37718246" w:rsidR="000055BB" w:rsidRDefault="000055BB" w:rsidP="00AB50FC">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テキスト ボックス 170"/>
                        <wps:cNvSpPr txBox="1"/>
                        <wps:spPr>
                          <a:xfrm>
                            <a:off x="3734090" y="2241259"/>
                            <a:ext cx="1318765" cy="367665"/>
                          </a:xfrm>
                          <a:prstGeom prst="rect">
                            <a:avLst/>
                          </a:prstGeom>
                          <a:noFill/>
                          <a:ln w="6350">
                            <a:noFill/>
                          </a:ln>
                        </wps:spPr>
                        <wps:txbx>
                          <w:txbxContent>
                            <w:p w14:paraId="57351763" w14:textId="54B2E584" w:rsidR="000055BB" w:rsidRDefault="000055BB" w:rsidP="00AB50FC">
                              <w:pPr>
                                <w:rPr>
                                  <w:kern w:val="0"/>
                                  <w:sz w:val="24"/>
                                  <w:szCs w:val="24"/>
                                </w:rPr>
                              </w:pPr>
                              <w:r>
                                <w:rPr>
                                  <w:rFonts w:eastAsia="ＭＳ 明朝" w:hAnsi="ＭＳ 明朝" w:cs="Times New Roman" w:hint="eastAsia"/>
                                  <w:szCs w:val="21"/>
                                </w:rPr>
                                <w:t>H</w:t>
                              </w:r>
                              <w:r>
                                <w:rPr>
                                  <w:rFonts w:eastAsia="ＭＳ 明朝" w:hAnsi="ＭＳ 明朝" w:cs="Times New Roman"/>
                                  <w:szCs w:val="21"/>
                                </w:rPr>
                                <w:t>TTP</w:t>
                              </w:r>
                              <w:r>
                                <w:rPr>
                                  <w:rFonts w:eastAsia="ＭＳ 明朝" w:hAnsi="ＭＳ 明朝" w:cs="Times New Roman" w:hint="eastAsia"/>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7" name="テキスト ボックス 170"/>
                        <wps:cNvSpPr txBox="1"/>
                        <wps:spPr>
                          <a:xfrm>
                            <a:off x="3876099" y="2728335"/>
                            <a:ext cx="1176756" cy="367665"/>
                          </a:xfrm>
                          <a:prstGeom prst="rect">
                            <a:avLst/>
                          </a:prstGeom>
                          <a:noFill/>
                          <a:ln w="6350">
                            <a:noFill/>
                          </a:ln>
                        </wps:spPr>
                        <wps:txbx>
                          <w:txbxContent>
                            <w:p w14:paraId="2774D464" w14:textId="55BDB757" w:rsidR="000055BB" w:rsidRDefault="000055BB" w:rsidP="00AB50FC">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8" name="正方形/長方形 298"/>
                        <wps:cNvSpPr/>
                        <wps:spPr>
                          <a:xfrm>
                            <a:off x="3781096"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直線矢印コネクタ 299"/>
                        <wps:cNvCnPr/>
                        <wps:spPr>
                          <a:xfrm>
                            <a:off x="3406543"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直線矢印コネクタ 300"/>
                        <wps:cNvCnPr/>
                        <wps:spPr>
                          <a:xfrm flipH="1">
                            <a:off x="3433620"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2" name="テキスト ボックス 301"/>
                        <wps:cNvSpPr txBox="1"/>
                        <wps:spPr>
                          <a:xfrm>
                            <a:off x="4234229" y="1762230"/>
                            <a:ext cx="1733550" cy="367665"/>
                          </a:xfrm>
                          <a:prstGeom prst="rect">
                            <a:avLst/>
                          </a:prstGeom>
                          <a:noFill/>
                          <a:ln w="6350">
                            <a:noFill/>
                          </a:ln>
                        </wps:spPr>
                        <wps:txbx>
                          <w:txbxContent>
                            <w:p w14:paraId="71751187" w14:textId="77777777" w:rsidR="000055BB" w:rsidRDefault="000055BB" w:rsidP="008D652B">
                              <w:pPr>
                                <w:rPr>
                                  <w:kern w:val="0"/>
                                  <w:sz w:val="24"/>
                                  <w:szCs w:val="24"/>
                                </w:rPr>
                              </w:pPr>
                              <w:r>
                                <w:rPr>
                                  <w:rFonts w:eastAsia="ＭＳ 明朝" w:hAnsi="ＭＳ 明朝" w:cs="Times New Roman" w:hint="eastAsia"/>
                                  <w:szCs w:val="21"/>
                                </w:rPr>
                                <w:t>データ管理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8F0B44" id="キャンバス 163" o:spid="_x0000_s1047" editas="canvas" style="width:488.25pt;height:348.75pt;mso-position-horizontal-relative:char;mso-position-vertical-relative:line" coordsize="62007,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">
                <v:shape id="_x0000_s1048" type="#_x0000_t75" style="position:absolute;width:62007;height:44291;visibility:visible;mso-wrap-style:square" filled="t" stroked="t" strokecolor="black [3200]">
                  <v:fill o:detectmouseclick="t"/>
                  <v:path o:connecttype="none"/>
                </v:shape>
                <v:rect id="正方形/長方形 288" o:spid="_x0000_s1049" style="position:absolute;left:1847;top:21545;width:7429;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" fillcolor="white [3212]" strokecolor="#1f4d78 [1604]" strokeweight="1pt">
                  <v:textbox>
                    <w:txbxContent>
                      <w:p w14:paraId="5DBC2A25" w14:textId="77777777" w:rsidR="000055BB" w:rsidRDefault="000055BB" w:rsidP="00AB50FC">
                        <w:pPr>
                          <w:jc w:val="center"/>
                          <w:rPr>
                            <w:kern w:val="0"/>
                            <w:sz w:val="24"/>
                            <w:szCs w:val="24"/>
                          </w:rPr>
                        </w:pPr>
                        <w:r>
                          <w:rPr>
                            <w:rFonts w:ascii="ＭＳ 明朝" w:eastAsia="ＭＳ 明朝" w:hAnsi="ＭＳ 明朝" w:cs="Times New Roman" w:hint="eastAsia"/>
                            <w:color w:val="000000"/>
                            <w:szCs w:val="21"/>
                          </w:rPr>
                          <w:t>コネクタ</w:t>
                        </w:r>
                      </w:p>
                      <w:p w14:paraId="16A9A9AE" w14:textId="77777777" w:rsidR="000055BB" w:rsidRDefault="000055BB" w:rsidP="00AB50FC">
                        <w:pPr>
                          <w:jc w:val="center"/>
                        </w:pPr>
                        <w:r>
                          <w:rPr>
                            <w:rFonts w:ascii="ＭＳ 明朝" w:eastAsia="ＭＳ 明朝" w:hAnsi="ＭＳ 明朝" w:cs="Times New Roman" w:hint="eastAsia"/>
                            <w:color w:val="000000"/>
                            <w:szCs w:val="21"/>
                          </w:rPr>
                          <w:t>メイン</w:t>
                        </w:r>
                      </w:p>
                    </w:txbxContent>
                  </v:textbox>
                </v:rect>
                <v:rect id="正方形/長方形 289" o:spid="_x0000_s1050" style="position:absolute;left:21498;top:21901;width:12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" fillcolor="#5b9bd5 [3204]" strokecolor="#1f4d78 [1604]" strokeweight="1pt">
                  <v:textbox>
                    <w:txbxContent>
                      <w:p w14:paraId="043EC44A" w14:textId="77777777" w:rsidR="000055BB" w:rsidRDefault="000055BB" w:rsidP="00AB50FC">
                        <w:pPr>
                          <w:jc w:val="center"/>
                          <w:rPr>
                            <w:kern w:val="0"/>
                            <w:sz w:val="24"/>
                            <w:szCs w:val="24"/>
                          </w:rPr>
                        </w:pPr>
                        <w:r>
                          <w:rPr>
                            <w:rFonts w:ascii="ＭＳ 明朝" w:eastAsia="ＭＳ 明朝" w:hAnsi="ＭＳ 明朝" w:cs="Times New Roman" w:hint="eastAsia"/>
                            <w:szCs w:val="21"/>
                          </w:rPr>
                          <w:t>データ提供</w:t>
                        </w:r>
                      </w:p>
                      <w:p w14:paraId="76FD0FBD" w14:textId="5F96BCC8" w:rsidR="000055BB" w:rsidRDefault="000055BB" w:rsidP="00AB50FC">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w:t>
                        </w:r>
                      </w:p>
                    </w:txbxContent>
                  </v:textbox>
                </v:rect>
                <v:rect id="正方形/長方形 290" o:spid="_x0000_s1051" style="position:absolute;left:50061;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" fillcolor="white [3212]" strokecolor="#1f4d78 [1604]" strokeweight="1pt">
                  <v:textbox>
                    <w:txbxContent>
                      <w:p w14:paraId="5209274E" w14:textId="77777777" w:rsidR="005A16C1" w:rsidRDefault="00F1548C" w:rsidP="00A6229B">
                        <w:pPr>
                          <w:jc w:val="center"/>
                          <w:rPr>
                            <w:rFonts w:eastAsia="ＭＳ 明朝" w:cs="Times New Roman"/>
                            <w:color w:val="000000"/>
                            <w:szCs w:val="21"/>
                          </w:rPr>
                        </w:pPr>
                        <w:r>
                          <w:rPr>
                            <w:rFonts w:eastAsia="ＭＳ 明朝" w:cs="Times New Roman"/>
                            <w:color w:val="000000"/>
                            <w:szCs w:val="21"/>
                          </w:rPr>
                          <w:t>HTTPS</w:t>
                        </w:r>
                      </w:p>
                      <w:p w14:paraId="1B30EE7D" w14:textId="009AE9D4" w:rsidR="000055BB" w:rsidRDefault="000055BB" w:rsidP="00A6229B">
                        <w:pPr>
                          <w:jc w:val="center"/>
                          <w:rPr>
                            <w:kern w:val="0"/>
                            <w:sz w:val="24"/>
                            <w:szCs w:val="24"/>
                          </w:rPr>
                        </w:pPr>
                        <w:r>
                          <w:rPr>
                            <w:rFonts w:ascii="ＭＳ 明朝" w:eastAsia="ＭＳ 明朝" w:hAnsi="ＭＳ 明朝" w:cs="Times New Roman" w:hint="eastAsia"/>
                            <w:color w:val="000000"/>
                            <w:szCs w:val="21"/>
                          </w:rPr>
                          <w:t>サーバ</w:t>
                        </w:r>
                      </w:p>
                    </w:txbxContent>
                  </v:textbox>
                </v:rect>
                <v:group id="グループ化 44" o:spid="_x0000_s1052" style="position:absolute;left:39014;top:1317;width:21850;height:13542" coordorigin="17335,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rect id="正方形/長方形 285" o:spid="_x0000_s1053" style="position:absolute;left:18764;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" fillcolor="#5b9bd5 [3204]" strokecolor="#1f4d78 [1604]" strokeweight="1pt">
                    <v:textbox>
                      <w:txbxContent>
                        <w:p w14:paraId="1B1F194E" w14:textId="77777777" w:rsidR="000055BB" w:rsidRDefault="000055BB" w:rsidP="00AB50FC">
                          <w:pPr>
                            <w:jc w:val="center"/>
                            <w:rPr>
                              <w:kern w:val="0"/>
                              <w:sz w:val="24"/>
                              <w:szCs w:val="24"/>
                            </w:rPr>
                          </w:pPr>
                          <w:r>
                            <w:rPr>
                              <w:rFonts w:eastAsia="ＭＳ 明朝" w:cs="Times New Roman"/>
                              <w:szCs w:val="21"/>
                            </w:rPr>
                            <w:t> </w:t>
                          </w:r>
                        </w:p>
                      </w:txbxContent>
                    </v:textbox>
                  </v:rect>
                  <v:rect id="正方形/長方形 286" o:spid="_x0000_s1054" style="position:absolute;left:18954;top:6410;width:3906;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" fillcolor="white [3212]" strokecolor="#1f4d78 [1604]" strokeweight="1pt">
                    <v:textbox>
                      <w:txbxContent>
                        <w:p w14:paraId="7A8AB4B6" w14:textId="77777777" w:rsidR="000055BB" w:rsidRDefault="000055BB" w:rsidP="00AB50FC">
                          <w:pPr>
                            <w:rPr>
                              <w:kern w:val="0"/>
                              <w:sz w:val="24"/>
                              <w:szCs w:val="24"/>
                            </w:rPr>
                          </w:pPr>
                          <w:r>
                            <w:rPr>
                              <w:rFonts w:eastAsia="ＭＳ 明朝" w:cs="Times New Roman"/>
                              <w:color w:val="000000"/>
                              <w:szCs w:val="21"/>
                            </w:rPr>
                            <w:t> </w:t>
                          </w:r>
                        </w:p>
                      </w:txbxContent>
                    </v:textbox>
                  </v:rect>
                  <v:shape id="直線矢印コネクタ 287" o:spid="_x0000_s1055" type="#_x0000_t32" style="position:absolute;left:18669;top:8893;width:428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テキスト ボックス 165" o:spid="_x0000_s1056" type="#_x0000_t202" style="position:absolute;left:17335;top:469;width:21851;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" filled="f" strokeweight=".5pt">
                    <v:textbox>
                      <w:txbxContent>
                        <w:p w14:paraId="39FDE24B" w14:textId="77777777" w:rsidR="000055BB" w:rsidRDefault="000055BB" w:rsidP="00AB50FC">
                          <w:pPr>
                            <w:jc w:val="left"/>
                          </w:pPr>
                          <w:r>
                            <w:rPr>
                              <w:rFonts w:hint="eastAsia"/>
                            </w:rPr>
                            <w:t>凡例</w:t>
                          </w:r>
                          <w:r>
                            <w:rPr>
                              <w:rFonts w:hint="eastAsia"/>
                            </w:rPr>
                            <w:t>:</w:t>
                          </w:r>
                        </w:p>
                        <w:p w14:paraId="5BDF1CA1" w14:textId="77777777" w:rsidR="000055BB" w:rsidRDefault="000055BB" w:rsidP="00AB50FC">
                          <w:pPr>
                            <w:jc w:val="left"/>
                          </w:pPr>
                          <w:r>
                            <w:rPr>
                              <w:rFonts w:hint="eastAsia"/>
                            </w:rPr>
                            <w:t xml:space="preserve"> </w:t>
                          </w:r>
                          <w:r>
                            <w:t xml:space="preserve">       : </w:t>
                          </w:r>
                          <w:r>
                            <w:rPr>
                              <w:rFonts w:hint="eastAsia"/>
                            </w:rPr>
                            <w:t>対象サブシステム</w:t>
                          </w:r>
                        </w:p>
                        <w:p w14:paraId="195A2DF9" w14:textId="77777777" w:rsidR="000055BB" w:rsidRDefault="000055BB" w:rsidP="00AB50FC">
                          <w:pPr>
                            <w:jc w:val="left"/>
                          </w:pPr>
                          <w:r>
                            <w:rPr>
                              <w:rFonts w:hint="eastAsia"/>
                            </w:rPr>
                            <w:t xml:space="preserve"> </w:t>
                          </w:r>
                          <w:r>
                            <w:t xml:space="preserve">       : </w:t>
                          </w:r>
                          <w:r>
                            <w:rPr>
                              <w:rFonts w:hint="eastAsia"/>
                            </w:rPr>
                            <w:t>その他システム</w:t>
                          </w:r>
                        </w:p>
                        <w:p w14:paraId="4D4D8482" w14:textId="4B86123C" w:rsidR="000055BB" w:rsidRDefault="000055BB" w:rsidP="00AB50FC">
                          <w:pPr>
                            <w:jc w:val="left"/>
                          </w:pPr>
                          <w:r>
                            <w:rPr>
                              <w:rFonts w:hint="eastAsia"/>
                            </w:rPr>
                            <w:t xml:space="preserve"> </w:t>
                          </w:r>
                          <w:r>
                            <w:t xml:space="preserve">       : </w:t>
                          </w:r>
                          <w:r>
                            <w:rPr>
                              <w:rFonts w:hint="eastAsia"/>
                            </w:rPr>
                            <w:t>通信</w:t>
                          </w:r>
                        </w:p>
                        <w:p w14:paraId="71766A53" w14:textId="75AC60C7" w:rsidR="000055BB" w:rsidRDefault="000055BB" w:rsidP="00AB50FC">
                          <w:pPr>
                            <w:jc w:val="left"/>
                          </w:pPr>
                          <w:r>
                            <w:rPr>
                              <w:rFonts w:hint="eastAsia"/>
                            </w:rPr>
                            <w:t xml:space="preserve"> </w:t>
                          </w:r>
                          <w:r>
                            <w:t xml:space="preserve">       : </w:t>
                          </w:r>
                          <w:r>
                            <w:rPr>
                              <w:rFonts w:hint="eastAsia"/>
                            </w:rPr>
                            <w:t>関数呼び出し</w:t>
                          </w:r>
                        </w:p>
                        <w:p w14:paraId="119941DB" w14:textId="77777777" w:rsidR="000055BB" w:rsidRDefault="000055BB" w:rsidP="00AB50FC">
                          <w:pPr>
                            <w:jc w:val="left"/>
                          </w:pPr>
                        </w:p>
                      </w:txbxContent>
                    </v:textbox>
                  </v:shape>
                  <v:shape id="直線矢印コネクタ 168" o:spid="_x0000_s1057" type="#_x0000_t32" style="position:absolute;left:18669;top:11160;width:45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" strokecolor="black [3200]" strokeweight=".5pt">
                    <v:stroke endarrow="open" joinstyle="miter"/>
                  </v:shape>
                </v:group>
                <v:rect id="正方形/長方形 169" o:spid="_x0000_s1058" style="position:absolute;left:878;top:17606;width:35270;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" filled="f" strokecolor="#1f4d78 [1604]" strokeweight="1pt"/>
                <v:shape id="テキスト ボックス 170" o:spid="_x0000_s1059" type="#_x0000_t202" style="position:absolute;left:7410;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005FAB2E" w14:textId="4C0605DA" w:rsidR="000055BB" w:rsidRDefault="000055BB">
                        <w:r>
                          <w:rPr>
                            <w:rFonts w:hint="eastAsia"/>
                          </w:rPr>
                          <w:t>コネクタメインコンテナ</w:t>
                        </w:r>
                      </w:p>
                    </w:txbxContent>
                  </v:textbox>
                </v:shape>
                <v:shape id="テキスト ボックス 170" o:spid="_x0000_s1060" type="#_x0000_t202" style="position:absolute;left:9666;top:22176;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" filled="f" stroked="f" strokeweight=".5pt">
                  <v:textbox>
                    <w:txbxContent>
                      <w:p w14:paraId="4B468ADF" w14:textId="44E94E2F" w:rsidR="000055BB" w:rsidRDefault="000055BB" w:rsidP="00A6229B">
                        <w:pPr>
                          <w:jc w:val="center"/>
                          <w:rPr>
                            <w:kern w:val="0"/>
                            <w:sz w:val="24"/>
                            <w:szCs w:val="24"/>
                          </w:rPr>
                        </w:pPr>
                        <w:r>
                          <w:rPr>
                            <w:rFonts w:asciiTheme="minorHAnsi" w:hAnsiTheme="minorHAnsi" w:cstheme="majorHAnsi" w:hint="eastAsia"/>
                            <w:color w:val="000000" w:themeColor="text1"/>
                          </w:rPr>
                          <w:t>データ提供</w:t>
                        </w:r>
                      </w:p>
                    </w:txbxContent>
                  </v:textbox>
                </v:shape>
                <v:shape id="テキスト ボックス 170" o:spid="_x0000_s1061" type="#_x0000_t202" style="position:absolute;left:9666;top:27164;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5D8056E6" w14:textId="37718246" w:rsidR="000055BB" w:rsidRDefault="000055BB" w:rsidP="00AB50FC">
                        <w:pPr>
                          <w:rPr>
                            <w:kern w:val="0"/>
                            <w:sz w:val="24"/>
                            <w:szCs w:val="24"/>
                          </w:rPr>
                        </w:pPr>
                        <w:r>
                          <w:rPr>
                            <w:rFonts w:eastAsia="ＭＳ 明朝" w:hAnsi="ＭＳ 明朝" w:cs="Times New Roman" w:hint="eastAsia"/>
                            <w:szCs w:val="21"/>
                          </w:rPr>
                          <w:t>ファイル</w:t>
                        </w:r>
                      </w:p>
                    </w:txbxContent>
                  </v:textbox>
                </v:shape>
                <v:shape id="テキスト ボックス 170" o:spid="_x0000_s1062" type="#_x0000_t202" style="position:absolute;left:37340;top:22412;width:1318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57351763" w14:textId="54B2E584" w:rsidR="000055BB" w:rsidRDefault="000055BB" w:rsidP="00AB50FC">
                        <w:pPr>
                          <w:rPr>
                            <w:kern w:val="0"/>
                            <w:sz w:val="24"/>
                            <w:szCs w:val="24"/>
                          </w:rPr>
                        </w:pPr>
                        <w:r>
                          <w:rPr>
                            <w:rFonts w:eastAsia="ＭＳ 明朝" w:hAnsi="ＭＳ 明朝" w:cs="Times New Roman" w:hint="eastAsia"/>
                            <w:szCs w:val="21"/>
                          </w:rPr>
                          <w:t>H</w:t>
                        </w:r>
                        <w:r>
                          <w:rPr>
                            <w:rFonts w:eastAsia="ＭＳ 明朝" w:hAnsi="ＭＳ 明朝" w:cs="Times New Roman"/>
                            <w:szCs w:val="21"/>
                          </w:rPr>
                          <w:t>TTP</w:t>
                        </w:r>
                        <w:r>
                          <w:rPr>
                            <w:rFonts w:eastAsia="ＭＳ 明朝" w:hAnsi="ＭＳ 明朝" w:cs="Times New Roman" w:hint="eastAsia"/>
                            <w:szCs w:val="21"/>
                          </w:rPr>
                          <w:t>リクエスト</w:t>
                        </w:r>
                      </w:p>
                    </w:txbxContent>
                  </v:textbox>
                </v:shape>
                <v:shape id="テキスト ボックス 170" o:spid="_x0000_s1063" type="#_x0000_t202" style="position:absolute;left:38760;top:27283;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" filled="f" stroked="f" strokeweight=".5pt">
                  <v:textbox>
                    <w:txbxContent>
                      <w:p w14:paraId="2774D464" w14:textId="55BDB757" w:rsidR="000055BB" w:rsidRDefault="000055BB" w:rsidP="00AB50FC">
                        <w:pPr>
                          <w:rPr>
                            <w:kern w:val="0"/>
                            <w:sz w:val="24"/>
                            <w:szCs w:val="24"/>
                          </w:rPr>
                        </w:pPr>
                        <w:r>
                          <w:rPr>
                            <w:rFonts w:eastAsia="ＭＳ 明朝" w:hAnsi="ＭＳ 明朝" w:cs="Times New Roman" w:hint="eastAsia"/>
                            <w:szCs w:val="21"/>
                          </w:rPr>
                          <w:t>ファイル</w:t>
                        </w:r>
                      </w:p>
                    </w:txbxContent>
                  </v:textbox>
                </v:shape>
                <v:rect id="正方形/長方形 298" o:spid="_x0000_s1064" style="position:absolute;left:37810;top:17622;width:23531;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" filled="f" strokecolor="#1f4d78 [1604]" strokeweight="1pt"/>
                <v:shape id="直線矢印コネクタ 299" o:spid="_x0000_s1065" type="#_x0000_t32" style="position:absolute;left:34065;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" strokecolor="black [3200]" strokeweight=".5pt">
                  <v:stroke endarrow="block" joinstyle="miter"/>
                </v:shape>
                <v:shape id="直線矢印コネクタ 300" o:spid="_x0000_s1066" type="#_x0000_t32" style="position:absolute;left:34336;top:30215;width:1480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" strokecolor="black [3200]" strokeweight=".5pt">
                  <v:stroke endarrow="block" joinstyle="miter"/>
                </v:shape>
                <v:shape id="テキスト ボックス 301" o:spid="_x0000_s1067" type="#_x0000_t202" style="position:absolute;left:42342;top:17622;width:17335;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71751187" w14:textId="77777777" w:rsidR="000055BB" w:rsidRDefault="000055BB" w:rsidP="008D652B">
                        <w:pPr>
                          <w:rPr>
                            <w:kern w:val="0"/>
                            <w:sz w:val="24"/>
                            <w:szCs w:val="24"/>
                          </w:rPr>
                        </w:pPr>
                        <w:r>
                          <w:rPr>
                            <w:rFonts w:eastAsia="ＭＳ 明朝" w:hAnsi="ＭＳ 明朝" w:cs="Times New Roman" w:hint="eastAsia"/>
                            <w:szCs w:val="21"/>
                          </w:rPr>
                          <w:t>データ管理</w:t>
                        </w:r>
                      </w:p>
                    </w:txbxContent>
                  </v:textbox>
                </v:shape>
                <w10:anchorlock/>
              </v:group>
            </w:pict>
          </mc:Fallback>
        </mc:AlternateContent>
      </w:r>
    </w:p>
    <w:p w14:paraId="58A24201" w14:textId="39B1F97C" w:rsidR="0076254D" w:rsidRPr="00A6260C" w:rsidRDefault="0076254D" w:rsidP="00A6260C">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285691A0" w14:textId="4303A949" w:rsidR="00333C17" w:rsidRDefault="00333C17" w:rsidP="00C06E51"/>
    <w:p w14:paraId="10AAFBEC" w14:textId="0D791FB7" w:rsidR="00F15052" w:rsidRDefault="00E560C2" w:rsidP="005078A9">
      <w:pPr>
        <w:pStyle w:val="3"/>
      </w:pPr>
      <w:bookmarkStart w:id="61" w:name="_Toc103954726"/>
      <w:r>
        <w:rPr>
          <w:rFonts w:hint="eastAsia"/>
        </w:rPr>
        <w:t>公開</w:t>
      </w:r>
      <w:r w:rsidR="00EB14C8">
        <w:rPr>
          <w:rFonts w:hint="eastAsia"/>
        </w:rPr>
        <w:t>インタフェース</w:t>
      </w:r>
      <w:bookmarkEnd w:id="61"/>
    </w:p>
    <w:p w14:paraId="7E8240E3" w14:textId="74490F04" w:rsidR="00F15052" w:rsidRDefault="00F15052" w:rsidP="00C06E51"/>
    <w:p w14:paraId="5F72DAD8" w14:textId="172B40E5" w:rsidR="00946E37" w:rsidRPr="00603C27" w:rsidRDefault="00946E37" w:rsidP="00946E37">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w:t>
      </w:r>
      <w:r w:rsidR="00F722BA">
        <w:rPr>
          <w:rFonts w:asciiTheme="minorHAnsi" w:hAnsiTheme="minorHAnsi" w:hint="eastAsia"/>
        </w:rPr>
        <w:t>関数</w:t>
      </w:r>
      <w:r>
        <w:rPr>
          <w:rFonts w:asciiTheme="minorHAnsi" w:hAnsiTheme="minorHAnsi" w:hint="eastAsia"/>
        </w:rPr>
        <w:t>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
        <w:gridCol w:w="1417"/>
        <w:gridCol w:w="1680"/>
        <w:gridCol w:w="3596"/>
        <w:gridCol w:w="1599"/>
        <w:gridCol w:w="974"/>
      </w:tblGrid>
      <w:tr w:rsidR="00637429" w:rsidRPr="00246EBC" w14:paraId="3D1A6686" w14:textId="65376735" w:rsidTr="00A6229B">
        <w:trPr>
          <w:trHeight w:val="344"/>
          <w:jc w:val="center"/>
        </w:trPr>
        <w:tc>
          <w:tcPr>
            <w:tcW w:w="241" w:type="pct"/>
            <w:shd w:val="clear" w:color="auto" w:fill="D9D9D9" w:themeFill="background1" w:themeFillShade="D9"/>
          </w:tcPr>
          <w:p w14:paraId="54427938" w14:textId="77777777" w:rsidR="00637429" w:rsidRPr="00246EBC" w:rsidRDefault="00637429" w:rsidP="00232FA8">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727" w:type="pct"/>
            <w:shd w:val="clear" w:color="auto" w:fill="D9D9D9" w:themeFill="background1" w:themeFillShade="D9"/>
          </w:tcPr>
          <w:p w14:paraId="575BED28" w14:textId="5B2D806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863" w:type="pct"/>
            <w:shd w:val="clear" w:color="auto" w:fill="D9D9D9" w:themeFill="background1" w:themeFillShade="D9"/>
          </w:tcPr>
          <w:p w14:paraId="153130A3" w14:textId="320CA601" w:rsidR="00637429" w:rsidRPr="00246EBC"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847" w:type="pct"/>
            <w:shd w:val="clear" w:color="auto" w:fill="D9D9D9" w:themeFill="background1" w:themeFillShade="D9"/>
          </w:tcPr>
          <w:p w14:paraId="1B23A825" w14:textId="77777777"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821" w:type="pct"/>
            <w:shd w:val="clear" w:color="auto" w:fill="D9D9D9" w:themeFill="background1" w:themeFillShade="D9"/>
          </w:tcPr>
          <w:p w14:paraId="6CD1A427" w14:textId="3D03CF0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500" w:type="pct"/>
            <w:shd w:val="clear" w:color="auto" w:fill="D9D9D9" w:themeFill="background1" w:themeFillShade="D9"/>
          </w:tcPr>
          <w:p w14:paraId="197F4216" w14:textId="043D1849"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637429" w:rsidRPr="00246EBC" w14:paraId="097FF3C8" w14:textId="4216F3B3" w:rsidTr="00A6229B">
        <w:trPr>
          <w:trHeight w:val="1012"/>
          <w:jc w:val="center"/>
        </w:trPr>
        <w:tc>
          <w:tcPr>
            <w:tcW w:w="241" w:type="pct"/>
          </w:tcPr>
          <w:p w14:paraId="38DBF8B3" w14:textId="77777777" w:rsidR="00637429" w:rsidRPr="00246EBC" w:rsidRDefault="00637429" w:rsidP="00CA142A">
            <w:pPr>
              <w:pStyle w:val="a8"/>
              <w:numPr>
                <w:ilvl w:val="0"/>
                <w:numId w:val="10"/>
              </w:numPr>
              <w:ind w:leftChars="0"/>
              <w:rPr>
                <w:rFonts w:asciiTheme="minorHAnsi" w:hAnsiTheme="minorHAnsi" w:cstheme="majorHAnsi"/>
                <w:color w:val="000000" w:themeColor="text1"/>
              </w:rPr>
            </w:pPr>
          </w:p>
        </w:tc>
        <w:tc>
          <w:tcPr>
            <w:tcW w:w="727" w:type="pct"/>
          </w:tcPr>
          <w:p w14:paraId="03FEA8A3" w14:textId="1247D85B"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p>
        </w:tc>
        <w:tc>
          <w:tcPr>
            <w:tcW w:w="863" w:type="pct"/>
          </w:tcPr>
          <w:p w14:paraId="69E0B295" w14:textId="51150B4B" w:rsidR="00637429" w:rsidRPr="00246EBC"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rovide_data_http</w:t>
            </w:r>
          </w:p>
        </w:tc>
        <w:tc>
          <w:tcPr>
            <w:tcW w:w="1847" w:type="pct"/>
          </w:tcPr>
          <w:p w14:paraId="1CE08101" w14:textId="00ACE5E5" w:rsidR="00637429" w:rsidRDefault="00F1548C" w:rsidP="00232FA8">
            <w:pPr>
              <w:rPr>
                <w:rFonts w:asciiTheme="minorHAnsi" w:hAnsiTheme="minorHAnsi" w:cstheme="majorHAnsi"/>
                <w:color w:val="000000" w:themeColor="text1"/>
              </w:rPr>
            </w:pPr>
            <w:r>
              <w:rPr>
                <w:rFonts w:asciiTheme="minorHAnsi" w:hAnsiTheme="minorHAnsi" w:cstheme="majorHAnsi" w:hint="eastAsia"/>
                <w:color w:val="000000" w:themeColor="text1"/>
              </w:rPr>
              <w:t>HTTPS</w:t>
            </w:r>
            <w:r w:rsidR="00637429">
              <w:rPr>
                <w:rFonts w:asciiTheme="minorHAnsi" w:hAnsiTheme="minorHAnsi" w:cstheme="majorHAnsi" w:hint="eastAsia"/>
                <w:color w:val="000000" w:themeColor="text1"/>
              </w:rPr>
              <w:t>サーバからファイルを取得して返却する。</w:t>
            </w:r>
            <w:r w:rsidR="00B96099">
              <w:rPr>
                <w:rFonts w:asciiTheme="minorHAnsi" w:hAnsiTheme="minorHAnsi" w:cstheme="majorHAnsi" w:hint="eastAsia"/>
                <w:color w:val="000000" w:themeColor="text1"/>
              </w:rPr>
              <w:t>ベーシック認証が必要なドメインの場合は、ベーシック認証を行う。</w:t>
            </w:r>
          </w:p>
          <w:p w14:paraId="6C2FE9E0" w14:textId="3E46FFF8"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w:t>
            </w:r>
            <w:r>
              <w:rPr>
                <w:rFonts w:hint="eastAsia"/>
              </w:rPr>
              <w:t>ダイジェスト認証、</w:t>
            </w:r>
            <w:r>
              <w:rPr>
                <w:rFonts w:hint="eastAsia"/>
              </w:rPr>
              <w:t>T</w:t>
            </w:r>
            <w:r>
              <w:t>LS</w:t>
            </w:r>
            <w:r>
              <w:rPr>
                <w:rFonts w:hint="eastAsia"/>
              </w:rPr>
              <w:t>証明書認証、</w:t>
            </w:r>
            <w:r>
              <w:t>OAuth</w:t>
            </w:r>
            <w:r>
              <w:rPr>
                <w:rFonts w:hint="eastAsia"/>
              </w:rPr>
              <w:t>等の認証処理は実施しない。</w:t>
            </w:r>
          </w:p>
        </w:tc>
        <w:tc>
          <w:tcPr>
            <w:tcW w:w="821" w:type="pct"/>
          </w:tcPr>
          <w:p w14:paraId="55728C12" w14:textId="77777777"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1</w:t>
            </w:r>
            <w:r>
              <w:rPr>
                <w:rFonts w:asciiTheme="minorHAnsi" w:hAnsiTheme="minorHAnsi" w:cstheme="majorHAnsi"/>
                <w:color w:val="000000" w:themeColor="text1"/>
              </w:rPr>
              <w:t>.</w:t>
            </w:r>
            <w:r>
              <w:rPr>
                <w:rFonts w:asciiTheme="minorHAnsi" w:hAnsiTheme="minorHAnsi" w:cstheme="majorHAnsi" w:hint="eastAsia"/>
                <w:color w:val="000000" w:themeColor="text1"/>
              </w:rPr>
              <w:t>リソース</w:t>
            </w:r>
            <w:r>
              <w:rPr>
                <w:rFonts w:asciiTheme="minorHAnsi" w:hAnsiTheme="minorHAnsi" w:cstheme="majorHAnsi" w:hint="eastAsia"/>
                <w:color w:val="000000" w:themeColor="text1"/>
              </w:rPr>
              <w:t>U</w:t>
            </w:r>
            <w:r>
              <w:rPr>
                <w:rFonts w:asciiTheme="minorHAnsi" w:hAnsiTheme="minorHAnsi" w:cstheme="majorHAnsi"/>
                <w:color w:val="000000" w:themeColor="text1"/>
              </w:rPr>
              <w:t>RL</w:t>
            </w:r>
          </w:p>
          <w:p w14:paraId="4D6404D8" w14:textId="00B90C93" w:rsidR="005B1919" w:rsidRDefault="005B1919" w:rsidP="00232FA8">
            <w:pPr>
              <w:rPr>
                <w:rFonts w:asciiTheme="minorHAnsi" w:hAnsiTheme="minorHAnsi" w:cstheme="majorHAnsi"/>
                <w:color w:val="000000" w:themeColor="text1"/>
              </w:rPr>
            </w:pPr>
            <w:r>
              <w:rPr>
                <w:rFonts w:asciiTheme="minorHAnsi" w:hAnsiTheme="minorHAnsi" w:cstheme="majorHAnsi" w:hint="eastAsia"/>
                <w:color w:val="000000" w:themeColor="text1"/>
              </w:rPr>
              <w:t xml:space="preserve">2. </w:t>
            </w:r>
            <w:r>
              <w:rPr>
                <w:rFonts w:asciiTheme="minorHAnsi" w:hAnsiTheme="minorHAnsi" w:cstheme="majorHAnsi" w:hint="eastAsia"/>
                <w:color w:val="000000" w:themeColor="text1"/>
              </w:rPr>
              <w:t>ヘッダ情報</w:t>
            </w:r>
          </w:p>
        </w:tc>
        <w:tc>
          <w:tcPr>
            <w:tcW w:w="500" w:type="pct"/>
          </w:tcPr>
          <w:p w14:paraId="058FEC3A" w14:textId="4BB0B021" w:rsidR="00637429" w:rsidRDefault="00637429" w:rsidP="00232FA8">
            <w:pPr>
              <w:rPr>
                <w:rFonts w:asciiTheme="minorHAnsi" w:hAnsiTheme="minorHAnsi" w:cstheme="majorHAnsi"/>
                <w:color w:val="000000" w:themeColor="text1"/>
              </w:rPr>
            </w:pPr>
            <w:r>
              <w:rPr>
                <w:rFonts w:asciiTheme="minorHAnsi" w:hAnsiTheme="minorHAnsi" w:cstheme="majorHAnsi" w:hint="eastAsia"/>
                <w:color w:val="000000" w:themeColor="text1"/>
              </w:rPr>
              <w:t>ファイルデータ</w:t>
            </w:r>
          </w:p>
        </w:tc>
      </w:tr>
    </w:tbl>
    <w:p w14:paraId="6EB12943" w14:textId="77777777" w:rsidR="00E74CA9" w:rsidRDefault="00E74CA9">
      <w:pPr>
        <w:widowControl/>
        <w:jc w:val="left"/>
      </w:pPr>
      <w:r>
        <w:br w:type="page"/>
      </w:r>
    </w:p>
    <w:p w14:paraId="3CC57593" w14:textId="77777777" w:rsidR="00946E37" w:rsidRDefault="00946E37" w:rsidP="00C06E51"/>
    <w:p w14:paraId="0E6173C6" w14:textId="77777777" w:rsidR="006D29B3" w:rsidRDefault="006D29B3" w:rsidP="005078A9">
      <w:pPr>
        <w:pStyle w:val="3"/>
      </w:pPr>
      <w:r>
        <w:rPr>
          <w:rFonts w:hint="eastAsia"/>
        </w:rPr>
        <w:t xml:space="preserve">　</w:t>
      </w:r>
      <w:bookmarkStart w:id="62" w:name="_Toc103954727"/>
      <w:r>
        <w:rPr>
          <w:rFonts w:hint="eastAsia"/>
        </w:rPr>
        <w:t>内部データ一覧</w:t>
      </w:r>
      <w:bookmarkEnd w:id="62"/>
    </w:p>
    <w:p w14:paraId="4BA338D6" w14:textId="77777777" w:rsidR="006D29B3" w:rsidRDefault="006D29B3" w:rsidP="006D29B3">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4FC855A3" w14:textId="77777777" w:rsidR="006D29B3" w:rsidRPr="00B121C8" w:rsidRDefault="006D29B3" w:rsidP="006D29B3"/>
    <w:p w14:paraId="538A3DA2" w14:textId="7911AFB3" w:rsidR="006D29B3" w:rsidRPr="00B121C8" w:rsidRDefault="006D29B3" w:rsidP="006D29B3">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４．１．３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6D29B3" w:rsidRPr="00246EBC" w14:paraId="37F1CE45" w14:textId="77777777" w:rsidTr="005B1919">
        <w:tc>
          <w:tcPr>
            <w:tcW w:w="333" w:type="dxa"/>
            <w:shd w:val="clear" w:color="auto" w:fill="D9D9D9" w:themeFill="background1" w:themeFillShade="D9"/>
          </w:tcPr>
          <w:p w14:paraId="796B4D82" w14:textId="77777777" w:rsidR="006D29B3" w:rsidRPr="00246EBC" w:rsidRDefault="006D29B3" w:rsidP="005B1919">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24897661" w14:textId="77777777" w:rsidR="006D29B3" w:rsidRPr="00246EBC" w:rsidRDefault="006D29B3" w:rsidP="005B1919">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488F2E58" w14:textId="77777777" w:rsidR="006D29B3" w:rsidRPr="00246EBC" w:rsidRDefault="006D29B3" w:rsidP="005B1919">
            <w:pPr>
              <w:rPr>
                <w:rFonts w:asciiTheme="minorHAnsi" w:hAnsiTheme="minorHAnsi" w:cstheme="majorHAnsi"/>
              </w:rPr>
            </w:pPr>
            <w:r w:rsidRPr="00246EBC">
              <w:rPr>
                <w:rFonts w:asciiTheme="minorHAnsi" w:hAnsiTheme="minorHAnsi" w:cstheme="majorHAnsi"/>
              </w:rPr>
              <w:t>概要</w:t>
            </w:r>
          </w:p>
        </w:tc>
      </w:tr>
      <w:tr w:rsidR="00C41C10" w:rsidRPr="00246EBC" w14:paraId="59808DE9" w14:textId="77777777" w:rsidTr="005B1919">
        <w:tc>
          <w:tcPr>
            <w:tcW w:w="333" w:type="dxa"/>
          </w:tcPr>
          <w:p w14:paraId="528300E9"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06C6CE4E" w14:textId="7D8C5E13" w:rsidR="00C41C10" w:rsidRDefault="00C41C10" w:rsidP="00C41C10">
            <w:pPr>
              <w:rPr>
                <w:rFonts w:asciiTheme="minorHAnsi" w:hAnsiTheme="minorHAnsi"/>
              </w:rPr>
            </w:pPr>
            <w:r w:rsidRPr="008D735C">
              <w:t>basic_auth</w:t>
            </w:r>
          </w:p>
        </w:tc>
        <w:tc>
          <w:tcPr>
            <w:tcW w:w="4536" w:type="dxa"/>
          </w:tcPr>
          <w:p w14:paraId="13E529C8" w14:textId="65184D73" w:rsidR="00C41C10" w:rsidRPr="00246EBC" w:rsidRDefault="00C41C10" w:rsidP="00C41C10">
            <w:pPr>
              <w:rPr>
                <w:rFonts w:asciiTheme="minorHAnsi" w:hAnsiTheme="minorHAnsi"/>
              </w:rPr>
            </w:pPr>
            <w:r>
              <w:rPr>
                <w:rFonts w:asciiTheme="minorHAnsi" w:hAnsiTheme="minorHAnsi" w:hint="eastAsia"/>
                <w:kern w:val="0"/>
              </w:rPr>
              <w:t>リソース</w:t>
            </w:r>
            <w:r>
              <w:rPr>
                <w:rFonts w:asciiTheme="minorHAnsi" w:hAnsiTheme="minorHAnsi" w:hint="eastAsia"/>
                <w:kern w:val="0"/>
              </w:rPr>
              <w:t>U</w:t>
            </w:r>
            <w:r>
              <w:rPr>
                <w:rFonts w:asciiTheme="minorHAnsi" w:hAnsiTheme="minorHAnsi"/>
                <w:kern w:val="0"/>
              </w:rPr>
              <w:t>RL</w:t>
            </w:r>
            <w:r>
              <w:rPr>
                <w:rFonts w:asciiTheme="minorHAnsi" w:hAnsiTheme="minorHAnsi" w:hint="eastAsia"/>
                <w:kern w:val="0"/>
              </w:rPr>
              <w:t>のドメインをキーとして、</w:t>
            </w:r>
            <w:r w:rsidR="004F4164">
              <w:rPr>
                <w:rFonts w:asciiTheme="minorHAnsi" w:hAnsiTheme="minorHAnsi" w:hint="eastAsia"/>
                <w:kern w:val="0"/>
              </w:rPr>
              <w:t>b</w:t>
            </w:r>
            <w:r w:rsidR="004F4164">
              <w:rPr>
                <w:rFonts w:asciiTheme="minorHAnsi" w:hAnsiTheme="minorHAnsi"/>
                <w:kern w:val="0"/>
              </w:rPr>
              <w:t>asic_id</w:t>
            </w:r>
            <w:r>
              <w:rPr>
                <w:rFonts w:asciiTheme="minorHAnsi" w:hAnsiTheme="minorHAnsi" w:hint="eastAsia"/>
                <w:kern w:val="0"/>
              </w:rPr>
              <w:t>と</w:t>
            </w:r>
            <w:r w:rsidR="004F4164">
              <w:rPr>
                <w:rFonts w:asciiTheme="minorHAnsi" w:hAnsiTheme="minorHAnsi" w:hint="eastAsia"/>
                <w:kern w:val="0"/>
              </w:rPr>
              <w:t>b</w:t>
            </w:r>
            <w:r w:rsidR="004F4164">
              <w:rPr>
                <w:rFonts w:asciiTheme="minorHAnsi" w:hAnsiTheme="minorHAnsi"/>
                <w:kern w:val="0"/>
              </w:rPr>
              <w:t>asic_pass</w:t>
            </w:r>
            <w:r>
              <w:rPr>
                <w:rFonts w:asciiTheme="minorHAnsi" w:hAnsiTheme="minorHAnsi" w:hint="eastAsia"/>
                <w:kern w:val="0"/>
              </w:rPr>
              <w:t>を保持する</w:t>
            </w:r>
          </w:p>
        </w:tc>
      </w:tr>
      <w:tr w:rsidR="00C41C10" w:rsidRPr="00246EBC" w14:paraId="7309E310" w14:textId="77777777" w:rsidTr="005B1919">
        <w:tc>
          <w:tcPr>
            <w:tcW w:w="333" w:type="dxa"/>
          </w:tcPr>
          <w:p w14:paraId="12267CA6"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6988A686" w14:textId="0A77B4C0" w:rsidR="00C41C10" w:rsidRPr="006D29B3" w:rsidRDefault="00C41C10" w:rsidP="00C41C10">
            <w:r w:rsidRPr="006D29B3">
              <w:t>basic_id</w:t>
            </w:r>
          </w:p>
        </w:tc>
        <w:tc>
          <w:tcPr>
            <w:tcW w:w="4536" w:type="dxa"/>
          </w:tcPr>
          <w:p w14:paraId="3A6941B0" w14:textId="2D5DE71E" w:rsidR="00C41C10" w:rsidRDefault="00C41C10" w:rsidP="00C41C10">
            <w:pPr>
              <w:rPr>
                <w:rFonts w:asciiTheme="minorHAnsi" w:hAnsiTheme="minorHAnsi"/>
              </w:rPr>
            </w:pPr>
            <w:r>
              <w:rPr>
                <w:rFonts w:asciiTheme="minorHAnsi" w:hAnsiTheme="minorHAnsi" w:hint="eastAsia"/>
              </w:rPr>
              <w:t>ベーシック認証を行う際に指定する</w:t>
            </w:r>
            <w:r>
              <w:rPr>
                <w:rFonts w:asciiTheme="minorHAnsi" w:hAnsiTheme="minorHAnsi" w:hint="eastAsia"/>
              </w:rPr>
              <w:t>I</w:t>
            </w:r>
            <w:r>
              <w:rPr>
                <w:rFonts w:asciiTheme="minorHAnsi" w:hAnsiTheme="minorHAnsi"/>
              </w:rPr>
              <w:t>D</w:t>
            </w:r>
            <w:r>
              <w:rPr>
                <w:rFonts w:asciiTheme="minorHAnsi" w:hAnsiTheme="minorHAnsi" w:hint="eastAsia"/>
              </w:rPr>
              <w:t>を保持する</w:t>
            </w:r>
          </w:p>
        </w:tc>
      </w:tr>
      <w:tr w:rsidR="00C41C10" w:rsidRPr="00246EBC" w14:paraId="34EB4CAA" w14:textId="77777777" w:rsidTr="005B1919">
        <w:tc>
          <w:tcPr>
            <w:tcW w:w="333" w:type="dxa"/>
          </w:tcPr>
          <w:p w14:paraId="33D0FC96" w14:textId="77777777" w:rsidR="00C41C10" w:rsidRPr="00246EBC" w:rsidRDefault="00C41C10" w:rsidP="00CA142A">
            <w:pPr>
              <w:pStyle w:val="a8"/>
              <w:numPr>
                <w:ilvl w:val="0"/>
                <w:numId w:val="9"/>
              </w:numPr>
              <w:ind w:leftChars="0"/>
              <w:rPr>
                <w:rFonts w:asciiTheme="minorHAnsi" w:hAnsiTheme="minorHAnsi" w:cstheme="majorHAnsi"/>
              </w:rPr>
            </w:pPr>
          </w:p>
        </w:tc>
        <w:tc>
          <w:tcPr>
            <w:tcW w:w="2497" w:type="dxa"/>
          </w:tcPr>
          <w:p w14:paraId="7376D145" w14:textId="3D6FC626" w:rsidR="00C41C10" w:rsidRDefault="00C41C10" w:rsidP="00C41C10">
            <w:pPr>
              <w:rPr>
                <w:rFonts w:asciiTheme="minorHAnsi" w:hAnsiTheme="minorHAnsi"/>
              </w:rPr>
            </w:pPr>
            <w:r w:rsidRPr="006D29B3">
              <w:t>basic_pass</w:t>
            </w:r>
          </w:p>
        </w:tc>
        <w:tc>
          <w:tcPr>
            <w:tcW w:w="4536" w:type="dxa"/>
          </w:tcPr>
          <w:p w14:paraId="3047288C" w14:textId="40EF2FFE" w:rsidR="00C41C10" w:rsidRDefault="00C41C10" w:rsidP="00C41C10">
            <w:pPr>
              <w:rPr>
                <w:rFonts w:asciiTheme="minorHAnsi" w:hAnsiTheme="minorHAnsi"/>
              </w:rPr>
            </w:pPr>
            <w:r>
              <w:rPr>
                <w:rFonts w:asciiTheme="minorHAnsi" w:hAnsiTheme="minorHAnsi" w:hint="eastAsia"/>
              </w:rPr>
              <w:t>ベーシック認証を行う際に指定するパスワードを保持する</w:t>
            </w:r>
          </w:p>
        </w:tc>
      </w:tr>
    </w:tbl>
    <w:p w14:paraId="41E8EC60" w14:textId="77777777" w:rsidR="006D29B3" w:rsidRPr="00B121C8" w:rsidRDefault="006D29B3" w:rsidP="006D29B3"/>
    <w:p w14:paraId="1FC0F7D1" w14:textId="77777777" w:rsidR="006D29B3" w:rsidRDefault="006D29B3" w:rsidP="006D29B3"/>
    <w:p w14:paraId="48EFD7B4" w14:textId="77777777" w:rsidR="006D29B3" w:rsidRDefault="006D29B3" w:rsidP="006D29B3"/>
    <w:p w14:paraId="3432F8DF" w14:textId="77777777" w:rsidR="006D29B3" w:rsidRDefault="006D29B3" w:rsidP="006D29B3"/>
    <w:p w14:paraId="22824CBE" w14:textId="72C6AFDA" w:rsidR="006D29B3" w:rsidRDefault="006D29B3" w:rsidP="006D29B3"/>
    <w:p w14:paraId="4B5532EF" w14:textId="0ACA7BB4" w:rsidR="008D735C" w:rsidRDefault="008D735C" w:rsidP="006D29B3"/>
    <w:p w14:paraId="14F860E4" w14:textId="1C4AC228" w:rsidR="008D735C" w:rsidRDefault="008D735C" w:rsidP="006D29B3"/>
    <w:p w14:paraId="7B0737FE" w14:textId="255A7EAB" w:rsidR="008D735C" w:rsidRDefault="008D735C" w:rsidP="006D29B3"/>
    <w:p w14:paraId="1BBA2A02" w14:textId="5AFC76C5" w:rsidR="008D735C" w:rsidRDefault="008D735C" w:rsidP="006D29B3"/>
    <w:p w14:paraId="22655BE8" w14:textId="77777777" w:rsidR="008D735C" w:rsidRPr="008D735C" w:rsidRDefault="008D735C" w:rsidP="006D29B3"/>
    <w:p w14:paraId="7BC6E4AB" w14:textId="77777777" w:rsidR="006D29B3" w:rsidRPr="0073191F" w:rsidRDefault="006D29B3" w:rsidP="005078A9">
      <w:pPr>
        <w:pStyle w:val="3"/>
      </w:pPr>
      <w:bookmarkStart w:id="63" w:name="_Toc103954728"/>
      <w:bookmarkStart w:id="64" w:name="_Hlk47104954"/>
      <w:r>
        <w:rPr>
          <w:rFonts w:hint="eastAsia"/>
        </w:rPr>
        <w:t>コンフィグ定義</w:t>
      </w:r>
      <w:bookmarkEnd w:id="63"/>
    </w:p>
    <w:bookmarkEnd w:id="64"/>
    <w:p w14:paraId="183F778C" w14:textId="1435E81C" w:rsidR="006D29B3" w:rsidRDefault="006D29B3" w:rsidP="006D29B3">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Pr>
          <w:rFonts w:asciiTheme="minorHAnsi" w:hAnsiTheme="minorHAnsi" w:cstheme="majorHAnsi"/>
          <w:color w:val="000000" w:themeColor="text1"/>
          <w:kern w:val="0"/>
        </w:rPr>
        <w:t>.xlsx</w:t>
      </w:r>
      <w:r>
        <w:rPr>
          <w:rFonts w:asciiTheme="minorHAnsi" w:hAnsiTheme="minorHAnsi" w:cstheme="majorBidi" w:hint="eastAsia"/>
        </w:rPr>
        <w:t>」を参照すること。</w:t>
      </w:r>
    </w:p>
    <w:p w14:paraId="3BF5010F" w14:textId="77777777" w:rsidR="006D29B3" w:rsidRPr="006D29B3" w:rsidRDefault="006D29B3" w:rsidP="00C06E51"/>
    <w:p w14:paraId="05A6C06D" w14:textId="378205BA" w:rsidR="00E15268" w:rsidRPr="003C10AB" w:rsidRDefault="00B05394" w:rsidP="005078A9">
      <w:pPr>
        <w:pStyle w:val="2"/>
      </w:pPr>
      <w:r>
        <w:rPr>
          <w:rFonts w:asciiTheme="minorHAnsi" w:hAnsiTheme="minorHAnsi"/>
        </w:rPr>
        <w:br w:type="page"/>
      </w:r>
      <w:bookmarkStart w:id="65" w:name="_Toc103954729"/>
      <w:r w:rsidR="0072086E">
        <w:rPr>
          <w:rFonts w:hint="eastAsia"/>
        </w:rPr>
        <w:lastRenderedPageBreak/>
        <w:t>機能</w:t>
      </w:r>
      <w:r w:rsidR="009200DF">
        <w:rPr>
          <w:rFonts w:hint="eastAsia"/>
        </w:rPr>
        <w:t>詳細</w:t>
      </w:r>
      <w:bookmarkEnd w:id="65"/>
    </w:p>
    <w:p w14:paraId="6971EBB7" w14:textId="0099AAD4" w:rsidR="00C7159F" w:rsidRDefault="00C7159F" w:rsidP="00E57756"/>
    <w:p w14:paraId="7CEFAF71" w14:textId="4F128E51" w:rsidR="005078A9" w:rsidRDefault="005078A9" w:rsidP="005078A9">
      <w:pPr>
        <w:pStyle w:val="3"/>
      </w:pPr>
      <w:bookmarkStart w:id="66" w:name="_Toc103954730"/>
      <w:r w:rsidRPr="00246EBC">
        <w:t>処理フロー</w:t>
      </w:r>
      <w:bookmarkEnd w:id="66"/>
    </w:p>
    <w:p w14:paraId="1C068CA6" w14:textId="447B73B4" w:rsidR="00674DD0" w:rsidRPr="00F259C7" w:rsidRDefault="008552A8" w:rsidP="005078A9">
      <w:pPr>
        <w:pStyle w:val="4"/>
      </w:pPr>
      <w:r>
        <w:rPr>
          <w:rFonts w:hint="eastAsia"/>
        </w:rPr>
        <w:t>データ</w:t>
      </w:r>
      <w:r w:rsidR="009B2953">
        <w:rPr>
          <w:rFonts w:hint="eastAsia"/>
        </w:rPr>
        <w:t>交換</w:t>
      </w:r>
      <w:r>
        <w:rPr>
          <w:rFonts w:hint="eastAsia"/>
        </w:rPr>
        <w:t>要求</w:t>
      </w:r>
    </w:p>
    <w:p w14:paraId="3C146A53" w14:textId="2C6AEC95" w:rsidR="00F259C7" w:rsidRDefault="00145E6F" w:rsidP="00CA142A">
      <w:pPr>
        <w:pStyle w:val="a8"/>
        <w:numPr>
          <w:ilvl w:val="0"/>
          <w:numId w:val="4"/>
        </w:numPr>
        <w:ind w:leftChars="0"/>
      </w:pPr>
      <w:r>
        <w:rPr>
          <w:rFonts w:hint="eastAsia"/>
        </w:rPr>
        <w:t>パラメータとして、リソース</w:t>
      </w:r>
      <w:r w:rsidR="00EA6D25">
        <w:rPr>
          <w:rFonts w:hint="eastAsia"/>
        </w:rPr>
        <w:t>U</w:t>
      </w:r>
      <w:r w:rsidR="00EA6D25">
        <w:t>RL</w:t>
      </w:r>
      <w:r w:rsidR="00A06A8C">
        <w:rPr>
          <w:rFonts w:hint="eastAsia"/>
        </w:rPr>
        <w:t>、ヘッダ情報</w:t>
      </w:r>
      <w:r w:rsidR="00EA6D25">
        <w:rPr>
          <w:rFonts w:hint="eastAsia"/>
        </w:rPr>
        <w:t>を取得する。リソース</w:t>
      </w:r>
      <w:r w:rsidR="00EA6D25">
        <w:rPr>
          <w:rFonts w:hint="eastAsia"/>
        </w:rPr>
        <w:t>U</w:t>
      </w:r>
      <w:r w:rsidR="00EA6D25">
        <w:t>RL</w:t>
      </w:r>
      <w:r w:rsidR="00FC1F46">
        <w:rPr>
          <w:rFonts w:hint="eastAsia"/>
        </w:rPr>
        <w:t>が取得できない場合は、</w:t>
      </w:r>
      <w:r w:rsidR="0010442F">
        <w:rPr>
          <w:rFonts w:hint="eastAsia"/>
        </w:rPr>
        <w:t>独自</w:t>
      </w:r>
      <w:r w:rsidR="0010442F">
        <w:t>Exception</w:t>
      </w:r>
      <w:r w:rsidR="0010442F">
        <w:rPr>
          <w:rFonts w:hint="eastAsia"/>
        </w:rPr>
        <w:t>を発生させる。</w:t>
      </w:r>
    </w:p>
    <w:p w14:paraId="1346A01F" w14:textId="6529CE9E" w:rsidR="00EA6D25" w:rsidRDefault="00EA6D25" w:rsidP="00CA142A">
      <w:pPr>
        <w:pStyle w:val="a8"/>
        <w:numPr>
          <w:ilvl w:val="0"/>
          <w:numId w:val="4"/>
        </w:numPr>
        <w:ind w:leftChars="0"/>
      </w:pPr>
      <w:r>
        <w:rPr>
          <w:rFonts w:hint="eastAsia"/>
        </w:rPr>
        <w:t>リソース</w:t>
      </w:r>
      <w:r>
        <w:rPr>
          <w:rFonts w:hint="eastAsia"/>
        </w:rPr>
        <w:t>U</w:t>
      </w:r>
      <w:r>
        <w:t>RL</w:t>
      </w:r>
      <w:r w:rsidR="00A06A8C">
        <w:rPr>
          <w:rFonts w:hint="eastAsia"/>
        </w:rPr>
        <w:t>、ヘッダ情報</w:t>
      </w:r>
      <w:r>
        <w:rPr>
          <w:rFonts w:hint="eastAsia"/>
        </w:rPr>
        <w:t>をログ出力する。</w:t>
      </w:r>
    </w:p>
    <w:p w14:paraId="6B247F24" w14:textId="228C3716" w:rsidR="006D29B3" w:rsidRDefault="00A06A8C" w:rsidP="00CA142A">
      <w:pPr>
        <w:pStyle w:val="a8"/>
        <w:numPr>
          <w:ilvl w:val="0"/>
          <w:numId w:val="4"/>
        </w:numPr>
        <w:ind w:leftChars="0"/>
      </w:pPr>
      <w:r>
        <w:rPr>
          <w:rFonts w:hint="eastAsia"/>
        </w:rPr>
        <w:t>リソース</w:t>
      </w:r>
      <w:r>
        <w:rPr>
          <w:rFonts w:hint="eastAsia"/>
        </w:rPr>
        <w:t>U</w:t>
      </w:r>
      <w:r>
        <w:t>RL</w:t>
      </w:r>
      <w:r>
        <w:rPr>
          <w:rFonts w:hint="eastAsia"/>
        </w:rPr>
        <w:t>からドメイン</w:t>
      </w:r>
      <w:r>
        <w:rPr>
          <w:rFonts w:hint="eastAsia"/>
        </w:rPr>
        <w:t>(</w:t>
      </w:r>
      <w:r>
        <w:rPr>
          <w:rFonts w:hint="eastAsia"/>
        </w:rPr>
        <w:t>ポート番号を含む</w:t>
      </w:r>
      <w:r>
        <w:t>)</w:t>
      </w:r>
      <w:r>
        <w:rPr>
          <w:rFonts w:hint="eastAsia"/>
        </w:rPr>
        <w:t>を取得する。ドメインが取得できない場合は、</w:t>
      </w:r>
      <w:r w:rsidR="006D29B3">
        <w:rPr>
          <w:rFonts w:hint="eastAsia"/>
        </w:rPr>
        <w:t>独自</w:t>
      </w:r>
      <w:r w:rsidR="006D29B3">
        <w:t>Exception</w:t>
      </w:r>
      <w:r w:rsidR="006D29B3">
        <w:rPr>
          <w:rFonts w:hint="eastAsia"/>
        </w:rPr>
        <w:t>を発生させる。</w:t>
      </w:r>
    </w:p>
    <w:p w14:paraId="35DFA5E5" w14:textId="374677DE" w:rsidR="006D29B3" w:rsidRDefault="006D29B3" w:rsidP="00CA142A">
      <w:pPr>
        <w:pStyle w:val="a8"/>
        <w:numPr>
          <w:ilvl w:val="0"/>
          <w:numId w:val="4"/>
        </w:numPr>
        <w:ind w:leftChars="0"/>
      </w:pPr>
      <w:r w:rsidRPr="00347553">
        <w:rPr>
          <w:rFonts w:hint="eastAsia"/>
        </w:rPr>
        <w:t>コンフィグファイルから</w:t>
      </w:r>
      <w:r>
        <w:rPr>
          <w:rFonts w:hint="eastAsia"/>
        </w:rPr>
        <w:t>B</w:t>
      </w:r>
      <w:r>
        <w:t>asic</w:t>
      </w:r>
      <w:r w:rsidRPr="00AF3532">
        <w:rPr>
          <w:rFonts w:hint="eastAsia"/>
        </w:rPr>
        <w:t>認証情報</w:t>
      </w:r>
      <w:r>
        <w:rPr>
          <w:rFonts w:hint="eastAsia"/>
        </w:rPr>
        <w:t>(</w:t>
      </w:r>
      <w:r>
        <w:t>basic</w:t>
      </w:r>
      <w:r w:rsidRPr="00AF3532">
        <w:t>_auth</w:t>
      </w:r>
      <w:r>
        <w:t>)</w:t>
      </w:r>
      <w:r w:rsidRPr="00347553">
        <w:rPr>
          <w:rFonts w:hint="eastAsia"/>
        </w:rPr>
        <w:t>を取得する。取得できない場合は、</w:t>
      </w:r>
      <w:r>
        <w:rPr>
          <w:rFonts w:hint="eastAsia"/>
        </w:rPr>
        <w:t>処理</w:t>
      </w:r>
      <w:r w:rsidR="0056185C">
        <w:rPr>
          <w:rFonts w:hint="eastAsia"/>
        </w:rPr>
        <w:t>7</w:t>
      </w:r>
      <w:r>
        <w:t>.</w:t>
      </w:r>
      <w:r>
        <w:rPr>
          <w:rFonts w:hint="eastAsia"/>
        </w:rPr>
        <w:t>に遷移する。</w:t>
      </w:r>
    </w:p>
    <w:p w14:paraId="101D6C95" w14:textId="77777777" w:rsidR="00C80EC2" w:rsidRDefault="006D29B3" w:rsidP="00CA142A">
      <w:pPr>
        <w:pStyle w:val="a8"/>
        <w:numPr>
          <w:ilvl w:val="0"/>
          <w:numId w:val="4"/>
        </w:numPr>
        <w:ind w:leftChars="0"/>
      </w:pPr>
      <w:r>
        <w:rPr>
          <w:rFonts w:hint="eastAsia"/>
        </w:rPr>
        <w:t>取得した</w:t>
      </w:r>
      <w:r>
        <w:rPr>
          <w:rFonts w:hint="eastAsia"/>
        </w:rPr>
        <w:t>B</w:t>
      </w:r>
      <w:r>
        <w:t>asic</w:t>
      </w:r>
      <w:r>
        <w:rPr>
          <w:rFonts w:hint="eastAsia"/>
        </w:rPr>
        <w:t>認証情報から、ドメインをキーとして</w:t>
      </w:r>
      <w:r w:rsidR="0056185C">
        <w:rPr>
          <w:rFonts w:hint="eastAsia"/>
        </w:rPr>
        <w:t>ベーシック認証の</w:t>
      </w:r>
      <w:r w:rsidR="0056185C">
        <w:rPr>
          <w:rFonts w:hint="eastAsia"/>
        </w:rPr>
        <w:t>I</w:t>
      </w:r>
      <w:r w:rsidR="0056185C">
        <w:t>D</w:t>
      </w:r>
      <w:r w:rsidR="0056185C">
        <w:rPr>
          <w:rFonts w:hint="eastAsia"/>
        </w:rPr>
        <w:t>とベーシック認証のパスワードを取得する。</w:t>
      </w:r>
      <w:r w:rsidR="00741BF7">
        <w:rPr>
          <w:rFonts w:hint="eastAsia"/>
        </w:rPr>
        <w:t>ドメインが</w:t>
      </w:r>
      <w:r w:rsidR="0056185C">
        <w:rPr>
          <w:rFonts w:hint="eastAsia"/>
        </w:rPr>
        <w:t>取得できない場合は処理</w:t>
      </w:r>
      <w:r w:rsidR="0056185C">
        <w:rPr>
          <w:rFonts w:hint="eastAsia"/>
        </w:rPr>
        <w:t>7</w:t>
      </w:r>
      <w:r w:rsidR="0056185C">
        <w:t>.</w:t>
      </w:r>
      <w:r w:rsidR="0056185C">
        <w:rPr>
          <w:rFonts w:hint="eastAsia"/>
        </w:rPr>
        <w:t>に遷移する。</w:t>
      </w:r>
    </w:p>
    <w:p w14:paraId="4B8B5EE4" w14:textId="1CA68F87" w:rsidR="00A06A8C" w:rsidRDefault="00741BF7" w:rsidP="00C80EC2">
      <w:pPr>
        <w:pStyle w:val="a8"/>
        <w:ind w:leftChars="0" w:left="360"/>
      </w:pPr>
      <w:r>
        <w:rPr>
          <w:rFonts w:hint="eastAsia"/>
        </w:rPr>
        <w:t>ドメインが取得でき、ベーシック認証の</w:t>
      </w:r>
      <w:r>
        <w:rPr>
          <w:rFonts w:hint="eastAsia"/>
        </w:rPr>
        <w:t>I</w:t>
      </w:r>
      <w:r>
        <w:t>D</w:t>
      </w:r>
      <w:r>
        <w:rPr>
          <w:rFonts w:hint="eastAsia"/>
        </w:rPr>
        <w:t>とベーシック認証のパスワードが取得できない場合は、</w:t>
      </w:r>
      <w:r w:rsidRPr="00741BF7">
        <w:rPr>
          <w:rFonts w:hint="eastAsia"/>
        </w:rPr>
        <w:t>独自</w:t>
      </w:r>
      <w:r w:rsidRPr="00741BF7">
        <w:rPr>
          <w:rFonts w:hint="eastAsia"/>
        </w:rPr>
        <w:t>Exception</w:t>
      </w:r>
      <w:r w:rsidRPr="00741BF7">
        <w:rPr>
          <w:rFonts w:hint="eastAsia"/>
        </w:rPr>
        <w:t>を発生させる</w:t>
      </w:r>
      <w:r>
        <w:rPr>
          <w:rFonts w:hint="eastAsia"/>
        </w:rPr>
        <w:t>。</w:t>
      </w:r>
    </w:p>
    <w:p w14:paraId="281A8BFE" w14:textId="71D4B790" w:rsidR="0056185C" w:rsidRPr="00FF56C0" w:rsidRDefault="0056185C" w:rsidP="00CA142A">
      <w:pPr>
        <w:pStyle w:val="a8"/>
        <w:numPr>
          <w:ilvl w:val="0"/>
          <w:numId w:val="4"/>
        </w:numPr>
        <w:ind w:leftChars="0"/>
      </w:pPr>
      <w:r>
        <w:rPr>
          <w:rFonts w:hint="eastAsia"/>
        </w:rPr>
        <w:t>ベーシック認証の</w:t>
      </w:r>
      <w:r>
        <w:rPr>
          <w:rFonts w:hint="eastAsia"/>
        </w:rPr>
        <w:t>I</w:t>
      </w:r>
      <w:r>
        <w:t>D</w:t>
      </w:r>
      <w:r>
        <w:rPr>
          <w:rFonts w:hint="eastAsia"/>
        </w:rPr>
        <w:t>とベーシック認証のパスワードを</w:t>
      </w:r>
      <w:r w:rsidR="00B510CC">
        <w:rPr>
          <w:rFonts w:hint="eastAsia"/>
        </w:rPr>
        <w:t>ファイル取得時</w:t>
      </w:r>
      <w:r>
        <w:rPr>
          <w:rFonts w:hint="eastAsia"/>
        </w:rPr>
        <w:t>の設定に追加する。</w:t>
      </w:r>
    </w:p>
    <w:p w14:paraId="0FF1ABFD" w14:textId="79631BCF" w:rsidR="007105F1" w:rsidRDefault="000B6A96" w:rsidP="00CA142A">
      <w:pPr>
        <w:pStyle w:val="a8"/>
        <w:numPr>
          <w:ilvl w:val="0"/>
          <w:numId w:val="4"/>
        </w:numPr>
        <w:ind w:leftChars="0"/>
      </w:pPr>
      <w:r>
        <w:rPr>
          <w:rFonts w:hint="eastAsia"/>
        </w:rPr>
        <w:t>リソース</w:t>
      </w:r>
      <w:r>
        <w:rPr>
          <w:rFonts w:hint="eastAsia"/>
        </w:rPr>
        <w:t>U</w:t>
      </w:r>
      <w:r>
        <w:t>RL</w:t>
      </w:r>
      <w:r w:rsidR="003B6576">
        <w:rPr>
          <w:rFonts w:hint="eastAsia"/>
        </w:rPr>
        <w:t>から</w:t>
      </w:r>
      <w:r w:rsidR="00E57756">
        <w:rPr>
          <w:rFonts w:hint="eastAsia"/>
        </w:rPr>
        <w:t>ファイル</w:t>
      </w:r>
      <w:r w:rsidR="003B6576">
        <w:rPr>
          <w:rFonts w:hint="eastAsia"/>
        </w:rPr>
        <w:t>を</w:t>
      </w:r>
      <w:r w:rsidR="00E57756">
        <w:rPr>
          <w:rFonts w:hint="eastAsia"/>
        </w:rPr>
        <w:t>取得</w:t>
      </w:r>
      <w:r w:rsidR="003B6576">
        <w:rPr>
          <w:rFonts w:hint="eastAsia"/>
        </w:rPr>
        <w:t>する</w:t>
      </w:r>
      <w:r w:rsidR="00E57756">
        <w:rPr>
          <w:rFonts w:hint="eastAsia"/>
        </w:rPr>
        <w:t>。</w:t>
      </w:r>
      <w:r w:rsidR="00866487">
        <w:rPr>
          <w:rFonts w:hint="eastAsia"/>
        </w:rPr>
        <w:t>この際、コネクトタイムアウト設定</w:t>
      </w:r>
      <w:r w:rsidR="00866487">
        <w:rPr>
          <w:rFonts w:hint="eastAsia"/>
        </w:rPr>
        <w:t>(</w:t>
      </w:r>
      <w:r w:rsidR="00866487">
        <w:rPr>
          <w:rFonts w:hint="eastAsia"/>
        </w:rPr>
        <w:t>サーバとの接続を確立するまでのタイムアウト設定</w:t>
      </w:r>
      <w:r w:rsidR="00866487">
        <w:t>)</w:t>
      </w:r>
      <w:r w:rsidR="00866487">
        <w:rPr>
          <w:rFonts w:hint="eastAsia"/>
        </w:rPr>
        <w:t>は</w:t>
      </w:r>
      <w:r w:rsidR="00866487">
        <w:rPr>
          <w:rFonts w:hint="eastAsia"/>
        </w:rPr>
        <w:t>1</w:t>
      </w:r>
      <w:r w:rsidR="00866487">
        <w:t>0</w:t>
      </w:r>
      <w:r w:rsidR="00866487">
        <w:rPr>
          <w:rFonts w:hint="eastAsia"/>
        </w:rPr>
        <w:t>秒、リードタイムアウト</w:t>
      </w:r>
      <w:r w:rsidR="00866487">
        <w:rPr>
          <w:rFonts w:hint="eastAsia"/>
        </w:rPr>
        <w:t>(</w:t>
      </w:r>
      <w:r w:rsidR="00866487">
        <w:rPr>
          <w:rFonts w:hint="eastAsia"/>
        </w:rPr>
        <w:t>サーバがレスポンスを返してくるまでのタイムアウト</w:t>
      </w:r>
      <w:r w:rsidR="00866487">
        <w:t>)</w:t>
      </w:r>
      <w:r w:rsidR="00866487">
        <w:rPr>
          <w:rFonts w:hint="eastAsia"/>
        </w:rPr>
        <w:t>は</w:t>
      </w:r>
      <w:r w:rsidR="00866487">
        <w:rPr>
          <w:rFonts w:hint="eastAsia"/>
        </w:rPr>
        <w:t>6</w:t>
      </w:r>
      <w:r w:rsidR="00866487">
        <w:t>0</w:t>
      </w:r>
      <w:r w:rsidR="00866487">
        <w:rPr>
          <w:rFonts w:hint="eastAsia"/>
        </w:rPr>
        <w:t>秒に設定する。</w:t>
      </w:r>
    </w:p>
    <w:p w14:paraId="1279B285" w14:textId="77777777" w:rsidR="003502E9" w:rsidRDefault="00C26BAA" w:rsidP="00CA142A">
      <w:pPr>
        <w:pStyle w:val="a8"/>
        <w:numPr>
          <w:ilvl w:val="0"/>
          <w:numId w:val="4"/>
        </w:numPr>
        <w:ind w:leftChars="0"/>
      </w:pPr>
      <w:r>
        <w:rPr>
          <w:rFonts w:hint="eastAsia"/>
        </w:rPr>
        <w:t>ファイル取得結果を確認し、</w:t>
      </w:r>
      <w:r w:rsidR="002F654D" w:rsidRPr="002F654D">
        <w:rPr>
          <w:rFonts w:hint="eastAsia"/>
        </w:rPr>
        <w:t>失敗している場合は、エラー内容を確認する。</w:t>
      </w:r>
    </w:p>
    <w:p w14:paraId="3368F26B" w14:textId="441733DA" w:rsidR="003502E9" w:rsidRDefault="003502E9" w:rsidP="003502E9">
      <w:pPr>
        <w:pStyle w:val="a8"/>
        <w:ind w:leftChars="0" w:left="360"/>
      </w:pPr>
      <w:r>
        <w:rPr>
          <w:rFonts w:hint="eastAsia"/>
        </w:rPr>
        <w:t>検索</w:t>
      </w:r>
      <w:r w:rsidRPr="009268D2">
        <w:rPr>
          <w:rFonts w:hint="eastAsia"/>
        </w:rPr>
        <w:t>結果のステータスコードが「</w:t>
      </w:r>
      <w:r w:rsidRPr="009268D2">
        <w:rPr>
          <w:rFonts w:hint="eastAsia"/>
        </w:rPr>
        <w:t>2</w:t>
      </w:r>
      <w:r>
        <w:rPr>
          <w:rFonts w:hint="eastAsia"/>
        </w:rPr>
        <w:t>00</w:t>
      </w:r>
      <w:r w:rsidRPr="009268D2">
        <w:rPr>
          <w:rFonts w:hint="eastAsia"/>
        </w:rPr>
        <w:t>」以外の場合</w:t>
      </w:r>
      <w:r>
        <w:rPr>
          <w:rFonts w:hint="eastAsia"/>
        </w:rPr>
        <w:t>は、独自</w:t>
      </w:r>
      <w:r>
        <w:t>Exception</w:t>
      </w:r>
      <w:r>
        <w:rPr>
          <w:rFonts w:hint="eastAsia"/>
        </w:rPr>
        <w:t>を発生させる。</w:t>
      </w:r>
    </w:p>
    <w:p w14:paraId="75A493BD" w14:textId="086ECDAB" w:rsidR="00F10BE3" w:rsidRDefault="00BB7EBD" w:rsidP="00BB7EBD">
      <w:pPr>
        <w:pStyle w:val="a8"/>
        <w:ind w:leftChars="0" w:left="360"/>
      </w:pPr>
      <w:r>
        <w:rPr>
          <w:rFonts w:hint="eastAsia"/>
        </w:rPr>
        <w:t>検索</w:t>
      </w:r>
      <w:r w:rsidRPr="009268D2">
        <w:rPr>
          <w:rFonts w:hint="eastAsia"/>
        </w:rPr>
        <w:t>結果のステータスコードが「</w:t>
      </w:r>
      <w:r w:rsidRPr="009268D2">
        <w:rPr>
          <w:rFonts w:hint="eastAsia"/>
        </w:rPr>
        <w:t>2</w:t>
      </w:r>
      <w:r>
        <w:rPr>
          <w:rFonts w:hint="eastAsia"/>
        </w:rPr>
        <w:t>00</w:t>
      </w:r>
      <w:r w:rsidRPr="009268D2">
        <w:rPr>
          <w:rFonts w:hint="eastAsia"/>
        </w:rPr>
        <w:t>」の場合</w:t>
      </w:r>
      <w:r>
        <w:rPr>
          <w:rFonts w:hint="eastAsia"/>
        </w:rPr>
        <w:t>は、</w:t>
      </w:r>
      <w:r w:rsidR="005C6975">
        <w:rPr>
          <w:rFonts w:hint="eastAsia"/>
        </w:rPr>
        <w:t>ファイル</w:t>
      </w:r>
      <w:r w:rsidR="00687F2B">
        <w:rPr>
          <w:rFonts w:hint="eastAsia"/>
        </w:rPr>
        <w:t>データを呼び出し元に返却する。</w:t>
      </w:r>
    </w:p>
    <w:p w14:paraId="1DD4D5F7" w14:textId="4C76267E" w:rsidR="00BB7EBD" w:rsidRDefault="00BB7EBD" w:rsidP="00BB7EBD">
      <w:pPr>
        <w:rPr>
          <w:rFonts w:asciiTheme="minorHAnsi" w:hAnsiTheme="minorHAnsi"/>
        </w:rPr>
      </w:pPr>
    </w:p>
    <w:p w14:paraId="1E146294" w14:textId="77777777" w:rsidR="00F9437F" w:rsidRPr="00F9437F" w:rsidRDefault="00F9437F" w:rsidP="00F9437F">
      <w:pPr>
        <w:rPr>
          <w:rFonts w:asciiTheme="minorHAnsi" w:hAnsiTheme="minorHAnsi"/>
        </w:rPr>
      </w:pPr>
    </w:p>
    <w:p w14:paraId="778890CB" w14:textId="3E4011BD" w:rsidR="00CC6C00" w:rsidRDefault="00B9293C" w:rsidP="005078A9">
      <w:pPr>
        <w:pStyle w:val="3"/>
      </w:pPr>
      <w:bookmarkStart w:id="67" w:name="_Toc103954731"/>
      <w:r w:rsidRPr="00246EBC">
        <w:t>出力ログ</w:t>
      </w:r>
      <w:bookmarkEnd w:id="67"/>
    </w:p>
    <w:p w14:paraId="3AF55DB2" w14:textId="19DAD340" w:rsidR="00E214EE" w:rsidRDefault="00BB72DA" w:rsidP="00F1548C">
      <w:r>
        <w:rPr>
          <w:rFonts w:hint="eastAsia"/>
        </w:rPr>
        <w:t>独自</w:t>
      </w:r>
      <w:r>
        <w:t>Exception</w:t>
      </w:r>
      <w:r>
        <w:rPr>
          <w:rFonts w:hint="eastAsia"/>
        </w:rPr>
        <w:t>に付与するエラーメッセージおよび</w:t>
      </w:r>
      <w:r w:rsidR="00E214EE" w:rsidRPr="00E214EE">
        <w:rPr>
          <w:rFonts w:hint="eastAsia"/>
        </w:rPr>
        <w:t>出力ログ</w:t>
      </w:r>
      <w:r>
        <w:rPr>
          <w:rFonts w:hint="eastAsia"/>
        </w:rPr>
        <w:t>の</w:t>
      </w:r>
      <w:r w:rsidR="00E214EE" w:rsidRPr="00E214EE">
        <w:rPr>
          <w:rFonts w:hint="eastAsia"/>
        </w:rPr>
        <w:t>情報は「</w:t>
      </w:r>
      <w:r w:rsidR="007A1430">
        <w:rPr>
          <w:rFonts w:hint="eastAsia"/>
        </w:rPr>
        <w:t>詳細設計書</w:t>
      </w:r>
      <w:r w:rsidR="007A1430">
        <w:rPr>
          <w:rFonts w:hint="eastAsia"/>
        </w:rPr>
        <w:t>_</w:t>
      </w:r>
      <w:r w:rsidR="007A1430">
        <w:rPr>
          <w:rFonts w:hint="eastAsia"/>
        </w:rPr>
        <w:t>別紙</w:t>
      </w:r>
      <w:r w:rsidR="007A1430">
        <w:rPr>
          <w:rFonts w:hint="eastAsia"/>
        </w:rPr>
        <w:t>1_</w:t>
      </w:r>
      <w:r w:rsidR="007A1430">
        <w:rPr>
          <w:rFonts w:hint="eastAsia"/>
        </w:rPr>
        <w:t>メッセージ一覧</w:t>
      </w:r>
      <w:r w:rsidR="00E214EE" w:rsidRPr="00E214EE">
        <w:rPr>
          <w:rFonts w:hint="eastAsia"/>
        </w:rPr>
        <w:t>.xlsx</w:t>
      </w:r>
      <w:r w:rsidR="00E214EE" w:rsidRPr="00E214EE">
        <w:rPr>
          <w:rFonts w:hint="eastAsia"/>
        </w:rPr>
        <w:t>」を参照すること</w:t>
      </w:r>
      <w:r w:rsidR="006E7CDC">
        <w:rPr>
          <w:rFonts w:hint="eastAsia"/>
        </w:rPr>
        <w:t>。</w:t>
      </w:r>
    </w:p>
    <w:p w14:paraId="0574A30F" w14:textId="74A7B689" w:rsidR="006E7CDC" w:rsidRDefault="006E7CDC">
      <w:pPr>
        <w:widowControl/>
        <w:jc w:val="left"/>
        <w:rPr>
          <w:rFonts w:asciiTheme="minorHAnsi" w:hAnsiTheme="minorHAnsi"/>
        </w:rPr>
      </w:pPr>
    </w:p>
    <w:p w14:paraId="6112A033" w14:textId="77777777" w:rsidR="006E7CDC" w:rsidRDefault="006E7CDC">
      <w:pPr>
        <w:widowControl/>
        <w:jc w:val="left"/>
        <w:rPr>
          <w:rFonts w:asciiTheme="minorHAnsi" w:hAnsiTheme="minorHAnsi"/>
        </w:rPr>
      </w:pPr>
    </w:p>
    <w:p w14:paraId="1CA119E9" w14:textId="77777777" w:rsidR="00753391" w:rsidRDefault="00753391" w:rsidP="00586682">
      <w:pPr>
        <w:rPr>
          <w:rFonts w:asciiTheme="minorHAnsi" w:hAnsiTheme="minorHAnsi"/>
        </w:rPr>
        <w:sectPr w:rsidR="00753391" w:rsidSect="00A6229B">
          <w:pgSz w:w="11906" w:h="16838"/>
          <w:pgMar w:top="1440" w:right="1080" w:bottom="1440" w:left="1080" w:header="851" w:footer="992" w:gutter="0"/>
          <w:cols w:space="425"/>
          <w:docGrid w:type="lines" w:linePitch="360"/>
        </w:sectPr>
      </w:pPr>
    </w:p>
    <w:p w14:paraId="325117E3" w14:textId="77777777" w:rsidR="005078A9" w:rsidRDefault="00861980" w:rsidP="00861980">
      <w:pPr>
        <w:pStyle w:val="1"/>
        <w:rPr>
          <w:rFonts w:asciiTheme="minorHAnsi" w:hAnsiTheme="minorHAnsi"/>
        </w:rPr>
      </w:pPr>
      <w:bookmarkStart w:id="68" w:name="_Toc103954732"/>
      <w:r>
        <w:rPr>
          <w:rFonts w:asciiTheme="minorHAnsi" w:hAnsiTheme="minorHAnsi" w:hint="eastAsia"/>
        </w:rPr>
        <w:lastRenderedPageBreak/>
        <w:t>データ提供</w:t>
      </w:r>
      <w:r w:rsidR="0019691C">
        <w:rPr>
          <w:rFonts w:asciiTheme="minorHAnsi" w:hAnsiTheme="minorHAnsi" w:hint="eastAsia"/>
        </w:rPr>
        <w:t>I/F</w:t>
      </w:r>
      <w:r>
        <w:rPr>
          <w:rFonts w:asciiTheme="minorHAnsi" w:hAnsiTheme="minorHAnsi"/>
        </w:rPr>
        <w:t>(FTP)</w:t>
      </w:r>
      <w:r>
        <w:rPr>
          <w:rFonts w:asciiTheme="minorHAnsi" w:hAnsiTheme="minorHAnsi" w:hint="eastAsia"/>
        </w:rPr>
        <w:t>サブシステム</w:t>
      </w:r>
      <w:bookmarkEnd w:id="68"/>
    </w:p>
    <w:p w14:paraId="785C698D" w14:textId="0D9543A7" w:rsidR="00861980" w:rsidRPr="00E15268" w:rsidRDefault="00861980" w:rsidP="005078A9">
      <w:pPr>
        <w:pStyle w:val="2"/>
      </w:pPr>
      <w:bookmarkStart w:id="69" w:name="_Toc103954733"/>
      <w:r>
        <w:rPr>
          <w:rFonts w:hint="eastAsia"/>
        </w:rPr>
        <w:t>内部仕様</w:t>
      </w:r>
      <w:bookmarkEnd w:id="69"/>
    </w:p>
    <w:p w14:paraId="0C4A5138" w14:textId="2F03959A" w:rsidR="00861980" w:rsidRDefault="004A56F8" w:rsidP="005078A9">
      <w:pPr>
        <w:pStyle w:val="3"/>
      </w:pPr>
      <w:bookmarkStart w:id="70" w:name="_Toc103954734"/>
      <w:r>
        <w:rPr>
          <w:rFonts w:hint="eastAsia"/>
        </w:rPr>
        <w:t>データフロー</w:t>
      </w:r>
      <w:bookmarkEnd w:id="70"/>
    </w:p>
    <w:p w14:paraId="7A8C257B" w14:textId="2D1EA657" w:rsidR="00861980" w:rsidRDefault="00861980" w:rsidP="00861980"/>
    <w:p w14:paraId="0F2C9C53" w14:textId="77777777" w:rsidR="004A56F8" w:rsidRDefault="004A56F8" w:rsidP="004A56F8">
      <w:r>
        <w:rPr>
          <w:noProof/>
        </w:rPr>
        <mc:AlternateContent>
          <mc:Choice Requires="wpc">
            <w:drawing>
              <wp:inline distT="0" distB="0" distL="0" distR="0" wp14:anchorId="6DEFCB09" wp14:editId="643B3DB2">
                <wp:extent cx="6200775" cy="4429125"/>
                <wp:effectExtent l="0" t="0" r="28575" b="28575"/>
                <wp:docPr id="188" name="キャンバス 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175" name="正方形/長方形 175"/>
                        <wps:cNvSpPr/>
                        <wps:spPr>
                          <a:xfrm>
                            <a:off x="199478" y="2154532"/>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16FB8" w14:textId="77777777" w:rsidR="000055BB" w:rsidRDefault="000055BB" w:rsidP="004A56F8">
                              <w:pPr>
                                <w:jc w:val="center"/>
                                <w:rPr>
                                  <w:kern w:val="0"/>
                                  <w:sz w:val="24"/>
                                  <w:szCs w:val="24"/>
                                </w:rPr>
                              </w:pPr>
                              <w:r>
                                <w:rPr>
                                  <w:rFonts w:ascii="ＭＳ 明朝" w:eastAsia="ＭＳ 明朝" w:hAnsi="ＭＳ 明朝" w:cs="Times New Roman" w:hint="eastAsia"/>
                                  <w:color w:val="000000"/>
                                  <w:szCs w:val="21"/>
                                </w:rPr>
                                <w:t>コネクタ</w:t>
                              </w:r>
                            </w:p>
                            <w:p w14:paraId="1A37CCCC" w14:textId="77777777" w:rsidR="000055BB" w:rsidRDefault="000055BB" w:rsidP="004A56F8">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正方形/長方形 176"/>
                        <wps:cNvSpPr/>
                        <wps:spPr>
                          <a:xfrm>
                            <a:off x="2164597" y="2190158"/>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8779D" w14:textId="77777777" w:rsidR="000055BB" w:rsidRDefault="000055BB" w:rsidP="004A56F8">
                              <w:pPr>
                                <w:jc w:val="center"/>
                                <w:rPr>
                                  <w:kern w:val="0"/>
                                  <w:sz w:val="24"/>
                                  <w:szCs w:val="24"/>
                                </w:rPr>
                              </w:pPr>
                              <w:r>
                                <w:rPr>
                                  <w:rFonts w:ascii="ＭＳ 明朝" w:eastAsia="ＭＳ 明朝" w:hAnsi="ＭＳ 明朝" w:cs="Times New Roman" w:hint="eastAsia"/>
                                  <w:szCs w:val="21"/>
                                </w:rPr>
                                <w:t>データ提供</w:t>
                              </w:r>
                            </w:p>
                            <w:p w14:paraId="64D1A324" w14:textId="12FDC3D2" w:rsidR="000055BB" w:rsidRDefault="000055BB" w:rsidP="004A56F8">
                              <w:pPr>
                                <w:jc w:val="center"/>
                              </w:pPr>
                              <w:r>
                                <w:rPr>
                                  <w:rFonts w:eastAsia="ＭＳ 明朝" w:cs="Times New Roman"/>
                                  <w:szCs w:val="21"/>
                                </w:rPr>
                                <w:t>I/F(FTP)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正方形/長方形 177"/>
                        <wps:cNvSpPr/>
                        <wps:spPr>
                          <a:xfrm>
                            <a:off x="5020860" y="2107031"/>
                            <a:ext cx="102870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C8580" w14:textId="5C54A959" w:rsidR="000055BB" w:rsidRDefault="000055BB" w:rsidP="004A56F8">
                              <w:pPr>
                                <w:rPr>
                                  <w:kern w:val="0"/>
                                  <w:sz w:val="24"/>
                                  <w:szCs w:val="24"/>
                                </w:rPr>
                              </w:pPr>
                              <w:r>
                                <w:rPr>
                                  <w:rFonts w:eastAsia="ＭＳ 明朝" w:cs="Times New Roman"/>
                                  <w:color w:val="000000"/>
                                  <w:szCs w:val="21"/>
                                </w:rPr>
                                <w:t>FTP</w:t>
                              </w:r>
                              <w:r>
                                <w:rPr>
                                  <w:rFonts w:ascii="ＭＳ 明朝" w:eastAsia="ＭＳ 明朝" w:hAnsi="ＭＳ 明朝" w:cs="Times New Roman" w:hint="eastAsia"/>
                                  <w:color w:val="000000"/>
                                  <w:szCs w:val="21"/>
                                </w:rPr>
                                <w:t>サーバ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5" name="グループ化 45"/>
                        <wpg:cNvGrpSpPr/>
                        <wpg:grpSpPr>
                          <a:xfrm>
                            <a:off x="3927589" y="114300"/>
                            <a:ext cx="2185060" cy="1354166"/>
                            <a:chOff x="1828799" y="46980"/>
                            <a:chExt cx="2185060" cy="1354166"/>
                          </a:xfrm>
                        </wpg:grpSpPr>
                        <wps:wsp>
                          <wps:cNvPr id="171" name="正方形/長方形 171"/>
                          <wps:cNvSpPr/>
                          <wps:spPr>
                            <a:xfrm>
                              <a:off x="1943100"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7223CE" w14:textId="77777777" w:rsidR="000055BB" w:rsidRDefault="000055BB" w:rsidP="004A56F8">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正方形/長方形 172"/>
                          <wps:cNvSpPr/>
                          <wps:spPr>
                            <a:xfrm>
                              <a:off x="1962150"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D44412" w14:textId="77777777" w:rsidR="000055BB" w:rsidRDefault="000055BB" w:rsidP="004A56F8">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直線矢印コネクタ 173"/>
                          <wps:cNvCnPr/>
                          <wps:spPr>
                            <a:xfrm flipV="1">
                              <a:off x="1933575"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テキスト ボックス 174"/>
                          <wps:cNvSpPr txBox="1"/>
                          <wps:spPr>
                            <a:xfrm>
                              <a:off x="1828799" y="46980"/>
                              <a:ext cx="2185060" cy="1354166"/>
                            </a:xfrm>
                            <a:prstGeom prst="rect">
                              <a:avLst/>
                            </a:prstGeom>
                            <a:noFill/>
                            <a:ln w="6350">
                              <a:solidFill>
                                <a:prstClr val="black"/>
                              </a:solidFill>
                            </a:ln>
                          </wps:spPr>
                          <wps:txbx>
                            <w:txbxContent>
                              <w:p w14:paraId="73441CC9" w14:textId="77777777" w:rsidR="000055BB" w:rsidRDefault="000055BB" w:rsidP="004A56F8">
                                <w:pPr>
                                  <w:jc w:val="left"/>
                                </w:pPr>
                                <w:r>
                                  <w:rPr>
                                    <w:rFonts w:hint="eastAsia"/>
                                  </w:rPr>
                                  <w:t>凡例</w:t>
                                </w:r>
                                <w:r>
                                  <w:rPr>
                                    <w:rFonts w:hint="eastAsia"/>
                                  </w:rPr>
                                  <w:t>:</w:t>
                                </w:r>
                              </w:p>
                              <w:p w14:paraId="17113858" w14:textId="77777777" w:rsidR="000055BB" w:rsidRDefault="000055BB" w:rsidP="004A56F8">
                                <w:pPr>
                                  <w:jc w:val="left"/>
                                </w:pPr>
                                <w:r>
                                  <w:rPr>
                                    <w:rFonts w:hint="eastAsia"/>
                                  </w:rPr>
                                  <w:t xml:space="preserve"> </w:t>
                                </w:r>
                                <w:r>
                                  <w:t xml:space="preserve">       : </w:t>
                                </w:r>
                                <w:r>
                                  <w:rPr>
                                    <w:rFonts w:hint="eastAsia"/>
                                  </w:rPr>
                                  <w:t>対象サブシステム</w:t>
                                </w:r>
                              </w:p>
                              <w:p w14:paraId="0AAB3C0C" w14:textId="77777777" w:rsidR="000055BB" w:rsidRDefault="000055BB" w:rsidP="004A56F8">
                                <w:pPr>
                                  <w:jc w:val="left"/>
                                </w:pPr>
                                <w:r>
                                  <w:rPr>
                                    <w:rFonts w:hint="eastAsia"/>
                                  </w:rPr>
                                  <w:t xml:space="preserve"> </w:t>
                                </w:r>
                                <w:r>
                                  <w:t xml:space="preserve">       : </w:t>
                                </w:r>
                                <w:r>
                                  <w:rPr>
                                    <w:rFonts w:hint="eastAsia"/>
                                  </w:rPr>
                                  <w:t>その他システム</w:t>
                                </w:r>
                              </w:p>
                              <w:p w14:paraId="662B550D" w14:textId="77777777" w:rsidR="000055BB" w:rsidRDefault="000055BB" w:rsidP="004A56F8">
                                <w:pPr>
                                  <w:jc w:val="left"/>
                                </w:pPr>
                                <w:r>
                                  <w:rPr>
                                    <w:rFonts w:hint="eastAsia"/>
                                  </w:rPr>
                                  <w:t xml:space="preserve"> </w:t>
                                </w:r>
                                <w:r>
                                  <w:t xml:space="preserve">       : </w:t>
                                </w:r>
                                <w:r>
                                  <w:rPr>
                                    <w:rFonts w:hint="eastAsia"/>
                                  </w:rPr>
                                  <w:t>通信</w:t>
                                </w:r>
                              </w:p>
                              <w:p w14:paraId="276AB282" w14:textId="77777777" w:rsidR="000055BB" w:rsidRDefault="000055BB" w:rsidP="004A56F8">
                                <w:pPr>
                                  <w:jc w:val="left"/>
                                </w:pPr>
                                <w:r>
                                  <w:rPr>
                                    <w:rFonts w:hint="eastAsia"/>
                                  </w:rPr>
                                  <w:t xml:space="preserve"> </w:t>
                                </w:r>
                                <w:r>
                                  <w:t xml:space="preserve">       : </w:t>
                                </w:r>
                                <w:r>
                                  <w:rPr>
                                    <w:rFonts w:hint="eastAsia"/>
                                  </w:rPr>
                                  <w:t>関数呼び出し</w:t>
                                </w:r>
                              </w:p>
                              <w:p w14:paraId="434EF673" w14:textId="77777777" w:rsidR="000055BB" w:rsidRDefault="000055BB" w:rsidP="004A56F8">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線矢印コネクタ 178"/>
                          <wps:cNvCnPr/>
                          <wps:spPr>
                            <a:xfrm>
                              <a:off x="1933575"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179" name="正方形/長方形 179"/>
                        <wps:cNvSpPr/>
                        <wps:spPr>
                          <a:xfrm>
                            <a:off x="102605" y="1760622"/>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テキスト ボックス 180"/>
                        <wps:cNvSpPr txBox="1"/>
                        <wps:spPr>
                          <a:xfrm>
                            <a:off x="755747" y="1810273"/>
                            <a:ext cx="1733798" cy="368135"/>
                          </a:xfrm>
                          <a:prstGeom prst="rect">
                            <a:avLst/>
                          </a:prstGeom>
                          <a:noFill/>
                          <a:ln w="6350">
                            <a:noFill/>
                          </a:ln>
                        </wps:spPr>
                        <wps:txbx>
                          <w:txbxContent>
                            <w:p w14:paraId="334A6F25" w14:textId="77777777" w:rsidR="000055BB" w:rsidRDefault="000055BB" w:rsidP="004A56F8">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 name="テキスト ボックス 170"/>
                        <wps:cNvSpPr txBox="1"/>
                        <wps:spPr>
                          <a:xfrm>
                            <a:off x="981379" y="2217696"/>
                            <a:ext cx="1176756" cy="367665"/>
                          </a:xfrm>
                          <a:prstGeom prst="rect">
                            <a:avLst/>
                          </a:prstGeom>
                          <a:noFill/>
                          <a:ln w="6350">
                            <a:noFill/>
                          </a:ln>
                        </wps:spPr>
                        <wps:txbx>
                          <w:txbxContent>
                            <w:p w14:paraId="4996AAA5" w14:textId="36236776" w:rsidR="000055BB" w:rsidRDefault="000055BB" w:rsidP="004A56F8">
                              <w:pPr>
                                <w:rPr>
                                  <w:kern w:val="0"/>
                                  <w:sz w:val="24"/>
                                  <w:szCs w:val="24"/>
                                </w:rPr>
                              </w:pPr>
                              <w:r>
                                <w:rPr>
                                  <w:rFonts w:asciiTheme="minorHAnsi" w:hAnsiTheme="minorHAnsi" w:cstheme="majorHAnsi" w:hint="eastAsia"/>
                                  <w:color w:val="000000" w:themeColor="text1"/>
                                </w:rPr>
                                <w:t>データ提供要求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2" name="テキスト ボックス 170"/>
                        <wps:cNvSpPr txBox="1"/>
                        <wps:spPr>
                          <a:xfrm>
                            <a:off x="981379" y="2716460"/>
                            <a:ext cx="1176756" cy="367665"/>
                          </a:xfrm>
                          <a:prstGeom prst="rect">
                            <a:avLst/>
                          </a:prstGeom>
                          <a:noFill/>
                          <a:ln w="6350">
                            <a:noFill/>
                          </a:ln>
                        </wps:spPr>
                        <wps:txbx>
                          <w:txbxContent>
                            <w:p w14:paraId="341D4B5E" w14:textId="77777777" w:rsidR="000055BB" w:rsidRDefault="000055BB" w:rsidP="004A56F8">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テキスト ボックス 170"/>
                        <wps:cNvSpPr txBox="1"/>
                        <wps:spPr>
                          <a:xfrm>
                            <a:off x="3752564" y="2298597"/>
                            <a:ext cx="1176756" cy="367665"/>
                          </a:xfrm>
                          <a:prstGeom prst="rect">
                            <a:avLst/>
                          </a:prstGeom>
                          <a:noFill/>
                          <a:ln w="6350">
                            <a:noFill/>
                          </a:ln>
                        </wps:spPr>
                        <wps:txbx>
                          <w:txbxContent>
                            <w:p w14:paraId="62E11D4D" w14:textId="2050E5A2" w:rsidR="000055BB" w:rsidRDefault="000055BB" w:rsidP="004A56F8">
                              <w:pPr>
                                <w:rPr>
                                  <w:kern w:val="0"/>
                                  <w:sz w:val="24"/>
                                  <w:szCs w:val="24"/>
                                </w:rPr>
                              </w:pPr>
                              <w:r>
                                <w:rPr>
                                  <w:rFonts w:eastAsia="ＭＳ 明朝" w:hAnsi="ＭＳ 明朝" w:cs="Times New Roman"/>
                                  <w:szCs w:val="21"/>
                                </w:rPr>
                                <w:t>FTP</w:t>
                              </w:r>
                              <w:r>
                                <w:rPr>
                                  <w:rFonts w:eastAsia="ＭＳ 明朝" w:hAnsi="ＭＳ 明朝" w:cs="Times New Roman" w:hint="eastAsia"/>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4" name="テキスト ボックス 170"/>
                        <wps:cNvSpPr txBox="1"/>
                        <wps:spPr>
                          <a:xfrm>
                            <a:off x="3890834" y="2728335"/>
                            <a:ext cx="1176756" cy="367665"/>
                          </a:xfrm>
                          <a:prstGeom prst="rect">
                            <a:avLst/>
                          </a:prstGeom>
                          <a:noFill/>
                          <a:ln w="6350">
                            <a:noFill/>
                          </a:ln>
                        </wps:spPr>
                        <wps:txbx>
                          <w:txbxContent>
                            <w:p w14:paraId="712E101A" w14:textId="77777777" w:rsidR="000055BB" w:rsidRDefault="000055BB" w:rsidP="004A56F8">
                              <w:pPr>
                                <w:rPr>
                                  <w:kern w:val="0"/>
                                  <w:sz w:val="24"/>
                                  <w:szCs w:val="24"/>
                                </w:rPr>
                              </w:pPr>
                              <w:r>
                                <w:rPr>
                                  <w:rFonts w:eastAsia="ＭＳ 明朝" w:hAnsi="ＭＳ 明朝" w:cs="Times New Roman" w:hint="eastAsia"/>
                                  <w:szCs w:val="21"/>
                                </w:rPr>
                                <w:t>ファイル</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5" name="正方形/長方形 185"/>
                        <wps:cNvSpPr/>
                        <wps:spPr>
                          <a:xfrm>
                            <a:off x="3795831" y="1762229"/>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直線矢印コネクタ 186"/>
                        <wps:cNvCnPr/>
                        <wps:spPr>
                          <a:xfrm>
                            <a:off x="3421278" y="2620769"/>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 name="直線矢印コネクタ 187"/>
                        <wps:cNvCnPr/>
                        <wps:spPr>
                          <a:xfrm flipH="1">
                            <a:off x="3448355" y="3021542"/>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1" name="テキスト ボックス 301"/>
                        <wps:cNvSpPr txBox="1"/>
                        <wps:spPr>
                          <a:xfrm>
                            <a:off x="3890834" y="1810273"/>
                            <a:ext cx="1733798" cy="368135"/>
                          </a:xfrm>
                          <a:prstGeom prst="rect">
                            <a:avLst/>
                          </a:prstGeom>
                          <a:noFill/>
                          <a:ln w="6350">
                            <a:noFill/>
                          </a:ln>
                        </wps:spPr>
                        <wps:txbx>
                          <w:txbxContent>
                            <w:p w14:paraId="197A40F7" w14:textId="0E9F76E7" w:rsidR="000055BB" w:rsidRDefault="000055BB" w:rsidP="004A56F8">
                              <w:r>
                                <w:rPr>
                                  <w:rFonts w:hint="eastAsia"/>
                                </w:rPr>
                                <w:t>データ管理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直線矢印コネクタ 208"/>
                        <wps:cNvCnPr/>
                        <wps:spPr>
                          <a:xfrm flipV="1">
                            <a:off x="970995" y="2627349"/>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直線矢印コネクタ 213"/>
                        <wps:cNvCnPr/>
                        <wps:spPr>
                          <a:xfrm flipH="1">
                            <a:off x="982425" y="3099789"/>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DEFCB09" id="キャンバス 188" o:spid="_x0000_s1068" editas="canvas" style="width:488.25pt;height:348.75pt;mso-position-horizontal-relative:char;mso-position-vertical-relative:line" coordsize="62007,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">
                <v:shape id="_x0000_s1069" type="#_x0000_t75" style="position:absolute;width:62007;height:44291;visibility:visible;mso-wrap-style:square" filled="t" stroked="t" strokecolor="black [3200]">
                  <v:fill o:detectmouseclick="t"/>
                  <v:path o:connecttype="none"/>
                </v:shape>
                <v:rect id="正方形/長方形 175" o:spid="_x0000_s1070" style="position:absolute;left:1994;top:21545;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" fillcolor="white [3212]" strokecolor="#1f4d78 [1604]" strokeweight="1pt">
                  <v:textbox>
                    <w:txbxContent>
                      <w:p w14:paraId="47516FB8" w14:textId="77777777" w:rsidR="000055BB" w:rsidRDefault="000055BB" w:rsidP="004A56F8">
                        <w:pPr>
                          <w:jc w:val="center"/>
                          <w:rPr>
                            <w:kern w:val="0"/>
                            <w:sz w:val="24"/>
                            <w:szCs w:val="24"/>
                          </w:rPr>
                        </w:pPr>
                        <w:r>
                          <w:rPr>
                            <w:rFonts w:ascii="ＭＳ 明朝" w:eastAsia="ＭＳ 明朝" w:hAnsi="ＭＳ 明朝" w:cs="Times New Roman" w:hint="eastAsia"/>
                            <w:color w:val="000000"/>
                            <w:szCs w:val="21"/>
                          </w:rPr>
                          <w:t>コネクタ</w:t>
                        </w:r>
                      </w:p>
                      <w:p w14:paraId="1A37CCCC" w14:textId="77777777" w:rsidR="000055BB" w:rsidRDefault="000055BB" w:rsidP="004A56F8">
                        <w:pPr>
                          <w:jc w:val="center"/>
                        </w:pPr>
                        <w:r>
                          <w:rPr>
                            <w:rFonts w:ascii="ＭＳ 明朝" w:eastAsia="ＭＳ 明朝" w:hAnsi="ＭＳ 明朝" w:cs="Times New Roman" w:hint="eastAsia"/>
                            <w:color w:val="000000"/>
                            <w:szCs w:val="21"/>
                          </w:rPr>
                          <w:t>メイン</w:t>
                        </w:r>
                      </w:p>
                    </w:txbxContent>
                  </v:textbox>
                </v:rect>
                <v:rect id="正方形/長方形 176" o:spid="_x0000_s1071" style="position:absolute;left:21645;top:21901;width:122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" fillcolor="#5b9bd5 [3204]" strokecolor="#1f4d78 [1604]" strokeweight="1pt">
                  <v:textbox>
                    <w:txbxContent>
                      <w:p w14:paraId="69B8779D" w14:textId="77777777" w:rsidR="000055BB" w:rsidRDefault="000055BB" w:rsidP="004A56F8">
                        <w:pPr>
                          <w:jc w:val="center"/>
                          <w:rPr>
                            <w:kern w:val="0"/>
                            <w:sz w:val="24"/>
                            <w:szCs w:val="24"/>
                          </w:rPr>
                        </w:pPr>
                        <w:r>
                          <w:rPr>
                            <w:rFonts w:ascii="ＭＳ 明朝" w:eastAsia="ＭＳ 明朝" w:hAnsi="ＭＳ 明朝" w:cs="Times New Roman" w:hint="eastAsia"/>
                            <w:szCs w:val="21"/>
                          </w:rPr>
                          <w:t>データ提供</w:t>
                        </w:r>
                      </w:p>
                      <w:p w14:paraId="64D1A324" w14:textId="12FDC3D2" w:rsidR="000055BB" w:rsidRDefault="000055BB" w:rsidP="004A56F8">
                        <w:pPr>
                          <w:jc w:val="center"/>
                        </w:pPr>
                        <w:r>
                          <w:rPr>
                            <w:rFonts w:eastAsia="ＭＳ 明朝" w:cs="Times New Roman"/>
                            <w:szCs w:val="21"/>
                          </w:rPr>
                          <w:t>I/F(FTP)</w:t>
                        </w:r>
                      </w:p>
                    </w:txbxContent>
                  </v:textbox>
                </v:rect>
                <v:rect id="正方形/長方形 177" o:spid="_x0000_s1072" style="position:absolute;left:50208;top:21070;width:10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" fillcolor="white [3212]" strokecolor="#1f4d78 [1604]" strokeweight="1pt">
                  <v:textbox>
                    <w:txbxContent>
                      <w:p w14:paraId="596C8580" w14:textId="5C54A959" w:rsidR="000055BB" w:rsidRDefault="000055BB" w:rsidP="004A56F8">
                        <w:pPr>
                          <w:rPr>
                            <w:kern w:val="0"/>
                            <w:sz w:val="24"/>
                            <w:szCs w:val="24"/>
                          </w:rPr>
                        </w:pPr>
                        <w:r>
                          <w:rPr>
                            <w:rFonts w:eastAsia="ＭＳ 明朝" w:cs="Times New Roman"/>
                            <w:color w:val="000000"/>
                            <w:szCs w:val="21"/>
                          </w:rPr>
                          <w:t>FTP</w:t>
                        </w:r>
                        <w:r>
                          <w:rPr>
                            <w:rFonts w:ascii="ＭＳ 明朝" w:eastAsia="ＭＳ 明朝" w:hAnsi="ＭＳ 明朝" w:cs="Times New Roman" w:hint="eastAsia"/>
                            <w:color w:val="000000"/>
                            <w:szCs w:val="21"/>
                          </w:rPr>
                          <w:t>サーバ</w:t>
                        </w:r>
                      </w:p>
                    </w:txbxContent>
                  </v:textbox>
                </v:rect>
                <v:group id="グループ化 45" o:spid="_x0000_s1073" style="position:absolute;left:39275;top:1143;width:21851;height:13541" coordorigin="18287,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正方形/長方形 171" o:spid="_x0000_s1074" style="position:absolute;left:19431;top:4035;width:4000;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" fillcolor="#5b9bd5 [3204]" strokecolor="#1f4d78 [1604]" strokeweight="1pt">
                    <v:textbox>
                      <w:txbxContent>
                        <w:p w14:paraId="087223CE" w14:textId="77777777" w:rsidR="000055BB" w:rsidRDefault="000055BB" w:rsidP="004A56F8">
                          <w:pPr>
                            <w:jc w:val="center"/>
                            <w:rPr>
                              <w:kern w:val="0"/>
                              <w:sz w:val="24"/>
                              <w:szCs w:val="24"/>
                            </w:rPr>
                          </w:pPr>
                          <w:r>
                            <w:rPr>
                              <w:rFonts w:eastAsia="ＭＳ 明朝" w:cs="Times New Roman"/>
                              <w:szCs w:val="21"/>
                            </w:rPr>
                            <w:t> </w:t>
                          </w:r>
                        </w:p>
                      </w:txbxContent>
                    </v:textbox>
                  </v:rect>
                  <v:rect id="正方形/長方形 172" o:spid="_x0000_s1075" style="position:absolute;left:19621;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" fillcolor="white [3212]" strokecolor="#1f4d78 [1604]" strokeweight="1pt">
                    <v:textbox>
                      <w:txbxContent>
                        <w:p w14:paraId="1DD44412" w14:textId="77777777" w:rsidR="000055BB" w:rsidRDefault="000055BB" w:rsidP="004A56F8">
                          <w:pPr>
                            <w:rPr>
                              <w:kern w:val="0"/>
                              <w:sz w:val="24"/>
                              <w:szCs w:val="24"/>
                            </w:rPr>
                          </w:pPr>
                          <w:r>
                            <w:rPr>
                              <w:rFonts w:eastAsia="ＭＳ 明朝" w:cs="Times New Roman"/>
                              <w:color w:val="000000"/>
                              <w:szCs w:val="21"/>
                            </w:rPr>
                            <w:t> </w:t>
                          </w:r>
                        </w:p>
                      </w:txbxContent>
                    </v:textbox>
                  </v:rect>
                  <v:shape id="直線矢印コネクタ 173" o:spid="_x0000_s1076" type="#_x0000_t32" style="position:absolute;left:19335;top:8893;width:42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" strokecolor="black [3200]" strokeweight=".5pt">
                    <v:stroke endarrow="block" joinstyle="miter"/>
                  </v:shape>
                  <v:shape id="テキスト ボックス 174" o:spid="_x0000_s1077" type="#_x0000_t202" style="position:absolute;left:18287;top:469;width:21851;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" filled="f" strokeweight=".5pt">
                    <v:textbox>
                      <w:txbxContent>
                        <w:p w14:paraId="73441CC9" w14:textId="77777777" w:rsidR="000055BB" w:rsidRDefault="000055BB" w:rsidP="004A56F8">
                          <w:pPr>
                            <w:jc w:val="left"/>
                          </w:pPr>
                          <w:r>
                            <w:rPr>
                              <w:rFonts w:hint="eastAsia"/>
                            </w:rPr>
                            <w:t>凡例</w:t>
                          </w:r>
                          <w:r>
                            <w:rPr>
                              <w:rFonts w:hint="eastAsia"/>
                            </w:rPr>
                            <w:t>:</w:t>
                          </w:r>
                        </w:p>
                        <w:p w14:paraId="17113858" w14:textId="77777777" w:rsidR="000055BB" w:rsidRDefault="000055BB" w:rsidP="004A56F8">
                          <w:pPr>
                            <w:jc w:val="left"/>
                          </w:pPr>
                          <w:r>
                            <w:rPr>
                              <w:rFonts w:hint="eastAsia"/>
                            </w:rPr>
                            <w:t xml:space="preserve"> </w:t>
                          </w:r>
                          <w:r>
                            <w:t xml:space="preserve">       : </w:t>
                          </w:r>
                          <w:r>
                            <w:rPr>
                              <w:rFonts w:hint="eastAsia"/>
                            </w:rPr>
                            <w:t>対象サブシステム</w:t>
                          </w:r>
                        </w:p>
                        <w:p w14:paraId="0AAB3C0C" w14:textId="77777777" w:rsidR="000055BB" w:rsidRDefault="000055BB" w:rsidP="004A56F8">
                          <w:pPr>
                            <w:jc w:val="left"/>
                          </w:pPr>
                          <w:r>
                            <w:rPr>
                              <w:rFonts w:hint="eastAsia"/>
                            </w:rPr>
                            <w:t xml:space="preserve"> </w:t>
                          </w:r>
                          <w:r>
                            <w:t xml:space="preserve">       : </w:t>
                          </w:r>
                          <w:r>
                            <w:rPr>
                              <w:rFonts w:hint="eastAsia"/>
                            </w:rPr>
                            <w:t>その他システム</w:t>
                          </w:r>
                        </w:p>
                        <w:p w14:paraId="662B550D" w14:textId="77777777" w:rsidR="000055BB" w:rsidRDefault="000055BB" w:rsidP="004A56F8">
                          <w:pPr>
                            <w:jc w:val="left"/>
                          </w:pPr>
                          <w:r>
                            <w:rPr>
                              <w:rFonts w:hint="eastAsia"/>
                            </w:rPr>
                            <w:t xml:space="preserve"> </w:t>
                          </w:r>
                          <w:r>
                            <w:t xml:space="preserve">       : </w:t>
                          </w:r>
                          <w:r>
                            <w:rPr>
                              <w:rFonts w:hint="eastAsia"/>
                            </w:rPr>
                            <w:t>通信</w:t>
                          </w:r>
                        </w:p>
                        <w:p w14:paraId="276AB282" w14:textId="77777777" w:rsidR="000055BB" w:rsidRDefault="000055BB" w:rsidP="004A56F8">
                          <w:pPr>
                            <w:jc w:val="left"/>
                          </w:pPr>
                          <w:r>
                            <w:rPr>
                              <w:rFonts w:hint="eastAsia"/>
                            </w:rPr>
                            <w:t xml:space="preserve"> </w:t>
                          </w:r>
                          <w:r>
                            <w:t xml:space="preserve">       : </w:t>
                          </w:r>
                          <w:r>
                            <w:rPr>
                              <w:rFonts w:hint="eastAsia"/>
                            </w:rPr>
                            <w:t>関数呼び出し</w:t>
                          </w:r>
                        </w:p>
                        <w:p w14:paraId="434EF673" w14:textId="77777777" w:rsidR="000055BB" w:rsidRDefault="000055BB" w:rsidP="004A56F8">
                          <w:pPr>
                            <w:jc w:val="left"/>
                          </w:pPr>
                        </w:p>
                      </w:txbxContent>
                    </v:textbox>
                  </v:shape>
                  <v:shape id="直線矢印コネクタ 178" o:spid="_x0000_s1078" type="#_x0000_t32" style="position:absolute;left:19335;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" strokecolor="black [3200]" strokeweight=".5pt">
                    <v:stroke endarrow="open" joinstyle="miter"/>
                  </v:shape>
                </v:group>
                <v:rect id="正方形/長方形 179" o:spid="_x0000_s1079" style="position:absolute;left:1026;top:17606;width:35269;height:20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" filled="f" strokecolor="#1f4d78 [1604]" strokeweight="1pt"/>
                <v:shape id="テキスト ボックス 180" o:spid="_x0000_s1080" type="#_x0000_t202" style="position:absolute;left:7557;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" filled="f" stroked="f" strokeweight=".5pt">
                  <v:textbox>
                    <w:txbxContent>
                      <w:p w14:paraId="334A6F25" w14:textId="77777777" w:rsidR="000055BB" w:rsidRDefault="000055BB" w:rsidP="004A56F8">
                        <w:r>
                          <w:rPr>
                            <w:rFonts w:hint="eastAsia"/>
                          </w:rPr>
                          <w:t>コネクタメインコンテナ</w:t>
                        </w:r>
                      </w:p>
                    </w:txbxContent>
                  </v:textbox>
                </v:shape>
                <v:shape id="テキスト ボックス 170" o:spid="_x0000_s1081" type="#_x0000_t202" style="position:absolute;left:9813;top:22176;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" filled="f" stroked="f" strokeweight=".5pt">
                  <v:textbox>
                    <w:txbxContent>
                      <w:p w14:paraId="4996AAA5" w14:textId="36236776" w:rsidR="000055BB" w:rsidRDefault="000055BB" w:rsidP="004A56F8">
                        <w:pPr>
                          <w:rPr>
                            <w:kern w:val="0"/>
                            <w:sz w:val="24"/>
                            <w:szCs w:val="24"/>
                          </w:rPr>
                        </w:pPr>
                        <w:r>
                          <w:rPr>
                            <w:rFonts w:asciiTheme="minorHAnsi" w:hAnsiTheme="minorHAnsi" w:cstheme="majorHAnsi" w:hint="eastAsia"/>
                            <w:color w:val="000000" w:themeColor="text1"/>
                          </w:rPr>
                          <w:t>データ提供要求</w:t>
                        </w:r>
                      </w:p>
                    </w:txbxContent>
                  </v:textbox>
                </v:shape>
                <v:shape id="テキスト ボックス 170" o:spid="_x0000_s1082" type="#_x0000_t202" style="position:absolute;left:9813;top:27164;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341D4B5E" w14:textId="77777777" w:rsidR="000055BB" w:rsidRDefault="000055BB" w:rsidP="004A56F8">
                        <w:pPr>
                          <w:rPr>
                            <w:kern w:val="0"/>
                            <w:sz w:val="24"/>
                            <w:szCs w:val="24"/>
                          </w:rPr>
                        </w:pPr>
                        <w:r>
                          <w:rPr>
                            <w:rFonts w:eastAsia="ＭＳ 明朝" w:hAnsi="ＭＳ 明朝" w:cs="Times New Roman" w:hint="eastAsia"/>
                            <w:szCs w:val="21"/>
                          </w:rPr>
                          <w:t>ファイル</w:t>
                        </w:r>
                      </w:p>
                    </w:txbxContent>
                  </v:textbox>
                </v:shape>
                <v:shape id="テキスト ボックス 170" o:spid="_x0000_s1083" type="#_x0000_t202" style="position:absolute;left:37525;top:22985;width:11768;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62E11D4D" w14:textId="2050E5A2" w:rsidR="000055BB" w:rsidRDefault="000055BB" w:rsidP="004A56F8">
                        <w:pPr>
                          <w:rPr>
                            <w:kern w:val="0"/>
                            <w:sz w:val="24"/>
                            <w:szCs w:val="24"/>
                          </w:rPr>
                        </w:pPr>
                        <w:r>
                          <w:rPr>
                            <w:rFonts w:eastAsia="ＭＳ 明朝" w:hAnsi="ＭＳ 明朝" w:cs="Times New Roman"/>
                            <w:szCs w:val="21"/>
                          </w:rPr>
                          <w:t>FTP</w:t>
                        </w:r>
                        <w:r>
                          <w:rPr>
                            <w:rFonts w:eastAsia="ＭＳ 明朝" w:hAnsi="ＭＳ 明朝" w:cs="Times New Roman" w:hint="eastAsia"/>
                            <w:szCs w:val="21"/>
                          </w:rPr>
                          <w:t>リクエスト</w:t>
                        </w:r>
                      </w:p>
                    </w:txbxContent>
                  </v:textbox>
                </v:shape>
                <v:shape id="テキスト ボックス 170" o:spid="_x0000_s1084" type="#_x0000_t202" style="position:absolute;left:38908;top:27283;width:11767;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712E101A" w14:textId="77777777" w:rsidR="000055BB" w:rsidRDefault="000055BB" w:rsidP="004A56F8">
                        <w:pPr>
                          <w:rPr>
                            <w:kern w:val="0"/>
                            <w:sz w:val="24"/>
                            <w:szCs w:val="24"/>
                          </w:rPr>
                        </w:pPr>
                        <w:r>
                          <w:rPr>
                            <w:rFonts w:eastAsia="ＭＳ 明朝" w:hAnsi="ＭＳ 明朝" w:cs="Times New Roman" w:hint="eastAsia"/>
                            <w:szCs w:val="21"/>
                          </w:rPr>
                          <w:t>ファイル</w:t>
                        </w:r>
                      </w:p>
                    </w:txbxContent>
                  </v:textbox>
                </v:shape>
                <v:rect id="正方形/長方形 185" o:spid="_x0000_s1085" style="position:absolute;left:37958;top:17622;width:23530;height:2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" filled="f" strokecolor="#1f4d78 [1604]" strokeweight="1pt"/>
                <v:shape id="直線矢印コネクタ 186" o:spid="_x0000_s1086" type="#_x0000_t32" style="position:absolute;left:34212;top:26207;width:155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" strokecolor="black [3200]" strokeweight=".5pt">
                  <v:stroke endarrow="block" joinstyle="miter"/>
                </v:shape>
                <v:shape id="直線矢印コネクタ 187" o:spid="_x0000_s1087" type="#_x0000_t32" style="position:absolute;left:34483;top:30215;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" strokecolor="black [3200]" strokeweight=".5pt">
                  <v:stroke endarrow="block" joinstyle="miter"/>
                </v:shape>
                <v:shape id="テキスト ボックス 301" o:spid="_x0000_s1088" type="#_x0000_t202" style="position:absolute;left:38908;top:18102;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F5xgAAANwAAAAPAAAAZHJzL2Rvd25yZXYueG1sRI9Ba8JA&#10;FITvgv9heUJvuonF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qxzBecYAAADcAAAA&#10;DwAAAAAAAAAAAAAAAAAHAgAAZHJzL2Rvd25yZXYueG1sUEsFBgAAAAADAAMAtwAAAPoCAAAAAA==&#10;" filled="f" stroked="f" strokeweight=".5pt">
                  <v:textbox>
                    <w:txbxContent>
                      <w:p w14:paraId="197A40F7" w14:textId="0E9F76E7" w:rsidR="000055BB" w:rsidRDefault="000055BB" w:rsidP="004A56F8">
                        <w:r>
                          <w:rPr>
                            <w:rFonts w:hint="eastAsia"/>
                          </w:rPr>
                          <w:t>データ管理</w:t>
                        </w:r>
                      </w:p>
                    </w:txbxContent>
                  </v:textbox>
                </v:shape>
                <v:shape id="直線矢印コネクタ 208" o:spid="_x0000_s1089" type="#_x0000_t32" style="position:absolute;left:9709;top:26273;width:1133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" strokecolor="black [3200]" strokeweight=".5pt">
                  <v:stroke endarrow="open" joinstyle="miter"/>
                </v:shape>
                <v:shape id="直線矢印コネクタ 213" o:spid="_x0000_s1090" type="#_x0000_t32" style="position:absolute;left:9824;top:30997;width:11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" strokecolor="black [3200]" strokeweight=".5pt">
                  <v:stroke endarrow="open" joinstyle="miter"/>
                </v:shape>
                <w10:anchorlock/>
              </v:group>
            </w:pict>
          </mc:Fallback>
        </mc:AlternateContent>
      </w:r>
    </w:p>
    <w:p w14:paraId="3D75DEC4" w14:textId="1B7BBCBE" w:rsidR="004A56F8" w:rsidRPr="00A6260C" w:rsidRDefault="004A56F8" w:rsidP="004A56F8">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736B0692" w14:textId="46BD036B" w:rsidR="004A56F8" w:rsidRDefault="004A56F8" w:rsidP="00861980"/>
    <w:p w14:paraId="2D1680B0" w14:textId="77777777" w:rsidR="00271A5E" w:rsidRDefault="00271A5E" w:rsidP="00271A5E"/>
    <w:p w14:paraId="5353A2B3" w14:textId="77777777" w:rsidR="00271A5E" w:rsidRDefault="00271A5E" w:rsidP="005078A9">
      <w:pPr>
        <w:pStyle w:val="3"/>
      </w:pPr>
      <w:bookmarkStart w:id="71" w:name="_Toc103954735"/>
      <w:r>
        <w:rPr>
          <w:rFonts w:hint="eastAsia"/>
        </w:rPr>
        <w:t>公開インタフェース</w:t>
      </w:r>
      <w:bookmarkEnd w:id="71"/>
    </w:p>
    <w:p w14:paraId="4A9580CC" w14:textId="77777777" w:rsidR="00271A5E" w:rsidRDefault="00271A5E" w:rsidP="00271A5E"/>
    <w:p w14:paraId="647AEECB" w14:textId="297F8FF2" w:rsidR="00271A5E" w:rsidRPr="00603C27" w:rsidRDefault="00271A5E" w:rsidP="00271A5E">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w:t>
      </w:r>
      <w:r w:rsidR="003557F8">
        <w:rPr>
          <w:rFonts w:asciiTheme="minorHAnsi" w:hAnsiTheme="minorHAnsi" w:hint="eastAsia"/>
        </w:rPr>
        <w:t>関数</w:t>
      </w:r>
      <w:r>
        <w:rPr>
          <w:rFonts w:asciiTheme="minorHAnsi" w:hAnsiTheme="minorHAnsi" w:hint="eastAsia"/>
        </w:rPr>
        <w:t>インタフェース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
        <w:gridCol w:w="1863"/>
        <w:gridCol w:w="1869"/>
        <w:gridCol w:w="3193"/>
        <w:gridCol w:w="1217"/>
        <w:gridCol w:w="1217"/>
      </w:tblGrid>
      <w:tr w:rsidR="008739ED" w:rsidRPr="00246EBC" w14:paraId="595DAD1B" w14:textId="651DED97" w:rsidTr="00A6229B">
        <w:trPr>
          <w:trHeight w:val="251"/>
          <w:jc w:val="center"/>
        </w:trPr>
        <w:tc>
          <w:tcPr>
            <w:tcW w:w="193" w:type="pct"/>
            <w:shd w:val="clear" w:color="auto" w:fill="D9D9D9" w:themeFill="background1" w:themeFillShade="D9"/>
          </w:tcPr>
          <w:p w14:paraId="5B27D609" w14:textId="77777777" w:rsidR="008739ED" w:rsidRPr="00246EBC" w:rsidRDefault="008739ED" w:rsidP="00232FA8">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957" w:type="pct"/>
            <w:shd w:val="clear" w:color="auto" w:fill="D9D9D9" w:themeFill="background1" w:themeFillShade="D9"/>
          </w:tcPr>
          <w:p w14:paraId="224AED84" w14:textId="77777777" w:rsidR="008739ED" w:rsidRPr="00246EBC"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960" w:type="pct"/>
            <w:shd w:val="clear" w:color="auto" w:fill="D9D9D9" w:themeFill="background1" w:themeFillShade="D9"/>
          </w:tcPr>
          <w:p w14:paraId="7445B82D" w14:textId="37FD01AA"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関数名</w:t>
            </w:r>
          </w:p>
        </w:tc>
        <w:tc>
          <w:tcPr>
            <w:tcW w:w="1640" w:type="pct"/>
            <w:shd w:val="clear" w:color="auto" w:fill="D9D9D9" w:themeFill="background1" w:themeFillShade="D9"/>
          </w:tcPr>
          <w:p w14:paraId="2F86970D" w14:textId="50700391"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c>
          <w:tcPr>
            <w:tcW w:w="625" w:type="pct"/>
            <w:shd w:val="clear" w:color="auto" w:fill="D9D9D9" w:themeFill="background1" w:themeFillShade="D9"/>
          </w:tcPr>
          <w:p w14:paraId="6C2BFCBC" w14:textId="10468DF1"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引数</w:t>
            </w:r>
          </w:p>
        </w:tc>
        <w:tc>
          <w:tcPr>
            <w:tcW w:w="625" w:type="pct"/>
            <w:shd w:val="clear" w:color="auto" w:fill="D9D9D9" w:themeFill="background1" w:themeFillShade="D9"/>
          </w:tcPr>
          <w:p w14:paraId="4830AD8B" w14:textId="26BFD1D0"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戻り値</w:t>
            </w:r>
          </w:p>
        </w:tc>
      </w:tr>
      <w:tr w:rsidR="008739ED" w:rsidRPr="00246EBC" w14:paraId="2FD39649" w14:textId="0E7E98B9" w:rsidTr="00A6229B">
        <w:trPr>
          <w:trHeight w:val="740"/>
          <w:jc w:val="center"/>
        </w:trPr>
        <w:tc>
          <w:tcPr>
            <w:tcW w:w="193" w:type="pct"/>
          </w:tcPr>
          <w:p w14:paraId="79C6C769" w14:textId="77777777" w:rsidR="008739ED" w:rsidRPr="00246EBC" w:rsidRDefault="008739ED" w:rsidP="00CA142A">
            <w:pPr>
              <w:pStyle w:val="a8"/>
              <w:numPr>
                <w:ilvl w:val="0"/>
                <w:numId w:val="11"/>
              </w:numPr>
              <w:ind w:leftChars="0"/>
              <w:rPr>
                <w:rFonts w:asciiTheme="minorHAnsi" w:hAnsiTheme="minorHAnsi" w:cstheme="majorHAnsi"/>
                <w:color w:val="000000" w:themeColor="text1"/>
              </w:rPr>
            </w:pPr>
          </w:p>
        </w:tc>
        <w:tc>
          <w:tcPr>
            <w:tcW w:w="957" w:type="pct"/>
          </w:tcPr>
          <w:p w14:paraId="59DD08D8" w14:textId="3AB8DECA" w:rsidR="008739ED" w:rsidRPr="00246EBC"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データ提供</w:t>
            </w:r>
          </w:p>
        </w:tc>
        <w:tc>
          <w:tcPr>
            <w:tcW w:w="960" w:type="pct"/>
          </w:tcPr>
          <w:p w14:paraId="6820931C" w14:textId="050D18B6"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w:t>
            </w:r>
            <w:r w:rsidR="00F93494">
              <w:rPr>
                <w:rFonts w:asciiTheme="minorHAnsi" w:hAnsiTheme="minorHAnsi" w:cstheme="majorHAnsi" w:hint="eastAsia"/>
                <w:color w:val="000000" w:themeColor="text1"/>
                <w:kern w:val="0"/>
              </w:rPr>
              <w:t>f</w:t>
            </w:r>
            <w:r w:rsidR="00F93494">
              <w:rPr>
                <w:rFonts w:asciiTheme="minorHAnsi" w:hAnsiTheme="minorHAnsi" w:cstheme="majorHAnsi"/>
                <w:color w:val="000000" w:themeColor="text1"/>
                <w:kern w:val="0"/>
              </w:rPr>
              <w:t>tp</w:t>
            </w:r>
          </w:p>
        </w:tc>
        <w:tc>
          <w:tcPr>
            <w:tcW w:w="1640" w:type="pct"/>
          </w:tcPr>
          <w:p w14:paraId="6DF52B50" w14:textId="31B782C5"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F</w:t>
            </w:r>
            <w:r>
              <w:rPr>
                <w:rFonts w:asciiTheme="minorHAnsi" w:hAnsiTheme="minorHAnsi" w:cstheme="majorHAnsi"/>
                <w:color w:val="000000" w:themeColor="text1"/>
              </w:rPr>
              <w:t>TP</w:t>
            </w:r>
            <w:r>
              <w:rPr>
                <w:rFonts w:asciiTheme="minorHAnsi" w:hAnsiTheme="minorHAnsi" w:cstheme="majorHAnsi" w:hint="eastAsia"/>
                <w:color w:val="000000" w:themeColor="text1"/>
              </w:rPr>
              <w:t>サーバからファイルを取得して返却する。</w:t>
            </w:r>
          </w:p>
          <w:p w14:paraId="68B62C6F" w14:textId="64BE39AD" w:rsidR="008739ED" w:rsidRPr="00945B69" w:rsidRDefault="008739ED" w:rsidP="00232FA8">
            <w:r w:rsidRPr="00945B69">
              <w:rPr>
                <w:rFonts w:asciiTheme="minorHAnsi" w:hAnsiTheme="minorHAnsi" w:cstheme="majorHAnsi" w:hint="eastAsia"/>
                <w:color w:val="000000" w:themeColor="text1"/>
              </w:rPr>
              <w:t>※</w:t>
            </w:r>
            <w:r>
              <w:rPr>
                <w:rFonts w:hint="eastAsia"/>
              </w:rPr>
              <w:t>リソース</w:t>
            </w:r>
            <w:r>
              <w:rPr>
                <w:rFonts w:hint="eastAsia"/>
              </w:rPr>
              <w:t>U</w:t>
            </w:r>
            <w:r>
              <w:t>RL</w:t>
            </w:r>
            <w:r>
              <w:rPr>
                <w:rFonts w:hint="eastAsia"/>
              </w:rPr>
              <w:t>に対して、ファイル取得を行う。接続方法は</w:t>
            </w:r>
            <w:r>
              <w:rPr>
                <w:rFonts w:hint="eastAsia"/>
              </w:rPr>
              <w:t>F</w:t>
            </w:r>
            <w:r>
              <w:t>TP</w:t>
            </w:r>
            <w:r>
              <w:rPr>
                <w:rFonts w:hint="eastAsia"/>
              </w:rPr>
              <w:t>のみとし、</w:t>
            </w:r>
            <w:r>
              <w:rPr>
                <w:rFonts w:hint="eastAsia"/>
              </w:rPr>
              <w:t>S</w:t>
            </w:r>
            <w:r>
              <w:t>FTP</w:t>
            </w:r>
            <w:r>
              <w:rPr>
                <w:rFonts w:hint="eastAsia"/>
              </w:rPr>
              <w:t>を用いた認証は行わない。</w:t>
            </w:r>
          </w:p>
        </w:tc>
        <w:tc>
          <w:tcPr>
            <w:tcW w:w="625" w:type="pct"/>
          </w:tcPr>
          <w:p w14:paraId="7C2A122E" w14:textId="49D2C088"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1</w:t>
            </w:r>
            <w:r>
              <w:rPr>
                <w:rFonts w:asciiTheme="minorHAnsi" w:hAnsiTheme="minorHAnsi" w:cstheme="majorHAnsi"/>
                <w:color w:val="000000" w:themeColor="text1"/>
              </w:rPr>
              <w:t>.</w:t>
            </w:r>
            <w:r>
              <w:rPr>
                <w:rFonts w:asciiTheme="minorHAnsi" w:hAnsiTheme="minorHAnsi" w:cstheme="majorHAnsi" w:hint="eastAsia"/>
                <w:color w:val="000000" w:themeColor="text1"/>
              </w:rPr>
              <w:t>リソース</w:t>
            </w:r>
            <w:r>
              <w:rPr>
                <w:rFonts w:asciiTheme="minorHAnsi" w:hAnsiTheme="minorHAnsi" w:cstheme="majorHAnsi" w:hint="eastAsia"/>
                <w:color w:val="000000" w:themeColor="text1"/>
              </w:rPr>
              <w:t>U</w:t>
            </w:r>
            <w:r>
              <w:rPr>
                <w:rFonts w:asciiTheme="minorHAnsi" w:hAnsiTheme="minorHAnsi" w:cstheme="majorHAnsi"/>
                <w:color w:val="000000" w:themeColor="text1"/>
              </w:rPr>
              <w:t>RL</w:t>
            </w:r>
          </w:p>
        </w:tc>
        <w:tc>
          <w:tcPr>
            <w:tcW w:w="625" w:type="pct"/>
          </w:tcPr>
          <w:p w14:paraId="29B5A1EA" w14:textId="6505AEEA" w:rsidR="008739ED" w:rsidRDefault="008739ED" w:rsidP="00232FA8">
            <w:pPr>
              <w:rPr>
                <w:rFonts w:asciiTheme="minorHAnsi" w:hAnsiTheme="minorHAnsi" w:cstheme="majorHAnsi"/>
                <w:color w:val="000000" w:themeColor="text1"/>
              </w:rPr>
            </w:pPr>
            <w:r>
              <w:rPr>
                <w:rFonts w:asciiTheme="minorHAnsi" w:hAnsiTheme="minorHAnsi" w:cstheme="majorHAnsi" w:hint="eastAsia"/>
                <w:color w:val="000000" w:themeColor="text1"/>
              </w:rPr>
              <w:t>ファイルデータ</w:t>
            </w:r>
          </w:p>
        </w:tc>
      </w:tr>
    </w:tbl>
    <w:p w14:paraId="10472977" w14:textId="77777777" w:rsidR="00373B96" w:rsidRDefault="00861980" w:rsidP="005078A9">
      <w:pPr>
        <w:pStyle w:val="3"/>
      </w:pPr>
      <w:r>
        <w:br w:type="page"/>
      </w:r>
      <w:r w:rsidR="00373B96">
        <w:rPr>
          <w:rFonts w:hint="eastAsia"/>
        </w:rPr>
        <w:lastRenderedPageBreak/>
        <w:t xml:space="preserve">　</w:t>
      </w:r>
      <w:bookmarkStart w:id="72" w:name="_Toc103954736"/>
      <w:r w:rsidR="00373B96">
        <w:rPr>
          <w:rFonts w:hint="eastAsia"/>
        </w:rPr>
        <w:t>内部データ一覧</w:t>
      </w:r>
      <w:bookmarkEnd w:id="72"/>
    </w:p>
    <w:p w14:paraId="6C2B902B" w14:textId="21F71A67" w:rsidR="00861980" w:rsidRDefault="00373B96" w:rsidP="00B121C8">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5E64C4D5" w14:textId="77777777" w:rsidR="00B121C8" w:rsidRPr="00B121C8" w:rsidRDefault="00B121C8" w:rsidP="00B121C8"/>
    <w:p w14:paraId="1FBCA59B" w14:textId="324488D8" w:rsidR="00B121C8" w:rsidRPr="00B121C8" w:rsidRDefault="00B121C8" w:rsidP="00B121C8">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５．１．３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B121C8" w:rsidRPr="00246EBC" w14:paraId="0FE4E16A" w14:textId="77777777" w:rsidTr="009F4C05">
        <w:tc>
          <w:tcPr>
            <w:tcW w:w="333" w:type="dxa"/>
            <w:shd w:val="clear" w:color="auto" w:fill="D9D9D9" w:themeFill="background1" w:themeFillShade="D9"/>
          </w:tcPr>
          <w:p w14:paraId="5ADB9C1D" w14:textId="77777777" w:rsidR="00B121C8" w:rsidRPr="00246EBC" w:rsidRDefault="00B121C8" w:rsidP="009F4C05">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3600EB7D" w14:textId="77777777" w:rsidR="00B121C8" w:rsidRPr="00246EBC" w:rsidRDefault="00B121C8" w:rsidP="009F4C05">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5C56FAEB" w14:textId="77777777" w:rsidR="00B121C8" w:rsidRPr="00246EBC" w:rsidRDefault="00B121C8" w:rsidP="009F4C05">
            <w:pPr>
              <w:rPr>
                <w:rFonts w:asciiTheme="minorHAnsi" w:hAnsiTheme="minorHAnsi" w:cstheme="majorHAnsi"/>
              </w:rPr>
            </w:pPr>
            <w:r w:rsidRPr="00246EBC">
              <w:rPr>
                <w:rFonts w:asciiTheme="minorHAnsi" w:hAnsiTheme="minorHAnsi" w:cstheme="majorHAnsi"/>
              </w:rPr>
              <w:t>概要</w:t>
            </w:r>
          </w:p>
        </w:tc>
      </w:tr>
      <w:tr w:rsidR="00B121C8" w:rsidRPr="00246EBC" w14:paraId="244856EE" w14:textId="77777777" w:rsidTr="009F4C05">
        <w:tc>
          <w:tcPr>
            <w:tcW w:w="333" w:type="dxa"/>
          </w:tcPr>
          <w:p w14:paraId="5AA86364" w14:textId="77777777" w:rsidR="00B121C8" w:rsidRPr="00246EBC" w:rsidRDefault="00B121C8" w:rsidP="00CA142A">
            <w:pPr>
              <w:pStyle w:val="a8"/>
              <w:numPr>
                <w:ilvl w:val="0"/>
                <w:numId w:val="14"/>
              </w:numPr>
              <w:ind w:leftChars="0"/>
              <w:rPr>
                <w:rFonts w:asciiTheme="minorHAnsi" w:hAnsiTheme="minorHAnsi" w:cstheme="majorHAnsi"/>
              </w:rPr>
            </w:pPr>
          </w:p>
        </w:tc>
        <w:tc>
          <w:tcPr>
            <w:tcW w:w="2497" w:type="dxa"/>
          </w:tcPr>
          <w:p w14:paraId="08F9E2E6" w14:textId="77777777" w:rsidR="00B121C8" w:rsidRDefault="00B121C8" w:rsidP="009F4C05">
            <w:pPr>
              <w:rPr>
                <w:rFonts w:asciiTheme="minorHAnsi" w:hAnsiTheme="minorHAnsi"/>
              </w:rPr>
            </w:pPr>
            <w:r>
              <w:rPr>
                <w:rFonts w:hint="eastAsia"/>
              </w:rPr>
              <w:t>f</w:t>
            </w:r>
            <w:r>
              <w:t>tp_id</w:t>
            </w:r>
          </w:p>
        </w:tc>
        <w:tc>
          <w:tcPr>
            <w:tcW w:w="4536" w:type="dxa"/>
          </w:tcPr>
          <w:p w14:paraId="758256C9" w14:textId="77777777" w:rsidR="00B121C8" w:rsidRPr="00246EBC" w:rsidRDefault="00B121C8" w:rsidP="009F4C05">
            <w:pPr>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接続の際に指定する</w:t>
            </w:r>
            <w:r>
              <w:rPr>
                <w:rFonts w:asciiTheme="minorHAnsi" w:hAnsiTheme="minorHAnsi" w:hint="eastAsia"/>
              </w:rPr>
              <w:t>I</w:t>
            </w:r>
            <w:r>
              <w:rPr>
                <w:rFonts w:asciiTheme="minorHAnsi" w:hAnsiTheme="minorHAnsi"/>
              </w:rPr>
              <w:t>D</w:t>
            </w:r>
            <w:r>
              <w:rPr>
                <w:rFonts w:asciiTheme="minorHAnsi" w:hAnsiTheme="minorHAnsi" w:hint="eastAsia"/>
              </w:rPr>
              <w:t>を保持する</w:t>
            </w:r>
          </w:p>
        </w:tc>
      </w:tr>
      <w:tr w:rsidR="00B121C8" w:rsidRPr="00246EBC" w14:paraId="4F0FFE71" w14:textId="77777777" w:rsidTr="009F4C05">
        <w:tc>
          <w:tcPr>
            <w:tcW w:w="333" w:type="dxa"/>
          </w:tcPr>
          <w:p w14:paraId="063BB052" w14:textId="77777777" w:rsidR="00B121C8" w:rsidRPr="00246EBC" w:rsidRDefault="00B121C8" w:rsidP="00CA142A">
            <w:pPr>
              <w:pStyle w:val="a8"/>
              <w:numPr>
                <w:ilvl w:val="0"/>
                <w:numId w:val="14"/>
              </w:numPr>
              <w:ind w:leftChars="0"/>
              <w:rPr>
                <w:rFonts w:asciiTheme="minorHAnsi" w:hAnsiTheme="minorHAnsi" w:cstheme="majorHAnsi"/>
              </w:rPr>
            </w:pPr>
          </w:p>
        </w:tc>
        <w:tc>
          <w:tcPr>
            <w:tcW w:w="2497" w:type="dxa"/>
          </w:tcPr>
          <w:p w14:paraId="3AE7F4AF" w14:textId="77777777" w:rsidR="00B121C8" w:rsidRDefault="00B121C8" w:rsidP="009F4C05">
            <w:pPr>
              <w:rPr>
                <w:rFonts w:asciiTheme="minorHAnsi" w:hAnsiTheme="minorHAnsi"/>
              </w:rPr>
            </w:pPr>
            <w:r>
              <w:t>ftp_pass</w:t>
            </w:r>
          </w:p>
        </w:tc>
        <w:tc>
          <w:tcPr>
            <w:tcW w:w="4536" w:type="dxa"/>
          </w:tcPr>
          <w:p w14:paraId="6FA2AE92" w14:textId="77777777" w:rsidR="00B121C8" w:rsidRDefault="00B121C8" w:rsidP="009F4C05">
            <w:pPr>
              <w:rPr>
                <w:rFonts w:asciiTheme="minorHAnsi" w:hAnsiTheme="minorHAnsi"/>
              </w:rPr>
            </w:pPr>
            <w:r>
              <w:rPr>
                <w:rFonts w:asciiTheme="minorHAnsi" w:hAnsiTheme="minorHAnsi" w:hint="eastAsia"/>
              </w:rPr>
              <w:t>f</w:t>
            </w:r>
            <w:r>
              <w:rPr>
                <w:rFonts w:asciiTheme="minorHAnsi" w:hAnsiTheme="minorHAnsi"/>
              </w:rPr>
              <w:t>tp</w:t>
            </w:r>
            <w:r>
              <w:rPr>
                <w:rFonts w:asciiTheme="minorHAnsi" w:hAnsiTheme="minorHAnsi" w:hint="eastAsia"/>
              </w:rPr>
              <w:t>接続の際に指定するパスワードを保持する</w:t>
            </w:r>
          </w:p>
        </w:tc>
      </w:tr>
    </w:tbl>
    <w:p w14:paraId="0A35DBAB" w14:textId="1FC599FE" w:rsidR="00B121C8" w:rsidRPr="00B121C8" w:rsidRDefault="00B121C8" w:rsidP="00B121C8"/>
    <w:p w14:paraId="7AB16D80" w14:textId="4983D8F1" w:rsidR="00B121C8" w:rsidRDefault="00B121C8" w:rsidP="00B121C8"/>
    <w:p w14:paraId="62267169" w14:textId="76D908BC" w:rsidR="005C24E3" w:rsidRDefault="005C24E3" w:rsidP="00B121C8"/>
    <w:p w14:paraId="7F3111E0" w14:textId="05FACEA2" w:rsidR="005C24E3" w:rsidRDefault="005C24E3" w:rsidP="00B121C8"/>
    <w:p w14:paraId="01D5CED5" w14:textId="77777777" w:rsidR="005C24E3" w:rsidRDefault="005C24E3" w:rsidP="00B121C8"/>
    <w:p w14:paraId="4C8A7352" w14:textId="417267D0" w:rsidR="00B121C8" w:rsidRPr="0073191F" w:rsidRDefault="00210A7F" w:rsidP="005078A9">
      <w:pPr>
        <w:pStyle w:val="3"/>
      </w:pPr>
      <w:bookmarkStart w:id="73" w:name="_Toc45089891"/>
      <w:bookmarkStart w:id="74" w:name="_Toc103954737"/>
      <w:r>
        <w:rPr>
          <w:rFonts w:hint="eastAsia"/>
        </w:rPr>
        <w:t>コンフィグ定義</w:t>
      </w:r>
      <w:bookmarkEnd w:id="73"/>
      <w:bookmarkEnd w:id="74"/>
    </w:p>
    <w:p w14:paraId="6C935668" w14:textId="5558E490" w:rsidR="00FD0583" w:rsidRDefault="00FD0583" w:rsidP="009A294F">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sidR="00FF2395">
        <w:rPr>
          <w:rFonts w:asciiTheme="minorHAnsi" w:hAnsiTheme="minorHAnsi" w:cstheme="majorHAnsi"/>
          <w:color w:val="000000" w:themeColor="text1"/>
          <w:kern w:val="0"/>
        </w:rPr>
        <w:t>.xlsx</w:t>
      </w:r>
      <w:r>
        <w:rPr>
          <w:rFonts w:asciiTheme="minorHAnsi" w:hAnsiTheme="minorHAnsi" w:cstheme="majorBidi" w:hint="eastAsia"/>
        </w:rPr>
        <w:t>」を参照すること。</w:t>
      </w:r>
    </w:p>
    <w:p w14:paraId="29E5AE90" w14:textId="405CEC5C" w:rsidR="00B121C8" w:rsidRPr="00FD0583" w:rsidRDefault="00B121C8" w:rsidP="00B121C8"/>
    <w:p w14:paraId="47E45093" w14:textId="2966795A" w:rsidR="00B121C8" w:rsidRDefault="00B121C8" w:rsidP="00B121C8"/>
    <w:p w14:paraId="5B4A4983" w14:textId="375DCBF2" w:rsidR="00B121C8" w:rsidRDefault="00B121C8" w:rsidP="00B121C8"/>
    <w:p w14:paraId="75849B85" w14:textId="2F035238" w:rsidR="00373B96" w:rsidRPr="00373B96" w:rsidRDefault="00373B96" w:rsidP="00861980">
      <w:pPr>
        <w:widowControl/>
        <w:jc w:val="left"/>
        <w:rPr>
          <w:rFonts w:asciiTheme="minorHAnsi" w:hAnsiTheme="minorHAnsi"/>
        </w:rPr>
        <w:sectPr w:rsidR="00373B96" w:rsidRPr="00373B96" w:rsidSect="00A6229B">
          <w:footerReference w:type="default" r:id="rId16"/>
          <w:pgSz w:w="11906" w:h="16838"/>
          <w:pgMar w:top="1440" w:right="1080" w:bottom="1440" w:left="1080" w:header="851" w:footer="992" w:gutter="0"/>
          <w:cols w:space="425"/>
          <w:docGrid w:type="lines" w:linePitch="360"/>
        </w:sectPr>
      </w:pPr>
    </w:p>
    <w:p w14:paraId="7B4F290F" w14:textId="749FD311" w:rsidR="00861980" w:rsidRPr="003C10AB" w:rsidRDefault="00861980" w:rsidP="005078A9">
      <w:pPr>
        <w:pStyle w:val="2"/>
      </w:pPr>
      <w:bookmarkStart w:id="75" w:name="_Toc103954738"/>
      <w:r>
        <w:rPr>
          <w:rFonts w:hint="eastAsia"/>
        </w:rPr>
        <w:lastRenderedPageBreak/>
        <w:t>機能詳細</w:t>
      </w:r>
      <w:bookmarkEnd w:id="75"/>
    </w:p>
    <w:p w14:paraId="29A0B6BA" w14:textId="158ECBE0" w:rsidR="005078A9" w:rsidRDefault="005078A9" w:rsidP="005078A9">
      <w:pPr>
        <w:pStyle w:val="3"/>
      </w:pPr>
      <w:bookmarkStart w:id="76" w:name="_Toc103954739"/>
      <w:r w:rsidRPr="00246EBC">
        <w:t>処理フロー</w:t>
      </w:r>
      <w:bookmarkEnd w:id="76"/>
    </w:p>
    <w:p w14:paraId="6DF39AED" w14:textId="2756023D" w:rsidR="00861980" w:rsidRPr="00F259C7" w:rsidRDefault="008552A8" w:rsidP="005078A9">
      <w:pPr>
        <w:pStyle w:val="4"/>
      </w:pPr>
      <w:r>
        <w:rPr>
          <w:rFonts w:hint="eastAsia"/>
        </w:rPr>
        <w:t>データ</w:t>
      </w:r>
      <w:r w:rsidR="00833A93">
        <w:rPr>
          <w:rFonts w:hint="eastAsia"/>
        </w:rPr>
        <w:t>交換</w:t>
      </w:r>
      <w:r>
        <w:rPr>
          <w:rFonts w:hint="eastAsia"/>
        </w:rPr>
        <w:t>要求</w:t>
      </w:r>
    </w:p>
    <w:p w14:paraId="358B62EF" w14:textId="3CA6C94A" w:rsidR="00861980" w:rsidRDefault="00861980" w:rsidP="00CA142A">
      <w:pPr>
        <w:pStyle w:val="a8"/>
        <w:numPr>
          <w:ilvl w:val="0"/>
          <w:numId w:val="7"/>
        </w:numPr>
        <w:ind w:leftChars="0"/>
      </w:pPr>
      <w:r>
        <w:rPr>
          <w:rFonts w:hint="eastAsia"/>
        </w:rPr>
        <w:t>パラメータとして、リソース</w:t>
      </w:r>
      <w:r>
        <w:rPr>
          <w:rFonts w:hint="eastAsia"/>
        </w:rPr>
        <w:t>U</w:t>
      </w:r>
      <w:r>
        <w:t>RL</w:t>
      </w:r>
      <w:r>
        <w:rPr>
          <w:rFonts w:hint="eastAsia"/>
        </w:rPr>
        <w:t>を取得する。リソース</w:t>
      </w:r>
      <w:r>
        <w:rPr>
          <w:rFonts w:hint="eastAsia"/>
        </w:rPr>
        <w:t>U</w:t>
      </w:r>
      <w:r>
        <w:t>RL</w:t>
      </w:r>
      <w:r>
        <w:rPr>
          <w:rFonts w:hint="eastAsia"/>
        </w:rPr>
        <w:t>が取得できない場合は、独自</w:t>
      </w:r>
      <w:r>
        <w:rPr>
          <w:rFonts w:hint="eastAsia"/>
        </w:rPr>
        <w:t>E</w:t>
      </w:r>
      <w:r>
        <w:t>xception</w:t>
      </w:r>
      <w:r>
        <w:rPr>
          <w:rFonts w:hint="eastAsia"/>
        </w:rPr>
        <w:t>を発生させる。</w:t>
      </w:r>
    </w:p>
    <w:p w14:paraId="3F5F2B30" w14:textId="6F2BFF81" w:rsidR="00861980" w:rsidRDefault="00861980" w:rsidP="00CA142A">
      <w:pPr>
        <w:pStyle w:val="a8"/>
        <w:numPr>
          <w:ilvl w:val="0"/>
          <w:numId w:val="7"/>
        </w:numPr>
        <w:ind w:leftChars="0"/>
      </w:pPr>
      <w:r>
        <w:rPr>
          <w:rFonts w:hint="eastAsia"/>
        </w:rPr>
        <w:t>リソース</w:t>
      </w:r>
      <w:r>
        <w:rPr>
          <w:rFonts w:hint="eastAsia"/>
        </w:rPr>
        <w:t>U</w:t>
      </w:r>
      <w:r>
        <w:t>RL</w:t>
      </w:r>
      <w:r w:rsidR="00425D6F">
        <w:rPr>
          <w:rFonts w:hint="eastAsia"/>
        </w:rPr>
        <w:t>を</w:t>
      </w:r>
      <w:r>
        <w:rPr>
          <w:rFonts w:hint="eastAsia"/>
        </w:rPr>
        <w:t>ログ出力する。</w:t>
      </w:r>
    </w:p>
    <w:p w14:paraId="5BBB6886" w14:textId="79ECEC69" w:rsidR="00F9518B" w:rsidRDefault="00F9518B">
      <w:pPr>
        <w:pStyle w:val="a8"/>
        <w:numPr>
          <w:ilvl w:val="0"/>
          <w:numId w:val="7"/>
        </w:numPr>
        <w:ind w:leftChars="0"/>
      </w:pPr>
      <w:r>
        <w:rPr>
          <w:rFonts w:hint="eastAsia"/>
        </w:rPr>
        <w:t>リソース</w:t>
      </w:r>
      <w:r>
        <w:rPr>
          <w:rFonts w:hint="eastAsia"/>
        </w:rPr>
        <w:t>U</w:t>
      </w:r>
      <w:r>
        <w:t>RL</w:t>
      </w:r>
      <w:r>
        <w:rPr>
          <w:rFonts w:hint="eastAsia"/>
        </w:rPr>
        <w:t>からドメイン</w:t>
      </w:r>
      <w:r>
        <w:rPr>
          <w:rFonts w:hint="eastAsia"/>
        </w:rPr>
        <w:t>(</w:t>
      </w:r>
      <w:r>
        <w:rPr>
          <w:rFonts w:hint="eastAsia"/>
        </w:rPr>
        <w:t>ポート番号を含む</w:t>
      </w:r>
      <w:r>
        <w:t>)</w:t>
      </w:r>
      <w:r>
        <w:rPr>
          <w:rFonts w:hint="eastAsia"/>
        </w:rPr>
        <w:t>を取得する。ドメインが取得できない場合は、独自</w:t>
      </w:r>
      <w:r>
        <w:rPr>
          <w:rFonts w:hint="eastAsia"/>
        </w:rPr>
        <w:t>E</w:t>
      </w:r>
      <w:r>
        <w:t>xception</w:t>
      </w:r>
      <w:r>
        <w:rPr>
          <w:rFonts w:hint="eastAsia"/>
        </w:rPr>
        <w:t>を発生させる。</w:t>
      </w:r>
    </w:p>
    <w:p w14:paraId="702686B3" w14:textId="3E29DF09" w:rsidR="009B73E1" w:rsidRDefault="009B73E1" w:rsidP="009B73E1">
      <w:pPr>
        <w:pStyle w:val="a8"/>
        <w:numPr>
          <w:ilvl w:val="0"/>
          <w:numId w:val="7"/>
        </w:numPr>
        <w:ind w:leftChars="0"/>
      </w:pPr>
      <w:r w:rsidRPr="00347553">
        <w:rPr>
          <w:rFonts w:hint="eastAsia"/>
        </w:rPr>
        <w:t>コンフィグファイルから</w:t>
      </w:r>
      <w:r w:rsidRPr="00AF3532">
        <w:rPr>
          <w:rFonts w:hint="eastAsia"/>
        </w:rPr>
        <w:t>FTP</w:t>
      </w:r>
      <w:r w:rsidRPr="00AF3532">
        <w:rPr>
          <w:rFonts w:hint="eastAsia"/>
        </w:rPr>
        <w:t>認証情報</w:t>
      </w:r>
      <w:r>
        <w:rPr>
          <w:rFonts w:hint="eastAsia"/>
        </w:rPr>
        <w:t>(</w:t>
      </w:r>
      <w:r w:rsidRPr="00AF3532">
        <w:t>ftp_auth</w:t>
      </w:r>
      <w:r>
        <w:t>)</w:t>
      </w:r>
      <w:r w:rsidRPr="00347553">
        <w:rPr>
          <w:rFonts w:hint="eastAsia"/>
        </w:rPr>
        <w:t>を取得する。取得できない場合は、</w:t>
      </w:r>
      <w:r>
        <w:rPr>
          <w:rFonts w:hint="eastAsia"/>
        </w:rPr>
        <w:t>処理</w:t>
      </w:r>
      <w:r w:rsidR="003571DE">
        <w:t>5</w:t>
      </w:r>
      <w:r>
        <w:t>.</w:t>
      </w:r>
      <w:r>
        <w:rPr>
          <w:rFonts w:hint="eastAsia"/>
        </w:rPr>
        <w:t>に遷移する。</w:t>
      </w:r>
    </w:p>
    <w:p w14:paraId="4364C106" w14:textId="77777777" w:rsidR="004F08B4" w:rsidRDefault="009B73E1" w:rsidP="009B73E1">
      <w:pPr>
        <w:pStyle w:val="a8"/>
        <w:numPr>
          <w:ilvl w:val="0"/>
          <w:numId w:val="7"/>
        </w:numPr>
        <w:ind w:leftChars="0"/>
      </w:pPr>
      <w:r>
        <w:rPr>
          <w:rFonts w:hint="eastAsia"/>
        </w:rPr>
        <w:t>取得した</w:t>
      </w:r>
      <w:r w:rsidRPr="00AF3532">
        <w:rPr>
          <w:rFonts w:hint="eastAsia"/>
        </w:rPr>
        <w:t>FTP</w:t>
      </w:r>
      <w:r w:rsidRPr="00AF3532">
        <w:rPr>
          <w:rFonts w:hint="eastAsia"/>
        </w:rPr>
        <w:t>認証</w:t>
      </w:r>
      <w:r>
        <w:rPr>
          <w:rFonts w:hint="eastAsia"/>
        </w:rPr>
        <w:t>情報から、ドメインをキーとして認証の</w:t>
      </w:r>
      <w:r>
        <w:rPr>
          <w:rFonts w:hint="eastAsia"/>
        </w:rPr>
        <w:t>I</w:t>
      </w:r>
      <w:r>
        <w:t>D</w:t>
      </w:r>
      <w:r>
        <w:rPr>
          <w:rFonts w:hint="eastAsia"/>
        </w:rPr>
        <w:t>とパスワードを取得する。ドメインに合致する情報が取得できない場合は処理</w:t>
      </w:r>
      <w:r>
        <w:rPr>
          <w:rFonts w:hint="eastAsia"/>
        </w:rPr>
        <w:t>7</w:t>
      </w:r>
      <w:r>
        <w:t>.</w:t>
      </w:r>
      <w:r>
        <w:rPr>
          <w:rFonts w:hint="eastAsia"/>
        </w:rPr>
        <w:t>に遷移する。</w:t>
      </w:r>
    </w:p>
    <w:p w14:paraId="110A76AB" w14:textId="42FCF352" w:rsidR="009B73E1" w:rsidRDefault="009B73E1" w:rsidP="009B73E1">
      <w:pPr>
        <w:pStyle w:val="a8"/>
        <w:numPr>
          <w:ilvl w:val="0"/>
          <w:numId w:val="7"/>
        </w:numPr>
        <w:ind w:leftChars="0"/>
      </w:pPr>
      <w:r>
        <w:rPr>
          <w:rFonts w:hint="eastAsia"/>
        </w:rPr>
        <w:t>ドメインが取得でき、</w:t>
      </w:r>
      <w:r>
        <w:rPr>
          <w:rFonts w:hint="eastAsia"/>
        </w:rPr>
        <w:t>I</w:t>
      </w:r>
      <w:r>
        <w:t>D</w:t>
      </w:r>
      <w:r>
        <w:rPr>
          <w:rFonts w:hint="eastAsia"/>
        </w:rPr>
        <w:t>とパスワードが取得できない場合は、</w:t>
      </w:r>
      <w:r w:rsidR="003F4012" w:rsidRPr="00741BF7">
        <w:rPr>
          <w:rFonts w:hint="eastAsia"/>
        </w:rPr>
        <w:t>HTTP</w:t>
      </w:r>
      <w:r w:rsidR="003F4012" w:rsidRPr="00741BF7">
        <w:rPr>
          <w:rFonts w:hint="eastAsia"/>
        </w:rPr>
        <w:t>ステータスコードを「</w:t>
      </w:r>
      <w:r w:rsidR="003F4012" w:rsidRPr="00741BF7">
        <w:rPr>
          <w:rFonts w:hint="eastAsia"/>
        </w:rPr>
        <w:t>500</w:t>
      </w:r>
      <w:r w:rsidR="003F4012" w:rsidRPr="00741BF7">
        <w:rPr>
          <w:rFonts w:hint="eastAsia"/>
        </w:rPr>
        <w:t>」に設定し、</w:t>
      </w:r>
      <w:r w:rsidRPr="00741BF7">
        <w:rPr>
          <w:rFonts w:hint="eastAsia"/>
        </w:rPr>
        <w:t>独自</w:t>
      </w:r>
      <w:r w:rsidRPr="00741BF7">
        <w:rPr>
          <w:rFonts w:hint="eastAsia"/>
        </w:rPr>
        <w:t>Exception</w:t>
      </w:r>
      <w:r w:rsidRPr="00741BF7">
        <w:rPr>
          <w:rFonts w:hint="eastAsia"/>
        </w:rPr>
        <w:t>を発生させる</w:t>
      </w:r>
      <w:r>
        <w:rPr>
          <w:rFonts w:hint="eastAsia"/>
        </w:rPr>
        <w:t>。</w:t>
      </w:r>
    </w:p>
    <w:p w14:paraId="276A6355" w14:textId="5288852B" w:rsidR="00052AF2" w:rsidRDefault="00052AF2" w:rsidP="00CA142A">
      <w:pPr>
        <w:pStyle w:val="a8"/>
        <w:numPr>
          <w:ilvl w:val="0"/>
          <w:numId w:val="7"/>
        </w:numPr>
        <w:ind w:leftChars="0"/>
      </w:pPr>
      <w:r>
        <w:rPr>
          <w:rFonts w:hint="eastAsia"/>
        </w:rPr>
        <w:t>リソース</w:t>
      </w:r>
      <w:r>
        <w:rPr>
          <w:rFonts w:hint="eastAsia"/>
        </w:rPr>
        <w:t>U</w:t>
      </w:r>
      <w:r>
        <w:t>RL</w:t>
      </w:r>
      <w:r>
        <w:rPr>
          <w:rFonts w:hint="eastAsia"/>
        </w:rPr>
        <w:t>から</w:t>
      </w:r>
      <w:r w:rsidR="00AF3532" w:rsidRPr="00AF3532">
        <w:rPr>
          <w:rFonts w:hint="eastAsia"/>
        </w:rPr>
        <w:t>FTP</w:t>
      </w:r>
      <w:r w:rsidR="00AF3532" w:rsidRPr="00AF3532">
        <w:rPr>
          <w:rFonts w:hint="eastAsia"/>
        </w:rPr>
        <w:t>接続の</w:t>
      </w:r>
      <w:r w:rsidR="00AF3532" w:rsidRPr="00AF3532">
        <w:rPr>
          <w:rFonts w:hint="eastAsia"/>
        </w:rPr>
        <w:t>ID</w:t>
      </w:r>
      <w:r w:rsidR="00AF3532">
        <w:rPr>
          <w:rFonts w:hint="eastAsia"/>
        </w:rPr>
        <w:t>、</w:t>
      </w:r>
      <w:r w:rsidR="00AF3532" w:rsidRPr="00AF3532">
        <w:rPr>
          <w:rFonts w:hint="eastAsia"/>
        </w:rPr>
        <w:t>FTP</w:t>
      </w:r>
      <w:r w:rsidR="00AF3532" w:rsidRPr="00AF3532">
        <w:rPr>
          <w:rFonts w:hint="eastAsia"/>
        </w:rPr>
        <w:t>接続のパスワード</w:t>
      </w:r>
      <w:r w:rsidR="00AF3532">
        <w:rPr>
          <w:rFonts w:hint="eastAsia"/>
        </w:rPr>
        <w:t>を利用して</w:t>
      </w:r>
      <w:r>
        <w:rPr>
          <w:rFonts w:hint="eastAsia"/>
        </w:rPr>
        <w:t>ファイルを取得する</w:t>
      </w:r>
      <w:r w:rsidR="003571DE">
        <w:rPr>
          <w:rFonts w:hint="eastAsia"/>
        </w:rPr>
        <w:t>(</w:t>
      </w:r>
      <w:r w:rsidR="003571DE">
        <w:rPr>
          <w:rFonts w:hint="eastAsia"/>
        </w:rPr>
        <w:t>コンフィグから該当ドメインの情報が取得できない場合は</w:t>
      </w:r>
      <w:r w:rsidR="003571DE">
        <w:rPr>
          <w:rFonts w:hint="eastAsia"/>
        </w:rPr>
        <w:t>I</w:t>
      </w:r>
      <w:r w:rsidR="003571DE">
        <w:t>D</w:t>
      </w:r>
      <w:r w:rsidR="003571DE">
        <w:rPr>
          <w:rFonts w:hint="eastAsia"/>
        </w:rPr>
        <w:t>とパスワードに</w:t>
      </w:r>
      <w:r w:rsidR="004A4AA6">
        <w:t>"</w:t>
      </w:r>
      <w:r w:rsidR="003571DE">
        <w:t>anonymous</w:t>
      </w:r>
      <w:r w:rsidR="004A4AA6">
        <w:t>"</w:t>
      </w:r>
      <w:r w:rsidR="003571DE">
        <w:rPr>
          <w:rFonts w:hint="eastAsia"/>
        </w:rPr>
        <w:t>を使用する</w:t>
      </w:r>
      <w:r w:rsidR="003571DE">
        <w:t>)</w:t>
      </w:r>
      <w:r>
        <w:rPr>
          <w:rFonts w:hint="eastAsia"/>
        </w:rPr>
        <w:t>。</w:t>
      </w:r>
      <w:r w:rsidR="00CA142A">
        <w:rPr>
          <w:rFonts w:hint="eastAsia"/>
        </w:rPr>
        <w:t>この際、</w:t>
      </w:r>
      <w:r w:rsidR="00CA142A" w:rsidRPr="00CA142A">
        <w:rPr>
          <w:rFonts w:hint="eastAsia"/>
        </w:rPr>
        <w:t>コネクトタイムアウト設定</w:t>
      </w:r>
      <w:r w:rsidR="00CA142A" w:rsidRPr="00CA142A">
        <w:rPr>
          <w:rFonts w:hint="eastAsia"/>
        </w:rPr>
        <w:t>(</w:t>
      </w:r>
      <w:r w:rsidR="00CA142A" w:rsidRPr="00CA142A">
        <w:rPr>
          <w:rFonts w:hint="eastAsia"/>
        </w:rPr>
        <w:t>サーバとの接続を確立するまでのタイムアウト設定</w:t>
      </w:r>
      <w:r w:rsidR="00CA142A" w:rsidRPr="00CA142A">
        <w:rPr>
          <w:rFonts w:hint="eastAsia"/>
        </w:rPr>
        <w:t>)</w:t>
      </w:r>
      <w:r w:rsidR="00CA142A" w:rsidRPr="00CA142A">
        <w:rPr>
          <w:rFonts w:hint="eastAsia"/>
        </w:rPr>
        <w:t>は</w:t>
      </w:r>
      <w:r w:rsidR="00CA142A" w:rsidRPr="00CA142A">
        <w:rPr>
          <w:rFonts w:hint="eastAsia"/>
        </w:rPr>
        <w:t>10</w:t>
      </w:r>
      <w:r w:rsidR="00CA142A" w:rsidRPr="00CA142A">
        <w:rPr>
          <w:rFonts w:hint="eastAsia"/>
        </w:rPr>
        <w:t>秒、リードタイムアウト</w:t>
      </w:r>
      <w:r w:rsidR="00CA142A" w:rsidRPr="00CA142A">
        <w:rPr>
          <w:rFonts w:hint="eastAsia"/>
        </w:rPr>
        <w:t>(</w:t>
      </w:r>
      <w:r w:rsidR="00CA142A" w:rsidRPr="00CA142A">
        <w:rPr>
          <w:rFonts w:hint="eastAsia"/>
        </w:rPr>
        <w:t>サーバがレスポンスを返してくるまでのタイムアウト</w:t>
      </w:r>
      <w:r w:rsidR="00CA142A" w:rsidRPr="00CA142A">
        <w:rPr>
          <w:rFonts w:hint="eastAsia"/>
        </w:rPr>
        <w:t>)</w:t>
      </w:r>
      <w:r w:rsidR="00CA142A" w:rsidRPr="00CA142A">
        <w:rPr>
          <w:rFonts w:hint="eastAsia"/>
        </w:rPr>
        <w:t>は</w:t>
      </w:r>
      <w:r w:rsidR="00CA142A" w:rsidRPr="00CA142A">
        <w:rPr>
          <w:rFonts w:hint="eastAsia"/>
        </w:rPr>
        <w:t>60</w:t>
      </w:r>
      <w:r w:rsidR="00CA142A" w:rsidRPr="00CA142A">
        <w:rPr>
          <w:rFonts w:hint="eastAsia"/>
        </w:rPr>
        <w:t>秒に設定する。</w:t>
      </w:r>
      <w:r w:rsidR="00CA142A">
        <w:t>FTP</w:t>
      </w:r>
      <w:r w:rsidR="00CA142A">
        <w:rPr>
          <w:rFonts w:hint="eastAsia"/>
        </w:rPr>
        <w:t>通信をする際にリードタイムアウトを設定できないため、本処理自体にタイムアウトを設定し、</w:t>
      </w:r>
      <w:r w:rsidR="00CA142A">
        <w:rPr>
          <w:rFonts w:hint="eastAsia"/>
        </w:rPr>
        <w:t>6</w:t>
      </w:r>
      <w:r w:rsidR="00CA142A">
        <w:t>0</w:t>
      </w:r>
      <w:r w:rsidR="00CA142A">
        <w:rPr>
          <w:rFonts w:hint="eastAsia"/>
        </w:rPr>
        <w:t>以内に処理が完了しない場合はタイムアウトとなるように設定する。</w:t>
      </w:r>
    </w:p>
    <w:p w14:paraId="5B16FDCF" w14:textId="77777777" w:rsidR="001E641F" w:rsidRDefault="00D55839" w:rsidP="00CA142A">
      <w:pPr>
        <w:pStyle w:val="a8"/>
        <w:numPr>
          <w:ilvl w:val="0"/>
          <w:numId w:val="7"/>
        </w:numPr>
        <w:ind w:leftChars="0"/>
      </w:pPr>
      <w:r>
        <w:rPr>
          <w:rFonts w:hint="eastAsia"/>
        </w:rPr>
        <w:t>ファイル取得に失敗している場合は</w:t>
      </w:r>
      <w:r w:rsidR="00861980">
        <w:rPr>
          <w:rFonts w:hint="eastAsia"/>
        </w:rPr>
        <w:t>、</w:t>
      </w:r>
      <w:r w:rsidR="00AB341E">
        <w:rPr>
          <w:rFonts w:hint="eastAsia"/>
        </w:rPr>
        <w:t>エラー内容を確認</w:t>
      </w:r>
      <w:r w:rsidR="001E641F">
        <w:rPr>
          <w:rFonts w:hint="eastAsia"/>
        </w:rPr>
        <w:t>し、</w:t>
      </w:r>
      <w:r w:rsidR="00861980">
        <w:rPr>
          <w:rFonts w:hint="eastAsia"/>
        </w:rPr>
        <w:t>独自</w:t>
      </w:r>
      <w:r w:rsidR="00861980">
        <w:t>Exception</w:t>
      </w:r>
      <w:r w:rsidR="00861980">
        <w:rPr>
          <w:rFonts w:hint="eastAsia"/>
        </w:rPr>
        <w:t>発生させる。</w:t>
      </w:r>
    </w:p>
    <w:p w14:paraId="3385F15E" w14:textId="77777777" w:rsidR="00EC31AE" w:rsidRPr="00F9437F" w:rsidRDefault="00EC31AE" w:rsidP="00CA142A">
      <w:pPr>
        <w:pStyle w:val="a8"/>
        <w:numPr>
          <w:ilvl w:val="0"/>
          <w:numId w:val="7"/>
        </w:numPr>
        <w:ind w:leftChars="0"/>
        <w:rPr>
          <w:rFonts w:asciiTheme="minorHAnsi" w:hAnsiTheme="minorHAnsi"/>
        </w:rPr>
      </w:pPr>
      <w:r>
        <w:rPr>
          <w:rFonts w:hint="eastAsia"/>
        </w:rPr>
        <w:t>ファイルデータを呼び出し元に返却する。</w:t>
      </w:r>
    </w:p>
    <w:p w14:paraId="511F9B7F" w14:textId="4607A885" w:rsidR="00CA142A" w:rsidRDefault="00CA142A">
      <w:pPr>
        <w:widowControl/>
        <w:jc w:val="left"/>
        <w:rPr>
          <w:rFonts w:asciiTheme="minorHAnsi" w:hAnsiTheme="minorHAnsi"/>
        </w:rPr>
      </w:pPr>
    </w:p>
    <w:p w14:paraId="11F46A66" w14:textId="77777777" w:rsidR="00861980" w:rsidRPr="00EC31AE" w:rsidRDefault="00861980" w:rsidP="00861980">
      <w:pPr>
        <w:rPr>
          <w:rFonts w:asciiTheme="minorHAnsi" w:hAnsiTheme="minorHAnsi"/>
        </w:rPr>
      </w:pPr>
    </w:p>
    <w:p w14:paraId="449D3014" w14:textId="7B5BB015" w:rsidR="00861980" w:rsidRDefault="00861980" w:rsidP="005078A9">
      <w:pPr>
        <w:pStyle w:val="3"/>
      </w:pPr>
      <w:bookmarkStart w:id="77" w:name="_Toc103954740"/>
      <w:r w:rsidRPr="00246EBC">
        <w:t>出力ログ</w:t>
      </w:r>
      <w:bookmarkEnd w:id="77"/>
    </w:p>
    <w:p w14:paraId="28969D7B" w14:textId="77777777" w:rsidR="00E55BAF" w:rsidRDefault="00E55BAF" w:rsidP="00E55BAF">
      <w:r>
        <w:rPr>
          <w:rFonts w:hint="eastAsia"/>
        </w:rPr>
        <w:t>独自</w:t>
      </w:r>
      <w:r>
        <w:t>Exception</w:t>
      </w:r>
      <w:r>
        <w:rPr>
          <w:rFonts w:hint="eastAsia"/>
        </w:rPr>
        <w:t>に付与するエラーメッセージおよび</w:t>
      </w:r>
      <w:r w:rsidRPr="00E214EE">
        <w:rPr>
          <w:rFonts w:hint="eastAsia"/>
        </w:rPr>
        <w:t>出力ログ</w:t>
      </w:r>
      <w:r>
        <w:rPr>
          <w:rFonts w:hint="eastAsia"/>
        </w:rPr>
        <w:t>の</w:t>
      </w:r>
      <w:r w:rsidRPr="00E214EE">
        <w:rPr>
          <w:rFonts w:hint="eastAsia"/>
        </w:rPr>
        <w:t>情報は「</w:t>
      </w:r>
      <w:r>
        <w:rPr>
          <w:rFonts w:hint="eastAsia"/>
        </w:rPr>
        <w:t>詳細設計書</w:t>
      </w:r>
      <w:r>
        <w:rPr>
          <w:rFonts w:hint="eastAsia"/>
        </w:rPr>
        <w:t>_</w:t>
      </w:r>
      <w:r>
        <w:rPr>
          <w:rFonts w:hint="eastAsia"/>
        </w:rPr>
        <w:t>別紙</w:t>
      </w:r>
      <w:r>
        <w:rPr>
          <w:rFonts w:hint="eastAsia"/>
        </w:rPr>
        <w:t>1_</w:t>
      </w:r>
      <w:r>
        <w:rPr>
          <w:rFonts w:hint="eastAsia"/>
        </w:rPr>
        <w:t>メッセージ一覧</w:t>
      </w:r>
      <w:r w:rsidRPr="00E214EE">
        <w:rPr>
          <w:rFonts w:hint="eastAsia"/>
        </w:rPr>
        <w:t>.xlsx</w:t>
      </w:r>
      <w:r w:rsidRPr="00E214EE">
        <w:rPr>
          <w:rFonts w:hint="eastAsia"/>
        </w:rPr>
        <w:t>」を参照すること</w:t>
      </w:r>
      <w:r>
        <w:rPr>
          <w:rFonts w:hint="eastAsia"/>
        </w:rPr>
        <w:t>。</w:t>
      </w:r>
    </w:p>
    <w:p w14:paraId="077F1C47" w14:textId="33C7A0AB" w:rsidR="00E214EE" w:rsidRDefault="00E214EE" w:rsidP="00F1548C"/>
    <w:p w14:paraId="13337575" w14:textId="7BECA54E" w:rsidR="006E7CDC" w:rsidRDefault="006E7CDC" w:rsidP="00F1548C"/>
    <w:p w14:paraId="4BFB7F37" w14:textId="755C7992" w:rsidR="00573E93" w:rsidRDefault="00573E93" w:rsidP="00573E93"/>
    <w:p w14:paraId="3483F853" w14:textId="77777777" w:rsidR="001F6342" w:rsidRDefault="001F6342" w:rsidP="00573E93">
      <w:pPr>
        <w:sectPr w:rsidR="001F6342" w:rsidSect="00A6229B">
          <w:footerReference w:type="default" r:id="rId17"/>
          <w:pgSz w:w="11906" w:h="16838"/>
          <w:pgMar w:top="1440" w:right="1080" w:bottom="1440" w:left="1080" w:header="851" w:footer="992" w:gutter="0"/>
          <w:cols w:space="425"/>
          <w:docGrid w:type="lines" w:linePitch="360"/>
        </w:sectPr>
      </w:pPr>
    </w:p>
    <w:p w14:paraId="61DE90D0" w14:textId="77777777" w:rsidR="005078A9" w:rsidRDefault="00CA142A" w:rsidP="00CA142A">
      <w:pPr>
        <w:pStyle w:val="1"/>
        <w:rPr>
          <w:rFonts w:asciiTheme="minorHAnsi" w:hAnsiTheme="minorHAnsi"/>
        </w:rPr>
      </w:pPr>
      <w:bookmarkStart w:id="78" w:name="_Toc103954741"/>
      <w:bookmarkStart w:id="79" w:name="_Toc45091437"/>
      <w:r w:rsidRPr="00CA142A">
        <w:rPr>
          <w:rFonts w:asciiTheme="minorHAnsi" w:hAnsiTheme="minorHAnsi" w:hint="eastAsia"/>
        </w:rPr>
        <w:lastRenderedPageBreak/>
        <w:t>データ提供</w:t>
      </w:r>
      <w:r w:rsidRPr="00CA142A">
        <w:rPr>
          <w:rFonts w:asciiTheme="minorHAnsi" w:hAnsiTheme="minorHAnsi" w:hint="eastAsia"/>
        </w:rPr>
        <w:t>I</w:t>
      </w:r>
      <w:r w:rsidRPr="00CA142A">
        <w:rPr>
          <w:rFonts w:asciiTheme="minorHAnsi" w:hAnsiTheme="minorHAnsi"/>
        </w:rPr>
        <w:t>F(</w:t>
      </w:r>
      <w:r w:rsidR="00F1548C">
        <w:rPr>
          <w:rFonts w:asciiTheme="minorHAnsi" w:hAnsiTheme="minorHAnsi"/>
        </w:rPr>
        <w:t>HTTPS</w:t>
      </w:r>
      <w:r w:rsidR="00637DE2">
        <w:rPr>
          <w:rFonts w:asciiTheme="minorHAnsi" w:hAnsiTheme="minorHAnsi"/>
        </w:rPr>
        <w:t xml:space="preserve"> </w:t>
      </w:r>
      <w:r w:rsidRPr="00CA142A">
        <w:rPr>
          <w:rFonts w:asciiTheme="minorHAnsi" w:hAnsiTheme="minorHAnsi"/>
        </w:rPr>
        <w:t>NGSI)</w:t>
      </w:r>
      <w:r w:rsidRPr="00CA142A">
        <w:rPr>
          <w:rFonts w:asciiTheme="minorHAnsi" w:hAnsiTheme="minorHAnsi" w:hint="eastAsia"/>
        </w:rPr>
        <w:t>サブシステム</w:t>
      </w:r>
      <w:bookmarkEnd w:id="78"/>
    </w:p>
    <w:p w14:paraId="57BBB773" w14:textId="77CF2C2C" w:rsidR="00CA142A" w:rsidRPr="00CA142A" w:rsidRDefault="00CA142A" w:rsidP="005078A9">
      <w:pPr>
        <w:pStyle w:val="2"/>
      </w:pPr>
      <w:bookmarkStart w:id="80" w:name="_Toc103954742"/>
      <w:r w:rsidRPr="00CA142A">
        <w:rPr>
          <w:rFonts w:hint="eastAsia"/>
        </w:rPr>
        <w:t>内部仕様</w:t>
      </w:r>
      <w:bookmarkEnd w:id="79"/>
      <w:bookmarkEnd w:id="80"/>
    </w:p>
    <w:p w14:paraId="5779A6B8" w14:textId="77777777" w:rsidR="00CA142A" w:rsidRDefault="00CA142A" w:rsidP="005078A9">
      <w:pPr>
        <w:pStyle w:val="3"/>
      </w:pPr>
      <w:bookmarkStart w:id="81" w:name="_Toc44080746"/>
      <w:bookmarkStart w:id="82" w:name="_Toc103954743"/>
      <w:r>
        <w:rPr>
          <w:rFonts w:hint="eastAsia"/>
        </w:rPr>
        <w:t>データフロー</w:t>
      </w:r>
      <w:bookmarkEnd w:id="81"/>
      <w:bookmarkEnd w:id="82"/>
    </w:p>
    <w:p w14:paraId="70FDC8EB" w14:textId="77777777" w:rsidR="00CA142A" w:rsidRDefault="00CA142A" w:rsidP="00CA142A"/>
    <w:p w14:paraId="5311C4AC" w14:textId="77777777" w:rsidR="00CA142A" w:rsidRDefault="00CA142A" w:rsidP="00CA142A">
      <w:r>
        <w:rPr>
          <w:noProof/>
        </w:rPr>
        <mc:AlternateContent>
          <mc:Choice Requires="wpc">
            <w:drawing>
              <wp:inline distT="0" distB="0" distL="0" distR="0" wp14:anchorId="49DB1F8B" wp14:editId="173FF9C1">
                <wp:extent cx="6200774" cy="4429125"/>
                <wp:effectExtent l="0" t="0" r="10160" b="28575"/>
                <wp:docPr id="21" name="キャンバス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dk1"/>
                          </a:solidFill>
                        </a:ln>
                      </wpc:whole>
                      <wps:wsp>
                        <wps:cNvPr id="5" name="正方形/長方形 5"/>
                        <wps:cNvSpPr/>
                        <wps:spPr>
                          <a:xfrm>
                            <a:off x="182598" y="2163953"/>
                            <a:ext cx="742950"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6D2FBA" w14:textId="77777777" w:rsidR="000055BB" w:rsidRDefault="000055BB" w:rsidP="00CA142A">
                              <w:pPr>
                                <w:jc w:val="center"/>
                                <w:rPr>
                                  <w:kern w:val="0"/>
                                  <w:sz w:val="24"/>
                                  <w:szCs w:val="24"/>
                                </w:rPr>
                              </w:pPr>
                              <w:r>
                                <w:rPr>
                                  <w:rFonts w:ascii="ＭＳ 明朝" w:eastAsia="ＭＳ 明朝" w:hAnsi="ＭＳ 明朝" w:cs="Times New Roman" w:hint="eastAsia"/>
                                  <w:color w:val="000000"/>
                                  <w:szCs w:val="21"/>
                                </w:rPr>
                                <w:t>コネクタ</w:t>
                              </w:r>
                            </w:p>
                            <w:p w14:paraId="45CCB15C" w14:textId="77777777" w:rsidR="000055BB" w:rsidRDefault="000055BB" w:rsidP="00CA142A">
                              <w:pPr>
                                <w:jc w:val="center"/>
                              </w:pPr>
                              <w:r>
                                <w:rPr>
                                  <w:rFonts w:ascii="ＭＳ 明朝" w:eastAsia="ＭＳ 明朝" w:hAnsi="ＭＳ 明朝" w:cs="Times New Roman" w:hint="eastAsia"/>
                                  <w:color w:val="000000"/>
                                  <w:szCs w:val="21"/>
                                </w:rPr>
                                <w:t>メイン</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2147717" y="2199579"/>
                            <a:ext cx="1228725" cy="133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63DC9" w14:textId="77777777" w:rsidR="000055BB" w:rsidRDefault="000055BB" w:rsidP="00CA142A">
                              <w:pPr>
                                <w:jc w:val="center"/>
                                <w:rPr>
                                  <w:kern w:val="0"/>
                                  <w:sz w:val="24"/>
                                  <w:szCs w:val="24"/>
                                </w:rPr>
                              </w:pPr>
                              <w:r>
                                <w:rPr>
                                  <w:rFonts w:ascii="ＭＳ 明朝" w:eastAsia="ＭＳ 明朝" w:hAnsi="ＭＳ 明朝" w:cs="Times New Roman" w:hint="eastAsia"/>
                                  <w:szCs w:val="21"/>
                                </w:rPr>
                                <w:t>データ提供</w:t>
                              </w:r>
                            </w:p>
                            <w:p w14:paraId="72CD2873" w14:textId="7207DCE3" w:rsidR="000055BB" w:rsidRDefault="000055BB" w:rsidP="00CA142A">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 xml:space="preserve"> NGSI)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5003980" y="2115924"/>
                            <a:ext cx="1078784" cy="13335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3BF522" w14:textId="77777777" w:rsidR="000055BB" w:rsidRDefault="000055BB" w:rsidP="00CA142A">
                              <w:pPr>
                                <w:jc w:val="center"/>
                                <w:rPr>
                                  <w:color w:val="000000" w:themeColor="text1"/>
                                </w:rPr>
                              </w:pPr>
                              <w:r>
                                <w:rPr>
                                  <w:color w:val="000000" w:themeColor="text1"/>
                                </w:rPr>
                                <w:t>OrionContext</w:t>
                              </w:r>
                            </w:p>
                            <w:p w14:paraId="3138167C" w14:textId="77777777" w:rsidR="000055BB" w:rsidRDefault="000055BB" w:rsidP="00CA142A">
                              <w:pPr>
                                <w:jc w:val="center"/>
                                <w:rPr>
                                  <w:color w:val="000000" w:themeColor="text1"/>
                                </w:rPr>
                              </w:pPr>
                              <w:r>
                                <w:rPr>
                                  <w:color w:val="000000" w:themeColor="text1"/>
                                </w:rPr>
                                <w:t>Broker</w:t>
                              </w:r>
                            </w:p>
                            <w:p w14:paraId="4FC3538F" w14:textId="77777777" w:rsidR="000055BB" w:rsidRDefault="000055BB" w:rsidP="00CA142A">
                              <w:pPr>
                                <w:rPr>
                                  <w:kern w:val="0"/>
                                  <w:sz w:val="24"/>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6" name="グループ化 46"/>
                        <wpg:cNvGrpSpPr/>
                        <wpg:grpSpPr>
                          <a:xfrm>
                            <a:off x="3916123" y="114300"/>
                            <a:ext cx="2185060" cy="1354166"/>
                            <a:chOff x="2000222" y="46980"/>
                            <a:chExt cx="2185060" cy="1354166"/>
                          </a:xfrm>
                        </wpg:grpSpPr>
                        <wps:wsp>
                          <wps:cNvPr id="1" name="正方形/長方形 1"/>
                          <wps:cNvSpPr/>
                          <wps:spPr>
                            <a:xfrm>
                              <a:off x="2147083" y="403570"/>
                              <a:ext cx="400050" cy="142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B4B9C" w14:textId="77777777" w:rsidR="000055BB" w:rsidRDefault="000055BB" w:rsidP="00CA142A">
                                <w:pPr>
                                  <w:jc w:val="center"/>
                                  <w:rPr>
                                    <w:kern w:val="0"/>
                                    <w:sz w:val="24"/>
                                    <w:szCs w:val="24"/>
                                  </w:rPr>
                                </w:pPr>
                                <w:r>
                                  <w:rPr>
                                    <w:rFonts w:eastAsia="ＭＳ 明朝" w:cs="Times New Roman"/>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2166133" y="641060"/>
                              <a:ext cx="390525" cy="1238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E7E5CB" w14:textId="77777777" w:rsidR="000055BB" w:rsidRDefault="000055BB" w:rsidP="00CA142A">
                                <w:pPr>
                                  <w:rPr>
                                    <w:kern w:val="0"/>
                                    <w:sz w:val="24"/>
                                    <w:szCs w:val="24"/>
                                  </w:rPr>
                                </w:pPr>
                                <w:r>
                                  <w:rPr>
                                    <w:rFonts w:eastAsia="ＭＳ 明朝" w:cs="Times New Roman"/>
                                    <w:color w:val="000000"/>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直線矢印コネクタ 3"/>
                          <wps:cNvCnPr/>
                          <wps:spPr>
                            <a:xfrm flipV="1">
                              <a:off x="2137558" y="88934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テキスト ボックス 4"/>
                          <wps:cNvSpPr txBox="1"/>
                          <wps:spPr>
                            <a:xfrm>
                              <a:off x="2000222" y="46980"/>
                              <a:ext cx="2185060" cy="1354166"/>
                            </a:xfrm>
                            <a:prstGeom prst="rect">
                              <a:avLst/>
                            </a:prstGeom>
                            <a:noFill/>
                            <a:ln w="6350">
                              <a:solidFill>
                                <a:prstClr val="black"/>
                              </a:solidFill>
                            </a:ln>
                          </wps:spPr>
                          <wps:txbx>
                            <w:txbxContent>
                              <w:p w14:paraId="342FFB62" w14:textId="77777777" w:rsidR="000055BB" w:rsidRDefault="000055BB" w:rsidP="00CA142A">
                                <w:pPr>
                                  <w:jc w:val="left"/>
                                </w:pPr>
                                <w:r>
                                  <w:rPr>
                                    <w:rFonts w:hint="eastAsia"/>
                                  </w:rPr>
                                  <w:t>凡例</w:t>
                                </w:r>
                                <w:r>
                                  <w:rPr>
                                    <w:rFonts w:hint="eastAsia"/>
                                  </w:rPr>
                                  <w:t>:</w:t>
                                </w:r>
                              </w:p>
                              <w:p w14:paraId="2FCBA350" w14:textId="77777777" w:rsidR="000055BB" w:rsidRDefault="000055BB" w:rsidP="00CA142A">
                                <w:pPr>
                                  <w:jc w:val="left"/>
                                </w:pPr>
                                <w:r>
                                  <w:rPr>
                                    <w:rFonts w:hint="eastAsia"/>
                                  </w:rPr>
                                  <w:t xml:space="preserve"> </w:t>
                                </w:r>
                                <w:r>
                                  <w:t xml:space="preserve">       : </w:t>
                                </w:r>
                                <w:r>
                                  <w:rPr>
                                    <w:rFonts w:hint="eastAsia"/>
                                  </w:rPr>
                                  <w:t>対象サブシステム</w:t>
                                </w:r>
                              </w:p>
                              <w:p w14:paraId="3244FD32" w14:textId="77777777" w:rsidR="000055BB" w:rsidRDefault="000055BB" w:rsidP="00CA142A">
                                <w:pPr>
                                  <w:jc w:val="left"/>
                                </w:pPr>
                                <w:r>
                                  <w:rPr>
                                    <w:rFonts w:hint="eastAsia"/>
                                  </w:rPr>
                                  <w:t xml:space="preserve"> </w:t>
                                </w:r>
                                <w:r>
                                  <w:t xml:space="preserve">       : </w:t>
                                </w:r>
                                <w:r>
                                  <w:rPr>
                                    <w:rFonts w:hint="eastAsia"/>
                                  </w:rPr>
                                  <w:t>その他システム</w:t>
                                </w:r>
                              </w:p>
                              <w:p w14:paraId="1BB2256F" w14:textId="77777777" w:rsidR="000055BB" w:rsidRDefault="000055BB" w:rsidP="00CA142A">
                                <w:pPr>
                                  <w:jc w:val="left"/>
                                </w:pPr>
                                <w:r>
                                  <w:rPr>
                                    <w:rFonts w:hint="eastAsia"/>
                                  </w:rPr>
                                  <w:t xml:space="preserve"> </w:t>
                                </w:r>
                                <w:r>
                                  <w:t xml:space="preserve">       : </w:t>
                                </w:r>
                                <w:r>
                                  <w:rPr>
                                    <w:rFonts w:hint="eastAsia"/>
                                  </w:rPr>
                                  <w:t>通信</w:t>
                                </w:r>
                              </w:p>
                              <w:p w14:paraId="1C52C4A1" w14:textId="77777777" w:rsidR="000055BB" w:rsidRDefault="000055BB" w:rsidP="00CA142A">
                                <w:pPr>
                                  <w:jc w:val="left"/>
                                </w:pPr>
                                <w:r>
                                  <w:rPr>
                                    <w:rFonts w:hint="eastAsia"/>
                                  </w:rPr>
                                  <w:t xml:space="preserve"> </w:t>
                                </w:r>
                                <w:r>
                                  <w:t xml:space="preserve">       : </w:t>
                                </w:r>
                                <w:r>
                                  <w:rPr>
                                    <w:rFonts w:hint="eastAsia"/>
                                  </w:rPr>
                                  <w:t>関数呼び出し</w:t>
                                </w:r>
                              </w:p>
                              <w:p w14:paraId="2E4E1BE5" w14:textId="77777777" w:rsidR="000055BB" w:rsidRDefault="000055BB" w:rsidP="00CA142A">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線矢印コネクタ 8"/>
                          <wps:cNvCnPr/>
                          <wps:spPr>
                            <a:xfrm>
                              <a:off x="2137558" y="1116014"/>
                              <a:ext cx="4512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wps:wsp>
                        <wps:cNvPr id="9" name="正方形/長方形 9"/>
                        <wps:cNvSpPr/>
                        <wps:spPr>
                          <a:xfrm>
                            <a:off x="85725" y="1770043"/>
                            <a:ext cx="3526972" cy="2066459"/>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テキスト ボックス 10"/>
                        <wps:cNvSpPr txBox="1"/>
                        <wps:spPr>
                          <a:xfrm>
                            <a:off x="738867" y="1819694"/>
                            <a:ext cx="1733798" cy="368135"/>
                          </a:xfrm>
                          <a:prstGeom prst="rect">
                            <a:avLst/>
                          </a:prstGeom>
                          <a:noFill/>
                          <a:ln w="6350">
                            <a:noFill/>
                          </a:ln>
                        </wps:spPr>
                        <wps:txbx>
                          <w:txbxContent>
                            <w:p w14:paraId="510DD30F" w14:textId="77777777" w:rsidR="000055BB" w:rsidRDefault="000055BB" w:rsidP="00CA142A">
                              <w:r>
                                <w:rPr>
                                  <w:rFonts w:hint="eastAsia"/>
                                </w:rPr>
                                <w:t>コネクタメインコンテナ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テキスト ボックス 170"/>
                        <wps:cNvSpPr txBox="1"/>
                        <wps:spPr>
                          <a:xfrm>
                            <a:off x="964499" y="2227117"/>
                            <a:ext cx="1176756" cy="367665"/>
                          </a:xfrm>
                          <a:prstGeom prst="rect">
                            <a:avLst/>
                          </a:prstGeom>
                          <a:noFill/>
                          <a:ln w="6350">
                            <a:noFill/>
                          </a:ln>
                        </wps:spPr>
                        <wps:txbx>
                          <w:txbxContent>
                            <w:p w14:paraId="75332E4C" w14:textId="77777777" w:rsidR="000055BB" w:rsidRDefault="000055BB" w:rsidP="00CA142A">
                              <w:pPr>
                                <w:rPr>
                                  <w:kern w:val="0"/>
                                  <w:sz w:val="24"/>
                                  <w:szCs w:val="24"/>
                                </w:rPr>
                              </w:pPr>
                              <w:r>
                                <w:rPr>
                                  <w:rFonts w:asciiTheme="minorHAnsi" w:hAnsiTheme="minorHAnsi" w:cstheme="majorHAnsi" w:hint="eastAsia"/>
                                  <w:color w:val="000000" w:themeColor="text1"/>
                                </w:rPr>
                                <w:t>データ取得要求</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テキスト ボックス 170"/>
                        <wps:cNvSpPr txBox="1"/>
                        <wps:spPr>
                          <a:xfrm>
                            <a:off x="886865" y="2725653"/>
                            <a:ext cx="1308858" cy="367665"/>
                          </a:xfrm>
                          <a:prstGeom prst="rect">
                            <a:avLst/>
                          </a:prstGeom>
                          <a:noFill/>
                          <a:ln w="6350">
                            <a:noFill/>
                          </a:ln>
                        </wps:spPr>
                        <wps:txbx>
                          <w:txbxContent>
                            <w:p w14:paraId="32EA6635"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テキスト ボックス 170"/>
                        <wps:cNvSpPr txBox="1"/>
                        <wps:spPr>
                          <a:xfrm>
                            <a:off x="3770442" y="2293809"/>
                            <a:ext cx="1272000" cy="367665"/>
                          </a:xfrm>
                          <a:prstGeom prst="rect">
                            <a:avLst/>
                          </a:prstGeom>
                          <a:noFill/>
                          <a:ln w="6350">
                            <a:noFill/>
                          </a:ln>
                        </wps:spPr>
                        <wps:txbx>
                          <w:txbxContent>
                            <w:p w14:paraId="29155F86" w14:textId="4A324EB1" w:rsidR="000055BB" w:rsidRPr="008C5002" w:rsidRDefault="000055BB" w:rsidP="00CA142A">
                              <w:pPr>
                                <w:rPr>
                                  <w:kern w:val="0"/>
                                  <w:szCs w:val="21"/>
                                </w:rPr>
                              </w:pPr>
                              <w:r w:rsidRPr="008C5002">
                                <w:rPr>
                                  <w:rFonts w:hint="eastAsia"/>
                                  <w:kern w:val="0"/>
                                  <w:szCs w:val="21"/>
                                </w:rPr>
                                <w:t>HTTP</w:t>
                              </w:r>
                              <w:r w:rsidRPr="008C5002">
                                <w:rPr>
                                  <w:rFonts w:hint="eastAsia"/>
                                  <w:kern w:val="0"/>
                                  <w:szCs w:val="21"/>
                                </w:rPr>
                                <w:t>リクエスト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170"/>
                        <wps:cNvSpPr txBox="1"/>
                        <wps:spPr>
                          <a:xfrm>
                            <a:off x="3744563" y="2737527"/>
                            <a:ext cx="1349637" cy="367665"/>
                          </a:xfrm>
                          <a:prstGeom prst="rect">
                            <a:avLst/>
                          </a:prstGeom>
                          <a:noFill/>
                          <a:ln w="6350">
                            <a:noFill/>
                          </a:ln>
                        </wps:spPr>
                        <wps:txbx>
                          <w:txbxContent>
                            <w:p w14:paraId="3E22E8DE"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正方形/長方形 15"/>
                        <wps:cNvSpPr/>
                        <wps:spPr>
                          <a:xfrm>
                            <a:off x="3778951" y="1771650"/>
                            <a:ext cx="2353004" cy="2065655"/>
                          </a:xfrm>
                          <a:prstGeom prst="rec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直線矢印コネクタ 16"/>
                        <wps:cNvCnPr/>
                        <wps:spPr>
                          <a:xfrm>
                            <a:off x="3404398" y="2630190"/>
                            <a:ext cx="1550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線矢印コネクタ 17"/>
                        <wps:cNvCnPr/>
                        <wps:spPr>
                          <a:xfrm flipH="1">
                            <a:off x="3431475" y="3030963"/>
                            <a:ext cx="1480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テキスト ボックス 18"/>
                        <wps:cNvSpPr txBox="1"/>
                        <wps:spPr>
                          <a:xfrm>
                            <a:off x="3873954" y="1819694"/>
                            <a:ext cx="1733798" cy="368135"/>
                          </a:xfrm>
                          <a:prstGeom prst="rect">
                            <a:avLst/>
                          </a:prstGeom>
                          <a:noFill/>
                          <a:ln w="6350">
                            <a:noFill/>
                          </a:ln>
                        </wps:spPr>
                        <wps:txbx>
                          <w:txbxContent>
                            <w:p w14:paraId="786F4D50" w14:textId="77777777" w:rsidR="000055BB" w:rsidRDefault="000055BB" w:rsidP="00CA142A">
                              <w:r>
                                <w:rPr>
                                  <w:rFonts w:hint="eastAsia"/>
                                </w:rPr>
                                <w:t>データ管理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直線矢印コネクタ 19"/>
                        <wps:cNvCnPr/>
                        <wps:spPr>
                          <a:xfrm flipV="1">
                            <a:off x="954115" y="263677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直線矢印コネクタ 20"/>
                        <wps:cNvCnPr/>
                        <wps:spPr>
                          <a:xfrm flipH="1">
                            <a:off x="965545" y="3109210"/>
                            <a:ext cx="1104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DB1F8B" id="キャンバス 21" o:spid="_x0000_s1091" editas="canvas" style="width:488.25pt;height:348.75pt;mso-position-horizontal-relative:char;mso-position-vertical-relative:line" coordsize="62001,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">
                <v:shape id="_x0000_s1092" type="#_x0000_t75" style="position:absolute;width:62001;height:44291;visibility:visible;mso-wrap-style:square" filled="t" stroked="t" strokecolor="black [3200]">
                  <v:fill o:detectmouseclick="t"/>
                  <v:path o:connecttype="none"/>
                </v:shape>
                <v:rect id="正方形/長方形 5" o:spid="_x0000_s1093" style="position:absolute;left:1825;top:21639;width:7430;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4d78 [1604]" strokeweight="1pt">
                  <v:textbox>
                    <w:txbxContent>
                      <w:p w14:paraId="266D2FBA" w14:textId="77777777" w:rsidR="000055BB" w:rsidRDefault="000055BB" w:rsidP="00CA142A">
                        <w:pPr>
                          <w:jc w:val="center"/>
                          <w:rPr>
                            <w:kern w:val="0"/>
                            <w:sz w:val="24"/>
                            <w:szCs w:val="24"/>
                          </w:rPr>
                        </w:pPr>
                        <w:r>
                          <w:rPr>
                            <w:rFonts w:ascii="ＭＳ 明朝" w:eastAsia="ＭＳ 明朝" w:hAnsi="ＭＳ 明朝" w:cs="Times New Roman" w:hint="eastAsia"/>
                            <w:color w:val="000000"/>
                            <w:szCs w:val="21"/>
                          </w:rPr>
                          <w:t>コネクタ</w:t>
                        </w:r>
                      </w:p>
                      <w:p w14:paraId="45CCB15C" w14:textId="77777777" w:rsidR="000055BB" w:rsidRDefault="000055BB" w:rsidP="00CA142A">
                        <w:pPr>
                          <w:jc w:val="center"/>
                        </w:pPr>
                        <w:r>
                          <w:rPr>
                            <w:rFonts w:ascii="ＭＳ 明朝" w:eastAsia="ＭＳ 明朝" w:hAnsi="ＭＳ 明朝" w:cs="Times New Roman" w:hint="eastAsia"/>
                            <w:color w:val="000000"/>
                            <w:szCs w:val="21"/>
                          </w:rPr>
                          <w:t>メイン</w:t>
                        </w:r>
                      </w:p>
                    </w:txbxContent>
                  </v:textbox>
                </v:rect>
                <v:rect id="正方形/長方形 6" o:spid="_x0000_s1094" style="position:absolute;left:21477;top:21995;width:12287;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w:txbxContent>
                      <w:p w14:paraId="64963DC9" w14:textId="77777777" w:rsidR="000055BB" w:rsidRDefault="000055BB" w:rsidP="00CA142A">
                        <w:pPr>
                          <w:jc w:val="center"/>
                          <w:rPr>
                            <w:kern w:val="0"/>
                            <w:sz w:val="24"/>
                            <w:szCs w:val="24"/>
                          </w:rPr>
                        </w:pPr>
                        <w:r>
                          <w:rPr>
                            <w:rFonts w:ascii="ＭＳ 明朝" w:eastAsia="ＭＳ 明朝" w:hAnsi="ＭＳ 明朝" w:cs="Times New Roman" w:hint="eastAsia"/>
                            <w:szCs w:val="21"/>
                          </w:rPr>
                          <w:t>データ提供</w:t>
                        </w:r>
                      </w:p>
                      <w:p w14:paraId="72CD2873" w14:textId="7207DCE3" w:rsidR="000055BB" w:rsidRDefault="000055BB" w:rsidP="00CA142A">
                        <w:pPr>
                          <w:jc w:val="center"/>
                        </w:pPr>
                        <w:r>
                          <w:rPr>
                            <w:rFonts w:eastAsia="ＭＳ 明朝" w:cs="Times New Roman"/>
                            <w:szCs w:val="21"/>
                          </w:rPr>
                          <w:t>IF(</w:t>
                        </w:r>
                        <w:r w:rsidR="00F1548C">
                          <w:rPr>
                            <w:rFonts w:eastAsia="ＭＳ 明朝" w:cs="Times New Roman"/>
                            <w:szCs w:val="21"/>
                          </w:rPr>
                          <w:t>HTTPS</w:t>
                        </w:r>
                        <w:r>
                          <w:rPr>
                            <w:rFonts w:eastAsia="ＭＳ 明朝" w:cs="Times New Roman"/>
                            <w:szCs w:val="21"/>
                          </w:rPr>
                          <w:t xml:space="preserve"> NGSI)</w:t>
                        </w:r>
                      </w:p>
                    </w:txbxContent>
                  </v:textbox>
                </v:rect>
                <v:rect id="正方形/長方形 7" o:spid="_x0000_s1095" style="position:absolute;left:50039;top:21159;width:10788;height:13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" fillcolor="white [3212]" strokecolor="#1f4d78 [1604]" strokeweight="1pt">
                  <v:textbox>
                    <w:txbxContent>
                      <w:p w14:paraId="623BF522" w14:textId="77777777" w:rsidR="000055BB" w:rsidRDefault="000055BB" w:rsidP="00CA142A">
                        <w:pPr>
                          <w:jc w:val="center"/>
                          <w:rPr>
                            <w:color w:val="000000" w:themeColor="text1"/>
                          </w:rPr>
                        </w:pPr>
                        <w:r>
                          <w:rPr>
                            <w:color w:val="000000" w:themeColor="text1"/>
                          </w:rPr>
                          <w:t>OrionContext</w:t>
                        </w:r>
                      </w:p>
                      <w:p w14:paraId="3138167C" w14:textId="77777777" w:rsidR="000055BB" w:rsidRDefault="000055BB" w:rsidP="00CA142A">
                        <w:pPr>
                          <w:jc w:val="center"/>
                          <w:rPr>
                            <w:color w:val="000000" w:themeColor="text1"/>
                          </w:rPr>
                        </w:pPr>
                        <w:r>
                          <w:rPr>
                            <w:color w:val="000000" w:themeColor="text1"/>
                          </w:rPr>
                          <w:t>Broker</w:t>
                        </w:r>
                      </w:p>
                      <w:p w14:paraId="4FC3538F" w14:textId="77777777" w:rsidR="000055BB" w:rsidRDefault="000055BB" w:rsidP="00CA142A">
                        <w:pPr>
                          <w:rPr>
                            <w:kern w:val="0"/>
                            <w:sz w:val="24"/>
                            <w:szCs w:val="24"/>
                          </w:rPr>
                        </w:pPr>
                      </w:p>
                    </w:txbxContent>
                  </v:textbox>
                </v:rect>
                <v:group id="グループ化 46" o:spid="_x0000_s1096" style="position:absolute;left:39161;top:1143;width:21850;height:13541" coordorigin="20002,469" coordsize="21850,13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正方形/長方形 1" o:spid="_x0000_s1097" style="position:absolute;left:21470;top:4035;width:4001;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670B4B9C" w14:textId="77777777" w:rsidR="000055BB" w:rsidRDefault="000055BB" w:rsidP="00CA142A">
                          <w:pPr>
                            <w:jc w:val="center"/>
                            <w:rPr>
                              <w:kern w:val="0"/>
                              <w:sz w:val="24"/>
                              <w:szCs w:val="24"/>
                            </w:rPr>
                          </w:pPr>
                          <w:r>
                            <w:rPr>
                              <w:rFonts w:eastAsia="ＭＳ 明朝" w:cs="Times New Roman"/>
                              <w:szCs w:val="21"/>
                            </w:rPr>
                            <w:t> </w:t>
                          </w:r>
                        </w:p>
                      </w:txbxContent>
                    </v:textbox>
                  </v:rect>
                  <v:rect id="正方形/長方形 2" o:spid="_x0000_s1098" style="position:absolute;left:21661;top:6410;width:3905;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" fillcolor="white [3212]" strokecolor="#1f4d78 [1604]" strokeweight="1pt">
                    <v:textbox>
                      <w:txbxContent>
                        <w:p w14:paraId="10E7E5CB" w14:textId="77777777" w:rsidR="000055BB" w:rsidRDefault="000055BB" w:rsidP="00CA142A">
                          <w:pPr>
                            <w:rPr>
                              <w:kern w:val="0"/>
                              <w:sz w:val="24"/>
                              <w:szCs w:val="24"/>
                            </w:rPr>
                          </w:pPr>
                          <w:r>
                            <w:rPr>
                              <w:rFonts w:eastAsia="ＭＳ 明朝" w:cs="Times New Roman"/>
                              <w:color w:val="000000"/>
                              <w:szCs w:val="21"/>
                            </w:rPr>
                            <w:t> </w:t>
                          </w:r>
                        </w:p>
                      </w:txbxContent>
                    </v:textbox>
                  </v:rect>
                  <v:shape id="直線矢印コネクタ 3" o:spid="_x0000_s1099" type="#_x0000_t32" style="position:absolute;left:21375;top:8893;width:428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" strokecolor="black [3200]" strokeweight=".5pt">
                    <v:stroke endarrow="block" joinstyle="miter"/>
                  </v:shape>
                  <v:shape id="テキスト ボックス 4" o:spid="_x0000_s1100" type="#_x0000_t202" style="position:absolute;left:20002;top:469;width:21850;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" filled="f" strokeweight=".5pt">
                    <v:textbox>
                      <w:txbxContent>
                        <w:p w14:paraId="342FFB62" w14:textId="77777777" w:rsidR="000055BB" w:rsidRDefault="000055BB" w:rsidP="00CA142A">
                          <w:pPr>
                            <w:jc w:val="left"/>
                          </w:pPr>
                          <w:r>
                            <w:rPr>
                              <w:rFonts w:hint="eastAsia"/>
                            </w:rPr>
                            <w:t>凡例</w:t>
                          </w:r>
                          <w:r>
                            <w:rPr>
                              <w:rFonts w:hint="eastAsia"/>
                            </w:rPr>
                            <w:t>:</w:t>
                          </w:r>
                        </w:p>
                        <w:p w14:paraId="2FCBA350" w14:textId="77777777" w:rsidR="000055BB" w:rsidRDefault="000055BB" w:rsidP="00CA142A">
                          <w:pPr>
                            <w:jc w:val="left"/>
                          </w:pPr>
                          <w:r>
                            <w:rPr>
                              <w:rFonts w:hint="eastAsia"/>
                            </w:rPr>
                            <w:t xml:space="preserve"> </w:t>
                          </w:r>
                          <w:r>
                            <w:t xml:space="preserve">       : </w:t>
                          </w:r>
                          <w:r>
                            <w:rPr>
                              <w:rFonts w:hint="eastAsia"/>
                            </w:rPr>
                            <w:t>対象サブシステム</w:t>
                          </w:r>
                        </w:p>
                        <w:p w14:paraId="3244FD32" w14:textId="77777777" w:rsidR="000055BB" w:rsidRDefault="000055BB" w:rsidP="00CA142A">
                          <w:pPr>
                            <w:jc w:val="left"/>
                          </w:pPr>
                          <w:r>
                            <w:rPr>
                              <w:rFonts w:hint="eastAsia"/>
                            </w:rPr>
                            <w:t xml:space="preserve"> </w:t>
                          </w:r>
                          <w:r>
                            <w:t xml:space="preserve">       : </w:t>
                          </w:r>
                          <w:r>
                            <w:rPr>
                              <w:rFonts w:hint="eastAsia"/>
                            </w:rPr>
                            <w:t>その他システム</w:t>
                          </w:r>
                        </w:p>
                        <w:p w14:paraId="1BB2256F" w14:textId="77777777" w:rsidR="000055BB" w:rsidRDefault="000055BB" w:rsidP="00CA142A">
                          <w:pPr>
                            <w:jc w:val="left"/>
                          </w:pPr>
                          <w:r>
                            <w:rPr>
                              <w:rFonts w:hint="eastAsia"/>
                            </w:rPr>
                            <w:t xml:space="preserve"> </w:t>
                          </w:r>
                          <w:r>
                            <w:t xml:space="preserve">       : </w:t>
                          </w:r>
                          <w:r>
                            <w:rPr>
                              <w:rFonts w:hint="eastAsia"/>
                            </w:rPr>
                            <w:t>通信</w:t>
                          </w:r>
                        </w:p>
                        <w:p w14:paraId="1C52C4A1" w14:textId="77777777" w:rsidR="000055BB" w:rsidRDefault="000055BB" w:rsidP="00CA142A">
                          <w:pPr>
                            <w:jc w:val="left"/>
                          </w:pPr>
                          <w:r>
                            <w:rPr>
                              <w:rFonts w:hint="eastAsia"/>
                            </w:rPr>
                            <w:t xml:space="preserve"> </w:t>
                          </w:r>
                          <w:r>
                            <w:t xml:space="preserve">       : </w:t>
                          </w:r>
                          <w:r>
                            <w:rPr>
                              <w:rFonts w:hint="eastAsia"/>
                            </w:rPr>
                            <w:t>関数呼び出し</w:t>
                          </w:r>
                        </w:p>
                        <w:p w14:paraId="2E4E1BE5" w14:textId="77777777" w:rsidR="000055BB" w:rsidRDefault="000055BB" w:rsidP="00CA142A">
                          <w:pPr>
                            <w:jc w:val="left"/>
                          </w:pPr>
                        </w:p>
                      </w:txbxContent>
                    </v:textbox>
                  </v:shape>
                  <v:shape id="直線矢印コネクタ 8" o:spid="_x0000_s1101" type="#_x0000_t32" style="position:absolute;left:21375;top:11160;width:45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" strokecolor="black [3200]" strokeweight=".5pt">
                    <v:stroke endarrow="open" joinstyle="miter"/>
                  </v:shape>
                </v:group>
                <v:rect id="正方形/長方形 9" o:spid="_x0000_s1102" style="position:absolute;left:857;top:17700;width:35269;height:20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4d78 [1604]" strokeweight="1pt"/>
                <v:shape id="テキスト ボックス 10" o:spid="_x0000_s1103" type="#_x0000_t202" style="position:absolute;left:7388;top:18196;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510DD30F" w14:textId="77777777" w:rsidR="000055BB" w:rsidRDefault="000055BB" w:rsidP="00CA142A">
                        <w:r>
                          <w:rPr>
                            <w:rFonts w:hint="eastAsia"/>
                          </w:rPr>
                          <w:t>コネクタメインコンテナ</w:t>
                        </w:r>
                      </w:p>
                    </w:txbxContent>
                  </v:textbox>
                </v:shape>
                <v:shape id="テキスト ボックス 170" o:spid="_x0000_s1104" type="#_x0000_t202" style="position:absolute;left:9644;top:22271;width:11768;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5332E4C" w14:textId="77777777" w:rsidR="000055BB" w:rsidRDefault="000055BB" w:rsidP="00CA142A">
                        <w:pPr>
                          <w:rPr>
                            <w:kern w:val="0"/>
                            <w:sz w:val="24"/>
                            <w:szCs w:val="24"/>
                          </w:rPr>
                        </w:pPr>
                        <w:r>
                          <w:rPr>
                            <w:rFonts w:asciiTheme="minorHAnsi" w:hAnsiTheme="minorHAnsi" w:cstheme="majorHAnsi" w:hint="eastAsia"/>
                            <w:color w:val="000000" w:themeColor="text1"/>
                          </w:rPr>
                          <w:t>データ取得要求</w:t>
                        </w:r>
                      </w:p>
                    </w:txbxContent>
                  </v:textbox>
                </v:shape>
                <v:shape id="テキスト ボックス 170" o:spid="_x0000_s1105" type="#_x0000_t202" style="position:absolute;left:8868;top:27256;width:13089;height:3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2EA6635"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v:textbox>
                </v:shape>
                <v:shape id="テキスト ボックス 170" o:spid="_x0000_s1106" type="#_x0000_t202" style="position:absolute;left:37704;top:22938;width:12720;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9155F86" w14:textId="4A324EB1" w:rsidR="000055BB" w:rsidRPr="008C5002" w:rsidRDefault="000055BB" w:rsidP="00CA142A">
                        <w:pPr>
                          <w:rPr>
                            <w:kern w:val="0"/>
                            <w:szCs w:val="21"/>
                          </w:rPr>
                        </w:pPr>
                        <w:r w:rsidRPr="008C5002">
                          <w:rPr>
                            <w:rFonts w:hint="eastAsia"/>
                            <w:kern w:val="0"/>
                            <w:szCs w:val="21"/>
                          </w:rPr>
                          <w:t>HTTP</w:t>
                        </w:r>
                        <w:r w:rsidRPr="008C5002">
                          <w:rPr>
                            <w:rFonts w:hint="eastAsia"/>
                            <w:kern w:val="0"/>
                            <w:szCs w:val="21"/>
                          </w:rPr>
                          <w:t>リクエスト</w:t>
                        </w:r>
                      </w:p>
                    </w:txbxContent>
                  </v:textbox>
                </v:shape>
                <v:shape id="テキスト ボックス 170" o:spid="_x0000_s1107" type="#_x0000_t202" style="position:absolute;left:37445;top:27375;width:13497;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E22E8DE" w14:textId="77777777" w:rsidR="000055BB" w:rsidRDefault="000055BB" w:rsidP="00CA142A">
                        <w:pPr>
                          <w:rPr>
                            <w:kern w:val="0"/>
                            <w:sz w:val="24"/>
                            <w:szCs w:val="24"/>
                          </w:rPr>
                        </w:pPr>
                        <w:r>
                          <w:rPr>
                            <w:rFonts w:eastAsia="ＭＳ 明朝" w:hAnsi="ＭＳ 明朝" w:cs="Times New Roman" w:hint="eastAsia"/>
                            <w:szCs w:val="21"/>
                          </w:rPr>
                          <w:t>コンテキスト</w:t>
                        </w:r>
                        <w:r>
                          <w:rPr>
                            <w:rFonts w:eastAsia="ＭＳ 明朝" w:hAnsi="ＭＳ 明朝" w:cs="Times New Roman"/>
                            <w:szCs w:val="21"/>
                          </w:rPr>
                          <w:t>情報</w:t>
                        </w:r>
                      </w:p>
                    </w:txbxContent>
                  </v:textbox>
                </v:shape>
                <v:rect id="正方形/長方形 15" o:spid="_x0000_s1108" style="position:absolute;left:37789;top:17716;width:23530;height:20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shape id="直線矢印コネクタ 16" o:spid="_x0000_s1109" type="#_x0000_t32" style="position:absolute;left:34043;top:26301;width:155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直線矢印コネクタ 17" o:spid="_x0000_s1110" type="#_x0000_t32" style="position:absolute;left:34314;top:30309;width:148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テキスト ボックス 18" o:spid="_x0000_s1111" type="#_x0000_t202" style="position:absolute;left:38739;top:18196;width:17338;height:3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86F4D50" w14:textId="77777777" w:rsidR="000055BB" w:rsidRDefault="000055BB" w:rsidP="00CA142A">
                        <w:r>
                          <w:rPr>
                            <w:rFonts w:hint="eastAsia"/>
                          </w:rPr>
                          <w:t>データ管理</w:t>
                        </w:r>
                      </w:p>
                    </w:txbxContent>
                  </v:textbox>
                </v:shape>
                <v:shape id="直線矢印コネクタ 19" o:spid="_x0000_s1112" type="#_x0000_t32" style="position:absolute;left:9541;top:26367;width:1133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" strokecolor="black [3200]" strokeweight=".5pt">
                  <v:stroke endarrow="open" joinstyle="miter"/>
                </v:shape>
                <v:shape id="直線矢印コネクタ 20" o:spid="_x0000_s1113" type="#_x0000_t32" style="position:absolute;left:9655;top:31092;width:1104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" strokecolor="black [3200]" strokeweight=".5pt">
                  <v:stroke endarrow="open" joinstyle="miter"/>
                </v:shape>
                <w10:anchorlock/>
              </v:group>
            </w:pict>
          </mc:Fallback>
        </mc:AlternateContent>
      </w:r>
    </w:p>
    <w:p w14:paraId="6BB2EA80" w14:textId="4109E21A" w:rsidR="00CA142A" w:rsidRPr="00A6260C" w:rsidRDefault="00CA142A" w:rsidP="00CA142A">
      <w:pPr>
        <w:pStyle w:val="a9"/>
        <w:keepNext/>
        <w:jc w:val="center"/>
        <w:rPr>
          <w:rFonts w:asciiTheme="minorHAnsi" w:hAnsiTheme="minorHAnsi"/>
        </w:rPr>
      </w:pPr>
      <w:r>
        <w:rPr>
          <w:rFonts w:asciiTheme="minorHAnsi" w:hAnsiTheme="minorHAnsi" w:hint="eastAsia"/>
        </w:rPr>
        <w:t>図</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６．１．１</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sidR="00896656">
        <w:rPr>
          <w:rFonts w:asciiTheme="minorHAnsi" w:hAnsiTheme="minorHAnsi" w:hint="eastAsia"/>
        </w:rPr>
        <w:t>システム構成</w:t>
      </w:r>
    </w:p>
    <w:p w14:paraId="2513F313" w14:textId="368E3FBB" w:rsidR="00CA142A" w:rsidRDefault="00CA142A">
      <w:pPr>
        <w:widowControl/>
        <w:jc w:val="left"/>
      </w:pPr>
      <w:r>
        <w:br w:type="page"/>
      </w:r>
    </w:p>
    <w:p w14:paraId="424BBFF7" w14:textId="77777777" w:rsidR="00CA142A" w:rsidRDefault="00CA142A" w:rsidP="005078A9">
      <w:pPr>
        <w:pStyle w:val="3"/>
      </w:pPr>
      <w:bookmarkStart w:id="83" w:name="_Toc44080747"/>
      <w:bookmarkStart w:id="84" w:name="_Toc103954744"/>
      <w:r>
        <w:rPr>
          <w:rFonts w:hint="eastAsia"/>
        </w:rPr>
        <w:lastRenderedPageBreak/>
        <w:t>公開インタフェース</w:t>
      </w:r>
      <w:bookmarkEnd w:id="83"/>
      <w:bookmarkEnd w:id="84"/>
    </w:p>
    <w:p w14:paraId="6F1034E1" w14:textId="2514A5E3" w:rsidR="00CA142A" w:rsidRPr="00603C27"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公開インタフェース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0"/>
        <w:gridCol w:w="2135"/>
        <w:gridCol w:w="6405"/>
      </w:tblGrid>
      <w:tr w:rsidR="00CA142A" w:rsidRPr="00246EBC" w14:paraId="345D5A1D" w14:textId="77777777" w:rsidTr="00A6229B">
        <w:trPr>
          <w:jc w:val="center"/>
        </w:trPr>
        <w:tc>
          <w:tcPr>
            <w:tcW w:w="380" w:type="dxa"/>
            <w:shd w:val="clear" w:color="auto" w:fill="D9D9D9" w:themeFill="background1" w:themeFillShade="D9"/>
          </w:tcPr>
          <w:p w14:paraId="5BC986E2" w14:textId="77777777" w:rsidR="00CA142A" w:rsidRPr="00246EBC" w:rsidRDefault="00CA142A" w:rsidP="00AC02C4">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135" w:type="dxa"/>
            <w:shd w:val="clear" w:color="auto" w:fill="D9D9D9" w:themeFill="background1" w:themeFillShade="D9"/>
          </w:tcPr>
          <w:p w14:paraId="5D4882B6" w14:textId="77777777" w:rsidR="00CA142A" w:rsidRPr="00246EBC"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機能</w:t>
            </w:r>
          </w:p>
        </w:tc>
        <w:tc>
          <w:tcPr>
            <w:tcW w:w="6405" w:type="dxa"/>
            <w:shd w:val="clear" w:color="auto" w:fill="D9D9D9" w:themeFill="background1" w:themeFillShade="D9"/>
          </w:tcPr>
          <w:p w14:paraId="41CB6E90" w14:textId="77777777"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概要</w:t>
            </w:r>
          </w:p>
        </w:tc>
      </w:tr>
      <w:tr w:rsidR="00CA142A" w:rsidRPr="00246EBC" w14:paraId="5D09FB4D" w14:textId="77777777" w:rsidTr="00A6229B">
        <w:trPr>
          <w:jc w:val="center"/>
        </w:trPr>
        <w:tc>
          <w:tcPr>
            <w:tcW w:w="380" w:type="dxa"/>
          </w:tcPr>
          <w:p w14:paraId="7C56CF2B" w14:textId="77777777" w:rsidR="00CA142A" w:rsidRPr="00246EBC" w:rsidRDefault="00CA142A" w:rsidP="00CA142A">
            <w:pPr>
              <w:pStyle w:val="a8"/>
              <w:numPr>
                <w:ilvl w:val="0"/>
                <w:numId w:val="15"/>
              </w:numPr>
              <w:ind w:leftChars="0"/>
              <w:rPr>
                <w:rFonts w:asciiTheme="minorHAnsi" w:hAnsiTheme="minorHAnsi" w:cstheme="majorHAnsi"/>
                <w:color w:val="000000" w:themeColor="text1"/>
              </w:rPr>
            </w:pPr>
          </w:p>
        </w:tc>
        <w:tc>
          <w:tcPr>
            <w:tcW w:w="2135" w:type="dxa"/>
          </w:tcPr>
          <w:p w14:paraId="29568D26" w14:textId="07CC7B6D"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データ</w:t>
            </w:r>
            <w:r w:rsidR="00B02AA7">
              <w:rPr>
                <w:rFonts w:asciiTheme="minorHAnsi" w:hAnsiTheme="minorHAnsi" w:cstheme="majorHAnsi" w:hint="eastAsia"/>
                <w:color w:val="000000" w:themeColor="text1"/>
              </w:rPr>
              <w:t>提供</w:t>
            </w:r>
          </w:p>
          <w:p w14:paraId="7871AD43" w14:textId="77777777" w:rsidR="00CA142A" w:rsidRPr="00246EBC" w:rsidRDefault="00CA142A" w:rsidP="00AC02C4">
            <w:pPr>
              <w:rPr>
                <w:rFonts w:asciiTheme="minorHAnsi" w:hAnsiTheme="minorHAnsi" w:cstheme="majorHAnsi"/>
                <w:color w:val="000000" w:themeColor="text1"/>
              </w:rPr>
            </w:pPr>
            <w:r>
              <w:rPr>
                <w:rFonts w:asciiTheme="minorHAnsi" w:hAnsiTheme="minorHAnsi" w:cstheme="majorHAnsi"/>
                <w:color w:val="000000" w:themeColor="text1"/>
                <w:kern w:val="0"/>
              </w:rPr>
              <w:t>(</w:t>
            </w:r>
            <w:r>
              <w:rPr>
                <w:rFonts w:asciiTheme="minorHAnsi" w:hAnsiTheme="minorHAnsi" w:cstheme="majorHAnsi" w:hint="eastAsia"/>
                <w:color w:val="000000" w:themeColor="text1"/>
                <w:kern w:val="0"/>
              </w:rPr>
              <w:t>p</w:t>
            </w:r>
            <w:r>
              <w:rPr>
                <w:rFonts w:asciiTheme="minorHAnsi" w:hAnsiTheme="minorHAnsi" w:cstheme="majorHAnsi"/>
                <w:color w:val="000000" w:themeColor="text1"/>
                <w:kern w:val="0"/>
              </w:rPr>
              <w:t>rovide_data_ngsi)</w:t>
            </w:r>
          </w:p>
        </w:tc>
        <w:tc>
          <w:tcPr>
            <w:tcW w:w="6405" w:type="dxa"/>
          </w:tcPr>
          <w:p w14:paraId="3C10E7F7" w14:textId="77777777" w:rsidR="00CA142A" w:rsidRDefault="00CA142A" w:rsidP="00AC02C4">
            <w:pPr>
              <w:rPr>
                <w:rFonts w:asciiTheme="minorHAnsi" w:hAnsiTheme="minorHAnsi" w:cstheme="majorHAnsi"/>
                <w:color w:val="000000" w:themeColor="text1"/>
              </w:rPr>
            </w:pPr>
            <w:r>
              <w:rPr>
                <w:rFonts w:asciiTheme="minorHAnsi" w:hAnsiTheme="minorHAnsi" w:cstheme="majorHAnsi" w:hint="eastAsia"/>
                <w:color w:val="000000" w:themeColor="text1"/>
              </w:rPr>
              <w:t>OrionContextBroker</w:t>
            </w:r>
            <w:r>
              <w:rPr>
                <w:rFonts w:asciiTheme="minorHAnsi" w:hAnsiTheme="minorHAnsi" w:cstheme="majorHAnsi" w:hint="eastAsia"/>
                <w:color w:val="000000" w:themeColor="text1"/>
              </w:rPr>
              <w:t>からコンテキスト情報を取得して返却する。</w:t>
            </w:r>
          </w:p>
          <w:p w14:paraId="6F9FB5AF" w14:textId="77777777" w:rsidR="00CA142A" w:rsidRPr="00945B69" w:rsidRDefault="00CA142A" w:rsidP="00AC02C4">
            <w:r w:rsidRPr="00945B69">
              <w:rPr>
                <w:rFonts w:asciiTheme="minorHAnsi" w:hAnsiTheme="minorHAnsi" w:cstheme="majorHAnsi" w:hint="eastAsia"/>
                <w:color w:val="000000" w:themeColor="text1"/>
              </w:rPr>
              <w:t>※</w:t>
            </w:r>
            <w:r>
              <w:rPr>
                <w:rFonts w:hint="eastAsia"/>
              </w:rPr>
              <w:t>リソース</w:t>
            </w:r>
            <w:r>
              <w:rPr>
                <w:rFonts w:hint="eastAsia"/>
              </w:rPr>
              <w:t>U</w:t>
            </w:r>
            <w:r>
              <w:t>RL</w:t>
            </w:r>
            <w:r>
              <w:rPr>
                <w:rFonts w:hint="eastAsia"/>
              </w:rPr>
              <w:t>に対して、コンテキスト情報取得を行う。</w:t>
            </w:r>
          </w:p>
        </w:tc>
      </w:tr>
    </w:tbl>
    <w:p w14:paraId="62FA9535" w14:textId="77777777" w:rsidR="00CA142A" w:rsidRDefault="00CA142A" w:rsidP="00CA142A">
      <w:pPr>
        <w:widowControl/>
        <w:jc w:val="left"/>
        <w:rPr>
          <w:rFonts w:asciiTheme="minorHAnsi" w:hAnsiTheme="minorHAnsi"/>
        </w:rPr>
      </w:pPr>
    </w:p>
    <w:p w14:paraId="423B0319" w14:textId="2130C08D" w:rsidR="00CA142A" w:rsidRPr="00603C27"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６．１．２</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２</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関数仕様</w:t>
      </w:r>
    </w:p>
    <w:tbl>
      <w:tblPr>
        <w:tblStyle w:val="a7"/>
        <w:tblW w:w="0" w:type="auto"/>
        <w:jc w:val="center"/>
        <w:tblLook w:val="01E0" w:firstRow="1" w:lastRow="1" w:firstColumn="1" w:lastColumn="1" w:noHBand="0" w:noVBand="0"/>
      </w:tblPr>
      <w:tblGrid>
        <w:gridCol w:w="1696"/>
        <w:gridCol w:w="1516"/>
        <w:gridCol w:w="6481"/>
      </w:tblGrid>
      <w:tr w:rsidR="00CA142A" w14:paraId="5612C651" w14:textId="77777777" w:rsidTr="00AC02C4">
        <w:trPr>
          <w:jc w:val="center"/>
        </w:trPr>
        <w:tc>
          <w:tcPr>
            <w:tcW w:w="1696" w:type="dxa"/>
            <w:tcBorders>
              <w:bottom w:val="single" w:sz="4" w:space="0" w:color="FFFFFF"/>
            </w:tcBorders>
            <w:shd w:val="clear" w:color="auto" w:fill="000080"/>
          </w:tcPr>
          <w:p w14:paraId="6CF29EAF" w14:textId="77777777" w:rsidR="00CA142A" w:rsidRPr="000E6ACE" w:rsidRDefault="00CA142A" w:rsidP="00AC02C4">
            <w:pPr>
              <w:pStyle w:val="22"/>
              <w:rPr>
                <w:rFonts w:ascii="ＭＳ 明朝" w:hAnsi="ＭＳ 明朝"/>
              </w:rPr>
            </w:pPr>
            <w:r w:rsidRPr="000E6ACE">
              <w:rPr>
                <w:rFonts w:ascii="ＭＳ 明朝" w:hAnsi="ＭＳ 明朝" w:hint="eastAsia"/>
              </w:rPr>
              <w:t>書式</w:t>
            </w:r>
            <w:r>
              <w:rPr>
                <w:rFonts w:ascii="ＭＳ 明朝" w:hAnsi="ＭＳ 明朝" w:hint="eastAsia"/>
              </w:rPr>
              <w:t>,実行形式</w:t>
            </w:r>
          </w:p>
        </w:tc>
        <w:tc>
          <w:tcPr>
            <w:tcW w:w="7997" w:type="dxa"/>
            <w:gridSpan w:val="2"/>
          </w:tcPr>
          <w:p w14:paraId="32BEA027" w14:textId="77777777" w:rsidR="00CA142A" w:rsidRPr="000E6ACE" w:rsidRDefault="00CA142A" w:rsidP="00AC02C4">
            <w:pPr>
              <w:pStyle w:val="22"/>
              <w:rPr>
                <w:rFonts w:ascii="ＭＳ 明朝" w:hAnsi="ＭＳ 明朝"/>
              </w:rPr>
            </w:pPr>
            <w:r>
              <w:rPr>
                <w:rFonts w:ascii="ＭＳ 明朝" w:hAnsi="ＭＳ 明朝"/>
              </w:rPr>
              <w:t>d</w:t>
            </w:r>
            <w:r>
              <w:rPr>
                <w:rFonts w:ascii="ＭＳ 明朝" w:hAnsi="ＭＳ 明朝" w:hint="eastAsia"/>
              </w:rPr>
              <w:t xml:space="preserve">ef </w:t>
            </w:r>
            <w:r>
              <w:rPr>
                <w:rFonts w:ascii="ＭＳ 明朝" w:hAnsi="ＭＳ 明朝"/>
              </w:rPr>
              <w:t>provide_data_ngsi</w:t>
            </w:r>
            <w:r w:rsidRPr="000E6ACE">
              <w:rPr>
                <w:rFonts w:ascii="ＭＳ 明朝" w:hAnsi="ＭＳ 明朝"/>
              </w:rPr>
              <w:t>(</w:t>
            </w:r>
            <w:r w:rsidRPr="004D0A9E">
              <w:rPr>
                <w:rFonts w:ascii="ＭＳ 明朝" w:hAnsi="ＭＳ 明朝"/>
              </w:rPr>
              <w:t>resource</w:t>
            </w:r>
            <w:r>
              <w:rPr>
                <w:rFonts w:ascii="ＭＳ 明朝" w:hAnsi="ＭＳ 明朝"/>
              </w:rPr>
              <w:t>_url,</w:t>
            </w:r>
            <w:r w:rsidRPr="008D1490">
              <w:rPr>
                <w:rFonts w:ascii="ＭＳ 明朝" w:hAnsi="ＭＳ 明朝"/>
              </w:rPr>
              <w:t xml:space="preserve"> user_id</w:t>
            </w:r>
            <w:r>
              <w:rPr>
                <w:rFonts w:ascii="ＭＳ 明朝" w:hAnsi="ＭＳ 明朝"/>
              </w:rPr>
              <w:t>, options</w:t>
            </w:r>
            <w:r>
              <w:rPr>
                <w:rFonts w:ascii="ＭＳ 明朝" w:hAnsi="ＭＳ 明朝" w:hint="eastAsia"/>
              </w:rPr>
              <w:t>=</w:t>
            </w:r>
            <w:r>
              <w:rPr>
                <w:rFonts w:ascii="ＭＳ 明朝" w:hAnsi="ＭＳ 明朝"/>
              </w:rPr>
              <w:t>{}</w:t>
            </w:r>
            <w:r w:rsidRPr="000E6ACE">
              <w:rPr>
                <w:rFonts w:ascii="ＭＳ 明朝" w:hAnsi="ＭＳ 明朝"/>
              </w:rPr>
              <w:t>)</w:t>
            </w:r>
          </w:p>
        </w:tc>
      </w:tr>
      <w:tr w:rsidR="00CA142A" w14:paraId="000D1375" w14:textId="77777777" w:rsidTr="00AC02C4">
        <w:trPr>
          <w:jc w:val="center"/>
        </w:trPr>
        <w:tc>
          <w:tcPr>
            <w:tcW w:w="1696" w:type="dxa"/>
            <w:vMerge w:val="restart"/>
            <w:tcBorders>
              <w:top w:val="single" w:sz="4" w:space="0" w:color="FFFFFF"/>
            </w:tcBorders>
            <w:shd w:val="clear" w:color="auto" w:fill="000080"/>
          </w:tcPr>
          <w:p w14:paraId="294EFC93" w14:textId="77777777" w:rsidR="00CA142A" w:rsidRPr="000E6ACE" w:rsidRDefault="00CA142A" w:rsidP="00AC02C4">
            <w:pPr>
              <w:pStyle w:val="22"/>
              <w:rPr>
                <w:rFonts w:ascii="ＭＳ 明朝" w:hAnsi="ＭＳ 明朝"/>
              </w:rPr>
            </w:pPr>
            <w:r w:rsidRPr="000E6ACE">
              <w:rPr>
                <w:rFonts w:ascii="ＭＳ 明朝" w:hAnsi="ＭＳ 明朝" w:hint="eastAsia"/>
              </w:rPr>
              <w:t>引数</w:t>
            </w:r>
          </w:p>
        </w:tc>
        <w:tc>
          <w:tcPr>
            <w:tcW w:w="1516" w:type="dxa"/>
          </w:tcPr>
          <w:p w14:paraId="563C6380" w14:textId="77777777" w:rsidR="00CA142A" w:rsidRPr="000E6ACE" w:rsidRDefault="00CA142A" w:rsidP="00AC02C4">
            <w:pPr>
              <w:pStyle w:val="22"/>
              <w:rPr>
                <w:rFonts w:ascii="ＭＳ 明朝" w:hAnsi="ＭＳ 明朝"/>
              </w:rPr>
            </w:pPr>
            <w:r>
              <w:rPr>
                <w:rFonts w:ascii="ＭＳ 明朝" w:hAnsi="ＭＳ 明朝" w:hint="eastAsia"/>
              </w:rPr>
              <w:t>string</w:t>
            </w:r>
          </w:p>
        </w:tc>
        <w:tc>
          <w:tcPr>
            <w:tcW w:w="6481" w:type="dxa"/>
          </w:tcPr>
          <w:p w14:paraId="65C20601" w14:textId="77777777" w:rsidR="00CA142A" w:rsidRDefault="00CA142A" w:rsidP="00AC02C4">
            <w:pPr>
              <w:pStyle w:val="22"/>
              <w:rPr>
                <w:rFonts w:ascii="ＭＳ 明朝" w:hAnsi="ＭＳ 明朝"/>
              </w:rPr>
            </w:pPr>
            <w:r>
              <w:rPr>
                <w:rFonts w:ascii="ＭＳ 明朝" w:hAnsi="ＭＳ 明朝" w:hint="eastAsia"/>
              </w:rPr>
              <w:t>入力：</w:t>
            </w:r>
            <w:r w:rsidRPr="004D0A9E">
              <w:rPr>
                <w:rFonts w:ascii="ＭＳ 明朝" w:hAnsi="ＭＳ 明朝"/>
              </w:rPr>
              <w:t>resource</w:t>
            </w:r>
            <w:r>
              <w:rPr>
                <w:rFonts w:ascii="ＭＳ 明朝" w:hAnsi="ＭＳ 明朝"/>
              </w:rPr>
              <w:t xml:space="preserve">_url </w:t>
            </w:r>
            <w:r>
              <w:rPr>
                <w:rFonts w:ascii="ＭＳ 明朝" w:hAnsi="ＭＳ 明朝" w:hint="eastAsia"/>
              </w:rPr>
              <w:t>リソースURL</w:t>
            </w:r>
          </w:p>
          <w:p w14:paraId="5F6D52C4" w14:textId="77777777" w:rsidR="00CA142A" w:rsidRPr="000E6ACE" w:rsidRDefault="00CA142A" w:rsidP="00AC02C4">
            <w:pPr>
              <w:pStyle w:val="22"/>
              <w:rPr>
                <w:rFonts w:ascii="ＭＳ 明朝" w:hAnsi="ＭＳ 明朝"/>
              </w:rPr>
            </w:pPr>
            <w:r>
              <w:rPr>
                <w:rFonts w:ascii="ＭＳ 明朝" w:hAnsi="ＭＳ 明朝" w:hint="eastAsia"/>
              </w:rPr>
              <w:t>コンテキスト情報取得先のOrionContextBrokerのURLを指定する。</w:t>
            </w:r>
          </w:p>
        </w:tc>
      </w:tr>
      <w:tr w:rsidR="00CA142A" w14:paraId="4539414E" w14:textId="77777777" w:rsidTr="00AC02C4">
        <w:trPr>
          <w:jc w:val="center"/>
        </w:trPr>
        <w:tc>
          <w:tcPr>
            <w:tcW w:w="1696" w:type="dxa"/>
            <w:vMerge/>
            <w:tcBorders>
              <w:top w:val="single" w:sz="4" w:space="0" w:color="FFFFFF"/>
            </w:tcBorders>
            <w:shd w:val="clear" w:color="auto" w:fill="000080"/>
          </w:tcPr>
          <w:p w14:paraId="10B01259" w14:textId="77777777" w:rsidR="00CA142A" w:rsidRPr="000E6ACE" w:rsidRDefault="00CA142A" w:rsidP="00AC02C4">
            <w:pPr>
              <w:pStyle w:val="22"/>
              <w:rPr>
                <w:rFonts w:ascii="ＭＳ 明朝" w:hAnsi="ＭＳ 明朝"/>
              </w:rPr>
            </w:pPr>
          </w:p>
        </w:tc>
        <w:tc>
          <w:tcPr>
            <w:tcW w:w="1516" w:type="dxa"/>
          </w:tcPr>
          <w:p w14:paraId="4DBCA591" w14:textId="77777777" w:rsidR="00CA142A" w:rsidRDefault="00CA142A" w:rsidP="00AC02C4">
            <w:pPr>
              <w:pStyle w:val="22"/>
              <w:rPr>
                <w:rFonts w:ascii="ＭＳ 明朝" w:hAnsi="ＭＳ 明朝"/>
              </w:rPr>
            </w:pPr>
            <w:r>
              <w:rPr>
                <w:rFonts w:ascii="ＭＳ 明朝" w:hAnsi="ＭＳ 明朝" w:hint="eastAsia"/>
              </w:rPr>
              <w:t>string</w:t>
            </w:r>
          </w:p>
        </w:tc>
        <w:tc>
          <w:tcPr>
            <w:tcW w:w="6481" w:type="dxa"/>
          </w:tcPr>
          <w:p w14:paraId="59288CE0" w14:textId="78CE3F83" w:rsidR="00CA142A" w:rsidRDefault="00CA142A" w:rsidP="00AC02C4">
            <w:pPr>
              <w:pStyle w:val="22"/>
              <w:rPr>
                <w:rFonts w:ascii="ＭＳ 明朝" w:hAnsi="ＭＳ 明朝"/>
              </w:rPr>
            </w:pPr>
            <w:r>
              <w:rPr>
                <w:rFonts w:ascii="ＭＳ 明朝" w:hAnsi="ＭＳ 明朝" w:hint="eastAsia"/>
              </w:rPr>
              <w:t xml:space="preserve">入力：user_id　</w:t>
            </w:r>
            <w:r w:rsidR="00751B70">
              <w:rPr>
                <w:rFonts w:ascii="ＭＳ 明朝" w:hAnsi="ＭＳ 明朝" w:hint="eastAsia"/>
              </w:rPr>
              <w:t>CADDEユーザID（利用者）</w:t>
            </w:r>
          </w:p>
          <w:p w14:paraId="03B155E7" w14:textId="6E04E9FD" w:rsidR="00CA142A" w:rsidRDefault="00CA142A" w:rsidP="00AC02C4">
            <w:pPr>
              <w:pStyle w:val="22"/>
              <w:rPr>
                <w:rFonts w:ascii="ＭＳ 明朝" w:hAnsi="ＭＳ 明朝"/>
              </w:rPr>
            </w:pPr>
            <w:r>
              <w:rPr>
                <w:rFonts w:ascii="ＭＳ 明朝" w:hAnsi="ＭＳ 明朝" w:hint="eastAsia"/>
              </w:rPr>
              <w:t>メイン制御 認証認可処理で取得する</w:t>
            </w:r>
            <w:r w:rsidR="00751B70">
              <w:rPr>
                <w:rFonts w:ascii="ＭＳ 明朝" w:hAnsi="ＭＳ 明朝" w:hint="eastAsia"/>
              </w:rPr>
              <w:t>CADDEユーザID（利用者）</w:t>
            </w:r>
            <w:r>
              <w:rPr>
                <w:rFonts w:ascii="ＭＳ 明朝" w:hAnsi="ＭＳ 明朝" w:hint="eastAsia"/>
              </w:rPr>
              <w:t>を設定</w:t>
            </w:r>
          </w:p>
        </w:tc>
      </w:tr>
      <w:tr w:rsidR="00CA142A" w14:paraId="0320EB5C" w14:textId="77777777" w:rsidTr="00AC02C4">
        <w:trPr>
          <w:jc w:val="center"/>
        </w:trPr>
        <w:tc>
          <w:tcPr>
            <w:tcW w:w="1696" w:type="dxa"/>
            <w:vMerge/>
            <w:shd w:val="clear" w:color="auto" w:fill="000080"/>
          </w:tcPr>
          <w:p w14:paraId="408B24A1" w14:textId="77777777" w:rsidR="00CA142A" w:rsidRPr="000E6ACE" w:rsidRDefault="00CA142A" w:rsidP="00AC02C4">
            <w:pPr>
              <w:pStyle w:val="22"/>
              <w:rPr>
                <w:rFonts w:ascii="ＭＳ 明朝" w:hAnsi="ＭＳ 明朝"/>
              </w:rPr>
            </w:pPr>
          </w:p>
        </w:tc>
        <w:tc>
          <w:tcPr>
            <w:tcW w:w="1516" w:type="dxa"/>
          </w:tcPr>
          <w:p w14:paraId="3508FF6B" w14:textId="77777777" w:rsidR="00CA142A" w:rsidRPr="000E6ACE" w:rsidRDefault="00CA142A" w:rsidP="00AC02C4">
            <w:pPr>
              <w:pStyle w:val="22"/>
              <w:rPr>
                <w:rFonts w:ascii="ＭＳ 明朝" w:hAnsi="ＭＳ 明朝"/>
              </w:rPr>
            </w:pPr>
            <w:r>
              <w:rPr>
                <w:rFonts w:ascii="ＭＳ 明朝" w:hAnsi="ＭＳ 明朝" w:hint="eastAsia"/>
              </w:rPr>
              <w:t>dict（オプション）</w:t>
            </w:r>
          </w:p>
        </w:tc>
        <w:tc>
          <w:tcPr>
            <w:tcW w:w="6481" w:type="dxa"/>
          </w:tcPr>
          <w:p w14:paraId="353B77ED" w14:textId="77777777" w:rsidR="00CA142A" w:rsidRPr="00054667" w:rsidRDefault="00CA142A" w:rsidP="00AC02C4">
            <w:pPr>
              <w:pStyle w:val="22"/>
              <w:rPr>
                <w:rFonts w:ascii="ＭＳ 明朝" w:hAnsi="ＭＳ 明朝"/>
              </w:rPr>
            </w:pPr>
            <w:r w:rsidRPr="00054667">
              <w:rPr>
                <w:rFonts w:ascii="ＭＳ 明朝" w:hAnsi="ＭＳ 明朝" w:hint="eastAsia"/>
              </w:rPr>
              <w:t>入力：</w:t>
            </w:r>
            <w:r w:rsidRPr="00054667">
              <w:rPr>
                <w:rFonts w:ascii="ＭＳ 明朝" w:hAnsi="ＭＳ 明朝"/>
              </w:rPr>
              <w:t xml:space="preserve">options </w:t>
            </w:r>
            <w:r w:rsidRPr="00054667">
              <w:rPr>
                <w:rFonts w:ascii="ＭＳ 明朝" w:hAnsi="ＭＳ 明朝" w:hint="eastAsia"/>
              </w:rPr>
              <w:t>オプション（コネクタメインメイン制御のオプション引数をそのままInputとする）</w:t>
            </w:r>
          </w:p>
          <w:p w14:paraId="45748096" w14:textId="77777777" w:rsidR="00CA142A" w:rsidRPr="008D1490" w:rsidRDefault="00CA142A" w:rsidP="00AC02C4">
            <w:pPr>
              <w:pStyle w:val="22"/>
              <w:rPr>
                <w:rFonts w:ascii="ＭＳ 明朝" w:hAnsi="ＭＳ 明朝"/>
              </w:rPr>
            </w:pPr>
            <w:r w:rsidRPr="008D1490">
              <w:rPr>
                <w:rFonts w:ascii="ＭＳ 明朝" w:hAnsi="ＭＳ 明朝" w:hint="eastAsia"/>
              </w:rPr>
              <w:t>コンテキスト情報を取得するためのその他の設定値。</w:t>
            </w:r>
          </w:p>
          <w:p w14:paraId="2175CAE4" w14:textId="510FB1B8" w:rsidR="00CA142A" w:rsidRPr="008D1490" w:rsidRDefault="00CA142A" w:rsidP="00AC02C4">
            <w:pPr>
              <w:pStyle w:val="22"/>
              <w:rPr>
                <w:rFonts w:ascii="ＭＳ 明朝" w:hAnsi="ＭＳ 明朝"/>
              </w:rPr>
            </w:pPr>
            <w:r w:rsidRPr="008D1490">
              <w:rPr>
                <w:rFonts w:ascii="ＭＳ 明朝" w:hAnsi="ＭＳ 明朝" w:hint="eastAsia"/>
              </w:rPr>
              <w:t>引数の値はNGSI API発行時のリクエストヘッダに使用する。リクエストヘッダへ設定する内容はdict型のキーをヘッダキー、値</w:t>
            </w:r>
            <w:r w:rsidR="00136968">
              <w:rPr>
                <w:rFonts w:ascii="ＭＳ 明朝" w:hAnsi="ＭＳ 明朝" w:hint="eastAsia"/>
              </w:rPr>
              <w:t>を</w:t>
            </w:r>
            <w:r w:rsidRPr="008D1490">
              <w:rPr>
                <w:rFonts w:ascii="ＭＳ 明朝" w:hAnsi="ＭＳ 明朝" w:hint="eastAsia"/>
              </w:rPr>
              <w:t>そのヘッダの値に使用する。</w:t>
            </w:r>
          </w:p>
          <w:p w14:paraId="3EF562D9" w14:textId="77777777" w:rsidR="00CA142A" w:rsidRPr="008D1490" w:rsidRDefault="00CA142A" w:rsidP="00AC02C4">
            <w:pPr>
              <w:pStyle w:val="22"/>
              <w:rPr>
                <w:rFonts w:ascii="ＭＳ 明朝" w:hAnsi="ＭＳ 明朝"/>
              </w:rPr>
            </w:pPr>
            <w:r w:rsidRPr="008D1490">
              <w:rPr>
                <w:rFonts w:ascii="ＭＳ 明朝" w:hAnsi="ＭＳ 明朝" w:hint="eastAsia"/>
              </w:rPr>
              <w:t>Default：</w:t>
            </w:r>
            <w:r w:rsidRPr="008D1490">
              <w:rPr>
                <w:rFonts w:ascii="ＭＳ 明朝" w:hAnsi="ＭＳ 明朝"/>
              </w:rPr>
              <w:t>{}</w:t>
            </w:r>
          </w:p>
          <w:p w14:paraId="66DDE663" w14:textId="77777777" w:rsidR="00CA142A" w:rsidRPr="008D1490" w:rsidRDefault="00CA142A" w:rsidP="00AC02C4">
            <w:pPr>
              <w:pStyle w:val="22"/>
              <w:rPr>
                <w:rFonts w:ascii="ＭＳ 明朝" w:hAnsi="ＭＳ 明朝"/>
              </w:rPr>
            </w:pPr>
          </w:p>
          <w:p w14:paraId="69DC4FB6" w14:textId="77777777" w:rsidR="00CA142A" w:rsidRPr="008D1490" w:rsidRDefault="00CA142A" w:rsidP="00AC02C4">
            <w:pPr>
              <w:pStyle w:val="22"/>
              <w:rPr>
                <w:rFonts w:ascii="ＭＳ 明朝" w:hAnsi="ＭＳ 明朝"/>
              </w:rPr>
            </w:pPr>
            <w:r w:rsidRPr="008D1490">
              <w:rPr>
                <w:rFonts w:ascii="ＭＳ 明朝" w:hAnsi="ＭＳ 明朝" w:hint="eastAsia"/>
              </w:rPr>
              <w:t>例</w:t>
            </w:r>
          </w:p>
          <w:p w14:paraId="43EADA99" w14:textId="77777777" w:rsidR="00CA142A" w:rsidRPr="008D1490" w:rsidRDefault="00CA142A" w:rsidP="00AC02C4">
            <w:pPr>
              <w:pStyle w:val="22"/>
              <w:ind w:firstLineChars="50" w:firstLine="100"/>
              <w:rPr>
                <w:rFonts w:ascii="ＭＳ 明朝" w:hAnsi="ＭＳ 明朝"/>
              </w:rPr>
            </w:pPr>
            <w:r w:rsidRPr="008D1490">
              <w:rPr>
                <w:rFonts w:ascii="ＭＳ 明朝" w:hAnsi="ＭＳ 明朝" w:hint="eastAsia"/>
              </w:rPr>
              <w:t>{</w:t>
            </w:r>
            <w:r w:rsidRPr="008D1490">
              <w:rPr>
                <w:rFonts w:ascii="ＭＳ 明朝" w:hAnsi="ＭＳ 明朝"/>
              </w:rPr>
              <w:t xml:space="preserve"> </w:t>
            </w:r>
          </w:p>
          <w:p w14:paraId="23D1057D" w14:textId="048EFF99" w:rsidR="00CA142A" w:rsidRPr="008D1490" w:rsidRDefault="00B30D1D" w:rsidP="00F1548C">
            <w:pPr>
              <w:pStyle w:val="22"/>
              <w:ind w:firstLineChars="250" w:firstLine="500"/>
              <w:rPr>
                <w:rFonts w:ascii="ＭＳ 明朝" w:hAnsi="ＭＳ 明朝"/>
              </w:rPr>
            </w:pPr>
            <w:r w:rsidRPr="00B30D1D">
              <w:rPr>
                <w:rFonts w:ascii="ＭＳ 明朝" w:hAnsi="ＭＳ 明朝"/>
              </w:rPr>
              <w:t>"</w:t>
            </w:r>
            <w:r w:rsidR="00CA142A" w:rsidRPr="008D1490">
              <w:rPr>
                <w:rFonts w:ascii="ＭＳ 明朝" w:hAnsi="ＭＳ 明朝" w:hint="eastAsia"/>
              </w:rPr>
              <w:t>Fiware-Service</w:t>
            </w:r>
            <w:r w:rsidRPr="00B30D1D">
              <w:rPr>
                <w:rFonts w:ascii="ＭＳ 明朝" w:hAnsi="ＭＳ 明朝"/>
              </w:rPr>
              <w:t>"</w:t>
            </w:r>
            <w:r w:rsidR="00CA142A" w:rsidRPr="008D1490">
              <w:rPr>
                <w:rFonts w:ascii="ＭＳ 明朝" w:hAnsi="ＭＳ 明朝"/>
              </w:rPr>
              <w:t xml:space="preserve"> : </w:t>
            </w:r>
            <w:r w:rsidRPr="00B30D1D">
              <w:rPr>
                <w:rFonts w:ascii="ＭＳ 明朝" w:hAnsi="ＭＳ 明朝"/>
              </w:rPr>
              <w:t>"</w:t>
            </w:r>
            <w:r w:rsidRPr="00B30D1D" w:rsidDel="00B30D1D">
              <w:rPr>
                <w:rFonts w:ascii="ＭＳ 明朝" w:hAnsi="ＭＳ 明朝"/>
              </w:rPr>
              <w:t xml:space="preserve"> </w:t>
            </w:r>
            <w:r w:rsidR="00CA142A" w:rsidRPr="008D1490">
              <w:rPr>
                <w:rFonts w:ascii="ＭＳ 明朝" w:hAnsi="ＭＳ 明朝"/>
              </w:rPr>
              <w:t>a</w:t>
            </w:r>
            <w:r w:rsidRPr="00B30D1D">
              <w:rPr>
                <w:rFonts w:ascii="ＭＳ 明朝" w:hAnsi="ＭＳ 明朝"/>
              </w:rPr>
              <w:t>"</w:t>
            </w:r>
            <w:r w:rsidR="00CA142A" w:rsidRPr="008D1490">
              <w:rPr>
                <w:rFonts w:ascii="ＭＳ 明朝" w:hAnsi="ＭＳ 明朝"/>
              </w:rPr>
              <w:t>,</w:t>
            </w:r>
          </w:p>
          <w:p w14:paraId="24CC4116" w14:textId="6163E0C7" w:rsidR="00CA142A" w:rsidRPr="008D1490" w:rsidRDefault="00B30D1D" w:rsidP="00F1548C">
            <w:pPr>
              <w:pStyle w:val="22"/>
              <w:spacing w:line="240" w:lineRule="auto"/>
              <w:ind w:firstLineChars="250" w:firstLine="500"/>
              <w:rPr>
                <w:rFonts w:ascii="ＭＳ 明朝" w:hAnsi="ＭＳ 明朝"/>
              </w:rPr>
            </w:pPr>
            <w:r w:rsidRPr="00B30D1D">
              <w:rPr>
                <w:rFonts w:ascii="ＭＳ 明朝" w:hAnsi="ＭＳ 明朝"/>
              </w:rPr>
              <w:t>"</w:t>
            </w:r>
            <w:r w:rsidR="00CA142A" w:rsidRPr="008D1490">
              <w:rPr>
                <w:rFonts w:ascii="ＭＳ 明朝" w:hAnsi="ＭＳ 明朝" w:hint="eastAsia"/>
              </w:rPr>
              <w:t>Fiware-Service</w:t>
            </w:r>
            <w:r w:rsidR="00CA142A" w:rsidRPr="008D1490">
              <w:rPr>
                <w:rFonts w:ascii="ＭＳ 明朝" w:hAnsi="ＭＳ 明朝"/>
              </w:rPr>
              <w:t>Path</w:t>
            </w:r>
            <w:r w:rsidRPr="00B30D1D">
              <w:rPr>
                <w:rFonts w:ascii="ＭＳ 明朝" w:hAnsi="ＭＳ 明朝"/>
              </w:rPr>
              <w:t>"</w:t>
            </w:r>
            <w:r w:rsidR="00CA142A" w:rsidRPr="008D1490">
              <w:rPr>
                <w:rFonts w:ascii="ＭＳ 明朝" w:hAnsi="ＭＳ 明朝" w:hint="eastAsia"/>
              </w:rPr>
              <w:t>：</w:t>
            </w:r>
            <w:r>
              <w:t xml:space="preserve"> </w:t>
            </w:r>
            <w:r w:rsidRPr="00B30D1D">
              <w:rPr>
                <w:rFonts w:ascii="ＭＳ 明朝" w:hAnsi="ＭＳ 明朝"/>
              </w:rPr>
              <w:t>"</w:t>
            </w:r>
            <w:r w:rsidR="00CA142A" w:rsidRPr="008D1490">
              <w:rPr>
                <w:rFonts w:ascii="ＭＳ 明朝" w:hAnsi="ＭＳ 明朝"/>
              </w:rPr>
              <w:t>/abc</w:t>
            </w:r>
            <w:r w:rsidRPr="00B30D1D">
              <w:rPr>
                <w:rFonts w:ascii="ＭＳ 明朝" w:hAnsi="ＭＳ 明朝"/>
              </w:rPr>
              <w:t>"</w:t>
            </w:r>
          </w:p>
          <w:p w14:paraId="4AE9B711" w14:textId="77777777" w:rsidR="00CA142A" w:rsidRPr="008D1490" w:rsidRDefault="00CA142A" w:rsidP="00AC02C4">
            <w:pPr>
              <w:pStyle w:val="22"/>
              <w:spacing w:line="240" w:lineRule="auto"/>
              <w:rPr>
                <w:rFonts w:ascii="ＭＳ 明朝" w:hAnsi="ＭＳ 明朝"/>
              </w:rPr>
            </w:pPr>
            <w:r w:rsidRPr="008D1490">
              <w:rPr>
                <w:rFonts w:ascii="ＭＳ 明朝" w:hAnsi="ＭＳ 明朝"/>
              </w:rPr>
              <w:t xml:space="preserve"> }</w:t>
            </w:r>
          </w:p>
        </w:tc>
      </w:tr>
      <w:tr w:rsidR="00CA142A" w14:paraId="015B3043" w14:textId="77777777" w:rsidTr="00AC02C4">
        <w:trPr>
          <w:trHeight w:val="720"/>
          <w:jc w:val="center"/>
        </w:trPr>
        <w:tc>
          <w:tcPr>
            <w:tcW w:w="1696" w:type="dxa"/>
            <w:vMerge w:val="restart"/>
            <w:tcBorders>
              <w:top w:val="single" w:sz="4" w:space="0" w:color="FFFFFF"/>
            </w:tcBorders>
            <w:shd w:val="clear" w:color="auto" w:fill="000080"/>
          </w:tcPr>
          <w:p w14:paraId="20F1D648" w14:textId="77777777" w:rsidR="00CA142A" w:rsidRPr="000E6ACE" w:rsidRDefault="00CA142A" w:rsidP="00AC02C4">
            <w:pPr>
              <w:pStyle w:val="22"/>
              <w:rPr>
                <w:rFonts w:ascii="ＭＳ 明朝" w:hAnsi="ＭＳ 明朝"/>
              </w:rPr>
            </w:pPr>
            <w:r w:rsidRPr="000E6ACE">
              <w:rPr>
                <w:rFonts w:ascii="ＭＳ 明朝" w:hAnsi="ＭＳ 明朝" w:hint="eastAsia"/>
              </w:rPr>
              <w:t>戻り値</w:t>
            </w:r>
          </w:p>
        </w:tc>
        <w:tc>
          <w:tcPr>
            <w:tcW w:w="1516" w:type="dxa"/>
          </w:tcPr>
          <w:p w14:paraId="78B641ED" w14:textId="77777777" w:rsidR="00CA142A" w:rsidRPr="00054667" w:rsidRDefault="00CA142A" w:rsidP="00AC02C4">
            <w:pPr>
              <w:pStyle w:val="22"/>
              <w:rPr>
                <w:rFonts w:ascii="ＭＳ 明朝" w:hAnsi="ＭＳ 明朝"/>
              </w:rPr>
            </w:pPr>
            <w:r w:rsidRPr="00054667">
              <w:rPr>
                <w:rFonts w:ascii="ＭＳ 明朝" w:hAnsi="ＭＳ 明朝" w:hint="eastAsia"/>
              </w:rPr>
              <w:t>BytesIO</w:t>
            </w:r>
          </w:p>
        </w:tc>
        <w:tc>
          <w:tcPr>
            <w:tcW w:w="6481" w:type="dxa"/>
          </w:tcPr>
          <w:p w14:paraId="030C13AB" w14:textId="77777777" w:rsidR="00CA142A" w:rsidRPr="00054667" w:rsidRDefault="00CA142A" w:rsidP="00AC02C4">
            <w:pPr>
              <w:pStyle w:val="22"/>
              <w:rPr>
                <w:rFonts w:ascii="ＭＳ 明朝" w:hAnsi="ＭＳ 明朝"/>
              </w:rPr>
            </w:pPr>
            <w:r w:rsidRPr="00054667">
              <w:rPr>
                <w:rFonts w:ascii="ＭＳ 明朝" w:hAnsi="ＭＳ 明朝" w:hint="eastAsia"/>
              </w:rPr>
              <w:t>取得データ（コンテキスト情報）</w:t>
            </w:r>
          </w:p>
        </w:tc>
      </w:tr>
      <w:tr w:rsidR="00CA142A" w14:paraId="1C2136C4" w14:textId="77777777" w:rsidTr="00AC02C4">
        <w:trPr>
          <w:trHeight w:val="720"/>
          <w:jc w:val="center"/>
        </w:trPr>
        <w:tc>
          <w:tcPr>
            <w:tcW w:w="1696" w:type="dxa"/>
            <w:vMerge/>
            <w:tcBorders>
              <w:bottom w:val="single" w:sz="4" w:space="0" w:color="FFFFFF"/>
            </w:tcBorders>
            <w:shd w:val="clear" w:color="auto" w:fill="000080"/>
          </w:tcPr>
          <w:p w14:paraId="2257231B" w14:textId="77777777" w:rsidR="00CA142A" w:rsidRPr="000E6ACE" w:rsidRDefault="00CA142A" w:rsidP="00AC02C4">
            <w:pPr>
              <w:pStyle w:val="22"/>
              <w:rPr>
                <w:rFonts w:ascii="ＭＳ 明朝" w:hAnsi="ＭＳ 明朝"/>
              </w:rPr>
            </w:pPr>
          </w:p>
        </w:tc>
        <w:tc>
          <w:tcPr>
            <w:tcW w:w="1516" w:type="dxa"/>
          </w:tcPr>
          <w:p w14:paraId="03EA8618" w14:textId="77777777" w:rsidR="00CA142A" w:rsidRPr="00054667" w:rsidRDefault="00CA142A" w:rsidP="00AC02C4">
            <w:pPr>
              <w:pStyle w:val="22"/>
              <w:rPr>
                <w:rFonts w:ascii="ＭＳ 明朝" w:hAnsi="ＭＳ 明朝"/>
              </w:rPr>
            </w:pPr>
            <w:r w:rsidRPr="00054667">
              <w:rPr>
                <w:rFonts w:ascii="ＭＳ 明朝" w:hAnsi="ＭＳ 明朝"/>
              </w:rPr>
              <w:t>d</w:t>
            </w:r>
            <w:r w:rsidRPr="00054667">
              <w:rPr>
                <w:rFonts w:ascii="ＭＳ 明朝" w:hAnsi="ＭＳ 明朝" w:hint="eastAsia"/>
              </w:rPr>
              <w:t>ict</w:t>
            </w:r>
          </w:p>
        </w:tc>
        <w:tc>
          <w:tcPr>
            <w:tcW w:w="6481" w:type="dxa"/>
          </w:tcPr>
          <w:p w14:paraId="5726EB65" w14:textId="77777777" w:rsidR="00CA142A" w:rsidRPr="00054667" w:rsidRDefault="00CA142A" w:rsidP="00AC02C4">
            <w:pPr>
              <w:pStyle w:val="22"/>
              <w:rPr>
                <w:rFonts w:ascii="ＭＳ 明朝" w:hAnsi="ＭＳ 明朝"/>
              </w:rPr>
            </w:pPr>
            <w:r w:rsidRPr="00054667">
              <w:rPr>
                <w:rFonts w:ascii="ＭＳ 明朝" w:hAnsi="ＭＳ 明朝" w:hint="eastAsia"/>
              </w:rPr>
              <w:t>レスポンスヘッダ情報  key:ヘッダ名 value:パラメータ</w:t>
            </w:r>
          </w:p>
          <w:p w14:paraId="0B216B62" w14:textId="77777777" w:rsidR="00CA142A" w:rsidRPr="00054667" w:rsidRDefault="00CA142A" w:rsidP="00AC02C4">
            <w:pPr>
              <w:pStyle w:val="22"/>
              <w:rPr>
                <w:rFonts w:ascii="ＭＳ 明朝" w:hAnsi="ＭＳ 明朝"/>
              </w:rPr>
            </w:pPr>
            <w:r w:rsidRPr="00054667">
              <w:rPr>
                <w:rFonts w:ascii="ＭＳ 明朝" w:hAnsi="ＭＳ 明朝" w:hint="eastAsia"/>
              </w:rPr>
              <w:t>レスポンスヘッダがない場合は空のdictを返す</w:t>
            </w:r>
          </w:p>
        </w:tc>
      </w:tr>
      <w:tr w:rsidR="00CA142A" w14:paraId="52EBD75F" w14:textId="77777777" w:rsidTr="00AC02C4">
        <w:trPr>
          <w:jc w:val="center"/>
        </w:trPr>
        <w:tc>
          <w:tcPr>
            <w:tcW w:w="1696" w:type="dxa"/>
            <w:tcBorders>
              <w:top w:val="single" w:sz="4" w:space="0" w:color="FFFFFF"/>
              <w:bottom w:val="single" w:sz="4" w:space="0" w:color="FFFFFF"/>
            </w:tcBorders>
            <w:shd w:val="clear" w:color="auto" w:fill="000080"/>
          </w:tcPr>
          <w:p w14:paraId="413EBE77" w14:textId="77777777" w:rsidR="00CA142A" w:rsidRPr="000E6ACE" w:rsidRDefault="00CA142A" w:rsidP="00AC02C4">
            <w:pPr>
              <w:pStyle w:val="22"/>
              <w:rPr>
                <w:rFonts w:ascii="ＭＳ 明朝" w:hAnsi="ＭＳ 明朝"/>
              </w:rPr>
            </w:pPr>
            <w:r>
              <w:rPr>
                <w:rFonts w:ascii="ＭＳ 明朝" w:hAnsi="ＭＳ 明朝" w:hint="eastAsia"/>
              </w:rPr>
              <w:t>例外</w:t>
            </w:r>
          </w:p>
        </w:tc>
        <w:tc>
          <w:tcPr>
            <w:tcW w:w="7997" w:type="dxa"/>
            <w:gridSpan w:val="2"/>
          </w:tcPr>
          <w:p w14:paraId="1F1DBD17" w14:textId="77777777" w:rsidR="00CA142A" w:rsidRDefault="00CA142A" w:rsidP="00AC02C4">
            <w:pPr>
              <w:pStyle w:val="22"/>
              <w:rPr>
                <w:rFonts w:ascii="ＭＳ 明朝" w:hAnsi="ＭＳ 明朝"/>
              </w:rPr>
            </w:pPr>
            <w:r w:rsidRPr="00D44748">
              <w:rPr>
                <w:rFonts w:ascii="ＭＳ 明朝" w:hAnsi="ＭＳ 明朝"/>
              </w:rPr>
              <w:t>urllib.request.urlopen</w:t>
            </w:r>
            <w:r>
              <w:rPr>
                <w:rFonts w:ascii="ＭＳ 明朝" w:hAnsi="ＭＳ 明朝" w:hint="eastAsia"/>
              </w:rPr>
              <w:t>で異常終了した場合は、独自Exceptionを発生させる。</w:t>
            </w:r>
          </w:p>
        </w:tc>
      </w:tr>
      <w:tr w:rsidR="00CA142A" w14:paraId="1BE964E1" w14:textId="77777777" w:rsidTr="00AC02C4">
        <w:trPr>
          <w:jc w:val="center"/>
        </w:trPr>
        <w:tc>
          <w:tcPr>
            <w:tcW w:w="1696" w:type="dxa"/>
            <w:tcBorders>
              <w:top w:val="single" w:sz="4" w:space="0" w:color="FFFFFF"/>
              <w:bottom w:val="single" w:sz="4" w:space="0" w:color="FFFFFF"/>
            </w:tcBorders>
            <w:shd w:val="clear" w:color="auto" w:fill="000080"/>
          </w:tcPr>
          <w:p w14:paraId="3CB2444F" w14:textId="77777777" w:rsidR="00CA142A" w:rsidRPr="000E6ACE" w:rsidRDefault="00CA142A" w:rsidP="00AC02C4">
            <w:pPr>
              <w:pStyle w:val="22"/>
              <w:rPr>
                <w:rFonts w:ascii="ＭＳ 明朝" w:hAnsi="ＭＳ 明朝"/>
              </w:rPr>
            </w:pPr>
            <w:r w:rsidRPr="000E6ACE">
              <w:rPr>
                <w:rFonts w:ascii="ＭＳ 明朝" w:hAnsi="ＭＳ 明朝" w:hint="eastAsia"/>
              </w:rPr>
              <w:t>説明</w:t>
            </w:r>
          </w:p>
        </w:tc>
        <w:tc>
          <w:tcPr>
            <w:tcW w:w="7997" w:type="dxa"/>
            <w:gridSpan w:val="2"/>
          </w:tcPr>
          <w:p w14:paraId="1DF35AA6" w14:textId="076002F6" w:rsidR="00CA142A" w:rsidRPr="000E6ACE" w:rsidRDefault="00CA142A" w:rsidP="00AC02C4">
            <w:pPr>
              <w:pStyle w:val="22"/>
              <w:rPr>
                <w:rFonts w:ascii="ＭＳ 明朝" w:hAnsi="ＭＳ 明朝"/>
              </w:rPr>
            </w:pPr>
            <w:r>
              <w:rPr>
                <w:rFonts w:ascii="ＭＳ 明朝" w:hAnsi="ＭＳ 明朝" w:hint="eastAsia"/>
              </w:rPr>
              <w:t>リソースURLに対してHTTPリクエストしコンテキスト情報を取得する。</w:t>
            </w:r>
          </w:p>
        </w:tc>
      </w:tr>
      <w:tr w:rsidR="00CA142A" w:rsidRPr="00DB4FF0" w14:paraId="5CCDDCA7" w14:textId="77777777" w:rsidTr="00AC02C4">
        <w:trPr>
          <w:trHeight w:val="77"/>
          <w:jc w:val="center"/>
        </w:trPr>
        <w:tc>
          <w:tcPr>
            <w:tcW w:w="1696" w:type="dxa"/>
            <w:tcBorders>
              <w:top w:val="single" w:sz="4" w:space="0" w:color="FFFFFF"/>
            </w:tcBorders>
            <w:shd w:val="clear" w:color="auto" w:fill="000080"/>
          </w:tcPr>
          <w:p w14:paraId="63CFC5A8" w14:textId="77777777" w:rsidR="00CA142A" w:rsidRPr="000E6ACE" w:rsidRDefault="00CA142A" w:rsidP="00AC02C4">
            <w:pPr>
              <w:pStyle w:val="22"/>
              <w:rPr>
                <w:rFonts w:ascii="ＭＳ 明朝" w:hAnsi="ＭＳ 明朝"/>
              </w:rPr>
            </w:pPr>
            <w:r w:rsidRPr="000E6ACE">
              <w:rPr>
                <w:rFonts w:ascii="ＭＳ 明朝" w:hAnsi="ＭＳ 明朝" w:hint="eastAsia"/>
              </w:rPr>
              <w:t>備考</w:t>
            </w:r>
          </w:p>
        </w:tc>
        <w:tc>
          <w:tcPr>
            <w:tcW w:w="7997" w:type="dxa"/>
            <w:gridSpan w:val="2"/>
          </w:tcPr>
          <w:p w14:paraId="34DEA788" w14:textId="609ED418" w:rsidR="00CA142A" w:rsidRPr="000E6ACE" w:rsidRDefault="00304D32" w:rsidP="00AC02C4">
            <w:pPr>
              <w:pStyle w:val="22"/>
              <w:rPr>
                <w:rFonts w:ascii="ＭＳ 明朝" w:hAnsi="ＭＳ 明朝"/>
              </w:rPr>
            </w:pPr>
            <w:r>
              <w:rPr>
                <w:rFonts w:ascii="ＭＳ 明朝" w:hAnsi="ＭＳ 明朝" w:hint="eastAsia"/>
              </w:rPr>
              <w:t>-</w:t>
            </w:r>
          </w:p>
        </w:tc>
      </w:tr>
    </w:tbl>
    <w:p w14:paraId="6096E11C" w14:textId="77777777" w:rsidR="00CA142A" w:rsidRDefault="00CA142A" w:rsidP="00CA142A">
      <w:pPr>
        <w:rPr>
          <w:rFonts w:asciiTheme="minorHAnsi" w:hAnsiTheme="minorHAnsi"/>
        </w:rPr>
      </w:pPr>
    </w:p>
    <w:p w14:paraId="0A2FA867" w14:textId="7274A27B" w:rsidR="00CA142A" w:rsidRDefault="00CA142A">
      <w:pPr>
        <w:widowControl/>
        <w:jc w:val="left"/>
      </w:pPr>
      <w:r>
        <w:br w:type="page"/>
      </w:r>
    </w:p>
    <w:p w14:paraId="2BF3C01D" w14:textId="77777777" w:rsidR="00CA142A" w:rsidRDefault="00CA142A" w:rsidP="005078A9">
      <w:pPr>
        <w:pStyle w:val="3"/>
      </w:pPr>
      <w:bookmarkStart w:id="85" w:name="_Toc103954745"/>
      <w:r>
        <w:rPr>
          <w:rFonts w:hint="eastAsia"/>
        </w:rPr>
        <w:lastRenderedPageBreak/>
        <w:t>内部データ一覧</w:t>
      </w:r>
      <w:bookmarkEnd w:id="85"/>
    </w:p>
    <w:p w14:paraId="411DD1EE" w14:textId="77777777" w:rsidR="00CA142A" w:rsidRDefault="00CA142A" w:rsidP="00CA142A">
      <w:r>
        <w:rPr>
          <w:rFonts w:hint="eastAsia"/>
        </w:rPr>
        <w:t>コンフィグを読み込み、</w:t>
      </w:r>
      <w:r w:rsidRPr="00895E54">
        <w:rPr>
          <w:rFonts w:hint="eastAsia"/>
        </w:rPr>
        <w:t>内部データ</w:t>
      </w:r>
      <w:r>
        <w:rPr>
          <w:rFonts w:hint="eastAsia"/>
        </w:rPr>
        <w:t>として</w:t>
      </w:r>
      <w:r w:rsidRPr="00895E54">
        <w:rPr>
          <w:rFonts w:hint="eastAsia"/>
        </w:rPr>
        <w:t>保持する。</w:t>
      </w:r>
    </w:p>
    <w:p w14:paraId="300B768C" w14:textId="77777777" w:rsidR="00CA142A" w:rsidRPr="00B121C8" w:rsidRDefault="00CA142A" w:rsidP="00CA142A"/>
    <w:p w14:paraId="42CF9F98" w14:textId="67B95D79" w:rsidR="00CA142A" w:rsidRPr="00B121C8" w:rsidRDefault="00CA142A" w:rsidP="00CA142A">
      <w:pPr>
        <w:pStyle w:val="a9"/>
        <w:keepNext/>
        <w:jc w:val="center"/>
        <w:rPr>
          <w:rFonts w:asciiTheme="minorHAnsi" w:hAnsiTheme="minorHAnsi"/>
        </w:rPr>
      </w:pPr>
      <w:r w:rsidRPr="00246EBC">
        <w:rPr>
          <w:rFonts w:asciiTheme="minorHAnsi" w:hAnsiTheme="minorHAnsi"/>
        </w:rPr>
        <w:t>表</w:t>
      </w:r>
      <w:r w:rsidRPr="00246EBC">
        <w:rPr>
          <w:rFonts w:asciiTheme="minorHAnsi" w:hAnsiTheme="minorHAnsi"/>
        </w:rPr>
        <w:t xml:space="preserve"> </w:t>
      </w:r>
      <w:r w:rsidRPr="00246EBC">
        <w:rPr>
          <w:rFonts w:asciiTheme="minorHAnsi" w:hAnsiTheme="minorHAnsi"/>
        </w:rPr>
        <w:fldChar w:fldCharType="begin"/>
      </w:r>
      <w:r w:rsidRPr="00246EBC">
        <w:rPr>
          <w:rFonts w:asciiTheme="minorHAnsi" w:hAnsiTheme="minorHAnsi"/>
        </w:rPr>
        <w:instrText xml:space="preserve"> </w:instrText>
      </w:r>
      <w:r w:rsidR="007E57BE">
        <w:rPr>
          <w:rFonts w:asciiTheme="minorHAnsi" w:hAnsiTheme="minorHAnsi"/>
        </w:rPr>
        <w:instrText>STYLEREF 3</w:instrText>
      </w:r>
      <w:r w:rsidRPr="00246EBC">
        <w:rPr>
          <w:rFonts w:asciiTheme="minorHAnsi" w:hAnsiTheme="minorHAnsi"/>
        </w:rPr>
        <w:instrText xml:space="preserve"> \s </w:instrText>
      </w:r>
      <w:r w:rsidRPr="00246EBC">
        <w:rPr>
          <w:rFonts w:asciiTheme="minorHAnsi" w:hAnsiTheme="minorHAnsi"/>
        </w:rPr>
        <w:fldChar w:fldCharType="separate"/>
      </w:r>
      <w:r w:rsidR="004F08B4">
        <w:rPr>
          <w:rFonts w:asciiTheme="minorHAnsi" w:hAnsiTheme="minorHAnsi" w:hint="eastAsia"/>
          <w:noProof/>
        </w:rPr>
        <w:t>６．１．３</w:t>
      </w:r>
      <w:r w:rsidRPr="00246EBC">
        <w:rPr>
          <w:rFonts w:asciiTheme="minorHAnsi" w:hAnsiTheme="minorHAnsi"/>
        </w:rPr>
        <w:fldChar w:fldCharType="end"/>
      </w:r>
      <w:r w:rsidRPr="00246EBC">
        <w:rPr>
          <w:rFonts w:asciiTheme="minorHAnsi" w:hAnsiTheme="minorHAnsi"/>
        </w:rPr>
        <w:noBreakHyphen/>
      </w:r>
      <w:r w:rsidRPr="00246EBC">
        <w:rPr>
          <w:rFonts w:asciiTheme="minorHAnsi" w:hAnsiTheme="minorHAnsi"/>
        </w:rPr>
        <w:fldChar w:fldCharType="begin"/>
      </w:r>
      <w:r w:rsidRPr="00246EBC">
        <w:rPr>
          <w:rFonts w:asciiTheme="minorHAnsi" w:hAnsiTheme="minorHAnsi"/>
        </w:rPr>
        <w:instrText xml:space="preserve"> SEQ </w:instrText>
      </w:r>
      <w:r w:rsidRPr="00246EBC">
        <w:rPr>
          <w:rFonts w:asciiTheme="minorHAnsi" w:hAnsiTheme="minorHAnsi"/>
        </w:rPr>
        <w:instrText>表</w:instrText>
      </w:r>
      <w:r w:rsidRPr="00246EBC">
        <w:rPr>
          <w:rFonts w:asciiTheme="minorHAnsi" w:hAnsiTheme="minorHAnsi"/>
        </w:rPr>
        <w:instrText xml:space="preserve"> \* </w:instrText>
      </w:r>
      <w:r w:rsidR="007E57BE">
        <w:rPr>
          <w:rFonts w:asciiTheme="minorHAnsi" w:hAnsiTheme="minorHAnsi"/>
        </w:rPr>
        <w:instrText>DBCHAR \s 3</w:instrText>
      </w:r>
      <w:r w:rsidRPr="00246EBC">
        <w:rPr>
          <w:rFonts w:asciiTheme="minorHAnsi" w:hAnsiTheme="minorHAnsi"/>
        </w:rPr>
        <w:instrText xml:space="preserve"> </w:instrText>
      </w:r>
      <w:r w:rsidRPr="00246EBC">
        <w:rPr>
          <w:rFonts w:asciiTheme="minorHAnsi" w:hAnsiTheme="minorHAnsi"/>
        </w:rPr>
        <w:fldChar w:fldCharType="separate"/>
      </w:r>
      <w:r w:rsidR="004F08B4">
        <w:rPr>
          <w:rFonts w:asciiTheme="minorHAnsi" w:hAnsiTheme="minorHAnsi" w:hint="eastAsia"/>
          <w:noProof/>
        </w:rPr>
        <w:t>１</w:t>
      </w:r>
      <w:r w:rsidRPr="00246EBC">
        <w:rPr>
          <w:rFonts w:asciiTheme="minorHAnsi" w:hAnsiTheme="minorHAnsi"/>
        </w:rPr>
        <w:fldChar w:fldCharType="end"/>
      </w:r>
      <w:r w:rsidRPr="00246EBC">
        <w:rPr>
          <w:rFonts w:asciiTheme="minorHAnsi" w:hAnsiTheme="minorHAnsi"/>
        </w:rPr>
        <w:t xml:space="preserve"> </w:t>
      </w:r>
      <w:r>
        <w:rPr>
          <w:rFonts w:asciiTheme="minorHAnsi" w:hAnsiTheme="minorHAnsi" w:hint="eastAsia"/>
        </w:rPr>
        <w:t>内部データ一覧</w:t>
      </w:r>
    </w:p>
    <w:tbl>
      <w:tblPr>
        <w:tblStyle w:val="a7"/>
        <w:tblpPr w:leftFromText="142" w:rightFromText="142" w:vertAnchor="text" w:tblpXSpec="center" w:tblpY="1"/>
        <w:tblOverlap w:val="never"/>
        <w:tblW w:w="0" w:type="auto"/>
        <w:tblLook w:val="04A0" w:firstRow="1" w:lastRow="0" w:firstColumn="1" w:lastColumn="0" w:noHBand="0" w:noVBand="1"/>
      </w:tblPr>
      <w:tblGrid>
        <w:gridCol w:w="333"/>
        <w:gridCol w:w="2497"/>
        <w:gridCol w:w="4536"/>
      </w:tblGrid>
      <w:tr w:rsidR="00CA142A" w:rsidRPr="00246EBC" w14:paraId="1A74B0BE" w14:textId="77777777" w:rsidTr="00AC02C4">
        <w:tc>
          <w:tcPr>
            <w:tcW w:w="333" w:type="dxa"/>
            <w:shd w:val="clear" w:color="auto" w:fill="D9D9D9" w:themeFill="background1" w:themeFillShade="D9"/>
          </w:tcPr>
          <w:p w14:paraId="322A4FAE" w14:textId="77777777" w:rsidR="00CA142A" w:rsidRPr="00246EBC" w:rsidRDefault="00CA142A" w:rsidP="00AC02C4">
            <w:pPr>
              <w:rPr>
                <w:rFonts w:asciiTheme="minorHAnsi" w:hAnsiTheme="minorHAnsi" w:cstheme="majorHAnsi"/>
              </w:rPr>
            </w:pPr>
            <w:r w:rsidRPr="00246EBC">
              <w:rPr>
                <w:rFonts w:asciiTheme="minorHAnsi" w:hAnsiTheme="minorHAnsi" w:cstheme="majorHAnsi"/>
              </w:rPr>
              <w:t>#</w:t>
            </w:r>
          </w:p>
        </w:tc>
        <w:tc>
          <w:tcPr>
            <w:tcW w:w="2497" w:type="dxa"/>
            <w:shd w:val="clear" w:color="auto" w:fill="D9D9D9" w:themeFill="background1" w:themeFillShade="D9"/>
          </w:tcPr>
          <w:p w14:paraId="1C3F884D" w14:textId="77777777" w:rsidR="00CA142A" w:rsidRPr="00246EBC" w:rsidRDefault="00CA142A" w:rsidP="00AC02C4">
            <w:pPr>
              <w:rPr>
                <w:rFonts w:asciiTheme="minorHAnsi" w:hAnsiTheme="minorHAnsi" w:cstheme="majorHAnsi"/>
              </w:rPr>
            </w:pPr>
            <w:r>
              <w:rPr>
                <w:rFonts w:cstheme="majorHAnsi" w:hint="eastAsia"/>
              </w:rPr>
              <w:t>データ名</w:t>
            </w:r>
          </w:p>
        </w:tc>
        <w:tc>
          <w:tcPr>
            <w:tcW w:w="4536" w:type="dxa"/>
            <w:shd w:val="clear" w:color="auto" w:fill="D9D9D9" w:themeFill="background1" w:themeFillShade="D9"/>
          </w:tcPr>
          <w:p w14:paraId="4C5CAD64" w14:textId="77777777" w:rsidR="00CA142A" w:rsidRPr="00246EBC" w:rsidRDefault="00CA142A" w:rsidP="00AC02C4">
            <w:pPr>
              <w:rPr>
                <w:rFonts w:asciiTheme="minorHAnsi" w:hAnsiTheme="minorHAnsi" w:cstheme="majorHAnsi"/>
              </w:rPr>
            </w:pPr>
            <w:r w:rsidRPr="00246EBC">
              <w:rPr>
                <w:rFonts w:asciiTheme="minorHAnsi" w:hAnsiTheme="minorHAnsi" w:cstheme="majorHAnsi"/>
              </w:rPr>
              <w:t>概要</w:t>
            </w:r>
          </w:p>
        </w:tc>
      </w:tr>
      <w:tr w:rsidR="00CA142A" w:rsidRPr="00246EBC" w14:paraId="3A23488E" w14:textId="77777777" w:rsidTr="00AC02C4">
        <w:tc>
          <w:tcPr>
            <w:tcW w:w="333" w:type="dxa"/>
          </w:tcPr>
          <w:p w14:paraId="09AD3395" w14:textId="77777777" w:rsidR="00CA142A" w:rsidRPr="00246EBC" w:rsidRDefault="00CA142A" w:rsidP="00CA142A">
            <w:pPr>
              <w:pStyle w:val="a8"/>
              <w:numPr>
                <w:ilvl w:val="0"/>
                <w:numId w:val="16"/>
              </w:numPr>
              <w:ind w:leftChars="0"/>
              <w:rPr>
                <w:rFonts w:asciiTheme="minorHAnsi" w:hAnsiTheme="minorHAnsi" w:cstheme="majorHAnsi"/>
              </w:rPr>
            </w:pPr>
          </w:p>
        </w:tc>
        <w:tc>
          <w:tcPr>
            <w:tcW w:w="2497" w:type="dxa"/>
          </w:tcPr>
          <w:p w14:paraId="54A08457" w14:textId="77777777" w:rsidR="00CA142A" w:rsidRPr="003968F5" w:rsidRDefault="00CA142A" w:rsidP="00AC02C4">
            <w:pPr>
              <w:rPr>
                <w:rFonts w:asciiTheme="minorHAnsi" w:hAnsiTheme="minorHAnsi"/>
              </w:rPr>
            </w:pPr>
            <w:r w:rsidRPr="003968F5">
              <w:t>n</w:t>
            </w:r>
            <w:r w:rsidRPr="003968F5">
              <w:rPr>
                <w:rFonts w:hint="eastAsia"/>
              </w:rPr>
              <w:t>gsi_</w:t>
            </w:r>
            <w:r w:rsidRPr="003968F5">
              <w:t>auth</w:t>
            </w:r>
          </w:p>
        </w:tc>
        <w:tc>
          <w:tcPr>
            <w:tcW w:w="4536" w:type="dxa"/>
          </w:tcPr>
          <w:p w14:paraId="2D01D3B3" w14:textId="77777777" w:rsidR="00CA142A" w:rsidRPr="003968F5" w:rsidRDefault="00CA142A" w:rsidP="00AC02C4">
            <w:pPr>
              <w:rPr>
                <w:rFonts w:asciiTheme="minorHAnsi" w:hAnsiTheme="minorHAnsi"/>
              </w:rPr>
            </w:pPr>
            <w:r w:rsidRPr="003968F5">
              <w:rPr>
                <w:rFonts w:asciiTheme="minorHAnsi" w:hAnsiTheme="minorHAnsi" w:hint="eastAsia"/>
              </w:rPr>
              <w:t>OrionContextBroker</w:t>
            </w:r>
            <w:r w:rsidRPr="003968F5">
              <w:rPr>
                <w:rFonts w:asciiTheme="minorHAnsi" w:hAnsiTheme="minorHAnsi" w:hint="eastAsia"/>
              </w:rPr>
              <w:t>に接続するための認証情報を保持する</w:t>
            </w:r>
          </w:p>
        </w:tc>
      </w:tr>
    </w:tbl>
    <w:p w14:paraId="76A330D8" w14:textId="77777777" w:rsidR="00CA142A" w:rsidRPr="00B121C8" w:rsidRDefault="00CA142A" w:rsidP="00CA142A"/>
    <w:p w14:paraId="6D95D6B0" w14:textId="77777777" w:rsidR="00CA142A" w:rsidRDefault="00CA142A" w:rsidP="00CA142A"/>
    <w:p w14:paraId="285A0078" w14:textId="77777777" w:rsidR="00CA142A" w:rsidRDefault="00CA142A" w:rsidP="00CA142A"/>
    <w:p w14:paraId="7F8A4A15" w14:textId="58E71217" w:rsidR="0088579B" w:rsidRDefault="0088579B" w:rsidP="0088579B"/>
    <w:p w14:paraId="5FF1D54A" w14:textId="77777777" w:rsidR="00CA142A" w:rsidRPr="0073191F" w:rsidRDefault="00CA142A" w:rsidP="005078A9">
      <w:pPr>
        <w:pStyle w:val="3"/>
      </w:pPr>
      <w:bookmarkStart w:id="86" w:name="_Toc103954746"/>
      <w:r>
        <w:rPr>
          <w:rFonts w:hint="eastAsia"/>
        </w:rPr>
        <w:t>コンフィグ定義</w:t>
      </w:r>
      <w:bookmarkEnd w:id="86"/>
    </w:p>
    <w:p w14:paraId="5B907383" w14:textId="3EB72DE9" w:rsidR="00CA142A" w:rsidRDefault="00CA142A" w:rsidP="00CA142A">
      <w:pPr>
        <w:widowControl/>
        <w:jc w:val="left"/>
        <w:rPr>
          <w:rFonts w:asciiTheme="minorHAnsi" w:hAnsiTheme="minorHAnsi" w:cstheme="majorBidi"/>
        </w:rPr>
      </w:pPr>
      <w:r>
        <w:rPr>
          <w:rFonts w:asciiTheme="minorHAnsi" w:hAnsiTheme="minorHAnsi" w:cstheme="majorBidi" w:hint="eastAsia"/>
        </w:rPr>
        <w:t>コンフィグの一覧を記載する。詳細は「</w:t>
      </w:r>
      <w:r w:rsidR="005279C0">
        <w:rPr>
          <w:rFonts w:asciiTheme="minorHAnsi" w:hAnsiTheme="minorHAnsi" w:cstheme="majorHAnsi" w:hint="eastAsia"/>
          <w:color w:val="000000" w:themeColor="text1"/>
          <w:kern w:val="0"/>
        </w:rPr>
        <w:t>基本設計書</w:t>
      </w:r>
      <w:r w:rsidR="005279C0">
        <w:rPr>
          <w:rFonts w:asciiTheme="minorHAnsi" w:hAnsiTheme="minorHAnsi" w:cstheme="majorHAnsi" w:hint="eastAsia"/>
          <w:color w:val="000000" w:themeColor="text1"/>
          <w:kern w:val="0"/>
        </w:rPr>
        <w:t>_</w:t>
      </w:r>
      <w:r w:rsidR="005279C0">
        <w:rPr>
          <w:rFonts w:asciiTheme="minorHAnsi" w:hAnsiTheme="minorHAnsi" w:cstheme="majorHAnsi" w:hint="eastAsia"/>
          <w:color w:val="000000" w:themeColor="text1"/>
          <w:kern w:val="0"/>
        </w:rPr>
        <w:t>別紙</w:t>
      </w:r>
      <w:r w:rsidR="005279C0">
        <w:rPr>
          <w:rFonts w:asciiTheme="minorHAnsi" w:hAnsiTheme="minorHAnsi" w:cstheme="majorHAnsi" w:hint="eastAsia"/>
          <w:color w:val="000000" w:themeColor="text1"/>
          <w:kern w:val="0"/>
        </w:rPr>
        <w:t>2_</w:t>
      </w:r>
      <w:r w:rsidR="005279C0">
        <w:rPr>
          <w:rFonts w:asciiTheme="minorHAnsi" w:hAnsiTheme="minorHAnsi" w:cstheme="majorHAnsi" w:hint="eastAsia"/>
          <w:color w:val="000000" w:themeColor="text1"/>
          <w:kern w:val="0"/>
        </w:rPr>
        <w:t>コンフィグパラメータ一覧</w:t>
      </w:r>
      <w:r>
        <w:rPr>
          <w:rFonts w:asciiTheme="minorHAnsi" w:hAnsiTheme="minorHAnsi" w:cstheme="majorHAnsi"/>
          <w:color w:val="000000" w:themeColor="text1"/>
          <w:kern w:val="0"/>
        </w:rPr>
        <w:t>.xlsx</w:t>
      </w:r>
      <w:r>
        <w:rPr>
          <w:rFonts w:asciiTheme="minorHAnsi" w:hAnsiTheme="minorHAnsi" w:cstheme="majorBidi" w:hint="eastAsia"/>
        </w:rPr>
        <w:t>」を参照すること。</w:t>
      </w:r>
    </w:p>
    <w:p w14:paraId="0E10BC01" w14:textId="77777777" w:rsidR="00A42576" w:rsidRDefault="00CA142A">
      <w:pPr>
        <w:widowControl/>
        <w:jc w:val="left"/>
        <w:sectPr w:rsidR="00A42576" w:rsidSect="00A6229B">
          <w:footerReference w:type="default" r:id="rId18"/>
          <w:pgSz w:w="11906" w:h="16838"/>
          <w:pgMar w:top="1440" w:right="1080" w:bottom="1440" w:left="1080" w:header="851" w:footer="992" w:gutter="0"/>
          <w:cols w:space="425"/>
          <w:docGrid w:type="lines" w:linePitch="360"/>
        </w:sectPr>
      </w:pPr>
      <w:r>
        <w:br w:type="page"/>
      </w:r>
    </w:p>
    <w:p w14:paraId="6EEB164D" w14:textId="77777777" w:rsidR="00CA142A" w:rsidRPr="00CA142A" w:rsidRDefault="00CA142A" w:rsidP="0088579B"/>
    <w:p w14:paraId="5A1791BF" w14:textId="1ADBCA4C" w:rsidR="00CA142A" w:rsidRPr="003C10AB" w:rsidRDefault="00CA142A" w:rsidP="005078A9">
      <w:pPr>
        <w:pStyle w:val="2"/>
      </w:pPr>
      <w:bookmarkStart w:id="87" w:name="_Toc45091438"/>
      <w:bookmarkStart w:id="88" w:name="_Toc103954747"/>
      <w:r>
        <w:rPr>
          <w:rFonts w:hint="eastAsia"/>
        </w:rPr>
        <w:t>機能詳細</w:t>
      </w:r>
      <w:bookmarkEnd w:id="87"/>
      <w:bookmarkEnd w:id="88"/>
    </w:p>
    <w:p w14:paraId="18A01F23" w14:textId="51D752B6" w:rsidR="005078A9" w:rsidRDefault="005078A9" w:rsidP="005078A9">
      <w:pPr>
        <w:pStyle w:val="3"/>
      </w:pPr>
      <w:bookmarkStart w:id="89" w:name="_Toc103954748"/>
      <w:bookmarkStart w:id="90" w:name="_Toc44080749"/>
      <w:r w:rsidRPr="00246EBC">
        <w:t>処理フロー</w:t>
      </w:r>
      <w:bookmarkEnd w:id="89"/>
    </w:p>
    <w:p w14:paraId="759B6EDB" w14:textId="4C8CF785" w:rsidR="00CA142A" w:rsidRPr="00F259C7" w:rsidRDefault="00CA142A" w:rsidP="005078A9">
      <w:pPr>
        <w:pStyle w:val="4"/>
      </w:pPr>
      <w:r>
        <w:rPr>
          <w:rFonts w:hint="eastAsia"/>
        </w:rPr>
        <w:t>データ提供</w:t>
      </w:r>
      <w:r>
        <w:rPr>
          <w:rFonts w:hint="eastAsia"/>
        </w:rPr>
        <w:t>I/F</w:t>
      </w:r>
      <w:r>
        <w:rPr>
          <w:rFonts w:hint="eastAsia"/>
        </w:rPr>
        <w:t>（</w:t>
      </w:r>
      <w:r w:rsidR="00F1548C">
        <w:rPr>
          <w:rFonts w:hint="eastAsia"/>
        </w:rPr>
        <w:t>HTTPS</w:t>
      </w:r>
      <w:r w:rsidR="00637DE2">
        <w:t xml:space="preserve"> </w:t>
      </w:r>
      <w:r>
        <w:rPr>
          <w:rFonts w:hint="eastAsia"/>
        </w:rPr>
        <w:t>NGSI</w:t>
      </w:r>
      <w:r>
        <w:rPr>
          <w:rFonts w:hint="eastAsia"/>
        </w:rPr>
        <w:t>）</w:t>
      </w:r>
      <w:bookmarkEnd w:id="90"/>
    </w:p>
    <w:p w14:paraId="66F8C1C4" w14:textId="447B8A0F" w:rsidR="00CA142A" w:rsidRPr="008D1490" w:rsidRDefault="00CA142A" w:rsidP="00CA142A">
      <w:pPr>
        <w:pStyle w:val="a8"/>
        <w:numPr>
          <w:ilvl w:val="0"/>
          <w:numId w:val="17"/>
        </w:numPr>
        <w:ind w:leftChars="0"/>
      </w:pPr>
      <w:r>
        <w:rPr>
          <w:rFonts w:hint="eastAsia"/>
        </w:rPr>
        <w:t>パラメータとして、リソース</w:t>
      </w:r>
      <w:r>
        <w:rPr>
          <w:rFonts w:hint="eastAsia"/>
        </w:rPr>
        <w:t>U</w:t>
      </w:r>
      <w:r>
        <w:t>RL</w:t>
      </w:r>
      <w:r>
        <w:rPr>
          <w:rFonts w:hint="eastAsia"/>
        </w:rPr>
        <w:t>、</w:t>
      </w:r>
      <w:r w:rsidR="00751B70">
        <w:rPr>
          <w:rFonts w:hint="eastAsia"/>
        </w:rPr>
        <w:t>CADDE</w:t>
      </w:r>
      <w:r w:rsidR="00751B70">
        <w:rPr>
          <w:rFonts w:hint="eastAsia"/>
        </w:rPr>
        <w:t>ユーザ</w:t>
      </w:r>
      <w:r w:rsidR="00751B70">
        <w:rPr>
          <w:rFonts w:hint="eastAsia"/>
        </w:rPr>
        <w:t>ID</w:t>
      </w:r>
      <w:r w:rsidR="00751B70">
        <w:rPr>
          <w:rFonts w:hint="eastAsia"/>
        </w:rPr>
        <w:t>（利用者）</w:t>
      </w:r>
      <w:r>
        <w:rPr>
          <w:rFonts w:hint="eastAsia"/>
        </w:rPr>
        <w:t>、</w:t>
      </w:r>
      <w:r w:rsidRPr="008D1490">
        <w:rPr>
          <w:rFonts w:hint="eastAsia"/>
        </w:rPr>
        <w:t>オプションを取得する。リソース</w:t>
      </w:r>
      <w:r w:rsidRPr="008D1490">
        <w:rPr>
          <w:rFonts w:hint="eastAsia"/>
        </w:rPr>
        <w:t>U</w:t>
      </w:r>
      <w:r w:rsidRPr="008D1490">
        <w:t>RL</w:t>
      </w:r>
      <w:r w:rsidRPr="008D1490">
        <w:rPr>
          <w:rFonts w:hint="eastAsia"/>
        </w:rPr>
        <w:t>が取得できない場合は、独自</w:t>
      </w:r>
      <w:r w:rsidRPr="008D1490">
        <w:rPr>
          <w:rFonts w:hint="eastAsia"/>
        </w:rPr>
        <w:t>E</w:t>
      </w:r>
      <w:r w:rsidRPr="008D1490">
        <w:t>xception</w:t>
      </w:r>
      <w:r w:rsidRPr="008D1490">
        <w:rPr>
          <w:rFonts w:hint="eastAsia"/>
        </w:rPr>
        <w:t>を発生させる。</w:t>
      </w:r>
    </w:p>
    <w:p w14:paraId="702E5FEE" w14:textId="77777777" w:rsidR="00CA142A" w:rsidRPr="008D1490" w:rsidRDefault="00CA142A" w:rsidP="00CA142A">
      <w:pPr>
        <w:pStyle w:val="a8"/>
        <w:ind w:leftChars="0" w:left="360"/>
      </w:pPr>
      <w:r w:rsidRPr="008D1490">
        <w:rPr>
          <w:rFonts w:hint="eastAsia"/>
        </w:rPr>
        <w:t>オプションは必須ではないためチェックしない。</w:t>
      </w:r>
    </w:p>
    <w:p w14:paraId="3E232499" w14:textId="46105C10" w:rsidR="00CA142A" w:rsidRPr="008D1490" w:rsidRDefault="00CA142A" w:rsidP="00CA142A">
      <w:pPr>
        <w:pStyle w:val="a8"/>
        <w:ind w:leftChars="0" w:left="360"/>
      </w:pPr>
      <w:r w:rsidRPr="008D1490">
        <w:rPr>
          <w:rFonts w:hint="eastAsia"/>
        </w:rPr>
        <w:t>独自</w:t>
      </w:r>
      <w:r w:rsidRPr="008D1490">
        <w:t>Exception</w:t>
      </w:r>
      <w:r w:rsidRPr="008D1490">
        <w:rPr>
          <w:rFonts w:hint="eastAsia"/>
        </w:rPr>
        <w:t>に関しては、</w:t>
      </w:r>
      <w:r w:rsidR="006233BF">
        <w:rPr>
          <w:rFonts w:hint="eastAsia"/>
        </w:rPr>
        <w:t>２．</w:t>
      </w:r>
      <w:r w:rsidR="006233BF" w:rsidRPr="006233BF">
        <w:rPr>
          <w:rFonts w:hint="eastAsia"/>
        </w:rPr>
        <w:t>共通内部仕様</w:t>
      </w:r>
      <w:r w:rsidRPr="008D1490">
        <w:rPr>
          <w:rFonts w:hint="eastAsia"/>
        </w:rPr>
        <w:t>を参照。</w:t>
      </w:r>
    </w:p>
    <w:p w14:paraId="653FD43A" w14:textId="40DC9A37" w:rsidR="00CA142A" w:rsidRPr="008D1490" w:rsidRDefault="00CA142A" w:rsidP="00CA142A">
      <w:pPr>
        <w:pStyle w:val="a8"/>
        <w:numPr>
          <w:ilvl w:val="0"/>
          <w:numId w:val="17"/>
        </w:numPr>
        <w:ind w:leftChars="0"/>
      </w:pPr>
      <w:r w:rsidRPr="008D1490">
        <w:rPr>
          <w:rFonts w:hint="eastAsia"/>
        </w:rPr>
        <w:t>コンフィグファイルから</w:t>
      </w:r>
      <w:r w:rsidR="00751B70">
        <w:rPr>
          <w:rFonts w:hint="eastAsia"/>
        </w:rPr>
        <w:t>CADDE</w:t>
      </w:r>
      <w:r w:rsidR="00751B70">
        <w:rPr>
          <w:rFonts w:hint="eastAsia"/>
        </w:rPr>
        <w:t>ユーザ</w:t>
      </w:r>
      <w:r w:rsidR="00751B70">
        <w:rPr>
          <w:rFonts w:hint="eastAsia"/>
        </w:rPr>
        <w:t>ID</w:t>
      </w:r>
      <w:r w:rsidR="00751B70">
        <w:rPr>
          <w:rFonts w:hint="eastAsia"/>
        </w:rPr>
        <w:t>（利用者）</w:t>
      </w:r>
      <w:r w:rsidRPr="00054667">
        <w:rPr>
          <w:rFonts w:hint="eastAsia"/>
        </w:rPr>
        <w:t>（</w:t>
      </w:r>
      <w:r w:rsidRPr="00054667">
        <w:rPr>
          <w:rFonts w:hint="eastAsia"/>
        </w:rPr>
        <w:t>user_id</w:t>
      </w:r>
      <w:r w:rsidRPr="00054667">
        <w:rPr>
          <w:rFonts w:hint="eastAsia"/>
        </w:rPr>
        <w:t>は</w:t>
      </w:r>
      <w:r w:rsidRPr="00054667">
        <w:rPr>
          <w:rFonts w:hint="eastAsia"/>
        </w:rPr>
        <w:t>"</w:t>
      </w:r>
      <w:r w:rsidRPr="00054667">
        <w:t>TEST_ID</w:t>
      </w:r>
      <w:r w:rsidRPr="00054667">
        <w:rPr>
          <w:rFonts w:hint="eastAsia"/>
        </w:rPr>
        <w:t>"</w:t>
      </w:r>
      <w:r w:rsidRPr="00054667">
        <w:rPr>
          <w:rFonts w:hint="eastAsia"/>
        </w:rPr>
        <w:t>固定）</w:t>
      </w:r>
      <w:r w:rsidRPr="008D1490">
        <w:rPr>
          <w:rFonts w:hint="eastAsia"/>
        </w:rPr>
        <w:t>をキーにアクセストークンを取得する。</w:t>
      </w:r>
    </w:p>
    <w:p w14:paraId="5CBD9C52" w14:textId="76308551" w:rsidR="00CA142A" w:rsidRDefault="00CA142A" w:rsidP="00CA142A">
      <w:pPr>
        <w:pStyle w:val="a8"/>
        <w:ind w:leftChars="0" w:left="360"/>
      </w:pPr>
      <w:r w:rsidRPr="00054667">
        <w:rPr>
          <w:rFonts w:hint="eastAsia"/>
        </w:rPr>
        <w:t>対象のデータ管理サーバがアクセストークン不要のケースを考慮し、コンフィグファイルの読み込みに失敗した場合、</w:t>
      </w:r>
      <w:r>
        <w:rPr>
          <w:rFonts w:hint="eastAsia"/>
        </w:rPr>
        <w:t>コンフィグファイルからアクセストークンが取得できない場合はエラー</w:t>
      </w:r>
      <w:r w:rsidR="00304D32">
        <w:rPr>
          <w:rFonts w:hint="eastAsia"/>
        </w:rPr>
        <w:t>に</w:t>
      </w:r>
      <w:r>
        <w:rPr>
          <w:rFonts w:hint="eastAsia"/>
        </w:rPr>
        <w:t>せず、</w:t>
      </w:r>
      <w:r>
        <w:rPr>
          <w:rFonts w:hint="eastAsia"/>
        </w:rPr>
        <w:t>HTTP</w:t>
      </w:r>
      <w:r>
        <w:rPr>
          <w:rFonts w:hint="eastAsia"/>
        </w:rPr>
        <w:t>リクエストのヘッダに設定しない。</w:t>
      </w:r>
    </w:p>
    <w:p w14:paraId="7122DB2A" w14:textId="31DDC292" w:rsidR="00CA142A" w:rsidRDefault="00CA142A" w:rsidP="00CA142A">
      <w:pPr>
        <w:pStyle w:val="a8"/>
        <w:numPr>
          <w:ilvl w:val="0"/>
          <w:numId w:val="17"/>
        </w:numPr>
        <w:ind w:leftChars="0"/>
      </w:pPr>
      <w:r>
        <w:rPr>
          <w:rFonts w:hint="eastAsia"/>
        </w:rPr>
        <w:t>リソース</w:t>
      </w:r>
      <w:r>
        <w:rPr>
          <w:rFonts w:hint="eastAsia"/>
        </w:rPr>
        <w:t>U</w:t>
      </w:r>
      <w:r>
        <w:t>RL</w:t>
      </w:r>
      <w:r>
        <w:rPr>
          <w:rFonts w:hint="eastAsia"/>
        </w:rPr>
        <w:t>をログ出力する。</w:t>
      </w:r>
    </w:p>
    <w:p w14:paraId="613ED13E" w14:textId="395D52B5" w:rsidR="00CA142A" w:rsidRDefault="00CA142A" w:rsidP="00CA142A">
      <w:pPr>
        <w:pStyle w:val="a8"/>
        <w:numPr>
          <w:ilvl w:val="0"/>
          <w:numId w:val="17"/>
        </w:numPr>
        <w:ind w:leftChars="0"/>
      </w:pPr>
      <w:r>
        <w:rPr>
          <w:rFonts w:hint="eastAsia"/>
        </w:rPr>
        <w:t>リソース</w:t>
      </w:r>
      <w:r>
        <w:rPr>
          <w:rFonts w:hint="eastAsia"/>
        </w:rPr>
        <w:t>URL</w:t>
      </w:r>
      <w:r>
        <w:rPr>
          <w:rFonts w:hint="eastAsia"/>
        </w:rPr>
        <w:t>に対して</w:t>
      </w:r>
      <w:r>
        <w:rPr>
          <w:rFonts w:hint="eastAsia"/>
        </w:rPr>
        <w:t>HTTP</w:t>
      </w:r>
      <w:r>
        <w:rPr>
          <w:rFonts w:hint="eastAsia"/>
        </w:rPr>
        <w:t>リクエストを</w:t>
      </w:r>
      <w:r>
        <w:rPr>
          <w:rFonts w:hint="eastAsia"/>
        </w:rPr>
        <w:t>GET</w:t>
      </w:r>
      <w:r>
        <w:rPr>
          <w:rFonts w:hint="eastAsia"/>
        </w:rPr>
        <w:t>メソッドで実行する。</w:t>
      </w:r>
    </w:p>
    <w:p w14:paraId="41EE2272" w14:textId="77777777" w:rsidR="00CA142A" w:rsidRPr="008D1490" w:rsidRDefault="00CA142A" w:rsidP="00CA142A">
      <w:pPr>
        <w:pStyle w:val="a8"/>
        <w:ind w:leftChars="0" w:left="360"/>
      </w:pPr>
      <w:r w:rsidRPr="008D1490">
        <w:rPr>
          <w:rFonts w:hint="eastAsia"/>
        </w:rPr>
        <w:t>アクセストークンが取得できた場合は、</w:t>
      </w:r>
      <w:r w:rsidRPr="008D1490">
        <w:rPr>
          <w:rFonts w:hint="eastAsia"/>
        </w:rPr>
        <w:t>Authorization</w:t>
      </w:r>
      <w:r w:rsidRPr="008D1490">
        <w:rPr>
          <w:rFonts w:hint="eastAsia"/>
        </w:rPr>
        <w:t>ヘッダを設定する。オプションにデータが存在する場合</w:t>
      </w:r>
      <w:r w:rsidRPr="008D1490">
        <w:rPr>
          <w:rFonts w:hint="eastAsia"/>
        </w:rPr>
        <w:t>(</w:t>
      </w:r>
      <w:r w:rsidRPr="008D1490">
        <w:t>Fiware-Service</w:t>
      </w:r>
      <w:r w:rsidRPr="008D1490">
        <w:rPr>
          <w:rFonts w:hint="eastAsia"/>
        </w:rPr>
        <w:t>、</w:t>
      </w:r>
      <w:r w:rsidRPr="008D1490">
        <w:rPr>
          <w:rFonts w:hint="eastAsia"/>
        </w:rPr>
        <w:t>FiwareService</w:t>
      </w:r>
      <w:r w:rsidRPr="008D1490">
        <w:rPr>
          <w:rFonts w:hint="eastAsia"/>
        </w:rPr>
        <w:t>など</w:t>
      </w:r>
      <w:r w:rsidRPr="008D1490">
        <w:rPr>
          <w:rFonts w:hint="eastAsia"/>
        </w:rPr>
        <w:t>)</w:t>
      </w:r>
      <w:r w:rsidRPr="008D1490">
        <w:rPr>
          <w:rFonts w:hint="eastAsia"/>
        </w:rPr>
        <w:t>は、その内容をリクエストヘッダに設定する。</w:t>
      </w:r>
    </w:p>
    <w:p w14:paraId="67AC50F8" w14:textId="6ADBC513" w:rsidR="00CA142A" w:rsidRPr="008D1490" w:rsidRDefault="00CA142A" w:rsidP="00CA142A">
      <w:pPr>
        <w:pStyle w:val="a8"/>
        <w:numPr>
          <w:ilvl w:val="0"/>
          <w:numId w:val="17"/>
        </w:numPr>
        <w:ind w:leftChars="0"/>
      </w:pPr>
      <w:r w:rsidRPr="008D1490">
        <w:t>HTTP</w:t>
      </w:r>
      <w:r w:rsidRPr="008D1490">
        <w:rPr>
          <w:rFonts w:hint="eastAsia"/>
        </w:rPr>
        <w:t>リクエストでエラーした場合は、エラー内容を確認する。</w:t>
      </w:r>
    </w:p>
    <w:p w14:paraId="3902A8A6" w14:textId="565FEEFA" w:rsidR="00CA142A" w:rsidRPr="008D1490" w:rsidRDefault="00CA142A" w:rsidP="003F4012">
      <w:pPr>
        <w:pStyle w:val="a8"/>
        <w:ind w:leftChars="0" w:left="360"/>
      </w:pPr>
      <w:r w:rsidRPr="008D1490">
        <w:rPr>
          <w:rFonts w:hint="eastAsia"/>
        </w:rPr>
        <w:t>①パラメータ不正のエラー（</w:t>
      </w:r>
      <w:r w:rsidRPr="008D1490">
        <w:rPr>
          <w:rFonts w:hint="eastAsia"/>
        </w:rPr>
        <w:t>HTTP</w:t>
      </w:r>
      <w:r w:rsidRPr="008D1490">
        <w:rPr>
          <w:rFonts w:hint="eastAsia"/>
        </w:rPr>
        <w:t>ステータスコード</w:t>
      </w:r>
      <w:r w:rsidRPr="008D1490">
        <w:rPr>
          <w:rFonts w:hint="eastAsia"/>
        </w:rPr>
        <w:t>400</w:t>
      </w:r>
      <w:r w:rsidRPr="008D1490">
        <w:rPr>
          <w:rFonts w:hint="eastAsia"/>
        </w:rPr>
        <w:t>）が発生した場合は、独自</w:t>
      </w:r>
      <w:r w:rsidRPr="008D1490">
        <w:rPr>
          <w:rFonts w:hint="eastAsia"/>
        </w:rPr>
        <w:t>Exception</w:t>
      </w:r>
      <w:r w:rsidRPr="008D1490">
        <w:rPr>
          <w:rFonts w:hint="eastAsia"/>
        </w:rPr>
        <w:t>を発生させる。</w:t>
      </w:r>
    </w:p>
    <w:p w14:paraId="20CBEAC6" w14:textId="5D8C9943" w:rsidR="00CA142A" w:rsidRPr="008D1490" w:rsidRDefault="00CA142A" w:rsidP="003F4012">
      <w:pPr>
        <w:pStyle w:val="a8"/>
        <w:ind w:leftChars="0" w:left="360"/>
      </w:pPr>
      <w:r w:rsidRPr="008D1490">
        <w:rPr>
          <w:rFonts w:hint="eastAsia"/>
        </w:rPr>
        <w:t>②認証情報が不正のエラー（</w:t>
      </w:r>
      <w:r w:rsidRPr="008D1490">
        <w:rPr>
          <w:rFonts w:hint="eastAsia"/>
        </w:rPr>
        <w:t>HTTP</w:t>
      </w:r>
      <w:r w:rsidRPr="008D1490">
        <w:rPr>
          <w:rFonts w:hint="eastAsia"/>
        </w:rPr>
        <w:t>ステータスコード</w:t>
      </w:r>
      <w:r w:rsidRPr="008D1490">
        <w:rPr>
          <w:rFonts w:hint="eastAsia"/>
        </w:rPr>
        <w:t>401</w:t>
      </w:r>
      <w:r w:rsidRPr="008D1490">
        <w:rPr>
          <w:rFonts w:hint="eastAsia"/>
        </w:rPr>
        <w:t>）が発生した場合は、独自</w:t>
      </w:r>
      <w:r w:rsidRPr="008D1490">
        <w:rPr>
          <w:rFonts w:hint="eastAsia"/>
        </w:rPr>
        <w:t>Exception</w:t>
      </w:r>
      <w:r w:rsidRPr="008D1490">
        <w:rPr>
          <w:rFonts w:hint="eastAsia"/>
        </w:rPr>
        <w:t>を発生させる。</w:t>
      </w:r>
    </w:p>
    <w:p w14:paraId="49FA6D8B" w14:textId="652D7C08" w:rsidR="00CA142A" w:rsidRPr="008D1490" w:rsidRDefault="00CA142A" w:rsidP="00CA142A">
      <w:pPr>
        <w:pStyle w:val="a8"/>
        <w:ind w:leftChars="0" w:left="360"/>
      </w:pPr>
      <w:r w:rsidRPr="008D1490">
        <w:rPr>
          <w:rFonts w:hint="eastAsia"/>
        </w:rPr>
        <w:t>③指定したリソースが見つからなかったエラー（</w:t>
      </w:r>
      <w:r w:rsidRPr="008D1490">
        <w:rPr>
          <w:rFonts w:hint="eastAsia"/>
        </w:rPr>
        <w:t>HTTP</w:t>
      </w:r>
      <w:r w:rsidRPr="008D1490">
        <w:rPr>
          <w:rFonts w:hint="eastAsia"/>
        </w:rPr>
        <w:t>ステータスコード</w:t>
      </w:r>
      <w:r w:rsidRPr="008D1490">
        <w:rPr>
          <w:rFonts w:hint="eastAsia"/>
        </w:rPr>
        <w:t>404</w:t>
      </w:r>
      <w:r w:rsidRPr="008D1490">
        <w:rPr>
          <w:rFonts w:hint="eastAsia"/>
        </w:rPr>
        <w:t>）が発生した場合は、独自</w:t>
      </w:r>
    </w:p>
    <w:p w14:paraId="27494F81" w14:textId="6E7A37EE" w:rsidR="00CA142A" w:rsidRPr="008D1490" w:rsidRDefault="00CA142A" w:rsidP="00CA142A">
      <w:pPr>
        <w:pStyle w:val="a8"/>
        <w:ind w:leftChars="0" w:left="360" w:firstLineChars="100" w:firstLine="210"/>
      </w:pPr>
      <w:r w:rsidRPr="008D1490">
        <w:rPr>
          <w:rFonts w:hint="eastAsia"/>
        </w:rPr>
        <w:t>Exception</w:t>
      </w:r>
      <w:r w:rsidRPr="008D1490">
        <w:rPr>
          <w:rFonts w:hint="eastAsia"/>
        </w:rPr>
        <w:t>を発生</w:t>
      </w:r>
    </w:p>
    <w:p w14:paraId="427BD1D1" w14:textId="77777777" w:rsidR="00CA142A" w:rsidRPr="008D1490" w:rsidRDefault="00CA142A" w:rsidP="00CA142A">
      <w:pPr>
        <w:pStyle w:val="a8"/>
        <w:ind w:leftChars="0" w:left="360" w:firstLineChars="100" w:firstLine="210"/>
      </w:pPr>
      <w:r w:rsidRPr="008D1490">
        <w:rPr>
          <w:rFonts w:hint="eastAsia"/>
        </w:rPr>
        <w:t>させる。</w:t>
      </w:r>
    </w:p>
    <w:p w14:paraId="15B6F662" w14:textId="38334948" w:rsidR="00CA142A" w:rsidRPr="008D1490" w:rsidRDefault="00CA142A" w:rsidP="00E01334">
      <w:pPr>
        <w:pStyle w:val="a8"/>
        <w:ind w:leftChars="0" w:left="360"/>
      </w:pPr>
      <w:r w:rsidRPr="008D1490">
        <w:rPr>
          <w:rFonts w:hint="eastAsia"/>
        </w:rPr>
        <w:t>④指定したリソースが複数存在するエラー（</w:t>
      </w:r>
      <w:r w:rsidRPr="008D1490">
        <w:rPr>
          <w:rFonts w:hint="eastAsia"/>
        </w:rPr>
        <w:t>HTTP</w:t>
      </w:r>
      <w:r w:rsidRPr="008D1490">
        <w:rPr>
          <w:rFonts w:hint="eastAsia"/>
        </w:rPr>
        <w:t>ステータスコード</w:t>
      </w:r>
      <w:r w:rsidRPr="008D1490">
        <w:rPr>
          <w:rFonts w:hint="eastAsia"/>
        </w:rPr>
        <w:t>409</w:t>
      </w:r>
      <w:r w:rsidRPr="008D1490">
        <w:rPr>
          <w:rFonts w:hint="eastAsia"/>
        </w:rPr>
        <w:t>）が発生した場合は、独自</w:t>
      </w:r>
      <w:r w:rsidRPr="008D1490">
        <w:rPr>
          <w:rFonts w:hint="eastAsia"/>
        </w:rPr>
        <w:t>Exception</w:t>
      </w:r>
      <w:r w:rsidRPr="008D1490">
        <w:rPr>
          <w:rFonts w:hint="eastAsia"/>
        </w:rPr>
        <w:t>を発生させる。</w:t>
      </w:r>
    </w:p>
    <w:p w14:paraId="3294A46D" w14:textId="390DF714" w:rsidR="00CA142A" w:rsidRPr="008D1490" w:rsidRDefault="00CA142A" w:rsidP="00E01334">
      <w:pPr>
        <w:pStyle w:val="a8"/>
        <w:ind w:leftChars="0" w:left="360"/>
      </w:pPr>
      <w:r w:rsidRPr="008D1490">
        <w:rPr>
          <w:rFonts w:hint="eastAsia"/>
        </w:rPr>
        <w:t>⑤上記以外のエラーが発生した場合は、独自</w:t>
      </w:r>
      <w:r w:rsidRPr="008D1490">
        <w:rPr>
          <w:rFonts w:hint="eastAsia"/>
        </w:rPr>
        <w:t>Exception</w:t>
      </w:r>
      <w:r w:rsidRPr="008D1490">
        <w:rPr>
          <w:rFonts w:hint="eastAsia"/>
        </w:rPr>
        <w:t>を発生させる。</w:t>
      </w:r>
    </w:p>
    <w:p w14:paraId="0B74B07C" w14:textId="67A58D4E" w:rsidR="00CA142A" w:rsidRPr="00054667" w:rsidRDefault="00CA142A" w:rsidP="00CA142A">
      <w:pPr>
        <w:pStyle w:val="a8"/>
        <w:numPr>
          <w:ilvl w:val="0"/>
          <w:numId w:val="17"/>
        </w:numPr>
        <w:ind w:leftChars="0"/>
        <w:rPr>
          <w:rFonts w:asciiTheme="minorHAnsi" w:hAnsiTheme="minorHAnsi"/>
        </w:rPr>
      </w:pPr>
      <w:r w:rsidRPr="00054667">
        <w:rPr>
          <w:rFonts w:asciiTheme="minorHAnsi" w:hAnsiTheme="minorHAnsi" w:hint="eastAsia"/>
        </w:rPr>
        <w:t>HTTP</w:t>
      </w:r>
      <w:r w:rsidRPr="00054667">
        <w:rPr>
          <w:rFonts w:asciiTheme="minorHAnsi" w:hAnsiTheme="minorHAnsi" w:hint="eastAsia"/>
        </w:rPr>
        <w:t>リクエストが正常に終了した場合は、レスポンスデータ</w:t>
      </w:r>
      <w:r w:rsidRPr="00054667">
        <w:rPr>
          <w:rFonts w:hint="eastAsia"/>
        </w:rPr>
        <w:t>（コンテキスト情報）とレスポンスヘッダを返却する。</w:t>
      </w:r>
    </w:p>
    <w:p w14:paraId="16A33215" w14:textId="4A829189" w:rsidR="00CA142A" w:rsidRPr="00054667" w:rsidRDefault="00CA142A" w:rsidP="00CA142A">
      <w:pPr>
        <w:pStyle w:val="a8"/>
        <w:ind w:leftChars="0" w:left="360"/>
        <w:rPr>
          <w:rFonts w:ascii="ＭＳ 明朝" w:hAnsi="ＭＳ 明朝"/>
        </w:rPr>
      </w:pPr>
      <w:r w:rsidRPr="00054667">
        <w:rPr>
          <w:rFonts w:asciiTheme="minorHAnsi" w:hAnsiTheme="minorHAnsi" w:hint="eastAsia"/>
        </w:rPr>
        <w:t>HTTP</w:t>
      </w:r>
      <w:r w:rsidRPr="00054667">
        <w:rPr>
          <w:rFonts w:asciiTheme="minorHAnsi" w:hAnsiTheme="minorHAnsi" w:hint="eastAsia"/>
        </w:rPr>
        <w:t>リクエストの結果に</w:t>
      </w:r>
      <w:r w:rsidRPr="00054667">
        <w:rPr>
          <w:rFonts w:hint="eastAsia"/>
        </w:rPr>
        <w:t>レスポンスヘッダがなければ、レスポンスヘッダは</w:t>
      </w:r>
      <w:r w:rsidRPr="00054667">
        <w:rPr>
          <w:rFonts w:ascii="ＭＳ 明朝" w:hAnsi="ＭＳ 明朝" w:hint="eastAsia"/>
        </w:rPr>
        <w:t>空の</w:t>
      </w:r>
      <w:r w:rsidRPr="00054667">
        <w:rPr>
          <w:rFonts w:asciiTheme="minorHAnsi" w:hAnsiTheme="minorHAnsi"/>
        </w:rPr>
        <w:t>dict</w:t>
      </w:r>
      <w:r w:rsidRPr="00054667">
        <w:rPr>
          <w:rFonts w:ascii="ＭＳ 明朝" w:hAnsi="ＭＳ 明朝" w:hint="eastAsia"/>
        </w:rPr>
        <w:t>で返却する。</w:t>
      </w:r>
    </w:p>
    <w:p w14:paraId="0DC5097A" w14:textId="7FB19B00" w:rsidR="00CA142A" w:rsidRDefault="00CA142A">
      <w:pPr>
        <w:widowControl/>
        <w:jc w:val="left"/>
        <w:rPr>
          <w:rFonts w:asciiTheme="minorHAnsi" w:hAnsiTheme="minorHAnsi"/>
        </w:rPr>
      </w:pPr>
    </w:p>
    <w:p w14:paraId="47EA4F23" w14:textId="77777777" w:rsidR="00CA142A" w:rsidRPr="008F66EF" w:rsidRDefault="00CA142A" w:rsidP="00CA142A">
      <w:pPr>
        <w:rPr>
          <w:rFonts w:asciiTheme="minorHAnsi" w:hAnsiTheme="minorHAnsi"/>
        </w:rPr>
      </w:pPr>
    </w:p>
    <w:p w14:paraId="5B09497D" w14:textId="7BEA6895" w:rsidR="00CA142A" w:rsidRDefault="00CA142A" w:rsidP="005078A9">
      <w:pPr>
        <w:pStyle w:val="3"/>
      </w:pPr>
      <w:bookmarkStart w:id="91" w:name="_Toc44080750"/>
      <w:bookmarkStart w:id="92" w:name="_Toc103954749"/>
      <w:r w:rsidRPr="00246EBC">
        <w:t>出力ログ</w:t>
      </w:r>
      <w:bookmarkEnd w:id="91"/>
      <w:bookmarkEnd w:id="92"/>
    </w:p>
    <w:p w14:paraId="5A1842D6" w14:textId="77777777" w:rsidR="00E55BAF" w:rsidRDefault="00E55BAF" w:rsidP="00E55BAF">
      <w:r>
        <w:rPr>
          <w:rFonts w:hint="eastAsia"/>
        </w:rPr>
        <w:t>独自</w:t>
      </w:r>
      <w:r>
        <w:t>Exception</w:t>
      </w:r>
      <w:r>
        <w:rPr>
          <w:rFonts w:hint="eastAsia"/>
        </w:rPr>
        <w:t>に付与するエラーメッセージおよび</w:t>
      </w:r>
      <w:r w:rsidRPr="00E214EE">
        <w:rPr>
          <w:rFonts w:hint="eastAsia"/>
        </w:rPr>
        <w:t>出力ログ</w:t>
      </w:r>
      <w:r>
        <w:rPr>
          <w:rFonts w:hint="eastAsia"/>
        </w:rPr>
        <w:t>の</w:t>
      </w:r>
      <w:r w:rsidRPr="00E214EE">
        <w:rPr>
          <w:rFonts w:hint="eastAsia"/>
        </w:rPr>
        <w:t>情報は「</w:t>
      </w:r>
      <w:r>
        <w:rPr>
          <w:rFonts w:hint="eastAsia"/>
        </w:rPr>
        <w:t>詳細設計書</w:t>
      </w:r>
      <w:r>
        <w:rPr>
          <w:rFonts w:hint="eastAsia"/>
        </w:rPr>
        <w:t>_</w:t>
      </w:r>
      <w:r>
        <w:rPr>
          <w:rFonts w:hint="eastAsia"/>
        </w:rPr>
        <w:t>別紙</w:t>
      </w:r>
      <w:r>
        <w:rPr>
          <w:rFonts w:hint="eastAsia"/>
        </w:rPr>
        <w:t>1_</w:t>
      </w:r>
      <w:r>
        <w:rPr>
          <w:rFonts w:hint="eastAsia"/>
        </w:rPr>
        <w:t>メッセージ一覧</w:t>
      </w:r>
      <w:r w:rsidRPr="00E214EE">
        <w:rPr>
          <w:rFonts w:hint="eastAsia"/>
        </w:rPr>
        <w:t>.xlsx</w:t>
      </w:r>
      <w:r w:rsidRPr="00E214EE">
        <w:rPr>
          <w:rFonts w:hint="eastAsia"/>
        </w:rPr>
        <w:t>」を参照すること</w:t>
      </w:r>
      <w:r>
        <w:rPr>
          <w:rFonts w:hint="eastAsia"/>
        </w:rPr>
        <w:t>。</w:t>
      </w:r>
    </w:p>
    <w:p w14:paraId="3A6134A0" w14:textId="77777777" w:rsidR="0027234A" w:rsidRPr="00CE0D4C" w:rsidRDefault="0027234A" w:rsidP="00F7719A">
      <w:pPr>
        <w:widowControl/>
        <w:jc w:val="left"/>
      </w:pPr>
    </w:p>
    <w:sectPr w:rsidR="0027234A" w:rsidRPr="00CE0D4C" w:rsidSect="00A6229B">
      <w:headerReference w:type="default" r:id="rId19"/>
      <w:footerReference w:type="default" r:id="rId2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EBF49" w14:textId="77777777" w:rsidR="000055BB" w:rsidRDefault="000055BB" w:rsidP="00057224">
      <w:r>
        <w:separator/>
      </w:r>
    </w:p>
  </w:endnote>
  <w:endnote w:type="continuationSeparator" w:id="0">
    <w:p w14:paraId="6B5695B7" w14:textId="77777777" w:rsidR="000055BB" w:rsidRDefault="000055BB" w:rsidP="0005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C1B5" w14:textId="77777777" w:rsidR="000055BB" w:rsidRPr="003E5D4E" w:rsidRDefault="000055BB" w:rsidP="00BF415E">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C4CC" w14:textId="77777777" w:rsidR="000055BB" w:rsidRPr="003E5D4E" w:rsidRDefault="000055BB"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ADB9"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33EB"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98471"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1AEA3"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E6E66"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CDDB" w14:textId="77777777" w:rsidR="0096253E" w:rsidRPr="003E5D4E" w:rsidRDefault="0096253E"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p w14:paraId="71C4EC48" w14:textId="77777777" w:rsidR="00BB24F2" w:rsidRDefault="00BB24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78DB" w14:textId="77777777" w:rsidR="000055BB" w:rsidRDefault="000055BB" w:rsidP="00057224">
      <w:r>
        <w:separator/>
      </w:r>
    </w:p>
  </w:footnote>
  <w:footnote w:type="continuationSeparator" w:id="0">
    <w:p w14:paraId="09BF9A23" w14:textId="77777777" w:rsidR="000055BB" w:rsidRDefault="000055BB" w:rsidP="00057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AAA7" w14:textId="77777777" w:rsidR="00751B70" w:rsidRDefault="00751B70">
    <w:pPr>
      <w:pStyle w:val="a3"/>
    </w:pPr>
  </w:p>
  <w:p w14:paraId="32EA8E4B" w14:textId="77777777" w:rsidR="00BB24F2" w:rsidRDefault="00BB24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8B7"/>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E6D5F"/>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761450C"/>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0DE4481"/>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D33566B"/>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0516FAA"/>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72450D"/>
    <w:multiLevelType w:val="hybridMultilevel"/>
    <w:tmpl w:val="6E66D186"/>
    <w:lvl w:ilvl="0" w:tplc="A7EE045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84F1575"/>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B4B27B2"/>
    <w:multiLevelType w:val="hybridMultilevel"/>
    <w:tmpl w:val="C354121A"/>
    <w:lvl w:ilvl="0" w:tplc="B5609AA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ACB407B"/>
    <w:multiLevelType w:val="hybridMultilevel"/>
    <w:tmpl w:val="D6D2EFAA"/>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3C67779B"/>
    <w:multiLevelType w:val="multilevel"/>
    <w:tmpl w:val="8DC0799E"/>
    <w:lvl w:ilvl="0">
      <w:start w:val="1"/>
      <w:numFmt w:val="decimalFullWidth"/>
      <w:pStyle w:val="1"/>
      <w:suff w:val="space"/>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1．%2"/>
      <w:lvlJc w:val="left"/>
      <w:pPr>
        <w:ind w:left="850"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FullWidth"/>
      <w:pStyle w:val="3"/>
      <w:suff w:val="space"/>
      <w:lvlText w:val="%1．%2．%3"/>
      <w:lvlJc w:val="left"/>
      <w:pPr>
        <w:ind w:left="425" w:hanging="425"/>
      </w:pPr>
      <w:rPr>
        <w:rFonts w:hint="eastAsia"/>
        <w:lang w:val="en-US"/>
      </w:rPr>
    </w:lvl>
    <w:lvl w:ilvl="3">
      <w:start w:val="1"/>
      <w:numFmt w:val="decimal"/>
      <w:pStyle w:val="4"/>
      <w:lvlText w:val="%4)"/>
      <w:lvlJc w:val="left"/>
      <w:pPr>
        <w:ind w:left="425" w:hanging="425"/>
      </w:pPr>
      <w:rPr>
        <w:rFonts w:hint="eastAsia"/>
      </w:rPr>
    </w:lvl>
    <w:lvl w:ilvl="4">
      <w:start w:val="1"/>
      <w:numFmt w:val="lowerLetter"/>
      <w:pStyle w:val="5"/>
      <w:lvlText w:val="(%5)"/>
      <w:lvlJc w:val="left"/>
      <w:pPr>
        <w:ind w:left="425" w:hanging="425"/>
      </w:pPr>
      <w:rPr>
        <w:rFonts w:hint="eastAsia"/>
      </w:rPr>
    </w:lvl>
    <w:lvl w:ilvl="5">
      <w:start w:val="1"/>
      <w:numFmt w:val="lowerRoman"/>
      <w:pStyle w:val="6"/>
      <w:lvlText w:val="(%6)"/>
      <w:lvlJc w:val="left"/>
      <w:pPr>
        <w:ind w:left="425" w:hanging="425"/>
      </w:pPr>
      <w:rPr>
        <w:rFonts w:hint="eastAsia"/>
      </w:rPr>
    </w:lvl>
    <w:lvl w:ilvl="6">
      <w:start w:val="1"/>
      <w:numFmt w:val="decimal"/>
      <w:pStyle w:val="7"/>
      <w:lvlText w:val="(%7)"/>
      <w:lvlJc w:val="left"/>
      <w:pPr>
        <w:ind w:left="425" w:hanging="425"/>
      </w:pPr>
      <w:rPr>
        <w:rFonts w:hint="eastAsia"/>
      </w:rPr>
    </w:lvl>
    <w:lvl w:ilvl="7">
      <w:start w:val="1"/>
      <w:numFmt w:val="lowerLetter"/>
      <w:pStyle w:val="8"/>
      <w:lvlText w:val="(%8)"/>
      <w:lvlJc w:val="left"/>
      <w:pPr>
        <w:ind w:left="425" w:hanging="425"/>
      </w:pPr>
      <w:rPr>
        <w:rFonts w:hint="eastAsia"/>
      </w:rPr>
    </w:lvl>
    <w:lvl w:ilvl="8">
      <w:start w:val="1"/>
      <w:numFmt w:val="lowerRoman"/>
      <w:pStyle w:val="9"/>
      <w:lvlText w:val="(%9)"/>
      <w:lvlJc w:val="left"/>
      <w:pPr>
        <w:ind w:left="425" w:hanging="425"/>
      </w:pPr>
      <w:rPr>
        <w:rFonts w:hint="eastAsia"/>
      </w:rPr>
    </w:lvl>
  </w:abstractNum>
  <w:abstractNum w:abstractNumId="11" w15:restartNumberingAfterBreak="0">
    <w:nsid w:val="3FEB6101"/>
    <w:multiLevelType w:val="hybridMultilevel"/>
    <w:tmpl w:val="67FA5CCA"/>
    <w:lvl w:ilvl="0" w:tplc="A7EE0454">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5BF65BB"/>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6951787"/>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9005B20"/>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95B7622"/>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D60427"/>
    <w:multiLevelType w:val="hybridMultilevel"/>
    <w:tmpl w:val="5A1A17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EFD738F"/>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F9377AF"/>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8D15996"/>
    <w:multiLevelType w:val="hybridMultilevel"/>
    <w:tmpl w:val="780861D8"/>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C850252"/>
    <w:multiLevelType w:val="hybridMultilevel"/>
    <w:tmpl w:val="8C56551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05492A"/>
    <w:multiLevelType w:val="hybridMultilevel"/>
    <w:tmpl w:val="5EAAFA6A"/>
    <w:lvl w:ilvl="0" w:tplc="A29A9D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2AE5B60"/>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3BC33DE"/>
    <w:multiLevelType w:val="hybridMultilevel"/>
    <w:tmpl w:val="C75EF9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C2A2498"/>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782677009">
    <w:abstractNumId w:val="10"/>
  </w:num>
  <w:num w:numId="2" w16cid:durableId="614823392">
    <w:abstractNumId w:val="4"/>
  </w:num>
  <w:num w:numId="3" w16cid:durableId="591594340">
    <w:abstractNumId w:val="3"/>
  </w:num>
  <w:num w:numId="4" w16cid:durableId="585920634">
    <w:abstractNumId w:val="19"/>
  </w:num>
  <w:num w:numId="5" w16cid:durableId="1003976381">
    <w:abstractNumId w:val="15"/>
  </w:num>
  <w:num w:numId="6" w16cid:durableId="1254823114">
    <w:abstractNumId w:val="8"/>
  </w:num>
  <w:num w:numId="7" w16cid:durableId="1164053840">
    <w:abstractNumId w:val="7"/>
  </w:num>
  <w:num w:numId="8" w16cid:durableId="627785432">
    <w:abstractNumId w:val="13"/>
  </w:num>
  <w:num w:numId="9" w16cid:durableId="385220783">
    <w:abstractNumId w:val="23"/>
  </w:num>
  <w:num w:numId="10" w16cid:durableId="2015642486">
    <w:abstractNumId w:val="12"/>
  </w:num>
  <w:num w:numId="11" w16cid:durableId="136606412">
    <w:abstractNumId w:val="14"/>
  </w:num>
  <w:num w:numId="12" w16cid:durableId="508372141">
    <w:abstractNumId w:val="24"/>
  </w:num>
  <w:num w:numId="13" w16cid:durableId="1750731561">
    <w:abstractNumId w:val="5"/>
  </w:num>
  <w:num w:numId="14" w16cid:durableId="867260617">
    <w:abstractNumId w:val="2"/>
  </w:num>
  <w:num w:numId="15" w16cid:durableId="299924221">
    <w:abstractNumId w:val="1"/>
  </w:num>
  <w:num w:numId="16" w16cid:durableId="843982505">
    <w:abstractNumId w:val="22"/>
  </w:num>
  <w:num w:numId="17" w16cid:durableId="336855526">
    <w:abstractNumId w:val="18"/>
  </w:num>
  <w:num w:numId="18" w16cid:durableId="1817645554">
    <w:abstractNumId w:val="16"/>
  </w:num>
  <w:num w:numId="19" w16cid:durableId="647249482">
    <w:abstractNumId w:val="20"/>
  </w:num>
  <w:num w:numId="20" w16cid:durableId="451941481">
    <w:abstractNumId w:val="17"/>
  </w:num>
  <w:num w:numId="21" w16cid:durableId="460274275">
    <w:abstractNumId w:val="0"/>
  </w:num>
  <w:num w:numId="22" w16cid:durableId="1093740373">
    <w:abstractNumId w:val="6"/>
  </w:num>
  <w:num w:numId="23" w16cid:durableId="377049721">
    <w:abstractNumId w:val="9"/>
  </w:num>
  <w:num w:numId="24" w16cid:durableId="969634165">
    <w:abstractNumId w:val="21"/>
  </w:num>
  <w:num w:numId="25" w16cid:durableId="195921313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松本孝雄 / MATSUMOTO，TAKAO">
    <w15:presenceInfo w15:providerId="AD" w15:userId="S::takao.matsumoto.ae@hitachi.com::2a8d5c8d-68e2-4976-aec5-fbc6b44a9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1064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24"/>
    <w:rsid w:val="00004D87"/>
    <w:rsid w:val="000055BB"/>
    <w:rsid w:val="0000672F"/>
    <w:rsid w:val="000072CD"/>
    <w:rsid w:val="00007373"/>
    <w:rsid w:val="00010004"/>
    <w:rsid w:val="000103C9"/>
    <w:rsid w:val="00010851"/>
    <w:rsid w:val="00011133"/>
    <w:rsid w:val="0001290A"/>
    <w:rsid w:val="000129AB"/>
    <w:rsid w:val="00014785"/>
    <w:rsid w:val="00015199"/>
    <w:rsid w:val="00015BC3"/>
    <w:rsid w:val="0001605E"/>
    <w:rsid w:val="00016745"/>
    <w:rsid w:val="00017728"/>
    <w:rsid w:val="00017995"/>
    <w:rsid w:val="000213C9"/>
    <w:rsid w:val="000218EE"/>
    <w:rsid w:val="0002277E"/>
    <w:rsid w:val="00023A77"/>
    <w:rsid w:val="000255D1"/>
    <w:rsid w:val="00030033"/>
    <w:rsid w:val="00030615"/>
    <w:rsid w:val="0003086C"/>
    <w:rsid w:val="00031F98"/>
    <w:rsid w:val="00031FB8"/>
    <w:rsid w:val="00032E95"/>
    <w:rsid w:val="00036780"/>
    <w:rsid w:val="00042E75"/>
    <w:rsid w:val="000458AB"/>
    <w:rsid w:val="00047D87"/>
    <w:rsid w:val="0005032D"/>
    <w:rsid w:val="0005092A"/>
    <w:rsid w:val="000509C3"/>
    <w:rsid w:val="00052AF2"/>
    <w:rsid w:val="00053F90"/>
    <w:rsid w:val="00057224"/>
    <w:rsid w:val="000572ED"/>
    <w:rsid w:val="00060B87"/>
    <w:rsid w:val="00061F20"/>
    <w:rsid w:val="000669E4"/>
    <w:rsid w:val="00070133"/>
    <w:rsid w:val="00077251"/>
    <w:rsid w:val="00077817"/>
    <w:rsid w:val="00077D11"/>
    <w:rsid w:val="00081102"/>
    <w:rsid w:val="0008304C"/>
    <w:rsid w:val="000837E4"/>
    <w:rsid w:val="0008411B"/>
    <w:rsid w:val="00085161"/>
    <w:rsid w:val="0009009A"/>
    <w:rsid w:val="0009110D"/>
    <w:rsid w:val="00092565"/>
    <w:rsid w:val="00095709"/>
    <w:rsid w:val="00095AF2"/>
    <w:rsid w:val="00096814"/>
    <w:rsid w:val="000A0F2E"/>
    <w:rsid w:val="000A1BEE"/>
    <w:rsid w:val="000A40ED"/>
    <w:rsid w:val="000A5BFB"/>
    <w:rsid w:val="000A5C58"/>
    <w:rsid w:val="000B1168"/>
    <w:rsid w:val="000B21D6"/>
    <w:rsid w:val="000B377A"/>
    <w:rsid w:val="000B5EE2"/>
    <w:rsid w:val="000B6A96"/>
    <w:rsid w:val="000B6B91"/>
    <w:rsid w:val="000B7BAD"/>
    <w:rsid w:val="000C1A64"/>
    <w:rsid w:val="000C2D3C"/>
    <w:rsid w:val="000C5753"/>
    <w:rsid w:val="000C6CD5"/>
    <w:rsid w:val="000D0344"/>
    <w:rsid w:val="000D05A1"/>
    <w:rsid w:val="000D2DB5"/>
    <w:rsid w:val="000D5154"/>
    <w:rsid w:val="000D6BD9"/>
    <w:rsid w:val="000E1DA4"/>
    <w:rsid w:val="000E3B00"/>
    <w:rsid w:val="000E654F"/>
    <w:rsid w:val="000E6AE1"/>
    <w:rsid w:val="000F105A"/>
    <w:rsid w:val="000F144F"/>
    <w:rsid w:val="000F1EA7"/>
    <w:rsid w:val="000F5A70"/>
    <w:rsid w:val="000F6B42"/>
    <w:rsid w:val="00100BA1"/>
    <w:rsid w:val="00101C58"/>
    <w:rsid w:val="0010442F"/>
    <w:rsid w:val="001071A6"/>
    <w:rsid w:val="00107CEB"/>
    <w:rsid w:val="001104A2"/>
    <w:rsid w:val="00110E9E"/>
    <w:rsid w:val="0011171E"/>
    <w:rsid w:val="001122EC"/>
    <w:rsid w:val="001137E8"/>
    <w:rsid w:val="00113EE6"/>
    <w:rsid w:val="00114334"/>
    <w:rsid w:val="00120149"/>
    <w:rsid w:val="00120ECC"/>
    <w:rsid w:val="00121F68"/>
    <w:rsid w:val="0012266E"/>
    <w:rsid w:val="001249D7"/>
    <w:rsid w:val="00127342"/>
    <w:rsid w:val="00132765"/>
    <w:rsid w:val="0013689D"/>
    <w:rsid w:val="00136968"/>
    <w:rsid w:val="00137D74"/>
    <w:rsid w:val="00140D20"/>
    <w:rsid w:val="00141157"/>
    <w:rsid w:val="001418EC"/>
    <w:rsid w:val="001445CA"/>
    <w:rsid w:val="0014511A"/>
    <w:rsid w:val="00145E6F"/>
    <w:rsid w:val="001475FA"/>
    <w:rsid w:val="00153006"/>
    <w:rsid w:val="001534A2"/>
    <w:rsid w:val="00153686"/>
    <w:rsid w:val="00154F13"/>
    <w:rsid w:val="00162D9E"/>
    <w:rsid w:val="0016355C"/>
    <w:rsid w:val="00163804"/>
    <w:rsid w:val="001653B9"/>
    <w:rsid w:val="00171434"/>
    <w:rsid w:val="001716A1"/>
    <w:rsid w:val="00173789"/>
    <w:rsid w:val="00177772"/>
    <w:rsid w:val="001817E4"/>
    <w:rsid w:val="00181BA8"/>
    <w:rsid w:val="00184C80"/>
    <w:rsid w:val="00184D2C"/>
    <w:rsid w:val="00186F91"/>
    <w:rsid w:val="001873D0"/>
    <w:rsid w:val="001903BC"/>
    <w:rsid w:val="001922AC"/>
    <w:rsid w:val="00194589"/>
    <w:rsid w:val="00195CF5"/>
    <w:rsid w:val="001964B3"/>
    <w:rsid w:val="0019691C"/>
    <w:rsid w:val="0019691E"/>
    <w:rsid w:val="001976DC"/>
    <w:rsid w:val="001A19F4"/>
    <w:rsid w:val="001A1C65"/>
    <w:rsid w:val="001A4CB4"/>
    <w:rsid w:val="001A75CB"/>
    <w:rsid w:val="001B1BE1"/>
    <w:rsid w:val="001B22E7"/>
    <w:rsid w:val="001B4F8C"/>
    <w:rsid w:val="001B5EB5"/>
    <w:rsid w:val="001B7EB1"/>
    <w:rsid w:val="001C0783"/>
    <w:rsid w:val="001C0C8C"/>
    <w:rsid w:val="001C1B45"/>
    <w:rsid w:val="001C2F02"/>
    <w:rsid w:val="001C439B"/>
    <w:rsid w:val="001C6C7E"/>
    <w:rsid w:val="001C6CBE"/>
    <w:rsid w:val="001C72B8"/>
    <w:rsid w:val="001D08A2"/>
    <w:rsid w:val="001D0A7C"/>
    <w:rsid w:val="001D3303"/>
    <w:rsid w:val="001D3759"/>
    <w:rsid w:val="001D5FA8"/>
    <w:rsid w:val="001D7B2A"/>
    <w:rsid w:val="001E05CC"/>
    <w:rsid w:val="001E06FE"/>
    <w:rsid w:val="001E302B"/>
    <w:rsid w:val="001E3367"/>
    <w:rsid w:val="001E363D"/>
    <w:rsid w:val="001E4BF8"/>
    <w:rsid w:val="001E5180"/>
    <w:rsid w:val="001E641F"/>
    <w:rsid w:val="001E688E"/>
    <w:rsid w:val="001E75BD"/>
    <w:rsid w:val="001F119D"/>
    <w:rsid w:val="001F2E14"/>
    <w:rsid w:val="001F41E6"/>
    <w:rsid w:val="001F550C"/>
    <w:rsid w:val="001F6342"/>
    <w:rsid w:val="001F75D4"/>
    <w:rsid w:val="00200E56"/>
    <w:rsid w:val="00202C41"/>
    <w:rsid w:val="00203374"/>
    <w:rsid w:val="002033E1"/>
    <w:rsid w:val="00204FB2"/>
    <w:rsid w:val="002077BF"/>
    <w:rsid w:val="00207B07"/>
    <w:rsid w:val="0021028C"/>
    <w:rsid w:val="002106EE"/>
    <w:rsid w:val="00210A7F"/>
    <w:rsid w:val="00211B2B"/>
    <w:rsid w:val="00213FA1"/>
    <w:rsid w:val="00216293"/>
    <w:rsid w:val="002162E9"/>
    <w:rsid w:val="00220060"/>
    <w:rsid w:val="002206ED"/>
    <w:rsid w:val="0022147B"/>
    <w:rsid w:val="002237C7"/>
    <w:rsid w:val="00224651"/>
    <w:rsid w:val="00227C0E"/>
    <w:rsid w:val="00227F4A"/>
    <w:rsid w:val="00231A6F"/>
    <w:rsid w:val="00232FA8"/>
    <w:rsid w:val="002335DD"/>
    <w:rsid w:val="00234AF0"/>
    <w:rsid w:val="002362AB"/>
    <w:rsid w:val="00240C89"/>
    <w:rsid w:val="00240E7E"/>
    <w:rsid w:val="00242C08"/>
    <w:rsid w:val="00245A22"/>
    <w:rsid w:val="00245F1D"/>
    <w:rsid w:val="002463F7"/>
    <w:rsid w:val="00246B1F"/>
    <w:rsid w:val="00246EBC"/>
    <w:rsid w:val="002514BE"/>
    <w:rsid w:val="002572AE"/>
    <w:rsid w:val="0025779E"/>
    <w:rsid w:val="002608C6"/>
    <w:rsid w:val="002613F2"/>
    <w:rsid w:val="00261C57"/>
    <w:rsid w:val="0026217D"/>
    <w:rsid w:val="00263119"/>
    <w:rsid w:val="002658E2"/>
    <w:rsid w:val="002660F1"/>
    <w:rsid w:val="00270D03"/>
    <w:rsid w:val="00271A5E"/>
    <w:rsid w:val="00271B4A"/>
    <w:rsid w:val="0027234A"/>
    <w:rsid w:val="002771CE"/>
    <w:rsid w:val="0028001E"/>
    <w:rsid w:val="00280C24"/>
    <w:rsid w:val="002830EF"/>
    <w:rsid w:val="00283F3A"/>
    <w:rsid w:val="00286A1C"/>
    <w:rsid w:val="00290556"/>
    <w:rsid w:val="0029102D"/>
    <w:rsid w:val="00293A1A"/>
    <w:rsid w:val="00294456"/>
    <w:rsid w:val="002967F5"/>
    <w:rsid w:val="00297377"/>
    <w:rsid w:val="002A2D36"/>
    <w:rsid w:val="002A2E38"/>
    <w:rsid w:val="002A3A19"/>
    <w:rsid w:val="002A42C0"/>
    <w:rsid w:val="002A4FD5"/>
    <w:rsid w:val="002B10C1"/>
    <w:rsid w:val="002B1809"/>
    <w:rsid w:val="002B315D"/>
    <w:rsid w:val="002B33F7"/>
    <w:rsid w:val="002B36BE"/>
    <w:rsid w:val="002B430F"/>
    <w:rsid w:val="002B55A3"/>
    <w:rsid w:val="002B5F7E"/>
    <w:rsid w:val="002B6831"/>
    <w:rsid w:val="002B7330"/>
    <w:rsid w:val="002B7710"/>
    <w:rsid w:val="002C1D76"/>
    <w:rsid w:val="002C43AC"/>
    <w:rsid w:val="002C6BAF"/>
    <w:rsid w:val="002D065C"/>
    <w:rsid w:val="002D1260"/>
    <w:rsid w:val="002D16CB"/>
    <w:rsid w:val="002D25BF"/>
    <w:rsid w:val="002D3D74"/>
    <w:rsid w:val="002D49CC"/>
    <w:rsid w:val="002D5D0A"/>
    <w:rsid w:val="002D6418"/>
    <w:rsid w:val="002D7492"/>
    <w:rsid w:val="002D7790"/>
    <w:rsid w:val="002D79BF"/>
    <w:rsid w:val="002E0951"/>
    <w:rsid w:val="002E1137"/>
    <w:rsid w:val="002E61BD"/>
    <w:rsid w:val="002E644D"/>
    <w:rsid w:val="002E6A93"/>
    <w:rsid w:val="002E7218"/>
    <w:rsid w:val="002E74B9"/>
    <w:rsid w:val="002E7659"/>
    <w:rsid w:val="002F09F0"/>
    <w:rsid w:val="002F2B7E"/>
    <w:rsid w:val="002F318B"/>
    <w:rsid w:val="002F448A"/>
    <w:rsid w:val="002F5490"/>
    <w:rsid w:val="002F5BED"/>
    <w:rsid w:val="002F654D"/>
    <w:rsid w:val="00300874"/>
    <w:rsid w:val="00300D47"/>
    <w:rsid w:val="0030322C"/>
    <w:rsid w:val="00304079"/>
    <w:rsid w:val="00304D32"/>
    <w:rsid w:val="0030508F"/>
    <w:rsid w:val="00311B47"/>
    <w:rsid w:val="00314C49"/>
    <w:rsid w:val="003150BA"/>
    <w:rsid w:val="0031520D"/>
    <w:rsid w:val="0031543B"/>
    <w:rsid w:val="00315669"/>
    <w:rsid w:val="0031641D"/>
    <w:rsid w:val="00317D9B"/>
    <w:rsid w:val="00321821"/>
    <w:rsid w:val="003227EA"/>
    <w:rsid w:val="00322979"/>
    <w:rsid w:val="00322AF6"/>
    <w:rsid w:val="0032349C"/>
    <w:rsid w:val="00324AB1"/>
    <w:rsid w:val="00331E46"/>
    <w:rsid w:val="0033283A"/>
    <w:rsid w:val="00333C17"/>
    <w:rsid w:val="00334B6F"/>
    <w:rsid w:val="00335731"/>
    <w:rsid w:val="00335828"/>
    <w:rsid w:val="00336055"/>
    <w:rsid w:val="0033764B"/>
    <w:rsid w:val="00337FF6"/>
    <w:rsid w:val="00340609"/>
    <w:rsid w:val="003430B9"/>
    <w:rsid w:val="00343BB8"/>
    <w:rsid w:val="00344297"/>
    <w:rsid w:val="0034561D"/>
    <w:rsid w:val="00346BC4"/>
    <w:rsid w:val="00347553"/>
    <w:rsid w:val="003502E9"/>
    <w:rsid w:val="00353A57"/>
    <w:rsid w:val="003557F8"/>
    <w:rsid w:val="003571DE"/>
    <w:rsid w:val="00357A5F"/>
    <w:rsid w:val="003605A1"/>
    <w:rsid w:val="00364457"/>
    <w:rsid w:val="00366648"/>
    <w:rsid w:val="00370202"/>
    <w:rsid w:val="00371BE3"/>
    <w:rsid w:val="00372F8B"/>
    <w:rsid w:val="00373B96"/>
    <w:rsid w:val="00373C1E"/>
    <w:rsid w:val="00374A9A"/>
    <w:rsid w:val="00374CDE"/>
    <w:rsid w:val="00376359"/>
    <w:rsid w:val="003768F1"/>
    <w:rsid w:val="00376BF3"/>
    <w:rsid w:val="00383EB3"/>
    <w:rsid w:val="00384627"/>
    <w:rsid w:val="00384F49"/>
    <w:rsid w:val="003865FD"/>
    <w:rsid w:val="0038692D"/>
    <w:rsid w:val="0038747D"/>
    <w:rsid w:val="00390A99"/>
    <w:rsid w:val="00391CE0"/>
    <w:rsid w:val="00392329"/>
    <w:rsid w:val="003932EF"/>
    <w:rsid w:val="0039334E"/>
    <w:rsid w:val="00395523"/>
    <w:rsid w:val="00397D34"/>
    <w:rsid w:val="003A05B7"/>
    <w:rsid w:val="003A071C"/>
    <w:rsid w:val="003B0F25"/>
    <w:rsid w:val="003B2368"/>
    <w:rsid w:val="003B25D7"/>
    <w:rsid w:val="003B2CA0"/>
    <w:rsid w:val="003B462D"/>
    <w:rsid w:val="003B6576"/>
    <w:rsid w:val="003C01B1"/>
    <w:rsid w:val="003C0C6A"/>
    <w:rsid w:val="003C10AB"/>
    <w:rsid w:val="003C2198"/>
    <w:rsid w:val="003C5F7C"/>
    <w:rsid w:val="003C6B2E"/>
    <w:rsid w:val="003C7B32"/>
    <w:rsid w:val="003D01F7"/>
    <w:rsid w:val="003D76A0"/>
    <w:rsid w:val="003D77E3"/>
    <w:rsid w:val="003E0ED5"/>
    <w:rsid w:val="003E16B9"/>
    <w:rsid w:val="003E19A8"/>
    <w:rsid w:val="003E2243"/>
    <w:rsid w:val="003E33E9"/>
    <w:rsid w:val="003E3A03"/>
    <w:rsid w:val="003E42F4"/>
    <w:rsid w:val="003E4CB5"/>
    <w:rsid w:val="003E6E11"/>
    <w:rsid w:val="003F2B36"/>
    <w:rsid w:val="003F3065"/>
    <w:rsid w:val="003F3D7B"/>
    <w:rsid w:val="003F4012"/>
    <w:rsid w:val="003F6887"/>
    <w:rsid w:val="004007C0"/>
    <w:rsid w:val="00400A11"/>
    <w:rsid w:val="0040137D"/>
    <w:rsid w:val="00401F03"/>
    <w:rsid w:val="004024F5"/>
    <w:rsid w:val="00403E26"/>
    <w:rsid w:val="004055E3"/>
    <w:rsid w:val="00411702"/>
    <w:rsid w:val="004165B2"/>
    <w:rsid w:val="0042043A"/>
    <w:rsid w:val="004213C6"/>
    <w:rsid w:val="004255C5"/>
    <w:rsid w:val="00425D6F"/>
    <w:rsid w:val="00427E3C"/>
    <w:rsid w:val="004304DF"/>
    <w:rsid w:val="00430B44"/>
    <w:rsid w:val="00432EBC"/>
    <w:rsid w:val="00432F27"/>
    <w:rsid w:val="00433A8A"/>
    <w:rsid w:val="00434E29"/>
    <w:rsid w:val="0043764C"/>
    <w:rsid w:val="00440E40"/>
    <w:rsid w:val="00442D07"/>
    <w:rsid w:val="00442D73"/>
    <w:rsid w:val="00447005"/>
    <w:rsid w:val="004478F9"/>
    <w:rsid w:val="004500C2"/>
    <w:rsid w:val="0045102E"/>
    <w:rsid w:val="004511B5"/>
    <w:rsid w:val="004515D2"/>
    <w:rsid w:val="00451B91"/>
    <w:rsid w:val="00451E09"/>
    <w:rsid w:val="00451F94"/>
    <w:rsid w:val="0045576A"/>
    <w:rsid w:val="0045595A"/>
    <w:rsid w:val="00455D71"/>
    <w:rsid w:val="004605FC"/>
    <w:rsid w:val="00460979"/>
    <w:rsid w:val="00460DA4"/>
    <w:rsid w:val="00463173"/>
    <w:rsid w:val="004634F4"/>
    <w:rsid w:val="004647DF"/>
    <w:rsid w:val="00467B31"/>
    <w:rsid w:val="004754DC"/>
    <w:rsid w:val="00475A01"/>
    <w:rsid w:val="00477C5C"/>
    <w:rsid w:val="00484E77"/>
    <w:rsid w:val="004854B0"/>
    <w:rsid w:val="004856F7"/>
    <w:rsid w:val="00487457"/>
    <w:rsid w:val="004875D8"/>
    <w:rsid w:val="00490E30"/>
    <w:rsid w:val="00490F02"/>
    <w:rsid w:val="00491BBF"/>
    <w:rsid w:val="004A02B5"/>
    <w:rsid w:val="004A162A"/>
    <w:rsid w:val="004A178F"/>
    <w:rsid w:val="004A2A3B"/>
    <w:rsid w:val="004A4AA6"/>
    <w:rsid w:val="004A4E59"/>
    <w:rsid w:val="004A4FA5"/>
    <w:rsid w:val="004A56F8"/>
    <w:rsid w:val="004A6AEF"/>
    <w:rsid w:val="004A6C54"/>
    <w:rsid w:val="004A7F35"/>
    <w:rsid w:val="004B1ACD"/>
    <w:rsid w:val="004B2DC5"/>
    <w:rsid w:val="004B45EA"/>
    <w:rsid w:val="004B4B78"/>
    <w:rsid w:val="004B7373"/>
    <w:rsid w:val="004B74D1"/>
    <w:rsid w:val="004C3745"/>
    <w:rsid w:val="004C3841"/>
    <w:rsid w:val="004C3C56"/>
    <w:rsid w:val="004C3C6E"/>
    <w:rsid w:val="004C3C72"/>
    <w:rsid w:val="004C3F11"/>
    <w:rsid w:val="004D0A66"/>
    <w:rsid w:val="004D2253"/>
    <w:rsid w:val="004D4404"/>
    <w:rsid w:val="004D539E"/>
    <w:rsid w:val="004D6974"/>
    <w:rsid w:val="004D6C93"/>
    <w:rsid w:val="004D70F6"/>
    <w:rsid w:val="004E275B"/>
    <w:rsid w:val="004E6203"/>
    <w:rsid w:val="004E6526"/>
    <w:rsid w:val="004E75B4"/>
    <w:rsid w:val="004F014F"/>
    <w:rsid w:val="004F08B4"/>
    <w:rsid w:val="004F3E4B"/>
    <w:rsid w:val="004F4164"/>
    <w:rsid w:val="004F5195"/>
    <w:rsid w:val="004F75CE"/>
    <w:rsid w:val="00501167"/>
    <w:rsid w:val="0050139B"/>
    <w:rsid w:val="005033F4"/>
    <w:rsid w:val="005037AD"/>
    <w:rsid w:val="00503CB6"/>
    <w:rsid w:val="00504A2C"/>
    <w:rsid w:val="005078A9"/>
    <w:rsid w:val="00511330"/>
    <w:rsid w:val="0051232F"/>
    <w:rsid w:val="005148F4"/>
    <w:rsid w:val="00514C42"/>
    <w:rsid w:val="00515334"/>
    <w:rsid w:val="0051584B"/>
    <w:rsid w:val="00515F50"/>
    <w:rsid w:val="005167E5"/>
    <w:rsid w:val="0051693C"/>
    <w:rsid w:val="005177CA"/>
    <w:rsid w:val="00517A50"/>
    <w:rsid w:val="005254FA"/>
    <w:rsid w:val="005255CD"/>
    <w:rsid w:val="005279C0"/>
    <w:rsid w:val="00530726"/>
    <w:rsid w:val="0053131F"/>
    <w:rsid w:val="005329B9"/>
    <w:rsid w:val="00534326"/>
    <w:rsid w:val="00534720"/>
    <w:rsid w:val="005421D5"/>
    <w:rsid w:val="005446CF"/>
    <w:rsid w:val="005520CF"/>
    <w:rsid w:val="00552782"/>
    <w:rsid w:val="00552A47"/>
    <w:rsid w:val="0055346C"/>
    <w:rsid w:val="00557051"/>
    <w:rsid w:val="00557AB7"/>
    <w:rsid w:val="005613ED"/>
    <w:rsid w:val="0056185C"/>
    <w:rsid w:val="005650E6"/>
    <w:rsid w:val="005657D3"/>
    <w:rsid w:val="00565924"/>
    <w:rsid w:val="005666F4"/>
    <w:rsid w:val="00571546"/>
    <w:rsid w:val="00573E93"/>
    <w:rsid w:val="005742C1"/>
    <w:rsid w:val="00575B40"/>
    <w:rsid w:val="005817C9"/>
    <w:rsid w:val="00581A7A"/>
    <w:rsid w:val="0058213B"/>
    <w:rsid w:val="00586682"/>
    <w:rsid w:val="00586C46"/>
    <w:rsid w:val="00587579"/>
    <w:rsid w:val="00590024"/>
    <w:rsid w:val="00592484"/>
    <w:rsid w:val="00592973"/>
    <w:rsid w:val="005934BA"/>
    <w:rsid w:val="00593D81"/>
    <w:rsid w:val="00596868"/>
    <w:rsid w:val="005A16C1"/>
    <w:rsid w:val="005A2CDD"/>
    <w:rsid w:val="005A7033"/>
    <w:rsid w:val="005B0006"/>
    <w:rsid w:val="005B04A1"/>
    <w:rsid w:val="005B0A78"/>
    <w:rsid w:val="005B0BD8"/>
    <w:rsid w:val="005B168B"/>
    <w:rsid w:val="005B1919"/>
    <w:rsid w:val="005B2316"/>
    <w:rsid w:val="005C07C0"/>
    <w:rsid w:val="005C0BCD"/>
    <w:rsid w:val="005C0CE3"/>
    <w:rsid w:val="005C0E13"/>
    <w:rsid w:val="005C0FA4"/>
    <w:rsid w:val="005C214A"/>
    <w:rsid w:val="005C24E3"/>
    <w:rsid w:val="005C2C74"/>
    <w:rsid w:val="005C2D84"/>
    <w:rsid w:val="005C46B0"/>
    <w:rsid w:val="005C665E"/>
    <w:rsid w:val="005C6975"/>
    <w:rsid w:val="005C6BD6"/>
    <w:rsid w:val="005C6D30"/>
    <w:rsid w:val="005C750A"/>
    <w:rsid w:val="005C75B4"/>
    <w:rsid w:val="005C7B84"/>
    <w:rsid w:val="005C7FB2"/>
    <w:rsid w:val="005D075F"/>
    <w:rsid w:val="005D2630"/>
    <w:rsid w:val="005D4DAE"/>
    <w:rsid w:val="005D7B13"/>
    <w:rsid w:val="005E1008"/>
    <w:rsid w:val="005E36E4"/>
    <w:rsid w:val="005E3CB1"/>
    <w:rsid w:val="005E4B41"/>
    <w:rsid w:val="005E5386"/>
    <w:rsid w:val="005E7172"/>
    <w:rsid w:val="005F19B4"/>
    <w:rsid w:val="005F2DDA"/>
    <w:rsid w:val="005F34FB"/>
    <w:rsid w:val="005F49DA"/>
    <w:rsid w:val="005F4F9F"/>
    <w:rsid w:val="00600FE4"/>
    <w:rsid w:val="00601AED"/>
    <w:rsid w:val="006032DA"/>
    <w:rsid w:val="00603C27"/>
    <w:rsid w:val="006044DA"/>
    <w:rsid w:val="00604E44"/>
    <w:rsid w:val="0060596E"/>
    <w:rsid w:val="00610E64"/>
    <w:rsid w:val="006114BC"/>
    <w:rsid w:val="006114E0"/>
    <w:rsid w:val="00613165"/>
    <w:rsid w:val="00615099"/>
    <w:rsid w:val="0061516C"/>
    <w:rsid w:val="00615798"/>
    <w:rsid w:val="00616AC4"/>
    <w:rsid w:val="00621668"/>
    <w:rsid w:val="006217DF"/>
    <w:rsid w:val="00621DEC"/>
    <w:rsid w:val="006223BB"/>
    <w:rsid w:val="006233BF"/>
    <w:rsid w:val="00625325"/>
    <w:rsid w:val="00630E1E"/>
    <w:rsid w:val="006316CD"/>
    <w:rsid w:val="006331EF"/>
    <w:rsid w:val="006352DB"/>
    <w:rsid w:val="0063656B"/>
    <w:rsid w:val="00637429"/>
    <w:rsid w:val="00637DE2"/>
    <w:rsid w:val="006453E0"/>
    <w:rsid w:val="00645C7C"/>
    <w:rsid w:val="00646DD2"/>
    <w:rsid w:val="00646EA4"/>
    <w:rsid w:val="00651716"/>
    <w:rsid w:val="00651AA6"/>
    <w:rsid w:val="00651EB6"/>
    <w:rsid w:val="00652248"/>
    <w:rsid w:val="00652357"/>
    <w:rsid w:val="006529A5"/>
    <w:rsid w:val="00652C45"/>
    <w:rsid w:val="00653302"/>
    <w:rsid w:val="00653C6B"/>
    <w:rsid w:val="00653ED1"/>
    <w:rsid w:val="00655401"/>
    <w:rsid w:val="006562C6"/>
    <w:rsid w:val="00656A51"/>
    <w:rsid w:val="00657A52"/>
    <w:rsid w:val="0066011B"/>
    <w:rsid w:val="00661B7C"/>
    <w:rsid w:val="00662BAA"/>
    <w:rsid w:val="00663445"/>
    <w:rsid w:val="006654A3"/>
    <w:rsid w:val="006747B7"/>
    <w:rsid w:val="00674DD0"/>
    <w:rsid w:val="00681958"/>
    <w:rsid w:val="00683942"/>
    <w:rsid w:val="00684450"/>
    <w:rsid w:val="00687F2B"/>
    <w:rsid w:val="006901F8"/>
    <w:rsid w:val="00690374"/>
    <w:rsid w:val="00691C91"/>
    <w:rsid w:val="00693691"/>
    <w:rsid w:val="00693B86"/>
    <w:rsid w:val="00696315"/>
    <w:rsid w:val="00696777"/>
    <w:rsid w:val="006A002C"/>
    <w:rsid w:val="006A0C9B"/>
    <w:rsid w:val="006A0E48"/>
    <w:rsid w:val="006A1ED8"/>
    <w:rsid w:val="006A2D46"/>
    <w:rsid w:val="006A2D6E"/>
    <w:rsid w:val="006A45BE"/>
    <w:rsid w:val="006B088D"/>
    <w:rsid w:val="006B3C0A"/>
    <w:rsid w:val="006B5CB9"/>
    <w:rsid w:val="006B602F"/>
    <w:rsid w:val="006B6905"/>
    <w:rsid w:val="006B6C5B"/>
    <w:rsid w:val="006B6F16"/>
    <w:rsid w:val="006B7B11"/>
    <w:rsid w:val="006C1784"/>
    <w:rsid w:val="006C395B"/>
    <w:rsid w:val="006C3B7E"/>
    <w:rsid w:val="006C5221"/>
    <w:rsid w:val="006C546D"/>
    <w:rsid w:val="006C7651"/>
    <w:rsid w:val="006D0152"/>
    <w:rsid w:val="006D0601"/>
    <w:rsid w:val="006D28D7"/>
    <w:rsid w:val="006D29B3"/>
    <w:rsid w:val="006D4ED3"/>
    <w:rsid w:val="006D5092"/>
    <w:rsid w:val="006D56DB"/>
    <w:rsid w:val="006D71DC"/>
    <w:rsid w:val="006E042D"/>
    <w:rsid w:val="006E1818"/>
    <w:rsid w:val="006E1AE9"/>
    <w:rsid w:val="006E2A1E"/>
    <w:rsid w:val="006E40C2"/>
    <w:rsid w:val="006E6168"/>
    <w:rsid w:val="006E619A"/>
    <w:rsid w:val="006E6DC1"/>
    <w:rsid w:val="006E7CDC"/>
    <w:rsid w:val="006E7F3C"/>
    <w:rsid w:val="006E7F41"/>
    <w:rsid w:val="006F01BE"/>
    <w:rsid w:val="006F0606"/>
    <w:rsid w:val="006F08D9"/>
    <w:rsid w:val="006F0CD1"/>
    <w:rsid w:val="006F19D1"/>
    <w:rsid w:val="006F48E5"/>
    <w:rsid w:val="006F49B0"/>
    <w:rsid w:val="006F553E"/>
    <w:rsid w:val="006F5BE2"/>
    <w:rsid w:val="006F76EB"/>
    <w:rsid w:val="007010D7"/>
    <w:rsid w:val="00702AC0"/>
    <w:rsid w:val="00704A6F"/>
    <w:rsid w:val="0070556A"/>
    <w:rsid w:val="00707861"/>
    <w:rsid w:val="007105F1"/>
    <w:rsid w:val="00713403"/>
    <w:rsid w:val="00714C41"/>
    <w:rsid w:val="00715B73"/>
    <w:rsid w:val="00716156"/>
    <w:rsid w:val="0072086E"/>
    <w:rsid w:val="00727843"/>
    <w:rsid w:val="007304CE"/>
    <w:rsid w:val="0073191F"/>
    <w:rsid w:val="00732967"/>
    <w:rsid w:val="00735F7A"/>
    <w:rsid w:val="00736923"/>
    <w:rsid w:val="00740C40"/>
    <w:rsid w:val="00741BF7"/>
    <w:rsid w:val="00743C76"/>
    <w:rsid w:val="00744599"/>
    <w:rsid w:val="007448D7"/>
    <w:rsid w:val="00744ADB"/>
    <w:rsid w:val="00745F70"/>
    <w:rsid w:val="00751B70"/>
    <w:rsid w:val="0075229D"/>
    <w:rsid w:val="00752665"/>
    <w:rsid w:val="00752A84"/>
    <w:rsid w:val="00752E6C"/>
    <w:rsid w:val="00753391"/>
    <w:rsid w:val="00756B84"/>
    <w:rsid w:val="00756EF9"/>
    <w:rsid w:val="007609EA"/>
    <w:rsid w:val="00761AF2"/>
    <w:rsid w:val="0076254D"/>
    <w:rsid w:val="00762AF8"/>
    <w:rsid w:val="007656FE"/>
    <w:rsid w:val="00765C55"/>
    <w:rsid w:val="007667F3"/>
    <w:rsid w:val="0077069C"/>
    <w:rsid w:val="00770C17"/>
    <w:rsid w:val="0077302A"/>
    <w:rsid w:val="00773B01"/>
    <w:rsid w:val="00777127"/>
    <w:rsid w:val="00781C57"/>
    <w:rsid w:val="00782EB9"/>
    <w:rsid w:val="00783A06"/>
    <w:rsid w:val="007842F1"/>
    <w:rsid w:val="0078543A"/>
    <w:rsid w:val="007855F8"/>
    <w:rsid w:val="00791CD2"/>
    <w:rsid w:val="007932A8"/>
    <w:rsid w:val="00793594"/>
    <w:rsid w:val="00793610"/>
    <w:rsid w:val="0079405A"/>
    <w:rsid w:val="00795144"/>
    <w:rsid w:val="00797E4E"/>
    <w:rsid w:val="007A1430"/>
    <w:rsid w:val="007A2786"/>
    <w:rsid w:val="007A478D"/>
    <w:rsid w:val="007A4C10"/>
    <w:rsid w:val="007A624F"/>
    <w:rsid w:val="007A6B37"/>
    <w:rsid w:val="007A6F49"/>
    <w:rsid w:val="007A73E4"/>
    <w:rsid w:val="007B0E85"/>
    <w:rsid w:val="007B307E"/>
    <w:rsid w:val="007B3AA3"/>
    <w:rsid w:val="007B6164"/>
    <w:rsid w:val="007B7768"/>
    <w:rsid w:val="007C1162"/>
    <w:rsid w:val="007C30F3"/>
    <w:rsid w:val="007C315E"/>
    <w:rsid w:val="007D270F"/>
    <w:rsid w:val="007D49E8"/>
    <w:rsid w:val="007D591E"/>
    <w:rsid w:val="007D5BE9"/>
    <w:rsid w:val="007D7604"/>
    <w:rsid w:val="007D79DC"/>
    <w:rsid w:val="007E05D5"/>
    <w:rsid w:val="007E5625"/>
    <w:rsid w:val="007E574C"/>
    <w:rsid w:val="007E57BE"/>
    <w:rsid w:val="007E64A8"/>
    <w:rsid w:val="007F285D"/>
    <w:rsid w:val="007F48FD"/>
    <w:rsid w:val="007F4F7B"/>
    <w:rsid w:val="007F5204"/>
    <w:rsid w:val="007F59D1"/>
    <w:rsid w:val="007F6C11"/>
    <w:rsid w:val="00800335"/>
    <w:rsid w:val="008022C2"/>
    <w:rsid w:val="00802BAB"/>
    <w:rsid w:val="00804D42"/>
    <w:rsid w:val="00805616"/>
    <w:rsid w:val="008107A7"/>
    <w:rsid w:val="00812119"/>
    <w:rsid w:val="00813AD6"/>
    <w:rsid w:val="008154CC"/>
    <w:rsid w:val="00815F5C"/>
    <w:rsid w:val="0081686E"/>
    <w:rsid w:val="00824273"/>
    <w:rsid w:val="00825AD4"/>
    <w:rsid w:val="00827917"/>
    <w:rsid w:val="00830D3D"/>
    <w:rsid w:val="00831BEC"/>
    <w:rsid w:val="00831D97"/>
    <w:rsid w:val="00832B2A"/>
    <w:rsid w:val="00833A93"/>
    <w:rsid w:val="0083429F"/>
    <w:rsid w:val="00834495"/>
    <w:rsid w:val="00834C6C"/>
    <w:rsid w:val="008365BF"/>
    <w:rsid w:val="00836EEB"/>
    <w:rsid w:val="00840CE4"/>
    <w:rsid w:val="00840F8D"/>
    <w:rsid w:val="008432FC"/>
    <w:rsid w:val="00847DB0"/>
    <w:rsid w:val="00854332"/>
    <w:rsid w:val="008552A8"/>
    <w:rsid w:val="008557DE"/>
    <w:rsid w:val="00855EC9"/>
    <w:rsid w:val="008575CB"/>
    <w:rsid w:val="00860D1C"/>
    <w:rsid w:val="00861980"/>
    <w:rsid w:val="00861C20"/>
    <w:rsid w:val="00866487"/>
    <w:rsid w:val="008702F6"/>
    <w:rsid w:val="008739ED"/>
    <w:rsid w:val="00874200"/>
    <w:rsid w:val="0087534F"/>
    <w:rsid w:val="008757DE"/>
    <w:rsid w:val="008763C5"/>
    <w:rsid w:val="00876A65"/>
    <w:rsid w:val="008812AC"/>
    <w:rsid w:val="00883BC2"/>
    <w:rsid w:val="00883D89"/>
    <w:rsid w:val="00883E56"/>
    <w:rsid w:val="00884975"/>
    <w:rsid w:val="0088579B"/>
    <w:rsid w:val="00886CB9"/>
    <w:rsid w:val="00890277"/>
    <w:rsid w:val="0089165D"/>
    <w:rsid w:val="00891850"/>
    <w:rsid w:val="00892612"/>
    <w:rsid w:val="008928EC"/>
    <w:rsid w:val="00894491"/>
    <w:rsid w:val="0089490D"/>
    <w:rsid w:val="008958AB"/>
    <w:rsid w:val="00895E54"/>
    <w:rsid w:val="0089615E"/>
    <w:rsid w:val="00896656"/>
    <w:rsid w:val="00896FFC"/>
    <w:rsid w:val="008A0080"/>
    <w:rsid w:val="008A0AB9"/>
    <w:rsid w:val="008A162E"/>
    <w:rsid w:val="008A21EC"/>
    <w:rsid w:val="008A21FD"/>
    <w:rsid w:val="008A37F3"/>
    <w:rsid w:val="008A3E5B"/>
    <w:rsid w:val="008A7165"/>
    <w:rsid w:val="008A73AA"/>
    <w:rsid w:val="008A7606"/>
    <w:rsid w:val="008B1824"/>
    <w:rsid w:val="008B2476"/>
    <w:rsid w:val="008B3767"/>
    <w:rsid w:val="008B3F9B"/>
    <w:rsid w:val="008B4B27"/>
    <w:rsid w:val="008B6892"/>
    <w:rsid w:val="008B768A"/>
    <w:rsid w:val="008C179B"/>
    <w:rsid w:val="008C2257"/>
    <w:rsid w:val="008C240D"/>
    <w:rsid w:val="008C28E3"/>
    <w:rsid w:val="008C6003"/>
    <w:rsid w:val="008D3A40"/>
    <w:rsid w:val="008D50FD"/>
    <w:rsid w:val="008D652B"/>
    <w:rsid w:val="008D6FB6"/>
    <w:rsid w:val="008D70E3"/>
    <w:rsid w:val="008D735C"/>
    <w:rsid w:val="008E0B8A"/>
    <w:rsid w:val="008E0E74"/>
    <w:rsid w:val="008E1A7C"/>
    <w:rsid w:val="008E2B80"/>
    <w:rsid w:val="008E6E28"/>
    <w:rsid w:val="008E731A"/>
    <w:rsid w:val="008E79CC"/>
    <w:rsid w:val="008F0B8C"/>
    <w:rsid w:val="008F0E4E"/>
    <w:rsid w:val="008F2386"/>
    <w:rsid w:val="008F25A6"/>
    <w:rsid w:val="008F48D4"/>
    <w:rsid w:val="008F50DA"/>
    <w:rsid w:val="008F5443"/>
    <w:rsid w:val="008F589E"/>
    <w:rsid w:val="008F78A4"/>
    <w:rsid w:val="00902F68"/>
    <w:rsid w:val="009030D1"/>
    <w:rsid w:val="00904466"/>
    <w:rsid w:val="00904EEB"/>
    <w:rsid w:val="00905C48"/>
    <w:rsid w:val="00910657"/>
    <w:rsid w:val="00910CB5"/>
    <w:rsid w:val="00911A38"/>
    <w:rsid w:val="00914984"/>
    <w:rsid w:val="0091653F"/>
    <w:rsid w:val="00916B72"/>
    <w:rsid w:val="009170BC"/>
    <w:rsid w:val="009200DF"/>
    <w:rsid w:val="009202AC"/>
    <w:rsid w:val="009226F4"/>
    <w:rsid w:val="00925DC4"/>
    <w:rsid w:val="00927BA8"/>
    <w:rsid w:val="00930610"/>
    <w:rsid w:val="00930A9A"/>
    <w:rsid w:val="00933862"/>
    <w:rsid w:val="00933AB9"/>
    <w:rsid w:val="009363AC"/>
    <w:rsid w:val="00937BA8"/>
    <w:rsid w:val="00941002"/>
    <w:rsid w:val="009410E2"/>
    <w:rsid w:val="009441D5"/>
    <w:rsid w:val="00945B69"/>
    <w:rsid w:val="00945C61"/>
    <w:rsid w:val="00946E37"/>
    <w:rsid w:val="00947930"/>
    <w:rsid w:val="00956201"/>
    <w:rsid w:val="009572EA"/>
    <w:rsid w:val="00957777"/>
    <w:rsid w:val="0096031A"/>
    <w:rsid w:val="0096140B"/>
    <w:rsid w:val="0096174F"/>
    <w:rsid w:val="00961F59"/>
    <w:rsid w:val="0096253E"/>
    <w:rsid w:val="00963809"/>
    <w:rsid w:val="00963B06"/>
    <w:rsid w:val="00971A69"/>
    <w:rsid w:val="009859F9"/>
    <w:rsid w:val="009909C4"/>
    <w:rsid w:val="009910F6"/>
    <w:rsid w:val="00991ACA"/>
    <w:rsid w:val="00995033"/>
    <w:rsid w:val="00995E3E"/>
    <w:rsid w:val="009963D5"/>
    <w:rsid w:val="00996BB8"/>
    <w:rsid w:val="00996EB1"/>
    <w:rsid w:val="009A24B7"/>
    <w:rsid w:val="009A294F"/>
    <w:rsid w:val="009A6D6D"/>
    <w:rsid w:val="009A7B9A"/>
    <w:rsid w:val="009B0BAA"/>
    <w:rsid w:val="009B2953"/>
    <w:rsid w:val="009B4D3C"/>
    <w:rsid w:val="009B73E1"/>
    <w:rsid w:val="009C0F1D"/>
    <w:rsid w:val="009C5D41"/>
    <w:rsid w:val="009C604C"/>
    <w:rsid w:val="009D339E"/>
    <w:rsid w:val="009D59B6"/>
    <w:rsid w:val="009D74D5"/>
    <w:rsid w:val="009E006B"/>
    <w:rsid w:val="009E100B"/>
    <w:rsid w:val="009E180D"/>
    <w:rsid w:val="009E1CA0"/>
    <w:rsid w:val="009E26B7"/>
    <w:rsid w:val="009E27F0"/>
    <w:rsid w:val="009E35B3"/>
    <w:rsid w:val="009E3B28"/>
    <w:rsid w:val="009E7208"/>
    <w:rsid w:val="009E7F51"/>
    <w:rsid w:val="009F011E"/>
    <w:rsid w:val="009F2038"/>
    <w:rsid w:val="009F2A0F"/>
    <w:rsid w:val="009F2E73"/>
    <w:rsid w:val="009F37CF"/>
    <w:rsid w:val="009F48C2"/>
    <w:rsid w:val="009F4A60"/>
    <w:rsid w:val="009F4C05"/>
    <w:rsid w:val="009F6699"/>
    <w:rsid w:val="00A0003D"/>
    <w:rsid w:val="00A01B70"/>
    <w:rsid w:val="00A04C2A"/>
    <w:rsid w:val="00A04DF6"/>
    <w:rsid w:val="00A05BB2"/>
    <w:rsid w:val="00A064AF"/>
    <w:rsid w:val="00A06A8C"/>
    <w:rsid w:val="00A1043C"/>
    <w:rsid w:val="00A10E66"/>
    <w:rsid w:val="00A15706"/>
    <w:rsid w:val="00A1709C"/>
    <w:rsid w:val="00A17540"/>
    <w:rsid w:val="00A17D6A"/>
    <w:rsid w:val="00A2122C"/>
    <w:rsid w:val="00A21DEA"/>
    <w:rsid w:val="00A22EF7"/>
    <w:rsid w:val="00A23A5E"/>
    <w:rsid w:val="00A27C2C"/>
    <w:rsid w:val="00A31FC9"/>
    <w:rsid w:val="00A33846"/>
    <w:rsid w:val="00A3386C"/>
    <w:rsid w:val="00A3509D"/>
    <w:rsid w:val="00A359EB"/>
    <w:rsid w:val="00A42576"/>
    <w:rsid w:val="00A43261"/>
    <w:rsid w:val="00A43EA2"/>
    <w:rsid w:val="00A452D6"/>
    <w:rsid w:val="00A50521"/>
    <w:rsid w:val="00A5188B"/>
    <w:rsid w:val="00A5305E"/>
    <w:rsid w:val="00A535C9"/>
    <w:rsid w:val="00A54B58"/>
    <w:rsid w:val="00A54C3D"/>
    <w:rsid w:val="00A57030"/>
    <w:rsid w:val="00A613A3"/>
    <w:rsid w:val="00A6229B"/>
    <w:rsid w:val="00A6260C"/>
    <w:rsid w:val="00A62FD7"/>
    <w:rsid w:val="00A645B7"/>
    <w:rsid w:val="00A645DF"/>
    <w:rsid w:val="00A66DE6"/>
    <w:rsid w:val="00A674B1"/>
    <w:rsid w:val="00A67AE5"/>
    <w:rsid w:val="00A7241C"/>
    <w:rsid w:val="00A726BC"/>
    <w:rsid w:val="00A72FA2"/>
    <w:rsid w:val="00A73912"/>
    <w:rsid w:val="00A7458D"/>
    <w:rsid w:val="00A75BF7"/>
    <w:rsid w:val="00A77BBC"/>
    <w:rsid w:val="00A8001C"/>
    <w:rsid w:val="00A80EA5"/>
    <w:rsid w:val="00A84556"/>
    <w:rsid w:val="00A8528A"/>
    <w:rsid w:val="00A853DA"/>
    <w:rsid w:val="00A862B9"/>
    <w:rsid w:val="00A90098"/>
    <w:rsid w:val="00A91C41"/>
    <w:rsid w:val="00A923AD"/>
    <w:rsid w:val="00A927F7"/>
    <w:rsid w:val="00AA17B6"/>
    <w:rsid w:val="00AA34EC"/>
    <w:rsid w:val="00AB341E"/>
    <w:rsid w:val="00AB4366"/>
    <w:rsid w:val="00AB44BE"/>
    <w:rsid w:val="00AB4593"/>
    <w:rsid w:val="00AB4B5A"/>
    <w:rsid w:val="00AB50FC"/>
    <w:rsid w:val="00AB68AB"/>
    <w:rsid w:val="00AB7EA2"/>
    <w:rsid w:val="00AC02C4"/>
    <w:rsid w:val="00AC032D"/>
    <w:rsid w:val="00AC12AA"/>
    <w:rsid w:val="00AC33D2"/>
    <w:rsid w:val="00AC3428"/>
    <w:rsid w:val="00AD11BF"/>
    <w:rsid w:val="00AD245E"/>
    <w:rsid w:val="00AD3D36"/>
    <w:rsid w:val="00AD69BC"/>
    <w:rsid w:val="00AD7BF7"/>
    <w:rsid w:val="00AE1337"/>
    <w:rsid w:val="00AE1557"/>
    <w:rsid w:val="00AE1EC9"/>
    <w:rsid w:val="00AE4953"/>
    <w:rsid w:val="00AE4E16"/>
    <w:rsid w:val="00AE6349"/>
    <w:rsid w:val="00AE757C"/>
    <w:rsid w:val="00AF3532"/>
    <w:rsid w:val="00AF4513"/>
    <w:rsid w:val="00B00276"/>
    <w:rsid w:val="00B015E4"/>
    <w:rsid w:val="00B01657"/>
    <w:rsid w:val="00B0200A"/>
    <w:rsid w:val="00B02AA7"/>
    <w:rsid w:val="00B050A9"/>
    <w:rsid w:val="00B05394"/>
    <w:rsid w:val="00B07036"/>
    <w:rsid w:val="00B120BA"/>
    <w:rsid w:val="00B121C8"/>
    <w:rsid w:val="00B12B13"/>
    <w:rsid w:val="00B1384E"/>
    <w:rsid w:val="00B1500E"/>
    <w:rsid w:val="00B17DB6"/>
    <w:rsid w:val="00B20D5E"/>
    <w:rsid w:val="00B211D8"/>
    <w:rsid w:val="00B2163F"/>
    <w:rsid w:val="00B220B6"/>
    <w:rsid w:val="00B23F81"/>
    <w:rsid w:val="00B249B8"/>
    <w:rsid w:val="00B24A0F"/>
    <w:rsid w:val="00B24EBC"/>
    <w:rsid w:val="00B25C0D"/>
    <w:rsid w:val="00B2641E"/>
    <w:rsid w:val="00B27E86"/>
    <w:rsid w:val="00B30D1D"/>
    <w:rsid w:val="00B31747"/>
    <w:rsid w:val="00B33C25"/>
    <w:rsid w:val="00B40154"/>
    <w:rsid w:val="00B403D2"/>
    <w:rsid w:val="00B40940"/>
    <w:rsid w:val="00B40D58"/>
    <w:rsid w:val="00B41816"/>
    <w:rsid w:val="00B45773"/>
    <w:rsid w:val="00B500BC"/>
    <w:rsid w:val="00B510CC"/>
    <w:rsid w:val="00B54643"/>
    <w:rsid w:val="00B56213"/>
    <w:rsid w:val="00B576DE"/>
    <w:rsid w:val="00B6107A"/>
    <w:rsid w:val="00B62343"/>
    <w:rsid w:val="00B66E15"/>
    <w:rsid w:val="00B73172"/>
    <w:rsid w:val="00B75972"/>
    <w:rsid w:val="00B7722C"/>
    <w:rsid w:val="00B80D09"/>
    <w:rsid w:val="00B83ADF"/>
    <w:rsid w:val="00B843F3"/>
    <w:rsid w:val="00B84510"/>
    <w:rsid w:val="00B84704"/>
    <w:rsid w:val="00B85C07"/>
    <w:rsid w:val="00B86AE9"/>
    <w:rsid w:val="00B910AF"/>
    <w:rsid w:val="00B927BB"/>
    <w:rsid w:val="00B9293C"/>
    <w:rsid w:val="00B93EF7"/>
    <w:rsid w:val="00B95642"/>
    <w:rsid w:val="00B96099"/>
    <w:rsid w:val="00B969FE"/>
    <w:rsid w:val="00B96F3A"/>
    <w:rsid w:val="00B9779B"/>
    <w:rsid w:val="00B97C47"/>
    <w:rsid w:val="00BA5211"/>
    <w:rsid w:val="00BA5D35"/>
    <w:rsid w:val="00BA6142"/>
    <w:rsid w:val="00BA6EBC"/>
    <w:rsid w:val="00BB0932"/>
    <w:rsid w:val="00BB1367"/>
    <w:rsid w:val="00BB24F2"/>
    <w:rsid w:val="00BB358F"/>
    <w:rsid w:val="00BB3B91"/>
    <w:rsid w:val="00BB72DA"/>
    <w:rsid w:val="00BB7C72"/>
    <w:rsid w:val="00BB7EBD"/>
    <w:rsid w:val="00BC3778"/>
    <w:rsid w:val="00BC5689"/>
    <w:rsid w:val="00BC784A"/>
    <w:rsid w:val="00BD52F4"/>
    <w:rsid w:val="00BD5B9C"/>
    <w:rsid w:val="00BE2FA7"/>
    <w:rsid w:val="00BE33B9"/>
    <w:rsid w:val="00BE4EE1"/>
    <w:rsid w:val="00BE771F"/>
    <w:rsid w:val="00BF0C9E"/>
    <w:rsid w:val="00BF1B76"/>
    <w:rsid w:val="00BF31DE"/>
    <w:rsid w:val="00BF415E"/>
    <w:rsid w:val="00BF7BEE"/>
    <w:rsid w:val="00C0106C"/>
    <w:rsid w:val="00C01B74"/>
    <w:rsid w:val="00C01C2D"/>
    <w:rsid w:val="00C0276C"/>
    <w:rsid w:val="00C044B6"/>
    <w:rsid w:val="00C06C21"/>
    <w:rsid w:val="00C06E51"/>
    <w:rsid w:val="00C123AA"/>
    <w:rsid w:val="00C133B0"/>
    <w:rsid w:val="00C14268"/>
    <w:rsid w:val="00C21D4F"/>
    <w:rsid w:val="00C23ADD"/>
    <w:rsid w:val="00C24CF9"/>
    <w:rsid w:val="00C256D3"/>
    <w:rsid w:val="00C260BA"/>
    <w:rsid w:val="00C26BAA"/>
    <w:rsid w:val="00C277C7"/>
    <w:rsid w:val="00C34000"/>
    <w:rsid w:val="00C354ED"/>
    <w:rsid w:val="00C36D30"/>
    <w:rsid w:val="00C40F08"/>
    <w:rsid w:val="00C41007"/>
    <w:rsid w:val="00C4149B"/>
    <w:rsid w:val="00C4192B"/>
    <w:rsid w:val="00C41A78"/>
    <w:rsid w:val="00C41C10"/>
    <w:rsid w:val="00C4213C"/>
    <w:rsid w:val="00C429D6"/>
    <w:rsid w:val="00C43A68"/>
    <w:rsid w:val="00C441D6"/>
    <w:rsid w:val="00C44393"/>
    <w:rsid w:val="00C44705"/>
    <w:rsid w:val="00C460FD"/>
    <w:rsid w:val="00C46981"/>
    <w:rsid w:val="00C46999"/>
    <w:rsid w:val="00C46D66"/>
    <w:rsid w:val="00C47D32"/>
    <w:rsid w:val="00C606BA"/>
    <w:rsid w:val="00C623AE"/>
    <w:rsid w:val="00C6320C"/>
    <w:rsid w:val="00C63845"/>
    <w:rsid w:val="00C66BC9"/>
    <w:rsid w:val="00C6763A"/>
    <w:rsid w:val="00C71031"/>
    <w:rsid w:val="00C7159F"/>
    <w:rsid w:val="00C75339"/>
    <w:rsid w:val="00C75499"/>
    <w:rsid w:val="00C77D21"/>
    <w:rsid w:val="00C80EC2"/>
    <w:rsid w:val="00C81FCB"/>
    <w:rsid w:val="00C82035"/>
    <w:rsid w:val="00C836B3"/>
    <w:rsid w:val="00C83ED3"/>
    <w:rsid w:val="00C84AD8"/>
    <w:rsid w:val="00C84D06"/>
    <w:rsid w:val="00C8510E"/>
    <w:rsid w:val="00C85B96"/>
    <w:rsid w:val="00C90294"/>
    <w:rsid w:val="00C92B1C"/>
    <w:rsid w:val="00C92B39"/>
    <w:rsid w:val="00C93044"/>
    <w:rsid w:val="00C96204"/>
    <w:rsid w:val="00C962B9"/>
    <w:rsid w:val="00C96EE1"/>
    <w:rsid w:val="00CA0CCE"/>
    <w:rsid w:val="00CA142A"/>
    <w:rsid w:val="00CB037E"/>
    <w:rsid w:val="00CB2C5B"/>
    <w:rsid w:val="00CB5F79"/>
    <w:rsid w:val="00CB6D27"/>
    <w:rsid w:val="00CB7F4B"/>
    <w:rsid w:val="00CC0F0E"/>
    <w:rsid w:val="00CC25D5"/>
    <w:rsid w:val="00CC292A"/>
    <w:rsid w:val="00CC57D4"/>
    <w:rsid w:val="00CC647E"/>
    <w:rsid w:val="00CC6C00"/>
    <w:rsid w:val="00CD0729"/>
    <w:rsid w:val="00CD2772"/>
    <w:rsid w:val="00CD2E81"/>
    <w:rsid w:val="00CD3099"/>
    <w:rsid w:val="00CD397D"/>
    <w:rsid w:val="00CD58F9"/>
    <w:rsid w:val="00CD59BA"/>
    <w:rsid w:val="00CD61B1"/>
    <w:rsid w:val="00CD643C"/>
    <w:rsid w:val="00CD6FB5"/>
    <w:rsid w:val="00CD7C94"/>
    <w:rsid w:val="00CE0A78"/>
    <w:rsid w:val="00CE0D28"/>
    <w:rsid w:val="00CE0D4C"/>
    <w:rsid w:val="00CE43B4"/>
    <w:rsid w:val="00CE5835"/>
    <w:rsid w:val="00CE58FC"/>
    <w:rsid w:val="00CE6DEC"/>
    <w:rsid w:val="00CE6FA7"/>
    <w:rsid w:val="00CF01E6"/>
    <w:rsid w:val="00CF2B11"/>
    <w:rsid w:val="00CF3283"/>
    <w:rsid w:val="00CF370F"/>
    <w:rsid w:val="00CF3E10"/>
    <w:rsid w:val="00CF4E5E"/>
    <w:rsid w:val="00CF709E"/>
    <w:rsid w:val="00CF7A67"/>
    <w:rsid w:val="00D033F5"/>
    <w:rsid w:val="00D03D66"/>
    <w:rsid w:val="00D03F89"/>
    <w:rsid w:val="00D04DC1"/>
    <w:rsid w:val="00D10926"/>
    <w:rsid w:val="00D10F99"/>
    <w:rsid w:val="00D11992"/>
    <w:rsid w:val="00D12DB1"/>
    <w:rsid w:val="00D149FF"/>
    <w:rsid w:val="00D16EA8"/>
    <w:rsid w:val="00D17810"/>
    <w:rsid w:val="00D219E3"/>
    <w:rsid w:val="00D245B8"/>
    <w:rsid w:val="00D26797"/>
    <w:rsid w:val="00D31A58"/>
    <w:rsid w:val="00D31C53"/>
    <w:rsid w:val="00D31C90"/>
    <w:rsid w:val="00D31D34"/>
    <w:rsid w:val="00D35D66"/>
    <w:rsid w:val="00D37B03"/>
    <w:rsid w:val="00D41614"/>
    <w:rsid w:val="00D536CD"/>
    <w:rsid w:val="00D55839"/>
    <w:rsid w:val="00D56171"/>
    <w:rsid w:val="00D5751E"/>
    <w:rsid w:val="00D578BF"/>
    <w:rsid w:val="00D60E0E"/>
    <w:rsid w:val="00D615DF"/>
    <w:rsid w:val="00D6635E"/>
    <w:rsid w:val="00D67744"/>
    <w:rsid w:val="00D70905"/>
    <w:rsid w:val="00D72691"/>
    <w:rsid w:val="00D72C54"/>
    <w:rsid w:val="00D7311A"/>
    <w:rsid w:val="00D74903"/>
    <w:rsid w:val="00D762E6"/>
    <w:rsid w:val="00D76561"/>
    <w:rsid w:val="00D77705"/>
    <w:rsid w:val="00D804A2"/>
    <w:rsid w:val="00D9118C"/>
    <w:rsid w:val="00D915B9"/>
    <w:rsid w:val="00D9177A"/>
    <w:rsid w:val="00D92FAE"/>
    <w:rsid w:val="00D937EE"/>
    <w:rsid w:val="00D93E4C"/>
    <w:rsid w:val="00D956F3"/>
    <w:rsid w:val="00D97727"/>
    <w:rsid w:val="00DA3A82"/>
    <w:rsid w:val="00DA4347"/>
    <w:rsid w:val="00DA436F"/>
    <w:rsid w:val="00DA5E1E"/>
    <w:rsid w:val="00DA748F"/>
    <w:rsid w:val="00DA7DBD"/>
    <w:rsid w:val="00DB046F"/>
    <w:rsid w:val="00DB20BC"/>
    <w:rsid w:val="00DB3690"/>
    <w:rsid w:val="00DB399C"/>
    <w:rsid w:val="00DB40BB"/>
    <w:rsid w:val="00DB5170"/>
    <w:rsid w:val="00DC441A"/>
    <w:rsid w:val="00DC5748"/>
    <w:rsid w:val="00DC617C"/>
    <w:rsid w:val="00DD08A6"/>
    <w:rsid w:val="00DD1DFD"/>
    <w:rsid w:val="00DD231E"/>
    <w:rsid w:val="00DD2BE5"/>
    <w:rsid w:val="00DD451E"/>
    <w:rsid w:val="00DD720F"/>
    <w:rsid w:val="00DD79AA"/>
    <w:rsid w:val="00DE21E8"/>
    <w:rsid w:val="00DE425F"/>
    <w:rsid w:val="00DE4582"/>
    <w:rsid w:val="00DE594C"/>
    <w:rsid w:val="00DE6153"/>
    <w:rsid w:val="00DE623D"/>
    <w:rsid w:val="00DF2BC6"/>
    <w:rsid w:val="00DF350E"/>
    <w:rsid w:val="00DF35CA"/>
    <w:rsid w:val="00DF56EA"/>
    <w:rsid w:val="00DF66E1"/>
    <w:rsid w:val="00DF721F"/>
    <w:rsid w:val="00DF79B4"/>
    <w:rsid w:val="00E003E2"/>
    <w:rsid w:val="00E01334"/>
    <w:rsid w:val="00E04BE4"/>
    <w:rsid w:val="00E04D1E"/>
    <w:rsid w:val="00E04E4E"/>
    <w:rsid w:val="00E04E98"/>
    <w:rsid w:val="00E0545C"/>
    <w:rsid w:val="00E064A1"/>
    <w:rsid w:val="00E108A5"/>
    <w:rsid w:val="00E13CC8"/>
    <w:rsid w:val="00E14186"/>
    <w:rsid w:val="00E15268"/>
    <w:rsid w:val="00E1607F"/>
    <w:rsid w:val="00E1621B"/>
    <w:rsid w:val="00E214EE"/>
    <w:rsid w:val="00E260A4"/>
    <w:rsid w:val="00E265EE"/>
    <w:rsid w:val="00E330A8"/>
    <w:rsid w:val="00E330AD"/>
    <w:rsid w:val="00E34392"/>
    <w:rsid w:val="00E354EB"/>
    <w:rsid w:val="00E3638F"/>
    <w:rsid w:val="00E367F9"/>
    <w:rsid w:val="00E418B5"/>
    <w:rsid w:val="00E41A6B"/>
    <w:rsid w:val="00E432AC"/>
    <w:rsid w:val="00E44B21"/>
    <w:rsid w:val="00E458F2"/>
    <w:rsid w:val="00E50159"/>
    <w:rsid w:val="00E50CC0"/>
    <w:rsid w:val="00E5290F"/>
    <w:rsid w:val="00E54AB4"/>
    <w:rsid w:val="00E54C73"/>
    <w:rsid w:val="00E54D3D"/>
    <w:rsid w:val="00E55682"/>
    <w:rsid w:val="00E55BAF"/>
    <w:rsid w:val="00E560C2"/>
    <w:rsid w:val="00E574DC"/>
    <w:rsid w:val="00E57756"/>
    <w:rsid w:val="00E57DDE"/>
    <w:rsid w:val="00E62045"/>
    <w:rsid w:val="00E629CC"/>
    <w:rsid w:val="00E62F25"/>
    <w:rsid w:val="00E63393"/>
    <w:rsid w:val="00E63A09"/>
    <w:rsid w:val="00E63B1F"/>
    <w:rsid w:val="00E63CCE"/>
    <w:rsid w:val="00E64B47"/>
    <w:rsid w:val="00E67FCC"/>
    <w:rsid w:val="00E71F7B"/>
    <w:rsid w:val="00E736EB"/>
    <w:rsid w:val="00E73BCA"/>
    <w:rsid w:val="00E73DC1"/>
    <w:rsid w:val="00E74CA9"/>
    <w:rsid w:val="00E7573C"/>
    <w:rsid w:val="00E767A0"/>
    <w:rsid w:val="00E815E8"/>
    <w:rsid w:val="00E82253"/>
    <w:rsid w:val="00E824EA"/>
    <w:rsid w:val="00E82F7D"/>
    <w:rsid w:val="00E8695F"/>
    <w:rsid w:val="00E86D68"/>
    <w:rsid w:val="00E87FF7"/>
    <w:rsid w:val="00E9637B"/>
    <w:rsid w:val="00E963D9"/>
    <w:rsid w:val="00E96481"/>
    <w:rsid w:val="00E9657D"/>
    <w:rsid w:val="00EA12E4"/>
    <w:rsid w:val="00EA2308"/>
    <w:rsid w:val="00EA37AD"/>
    <w:rsid w:val="00EA4BDD"/>
    <w:rsid w:val="00EA5045"/>
    <w:rsid w:val="00EA6D25"/>
    <w:rsid w:val="00EB14C8"/>
    <w:rsid w:val="00EB365D"/>
    <w:rsid w:val="00EB5B4C"/>
    <w:rsid w:val="00EB6521"/>
    <w:rsid w:val="00EB681F"/>
    <w:rsid w:val="00EC1F4F"/>
    <w:rsid w:val="00EC31AE"/>
    <w:rsid w:val="00EC379F"/>
    <w:rsid w:val="00EC3D69"/>
    <w:rsid w:val="00EC50B4"/>
    <w:rsid w:val="00EC6D58"/>
    <w:rsid w:val="00ED0D62"/>
    <w:rsid w:val="00ED33E0"/>
    <w:rsid w:val="00ED3C5A"/>
    <w:rsid w:val="00ED55F8"/>
    <w:rsid w:val="00ED584F"/>
    <w:rsid w:val="00ED6A0A"/>
    <w:rsid w:val="00ED72F0"/>
    <w:rsid w:val="00EE642C"/>
    <w:rsid w:val="00EF00AE"/>
    <w:rsid w:val="00EF2AB6"/>
    <w:rsid w:val="00EF2C5E"/>
    <w:rsid w:val="00EF440F"/>
    <w:rsid w:val="00EF54B3"/>
    <w:rsid w:val="00EF7E45"/>
    <w:rsid w:val="00F0206A"/>
    <w:rsid w:val="00F02127"/>
    <w:rsid w:val="00F06B42"/>
    <w:rsid w:val="00F06BC6"/>
    <w:rsid w:val="00F10BE3"/>
    <w:rsid w:val="00F11FBD"/>
    <w:rsid w:val="00F15052"/>
    <w:rsid w:val="00F1548C"/>
    <w:rsid w:val="00F16B0E"/>
    <w:rsid w:val="00F16D8C"/>
    <w:rsid w:val="00F173A1"/>
    <w:rsid w:val="00F1792F"/>
    <w:rsid w:val="00F20541"/>
    <w:rsid w:val="00F20E7F"/>
    <w:rsid w:val="00F259C7"/>
    <w:rsid w:val="00F32715"/>
    <w:rsid w:val="00F34699"/>
    <w:rsid w:val="00F348C3"/>
    <w:rsid w:val="00F36381"/>
    <w:rsid w:val="00F3706F"/>
    <w:rsid w:val="00F40970"/>
    <w:rsid w:val="00F42935"/>
    <w:rsid w:val="00F44D7B"/>
    <w:rsid w:val="00F44EE5"/>
    <w:rsid w:val="00F465D4"/>
    <w:rsid w:val="00F472D5"/>
    <w:rsid w:val="00F47AC7"/>
    <w:rsid w:val="00F50488"/>
    <w:rsid w:val="00F50EF8"/>
    <w:rsid w:val="00F51607"/>
    <w:rsid w:val="00F5225E"/>
    <w:rsid w:val="00F5613C"/>
    <w:rsid w:val="00F5652F"/>
    <w:rsid w:val="00F616C8"/>
    <w:rsid w:val="00F62FEB"/>
    <w:rsid w:val="00F65E6F"/>
    <w:rsid w:val="00F668D7"/>
    <w:rsid w:val="00F70724"/>
    <w:rsid w:val="00F722BA"/>
    <w:rsid w:val="00F75165"/>
    <w:rsid w:val="00F75BFD"/>
    <w:rsid w:val="00F7719A"/>
    <w:rsid w:val="00F77548"/>
    <w:rsid w:val="00F8085E"/>
    <w:rsid w:val="00F817D6"/>
    <w:rsid w:val="00F81813"/>
    <w:rsid w:val="00F820EE"/>
    <w:rsid w:val="00F82518"/>
    <w:rsid w:val="00F82E3F"/>
    <w:rsid w:val="00F85D54"/>
    <w:rsid w:val="00F87A92"/>
    <w:rsid w:val="00F87B08"/>
    <w:rsid w:val="00F90663"/>
    <w:rsid w:val="00F920E4"/>
    <w:rsid w:val="00F93494"/>
    <w:rsid w:val="00F9437F"/>
    <w:rsid w:val="00F9518B"/>
    <w:rsid w:val="00F95319"/>
    <w:rsid w:val="00F9602D"/>
    <w:rsid w:val="00F96AD8"/>
    <w:rsid w:val="00F96ED8"/>
    <w:rsid w:val="00FA057E"/>
    <w:rsid w:val="00FA293C"/>
    <w:rsid w:val="00FA40A7"/>
    <w:rsid w:val="00FA4FD1"/>
    <w:rsid w:val="00FA5BDD"/>
    <w:rsid w:val="00FA5F2B"/>
    <w:rsid w:val="00FA618C"/>
    <w:rsid w:val="00FA6F16"/>
    <w:rsid w:val="00FB19CD"/>
    <w:rsid w:val="00FB2932"/>
    <w:rsid w:val="00FB331B"/>
    <w:rsid w:val="00FB6CE1"/>
    <w:rsid w:val="00FC1F46"/>
    <w:rsid w:val="00FC2A50"/>
    <w:rsid w:val="00FC7DD5"/>
    <w:rsid w:val="00FD0583"/>
    <w:rsid w:val="00FD3FC4"/>
    <w:rsid w:val="00FD49E2"/>
    <w:rsid w:val="00FD602A"/>
    <w:rsid w:val="00FD7365"/>
    <w:rsid w:val="00FE04F3"/>
    <w:rsid w:val="00FE0570"/>
    <w:rsid w:val="00FE120B"/>
    <w:rsid w:val="00FE249A"/>
    <w:rsid w:val="00FE35FA"/>
    <w:rsid w:val="00FF2395"/>
    <w:rsid w:val="00FF398B"/>
    <w:rsid w:val="00FF5107"/>
    <w:rsid w:val="00FF56C0"/>
    <w:rsid w:val="00FF6807"/>
    <w:rsid w:val="00FF775E"/>
    <w:rsid w:val="00FF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6497">
      <v:textbox inset="5.85pt,.7pt,5.85pt,.7pt"/>
    </o:shapedefaults>
    <o:shapelayout v:ext="edit">
      <o:idmap v:ext="edit" data="1"/>
    </o:shapelayout>
  </w:shapeDefaults>
  <w:decimalSymbol w:val="."/>
  <w:listSeparator w:val=","/>
  <w14:docId w14:val="6A3F6959"/>
  <w15:chartTrackingRefBased/>
  <w15:docId w15:val="{0D82A5C7-A70C-4E31-BCDC-B9E5A5F2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4D5"/>
    <w:pPr>
      <w:widowControl w:val="0"/>
      <w:jc w:val="both"/>
    </w:pPr>
    <w:rPr>
      <w:rFonts w:ascii="Century" w:hAnsi="Century"/>
    </w:rPr>
  </w:style>
  <w:style w:type="paragraph" w:styleId="1">
    <w:name w:val="heading 1"/>
    <w:aliases w:val="【CS】見出し 1"/>
    <w:basedOn w:val="a"/>
    <w:next w:val="a"/>
    <w:link w:val="10"/>
    <w:uiPriority w:val="9"/>
    <w:qFormat/>
    <w:rsid w:val="005D2630"/>
    <w:pPr>
      <w:keepNext/>
      <w:numPr>
        <w:numId w:val="1"/>
      </w:numPr>
      <w:outlineLvl w:val="0"/>
    </w:pPr>
    <w:rPr>
      <w:rFonts w:asciiTheme="majorHAnsi" w:hAnsiTheme="majorHAnsi" w:cstheme="majorBidi"/>
      <w:sz w:val="24"/>
      <w:szCs w:val="24"/>
    </w:rPr>
  </w:style>
  <w:style w:type="paragraph" w:styleId="2">
    <w:name w:val="heading 2"/>
    <w:basedOn w:val="a"/>
    <w:next w:val="a"/>
    <w:link w:val="20"/>
    <w:uiPriority w:val="9"/>
    <w:unhideWhenUsed/>
    <w:qFormat/>
    <w:rsid w:val="005D2630"/>
    <w:pPr>
      <w:keepNext/>
      <w:numPr>
        <w:ilvl w:val="1"/>
        <w:numId w:val="1"/>
      </w:numPr>
      <w:ind w:left="425"/>
      <w:outlineLvl w:val="1"/>
    </w:pPr>
    <w:rPr>
      <w:rFonts w:asciiTheme="majorHAnsi" w:hAnsiTheme="majorHAnsi" w:cstheme="majorBidi"/>
    </w:rPr>
  </w:style>
  <w:style w:type="paragraph" w:styleId="3">
    <w:name w:val="heading 3"/>
    <w:basedOn w:val="a"/>
    <w:next w:val="a"/>
    <w:link w:val="30"/>
    <w:uiPriority w:val="9"/>
    <w:unhideWhenUsed/>
    <w:qFormat/>
    <w:rsid w:val="005D2630"/>
    <w:pPr>
      <w:keepNext/>
      <w:numPr>
        <w:ilvl w:val="2"/>
        <w:numId w:val="1"/>
      </w:numPr>
      <w:outlineLvl w:val="2"/>
    </w:pPr>
    <w:rPr>
      <w:rFonts w:asciiTheme="majorHAnsi" w:hAnsiTheme="majorHAnsi" w:cstheme="majorBidi"/>
    </w:rPr>
  </w:style>
  <w:style w:type="paragraph" w:styleId="4">
    <w:name w:val="heading 4"/>
    <w:basedOn w:val="a"/>
    <w:next w:val="a"/>
    <w:link w:val="40"/>
    <w:uiPriority w:val="9"/>
    <w:unhideWhenUsed/>
    <w:qFormat/>
    <w:rsid w:val="00A17D6A"/>
    <w:pPr>
      <w:keepNext/>
      <w:numPr>
        <w:ilvl w:val="3"/>
        <w:numId w:val="1"/>
      </w:numPr>
      <w:outlineLvl w:val="3"/>
    </w:pPr>
    <w:rPr>
      <w:b/>
      <w:bCs/>
    </w:rPr>
  </w:style>
  <w:style w:type="paragraph" w:styleId="5">
    <w:name w:val="heading 5"/>
    <w:basedOn w:val="a"/>
    <w:next w:val="a"/>
    <w:link w:val="50"/>
    <w:uiPriority w:val="9"/>
    <w:semiHidden/>
    <w:unhideWhenUsed/>
    <w:qFormat/>
    <w:rsid w:val="00A17D6A"/>
    <w:pPr>
      <w:keepNext/>
      <w:numPr>
        <w:ilvl w:val="4"/>
        <w:numId w:val="1"/>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A17D6A"/>
    <w:pPr>
      <w:keepNext/>
      <w:numPr>
        <w:ilvl w:val="5"/>
        <w:numId w:val="1"/>
      </w:numPr>
      <w:outlineLvl w:val="5"/>
    </w:pPr>
    <w:rPr>
      <w:b/>
      <w:bCs/>
    </w:rPr>
  </w:style>
  <w:style w:type="paragraph" w:styleId="7">
    <w:name w:val="heading 7"/>
    <w:basedOn w:val="a"/>
    <w:next w:val="a"/>
    <w:link w:val="70"/>
    <w:uiPriority w:val="9"/>
    <w:unhideWhenUsed/>
    <w:qFormat/>
    <w:rsid w:val="00A17D6A"/>
    <w:pPr>
      <w:keepNext/>
      <w:numPr>
        <w:ilvl w:val="6"/>
        <w:numId w:val="1"/>
      </w:numPr>
      <w:outlineLvl w:val="6"/>
    </w:pPr>
  </w:style>
  <w:style w:type="paragraph" w:styleId="8">
    <w:name w:val="heading 8"/>
    <w:basedOn w:val="a"/>
    <w:next w:val="a"/>
    <w:link w:val="80"/>
    <w:uiPriority w:val="9"/>
    <w:semiHidden/>
    <w:unhideWhenUsed/>
    <w:qFormat/>
    <w:rsid w:val="00A17D6A"/>
    <w:pPr>
      <w:keepNext/>
      <w:numPr>
        <w:ilvl w:val="7"/>
        <w:numId w:val="1"/>
      </w:numPr>
      <w:outlineLvl w:val="7"/>
    </w:pPr>
  </w:style>
  <w:style w:type="paragraph" w:styleId="9">
    <w:name w:val="heading 9"/>
    <w:basedOn w:val="a"/>
    <w:next w:val="a"/>
    <w:link w:val="90"/>
    <w:uiPriority w:val="9"/>
    <w:semiHidden/>
    <w:unhideWhenUsed/>
    <w:qFormat/>
    <w:rsid w:val="00A17D6A"/>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224"/>
    <w:pPr>
      <w:tabs>
        <w:tab w:val="center" w:pos="4252"/>
        <w:tab w:val="right" w:pos="8504"/>
      </w:tabs>
      <w:snapToGrid w:val="0"/>
    </w:pPr>
  </w:style>
  <w:style w:type="character" w:customStyle="1" w:styleId="a4">
    <w:name w:val="ヘッダー (文字)"/>
    <w:basedOn w:val="a0"/>
    <w:link w:val="a3"/>
    <w:uiPriority w:val="99"/>
    <w:rsid w:val="00057224"/>
  </w:style>
  <w:style w:type="paragraph" w:styleId="a5">
    <w:name w:val="footer"/>
    <w:basedOn w:val="a"/>
    <w:link w:val="a6"/>
    <w:unhideWhenUsed/>
    <w:rsid w:val="00057224"/>
    <w:pPr>
      <w:tabs>
        <w:tab w:val="center" w:pos="4252"/>
        <w:tab w:val="right" w:pos="8504"/>
      </w:tabs>
      <w:snapToGrid w:val="0"/>
    </w:pPr>
  </w:style>
  <w:style w:type="character" w:customStyle="1" w:styleId="a6">
    <w:name w:val="フッター (文字)"/>
    <w:basedOn w:val="a0"/>
    <w:link w:val="a5"/>
    <w:uiPriority w:val="99"/>
    <w:rsid w:val="00057224"/>
  </w:style>
  <w:style w:type="table" w:styleId="a7">
    <w:name w:val="Table Grid"/>
    <w:basedOn w:val="a1"/>
    <w:rsid w:val="0005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E100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List Paragraph"/>
    <w:basedOn w:val="a"/>
    <w:uiPriority w:val="34"/>
    <w:qFormat/>
    <w:rsid w:val="0016355C"/>
    <w:pPr>
      <w:ind w:leftChars="400" w:left="840"/>
    </w:pPr>
  </w:style>
  <w:style w:type="character" w:customStyle="1" w:styleId="10">
    <w:name w:val="見出し 1 (文字)"/>
    <w:aliases w:val="【CS】見出し 1 (文字)"/>
    <w:basedOn w:val="a0"/>
    <w:link w:val="1"/>
    <w:uiPriority w:val="9"/>
    <w:rsid w:val="005D2630"/>
    <w:rPr>
      <w:rFonts w:asciiTheme="majorHAnsi" w:hAnsiTheme="majorHAnsi" w:cstheme="majorBidi"/>
      <w:sz w:val="24"/>
      <w:szCs w:val="24"/>
    </w:rPr>
  </w:style>
  <w:style w:type="character" w:customStyle="1" w:styleId="20">
    <w:name w:val="見出し 2 (文字)"/>
    <w:basedOn w:val="a0"/>
    <w:link w:val="2"/>
    <w:uiPriority w:val="9"/>
    <w:rsid w:val="005D2630"/>
    <w:rPr>
      <w:rFonts w:asciiTheme="majorHAnsi" w:hAnsiTheme="majorHAnsi" w:cstheme="majorBidi"/>
    </w:rPr>
  </w:style>
  <w:style w:type="character" w:customStyle="1" w:styleId="30">
    <w:name w:val="見出し 3 (文字)"/>
    <w:basedOn w:val="a0"/>
    <w:link w:val="3"/>
    <w:uiPriority w:val="9"/>
    <w:rsid w:val="005D2630"/>
    <w:rPr>
      <w:rFonts w:asciiTheme="majorHAnsi" w:hAnsiTheme="majorHAnsi" w:cstheme="majorBidi"/>
    </w:rPr>
  </w:style>
  <w:style w:type="character" w:customStyle="1" w:styleId="40">
    <w:name w:val="見出し 4 (文字)"/>
    <w:basedOn w:val="a0"/>
    <w:link w:val="4"/>
    <w:uiPriority w:val="9"/>
    <w:rsid w:val="00A17D6A"/>
    <w:rPr>
      <w:rFonts w:ascii="Century" w:hAnsi="Century"/>
      <w:b/>
      <w:bCs/>
    </w:rPr>
  </w:style>
  <w:style w:type="character" w:customStyle="1" w:styleId="50">
    <w:name w:val="見出し 5 (文字)"/>
    <w:basedOn w:val="a0"/>
    <w:link w:val="5"/>
    <w:uiPriority w:val="9"/>
    <w:semiHidden/>
    <w:rsid w:val="00A17D6A"/>
    <w:rPr>
      <w:rFonts w:asciiTheme="majorHAnsi" w:eastAsiaTheme="majorEastAsia" w:hAnsiTheme="majorHAnsi" w:cstheme="majorBidi"/>
    </w:rPr>
  </w:style>
  <w:style w:type="character" w:customStyle="1" w:styleId="60">
    <w:name w:val="見出し 6 (文字)"/>
    <w:basedOn w:val="a0"/>
    <w:link w:val="6"/>
    <w:uiPriority w:val="9"/>
    <w:semiHidden/>
    <w:rsid w:val="00A17D6A"/>
    <w:rPr>
      <w:rFonts w:ascii="Century" w:hAnsi="Century"/>
      <w:b/>
      <w:bCs/>
    </w:rPr>
  </w:style>
  <w:style w:type="character" w:customStyle="1" w:styleId="70">
    <w:name w:val="見出し 7 (文字)"/>
    <w:basedOn w:val="a0"/>
    <w:link w:val="7"/>
    <w:uiPriority w:val="9"/>
    <w:rsid w:val="00A17D6A"/>
    <w:rPr>
      <w:rFonts w:ascii="Century" w:hAnsi="Century"/>
    </w:rPr>
  </w:style>
  <w:style w:type="character" w:customStyle="1" w:styleId="80">
    <w:name w:val="見出し 8 (文字)"/>
    <w:basedOn w:val="a0"/>
    <w:link w:val="8"/>
    <w:uiPriority w:val="9"/>
    <w:semiHidden/>
    <w:rsid w:val="00A17D6A"/>
    <w:rPr>
      <w:rFonts w:ascii="Century" w:hAnsi="Century"/>
    </w:rPr>
  </w:style>
  <w:style w:type="character" w:customStyle="1" w:styleId="90">
    <w:name w:val="見出し 9 (文字)"/>
    <w:basedOn w:val="a0"/>
    <w:link w:val="9"/>
    <w:uiPriority w:val="9"/>
    <w:semiHidden/>
    <w:rsid w:val="00A17D6A"/>
    <w:rPr>
      <w:rFonts w:ascii="Century" w:hAnsi="Century"/>
    </w:rPr>
  </w:style>
  <w:style w:type="paragraph" w:styleId="a9">
    <w:name w:val="caption"/>
    <w:aliases w:val="Figure"/>
    <w:basedOn w:val="a"/>
    <w:next w:val="a"/>
    <w:link w:val="aa"/>
    <w:unhideWhenUsed/>
    <w:qFormat/>
    <w:rsid w:val="00A17D6A"/>
    <w:rPr>
      <w:b/>
      <w:bCs/>
      <w:szCs w:val="21"/>
    </w:rPr>
  </w:style>
  <w:style w:type="paragraph" w:styleId="ab">
    <w:name w:val="TOC Heading"/>
    <w:basedOn w:val="1"/>
    <w:next w:val="a"/>
    <w:uiPriority w:val="39"/>
    <w:unhideWhenUsed/>
    <w:qFormat/>
    <w:rsid w:val="00F96ED8"/>
    <w:pPr>
      <w:keepLines/>
      <w:widowControl/>
      <w:numPr>
        <w:numId w:val="0"/>
      </w:numPr>
      <w:spacing w:before="240" w:line="259" w:lineRule="auto"/>
      <w:jc w:val="left"/>
      <w:outlineLvl w:val="9"/>
    </w:pPr>
    <w:rPr>
      <w:rFonts w:eastAsiaTheme="majorEastAsia"/>
      <w:color w:val="2E74B5" w:themeColor="accent1" w:themeShade="BF"/>
      <w:kern w:val="0"/>
      <w:sz w:val="32"/>
      <w:szCs w:val="32"/>
    </w:rPr>
  </w:style>
  <w:style w:type="paragraph" w:styleId="11">
    <w:name w:val="toc 1"/>
    <w:basedOn w:val="a"/>
    <w:next w:val="a"/>
    <w:autoRedefine/>
    <w:uiPriority w:val="39"/>
    <w:unhideWhenUsed/>
    <w:rsid w:val="00F96ED8"/>
  </w:style>
  <w:style w:type="paragraph" w:styleId="21">
    <w:name w:val="toc 2"/>
    <w:basedOn w:val="a"/>
    <w:next w:val="a"/>
    <w:autoRedefine/>
    <w:uiPriority w:val="39"/>
    <w:unhideWhenUsed/>
    <w:rsid w:val="00F96ED8"/>
    <w:pPr>
      <w:ind w:leftChars="100" w:left="210"/>
    </w:pPr>
  </w:style>
  <w:style w:type="paragraph" w:styleId="31">
    <w:name w:val="toc 3"/>
    <w:basedOn w:val="a"/>
    <w:next w:val="a"/>
    <w:autoRedefine/>
    <w:uiPriority w:val="39"/>
    <w:unhideWhenUsed/>
    <w:rsid w:val="00F96ED8"/>
    <w:pPr>
      <w:ind w:leftChars="200" w:left="420"/>
    </w:pPr>
  </w:style>
  <w:style w:type="character" w:styleId="ac">
    <w:name w:val="Hyperlink"/>
    <w:basedOn w:val="a0"/>
    <w:uiPriority w:val="99"/>
    <w:unhideWhenUsed/>
    <w:rsid w:val="00F96ED8"/>
    <w:rPr>
      <w:color w:val="0563C1" w:themeColor="hyperlink"/>
      <w:u w:val="single"/>
    </w:rPr>
  </w:style>
  <w:style w:type="character" w:styleId="ad">
    <w:name w:val="FollowedHyperlink"/>
    <w:basedOn w:val="a0"/>
    <w:uiPriority w:val="99"/>
    <w:semiHidden/>
    <w:unhideWhenUsed/>
    <w:rsid w:val="004D4404"/>
    <w:rPr>
      <w:color w:val="954F72" w:themeColor="followedHyperlink"/>
      <w:u w:val="single"/>
    </w:rPr>
  </w:style>
  <w:style w:type="character" w:customStyle="1" w:styleId="aa">
    <w:name w:val="図表番号 (文字)"/>
    <w:aliases w:val="Figure (文字)"/>
    <w:link w:val="a9"/>
    <w:rsid w:val="00C66BC9"/>
    <w:rPr>
      <w:rFonts w:ascii="Century" w:hAnsi="Century"/>
      <w:b/>
      <w:bCs/>
      <w:szCs w:val="21"/>
    </w:rPr>
  </w:style>
  <w:style w:type="character" w:styleId="ae">
    <w:name w:val="Unresolved Mention"/>
    <w:basedOn w:val="a0"/>
    <w:uiPriority w:val="99"/>
    <w:semiHidden/>
    <w:unhideWhenUsed/>
    <w:rsid w:val="007105F1"/>
    <w:rPr>
      <w:color w:val="605E5C"/>
      <w:shd w:val="clear" w:color="auto" w:fill="E1DFDD"/>
    </w:rPr>
  </w:style>
  <w:style w:type="character" w:styleId="af">
    <w:name w:val="annotation reference"/>
    <w:basedOn w:val="a0"/>
    <w:uiPriority w:val="99"/>
    <w:semiHidden/>
    <w:unhideWhenUsed/>
    <w:rsid w:val="0058213B"/>
    <w:rPr>
      <w:sz w:val="18"/>
      <w:szCs w:val="18"/>
    </w:rPr>
  </w:style>
  <w:style w:type="paragraph" w:styleId="af0">
    <w:name w:val="annotation text"/>
    <w:basedOn w:val="a"/>
    <w:link w:val="af1"/>
    <w:uiPriority w:val="99"/>
    <w:semiHidden/>
    <w:unhideWhenUsed/>
    <w:rsid w:val="0058213B"/>
    <w:pPr>
      <w:jc w:val="left"/>
    </w:pPr>
  </w:style>
  <w:style w:type="character" w:customStyle="1" w:styleId="af1">
    <w:name w:val="コメント文字列 (文字)"/>
    <w:basedOn w:val="a0"/>
    <w:link w:val="af0"/>
    <w:uiPriority w:val="99"/>
    <w:semiHidden/>
    <w:rsid w:val="0058213B"/>
    <w:rPr>
      <w:rFonts w:ascii="Century" w:hAnsi="Century"/>
    </w:rPr>
  </w:style>
  <w:style w:type="paragraph" w:styleId="af2">
    <w:name w:val="annotation subject"/>
    <w:basedOn w:val="af0"/>
    <w:next w:val="af0"/>
    <w:link w:val="af3"/>
    <w:uiPriority w:val="99"/>
    <w:semiHidden/>
    <w:unhideWhenUsed/>
    <w:rsid w:val="0058213B"/>
    <w:rPr>
      <w:b/>
      <w:bCs/>
    </w:rPr>
  </w:style>
  <w:style w:type="character" w:customStyle="1" w:styleId="af3">
    <w:name w:val="コメント内容 (文字)"/>
    <w:basedOn w:val="af1"/>
    <w:link w:val="af2"/>
    <w:uiPriority w:val="99"/>
    <w:semiHidden/>
    <w:rsid w:val="0058213B"/>
    <w:rPr>
      <w:rFonts w:ascii="Century" w:hAnsi="Century"/>
      <w:b/>
      <w:bCs/>
    </w:rPr>
  </w:style>
  <w:style w:type="paragraph" w:styleId="af4">
    <w:name w:val="Balloon Text"/>
    <w:basedOn w:val="a"/>
    <w:link w:val="af5"/>
    <w:uiPriority w:val="99"/>
    <w:semiHidden/>
    <w:unhideWhenUsed/>
    <w:rsid w:val="0058213B"/>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58213B"/>
    <w:rPr>
      <w:rFonts w:asciiTheme="majorHAnsi" w:eastAsiaTheme="majorEastAsia" w:hAnsiTheme="majorHAnsi" w:cstheme="majorBidi"/>
      <w:sz w:val="18"/>
      <w:szCs w:val="18"/>
    </w:rPr>
  </w:style>
  <w:style w:type="paragraph" w:styleId="22">
    <w:name w:val="Body Text 2"/>
    <w:basedOn w:val="a"/>
    <w:link w:val="23"/>
    <w:rsid w:val="00CA142A"/>
    <w:pPr>
      <w:adjustRightInd w:val="0"/>
      <w:spacing w:line="360" w:lineRule="atLeast"/>
      <w:jc w:val="left"/>
      <w:textAlignment w:val="baseline"/>
    </w:pPr>
    <w:rPr>
      <w:rFonts w:asciiTheme="minorEastAsia" w:hAnsiTheme="minorEastAsia" w:cs="Times New Roman"/>
      <w:kern w:val="0"/>
      <w:sz w:val="20"/>
      <w:szCs w:val="20"/>
    </w:rPr>
  </w:style>
  <w:style w:type="character" w:customStyle="1" w:styleId="23">
    <w:name w:val="本文 2 (文字)"/>
    <w:basedOn w:val="a0"/>
    <w:link w:val="22"/>
    <w:rsid w:val="00CA142A"/>
    <w:rPr>
      <w:rFonts w:asciiTheme="minorEastAsia" w:hAnsiTheme="minorEastAsia" w:cs="Times New Roman"/>
      <w:kern w:val="0"/>
      <w:sz w:val="20"/>
      <w:szCs w:val="20"/>
    </w:rPr>
  </w:style>
  <w:style w:type="paragraph" w:styleId="af6">
    <w:name w:val="Revision"/>
    <w:hidden/>
    <w:uiPriority w:val="99"/>
    <w:semiHidden/>
    <w:rsid w:val="00F1548C"/>
    <w:rPr>
      <w:rFonts w:ascii="Century"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58">
      <w:bodyDiv w:val="1"/>
      <w:marLeft w:val="0"/>
      <w:marRight w:val="0"/>
      <w:marTop w:val="0"/>
      <w:marBottom w:val="0"/>
      <w:divBdr>
        <w:top w:val="none" w:sz="0" w:space="0" w:color="auto"/>
        <w:left w:val="none" w:sz="0" w:space="0" w:color="auto"/>
        <w:bottom w:val="none" w:sz="0" w:space="0" w:color="auto"/>
        <w:right w:val="none" w:sz="0" w:space="0" w:color="auto"/>
      </w:divBdr>
    </w:div>
    <w:div w:id="224529538">
      <w:bodyDiv w:val="1"/>
      <w:marLeft w:val="0"/>
      <w:marRight w:val="0"/>
      <w:marTop w:val="0"/>
      <w:marBottom w:val="0"/>
      <w:divBdr>
        <w:top w:val="none" w:sz="0" w:space="0" w:color="auto"/>
        <w:left w:val="none" w:sz="0" w:space="0" w:color="auto"/>
        <w:bottom w:val="none" w:sz="0" w:space="0" w:color="auto"/>
        <w:right w:val="none" w:sz="0" w:space="0" w:color="auto"/>
      </w:divBdr>
      <w:divsChild>
        <w:div w:id="2057700639">
          <w:marLeft w:val="0"/>
          <w:marRight w:val="0"/>
          <w:marTop w:val="90"/>
          <w:marBottom w:val="0"/>
          <w:divBdr>
            <w:top w:val="none" w:sz="0" w:space="0" w:color="auto"/>
            <w:left w:val="none" w:sz="0" w:space="0" w:color="auto"/>
            <w:bottom w:val="none" w:sz="0" w:space="0" w:color="auto"/>
            <w:right w:val="none" w:sz="0" w:space="0" w:color="auto"/>
          </w:divBdr>
          <w:divsChild>
            <w:div w:id="1487085593">
              <w:marLeft w:val="0"/>
              <w:marRight w:val="0"/>
              <w:marTop w:val="0"/>
              <w:marBottom w:val="420"/>
              <w:divBdr>
                <w:top w:val="none" w:sz="0" w:space="0" w:color="auto"/>
                <w:left w:val="none" w:sz="0" w:space="0" w:color="auto"/>
                <w:bottom w:val="none" w:sz="0" w:space="0" w:color="auto"/>
                <w:right w:val="none" w:sz="0" w:space="0" w:color="auto"/>
              </w:divBdr>
              <w:divsChild>
                <w:div w:id="1675456852">
                  <w:marLeft w:val="0"/>
                  <w:marRight w:val="0"/>
                  <w:marTop w:val="0"/>
                  <w:marBottom w:val="0"/>
                  <w:divBdr>
                    <w:top w:val="none" w:sz="0" w:space="0" w:color="auto"/>
                    <w:left w:val="none" w:sz="0" w:space="0" w:color="auto"/>
                    <w:bottom w:val="none" w:sz="0" w:space="0" w:color="auto"/>
                    <w:right w:val="none" w:sz="0" w:space="0" w:color="auto"/>
                  </w:divBdr>
                  <w:divsChild>
                    <w:div w:id="1911189524">
                      <w:marLeft w:val="0"/>
                      <w:marRight w:val="0"/>
                      <w:marTop w:val="0"/>
                      <w:marBottom w:val="0"/>
                      <w:divBdr>
                        <w:top w:val="none" w:sz="0" w:space="0" w:color="auto"/>
                        <w:left w:val="none" w:sz="0" w:space="0" w:color="auto"/>
                        <w:bottom w:val="none" w:sz="0" w:space="0" w:color="auto"/>
                        <w:right w:val="none" w:sz="0" w:space="0" w:color="auto"/>
                      </w:divBdr>
                      <w:divsChild>
                        <w:div w:id="1122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671104">
      <w:bodyDiv w:val="1"/>
      <w:marLeft w:val="0"/>
      <w:marRight w:val="0"/>
      <w:marTop w:val="0"/>
      <w:marBottom w:val="0"/>
      <w:divBdr>
        <w:top w:val="none" w:sz="0" w:space="0" w:color="auto"/>
        <w:left w:val="none" w:sz="0" w:space="0" w:color="auto"/>
        <w:bottom w:val="none" w:sz="0" w:space="0" w:color="auto"/>
        <w:right w:val="none" w:sz="0" w:space="0" w:color="auto"/>
      </w:divBdr>
    </w:div>
    <w:div w:id="616522216">
      <w:bodyDiv w:val="1"/>
      <w:marLeft w:val="0"/>
      <w:marRight w:val="0"/>
      <w:marTop w:val="0"/>
      <w:marBottom w:val="0"/>
      <w:divBdr>
        <w:top w:val="none" w:sz="0" w:space="0" w:color="auto"/>
        <w:left w:val="none" w:sz="0" w:space="0" w:color="auto"/>
        <w:bottom w:val="none" w:sz="0" w:space="0" w:color="auto"/>
        <w:right w:val="none" w:sz="0" w:space="0" w:color="auto"/>
      </w:divBdr>
    </w:div>
    <w:div w:id="648751602">
      <w:bodyDiv w:val="1"/>
      <w:marLeft w:val="0"/>
      <w:marRight w:val="0"/>
      <w:marTop w:val="0"/>
      <w:marBottom w:val="0"/>
      <w:divBdr>
        <w:top w:val="none" w:sz="0" w:space="0" w:color="auto"/>
        <w:left w:val="none" w:sz="0" w:space="0" w:color="auto"/>
        <w:bottom w:val="none" w:sz="0" w:space="0" w:color="auto"/>
        <w:right w:val="none" w:sz="0" w:space="0" w:color="auto"/>
      </w:divBdr>
    </w:div>
    <w:div w:id="805052899">
      <w:bodyDiv w:val="1"/>
      <w:marLeft w:val="0"/>
      <w:marRight w:val="0"/>
      <w:marTop w:val="0"/>
      <w:marBottom w:val="0"/>
      <w:divBdr>
        <w:top w:val="none" w:sz="0" w:space="0" w:color="auto"/>
        <w:left w:val="none" w:sz="0" w:space="0" w:color="auto"/>
        <w:bottom w:val="none" w:sz="0" w:space="0" w:color="auto"/>
        <w:right w:val="none" w:sz="0" w:space="0" w:color="auto"/>
      </w:divBdr>
    </w:div>
    <w:div w:id="1129933808">
      <w:bodyDiv w:val="1"/>
      <w:marLeft w:val="0"/>
      <w:marRight w:val="0"/>
      <w:marTop w:val="0"/>
      <w:marBottom w:val="0"/>
      <w:divBdr>
        <w:top w:val="none" w:sz="0" w:space="0" w:color="auto"/>
        <w:left w:val="none" w:sz="0" w:space="0" w:color="auto"/>
        <w:bottom w:val="none" w:sz="0" w:space="0" w:color="auto"/>
        <w:right w:val="none" w:sz="0" w:space="0" w:color="auto"/>
      </w:divBdr>
    </w:div>
    <w:div w:id="1400519440">
      <w:bodyDiv w:val="1"/>
      <w:marLeft w:val="0"/>
      <w:marRight w:val="0"/>
      <w:marTop w:val="0"/>
      <w:marBottom w:val="0"/>
      <w:divBdr>
        <w:top w:val="none" w:sz="0" w:space="0" w:color="auto"/>
        <w:left w:val="none" w:sz="0" w:space="0" w:color="auto"/>
        <w:bottom w:val="none" w:sz="0" w:space="0" w:color="auto"/>
        <w:right w:val="none" w:sz="0" w:space="0" w:color="auto"/>
      </w:divBdr>
    </w:div>
    <w:div w:id="1577744423">
      <w:bodyDiv w:val="1"/>
      <w:marLeft w:val="0"/>
      <w:marRight w:val="0"/>
      <w:marTop w:val="0"/>
      <w:marBottom w:val="0"/>
      <w:divBdr>
        <w:top w:val="none" w:sz="0" w:space="0" w:color="auto"/>
        <w:left w:val="none" w:sz="0" w:space="0" w:color="auto"/>
        <w:bottom w:val="none" w:sz="0" w:space="0" w:color="auto"/>
        <w:right w:val="none" w:sz="0" w:space="0" w:color="auto"/>
      </w:divBdr>
    </w:div>
    <w:div w:id="1872649754">
      <w:bodyDiv w:val="1"/>
      <w:marLeft w:val="0"/>
      <w:marRight w:val="0"/>
      <w:marTop w:val="0"/>
      <w:marBottom w:val="0"/>
      <w:divBdr>
        <w:top w:val="none" w:sz="0" w:space="0" w:color="auto"/>
        <w:left w:val="none" w:sz="0" w:space="0" w:color="auto"/>
        <w:bottom w:val="none" w:sz="0" w:space="0" w:color="auto"/>
        <w:right w:val="none" w:sz="0" w:space="0" w:color="auto"/>
      </w:divBdr>
    </w:div>
    <w:div w:id="201722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BCB57F-4617-47A6-AEC8-C01A3504D974}">
  <ds:schemaRefs>
    <ds:schemaRef ds:uri="http://schemas.microsoft.com/sharepoint/v3/contenttype/forms"/>
  </ds:schemaRefs>
</ds:datastoreItem>
</file>

<file path=customXml/itemProps2.xml><?xml version="1.0" encoding="utf-8"?>
<ds:datastoreItem xmlns:ds="http://schemas.openxmlformats.org/officeDocument/2006/customXml" ds:itemID="{8DC33AB1-67AE-4948-B820-C81DEF303CD3}">
  <ds:schemaRefs>
    <ds:schemaRef ds:uri="http://schemas.openxmlformats.org/officeDocument/2006/bibliography"/>
  </ds:schemaRefs>
</ds:datastoreItem>
</file>

<file path=customXml/itemProps3.xml><?xml version="1.0" encoding="utf-8"?>
<ds:datastoreItem xmlns:ds="http://schemas.openxmlformats.org/officeDocument/2006/customXml" ds:itemID="{12FA6340-8631-423C-8123-20D118BC1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0b324-fff8-47f8-93c2-91e47de8b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6695AB-B61C-44BC-B02C-DFA0218F275B}">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94a0b324-fff8-47f8-93c2-91e47de8bff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21</Pages>
  <Words>1945</Words>
  <Characters>11087</Characters>
  <Application>Microsoft Office Word</Application>
  <DocSecurity>2</DocSecurity>
  <Lines>92</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鶴巻 真也</dc:creator>
  <cp:keywords/>
  <dc:description/>
  <cp:lastModifiedBy>松本孝雄 / MATSUMOTO，TAKAO</cp:lastModifiedBy>
  <cp:revision>27</cp:revision>
  <cp:lastPrinted>2020-12-15T02:17:00Z</cp:lastPrinted>
  <dcterms:created xsi:type="dcterms:W3CDTF">2022-04-11T07:45:00Z</dcterms:created>
  <dcterms:modified xsi:type="dcterms:W3CDTF">2023-03-28T09:59:00Z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ies>
</file>